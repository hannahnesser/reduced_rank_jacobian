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68CEA753" w:rsidR="00BD4632" w:rsidRPr="00123ED7" w:rsidRDefault="00F64E3C">
      <w:pPr>
        <w:rPr>
          <w:rFonts w:ascii="Times New Roman" w:eastAsia="Times New Roman" w:hAnsi="Times New Roman" w:cs="Times New Roman"/>
          <w:sz w:val="22"/>
        </w:rPr>
      </w:pPr>
      <w:bookmarkStart w:id="0" w:name="_GoBack"/>
      <w:bookmarkEnd w:id="0"/>
      <w:r w:rsidRPr="00123ED7">
        <w:rPr>
          <w:rFonts w:ascii="Helvetica Neue" w:eastAsia="Times New Roman" w:hAnsi="Helvetica Neue" w:cs="Times New Roman"/>
          <w:b/>
          <w:bCs/>
          <w:color w:val="262626"/>
          <w:sz w:val="32"/>
          <w:szCs w:val="36"/>
        </w:rPr>
        <w:t xml:space="preserve">Reduced Cost Construction of Jacobian Matrices for High-Resolution Inverse Modeling: An Application to Optimizing North American Methane Sources from </w:t>
      </w:r>
      <w:r w:rsidR="005540FC">
        <w:rPr>
          <w:rFonts w:ascii="Helvetica Neue" w:eastAsia="Times New Roman" w:hAnsi="Helvetica Neue" w:cs="Times New Roman"/>
          <w:b/>
          <w:bCs/>
          <w:color w:val="262626"/>
          <w:sz w:val="32"/>
          <w:szCs w:val="36"/>
        </w:rPr>
        <w:t>GOSAT</w:t>
      </w:r>
      <w:r w:rsidRPr="00123ED7">
        <w:rPr>
          <w:rFonts w:ascii="Helvetica Neue" w:eastAsia="Times New Roman" w:hAnsi="Helvetica Neue" w:cs="Times New Roman"/>
          <w:b/>
          <w:bCs/>
          <w:color w:val="262626"/>
          <w:sz w:val="32"/>
          <w:szCs w:val="36"/>
        </w:rPr>
        <w:t xml:space="preserve"> Satellite Data</w:t>
      </w:r>
      <w:r w:rsidRPr="00123ED7">
        <w:rPr>
          <w:rFonts w:ascii="Times New Roman" w:hAnsi="Times New Roman" w:cs="Times New Roman"/>
          <w:sz w:val="22"/>
        </w:rPr>
        <w:tab/>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99D302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ins w:id="1" w:author="Daniel Jacob" w:date="2020-04-23T15:01:00Z">
        <w:r w:rsidR="001432B9">
          <w:rPr>
            <w:rFonts w:ascii="Times New Roman" w:hAnsi="Times New Roman" w:cs="Times New Roman"/>
            <w:sz w:val="22"/>
          </w:rPr>
          <w:t xml:space="preserve"> (Streets et al.</w:t>
        </w:r>
      </w:ins>
      <w:ins w:id="2" w:author="Daniel Jacob" w:date="2020-04-23T15:02:00Z">
        <w:r w:rsidR="001432B9">
          <w:rPr>
            <w:rFonts w:ascii="Times New Roman" w:hAnsi="Times New Roman" w:cs="Times New Roman"/>
            <w:sz w:val="22"/>
          </w:rPr>
          <w:t>, 2013)</w:t>
        </w:r>
      </w:ins>
      <w:r w:rsidR="00B31FC9">
        <w:rPr>
          <w:rFonts w:ascii="Times New Roman" w:hAnsi="Times New Roman" w:cs="Times New Roman"/>
          <w:sz w:val="22"/>
        </w:rPr>
        <w:t>. Satellite</w:t>
      </w:r>
      <w:ins w:id="3" w:author="Daniel Jacob" w:date="2020-04-23T15:46:00Z">
        <w:r w:rsidR="007C3DA4">
          <w:rPr>
            <w:rFonts w:ascii="Times New Roman" w:hAnsi="Times New Roman" w:cs="Times New Roman"/>
            <w:sz w:val="22"/>
          </w:rPr>
          <w:t>s</w:t>
        </w:r>
      </w:ins>
      <w:r w:rsidR="00B31FC9">
        <w:rPr>
          <w:rFonts w:ascii="Times New Roman" w:hAnsi="Times New Roman" w:cs="Times New Roman"/>
          <w:sz w:val="22"/>
        </w:rPr>
        <w:t xml:space="preserve"> </w:t>
      </w:r>
      <w:del w:id="4" w:author="Daniel Jacob" w:date="2020-04-23T15:46:00Z">
        <w:r w:rsidR="00B31FC9" w:rsidDel="007C3DA4">
          <w:rPr>
            <w:rFonts w:ascii="Times New Roman" w:hAnsi="Times New Roman" w:cs="Times New Roman"/>
            <w:sz w:val="22"/>
          </w:rPr>
          <w:delText xml:space="preserve">data </w:delText>
        </w:r>
      </w:del>
      <w:del w:id="5" w:author="Daniel Jacob" w:date="2020-04-23T15:02:00Z">
        <w:r w:rsidR="00B31FC9" w:rsidDel="001432B9">
          <w:rPr>
            <w:rFonts w:ascii="Times New Roman" w:hAnsi="Times New Roman" w:cs="Times New Roman"/>
            <w:sz w:val="22"/>
          </w:rPr>
          <w:delText xml:space="preserve">can </w:delText>
        </w:r>
      </w:del>
      <w:r w:rsidR="00B31FC9">
        <w:rPr>
          <w:rFonts w:ascii="Times New Roman" w:hAnsi="Times New Roman" w:cs="Times New Roman"/>
          <w:sz w:val="22"/>
        </w:rPr>
        <w:t>provide dense observations at a global scale but are subject to large errors</w:t>
      </w:r>
      <w:ins w:id="6" w:author="Daniel Jacob" w:date="2020-04-23T15:53:00Z">
        <w:r w:rsidR="007C3DA4">
          <w:rPr>
            <w:rFonts w:ascii="Times New Roman" w:hAnsi="Times New Roman" w:cs="Times New Roman"/>
            <w:sz w:val="22"/>
          </w:rPr>
          <w:t>,</w:t>
        </w:r>
      </w:ins>
      <w:r w:rsidR="00B31FC9">
        <w:rPr>
          <w:rFonts w:ascii="Times New Roman" w:hAnsi="Times New Roman" w:cs="Times New Roman"/>
          <w:sz w:val="22"/>
        </w:rPr>
        <w:t xml:space="preserve"> </w:t>
      </w:r>
      <w:del w:id="7" w:author="Daniel Jacob" w:date="2020-04-23T15:53:00Z">
        <w:r w:rsidR="00B31FC9" w:rsidDel="007C3DA4">
          <w:rPr>
            <w:rFonts w:ascii="Times New Roman" w:hAnsi="Times New Roman" w:cs="Times New Roman"/>
            <w:sz w:val="22"/>
          </w:rPr>
          <w:delText xml:space="preserve">from </w:delText>
        </w:r>
      </w:del>
      <w:r w:rsidR="00B31FC9">
        <w:rPr>
          <w:rFonts w:ascii="Times New Roman" w:hAnsi="Times New Roman" w:cs="Times New Roman"/>
          <w:sz w:val="22"/>
        </w:rPr>
        <w:t xml:space="preserve">both </w:t>
      </w:r>
      <w:ins w:id="8" w:author="Daniel Jacob" w:date="2020-04-23T15:53:00Z">
        <w:r w:rsidR="007C3DA4">
          <w:rPr>
            <w:rFonts w:ascii="Times New Roman" w:hAnsi="Times New Roman" w:cs="Times New Roman"/>
            <w:sz w:val="22"/>
          </w:rPr>
          <w:t xml:space="preserve">from </w:t>
        </w:r>
      </w:ins>
      <w:r w:rsidR="00B31FC9">
        <w:rPr>
          <w:rFonts w:ascii="Times New Roman" w:hAnsi="Times New Roman" w:cs="Times New Roman"/>
          <w:sz w:val="22"/>
        </w:rPr>
        <w:t xml:space="preserve">the measurement retrieval and </w:t>
      </w:r>
      <w:ins w:id="9" w:author="Daniel Jacob" w:date="2020-04-23T15:54:00Z">
        <w:r w:rsidR="007C3DA4">
          <w:rPr>
            <w:rFonts w:ascii="Times New Roman" w:hAnsi="Times New Roman" w:cs="Times New Roman"/>
            <w:sz w:val="22"/>
          </w:rPr>
          <w:t xml:space="preserve">from </w:t>
        </w:r>
      </w:ins>
      <w:r w:rsidR="00B31FC9">
        <w:rPr>
          <w:rFonts w:ascii="Times New Roman" w:hAnsi="Times New Roman" w:cs="Times New Roman"/>
          <w:sz w:val="22"/>
        </w:rPr>
        <w:t xml:space="preserve">the </w:t>
      </w:r>
      <w:ins w:id="10" w:author="Daniel Jacob" w:date="2020-04-23T15:02:00Z">
        <w:r w:rsidR="001432B9">
          <w:rPr>
            <w:rFonts w:ascii="Times New Roman" w:hAnsi="Times New Roman" w:cs="Times New Roman"/>
            <w:sz w:val="22"/>
          </w:rPr>
          <w:t xml:space="preserve">chemical transport </w:t>
        </w:r>
      </w:ins>
      <w:r w:rsidR="00B31FC9">
        <w:rPr>
          <w:rFonts w:ascii="Times New Roman" w:hAnsi="Times New Roman" w:cs="Times New Roman"/>
          <w:sz w:val="22"/>
        </w:rPr>
        <w:t xml:space="preserve">models </w:t>
      </w:r>
      <w:ins w:id="11" w:author="Daniel Jacob" w:date="2020-04-23T15:56:00Z">
        <w:r w:rsidR="007C3DA4">
          <w:rPr>
            <w:rFonts w:ascii="Times New Roman" w:hAnsi="Times New Roman" w:cs="Times New Roman"/>
            <w:sz w:val="22"/>
          </w:rPr>
          <w:t>(CT</w:t>
        </w:r>
        <w:r w:rsidR="002E5898">
          <w:rPr>
            <w:rFonts w:ascii="Times New Roman" w:hAnsi="Times New Roman" w:cs="Times New Roman"/>
            <w:sz w:val="22"/>
          </w:rPr>
          <w:t xml:space="preserve">Ms) </w:t>
        </w:r>
      </w:ins>
      <w:r w:rsidR="00B31FC9">
        <w:rPr>
          <w:rFonts w:ascii="Times New Roman" w:hAnsi="Times New Roman" w:cs="Times New Roman"/>
          <w:sz w:val="22"/>
        </w:rPr>
        <w:t xml:space="preserve">used to </w:t>
      </w:r>
      <w:del w:id="12" w:author="Daniel Jacob" w:date="2020-04-23T15:47:00Z">
        <w:r w:rsidR="00B31FC9" w:rsidDel="007C3DA4">
          <w:rPr>
            <w:rFonts w:ascii="Times New Roman" w:hAnsi="Times New Roman" w:cs="Times New Roman"/>
            <w:sz w:val="22"/>
          </w:rPr>
          <w:delText>infer emissions</w:delText>
        </w:r>
      </w:del>
      <w:ins w:id="13" w:author="Daniel Jacob" w:date="2020-04-23T15:47:00Z">
        <w:r w:rsidR="007C3DA4">
          <w:rPr>
            <w:rFonts w:ascii="Times New Roman" w:hAnsi="Times New Roman" w:cs="Times New Roman"/>
            <w:sz w:val="22"/>
          </w:rPr>
          <w:t xml:space="preserve">relate the </w:t>
        </w:r>
      </w:ins>
      <w:ins w:id="14" w:author="Daniel Jacob" w:date="2020-04-23T17:03:00Z">
        <w:r w:rsidR="00FC6CCA">
          <w:rPr>
            <w:rFonts w:ascii="Times New Roman" w:hAnsi="Times New Roman" w:cs="Times New Roman"/>
            <w:sz w:val="22"/>
          </w:rPr>
          <w:t>obser</w:t>
        </w:r>
      </w:ins>
      <w:ins w:id="15" w:author="Daniel Jacob" w:date="2020-04-23T17:04:00Z">
        <w:r w:rsidR="00FC6CCA">
          <w:rPr>
            <w:rFonts w:ascii="Times New Roman" w:hAnsi="Times New Roman" w:cs="Times New Roman"/>
            <w:sz w:val="22"/>
          </w:rPr>
          <w:t xml:space="preserve">ved </w:t>
        </w:r>
      </w:ins>
      <w:ins w:id="16" w:author="Daniel Jacob" w:date="2020-04-23T15:47:00Z">
        <w:r w:rsidR="007C3DA4">
          <w:rPr>
            <w:rFonts w:ascii="Times New Roman" w:hAnsi="Times New Roman" w:cs="Times New Roman"/>
            <w:sz w:val="22"/>
          </w:rPr>
          <w:t>atmospheric concentrations to emissions (Jacob et al., 2016)</w:t>
        </w:r>
      </w:ins>
      <w:r w:rsidR="00B31FC9">
        <w:rPr>
          <w:rFonts w:ascii="Times New Roman" w:hAnsi="Times New Roman" w:cs="Times New Roman"/>
          <w:sz w:val="22"/>
        </w:rPr>
        <w:t>. Exploiting</w:t>
      </w:r>
      <w:del w:id="17" w:author="Daniel Jacob" w:date="2020-04-23T17:04:00Z">
        <w:r w:rsidR="00B31FC9" w:rsidDel="00FC6CCA">
          <w:rPr>
            <w:rFonts w:ascii="Times New Roman" w:hAnsi="Times New Roman" w:cs="Times New Roman"/>
            <w:sz w:val="22"/>
          </w:rPr>
          <w:delText xml:space="preserve"> these</w:delText>
        </w:r>
      </w:del>
      <w:r w:rsidR="00B31FC9">
        <w:rPr>
          <w:rFonts w:ascii="Times New Roman" w:hAnsi="Times New Roman" w:cs="Times New Roman"/>
          <w:sz w:val="22"/>
        </w:rPr>
        <w:t xml:space="preserve"> satellite data to quantify emissions at high resolution with reliable error characterization is </w:t>
      </w:r>
      <w:del w:id="18" w:author="Daniel Jacob" w:date="2020-04-23T15:48:00Z">
        <w:r w:rsidR="00B31FC9" w:rsidDel="007C3DA4">
          <w:rPr>
            <w:rFonts w:ascii="Times New Roman" w:hAnsi="Times New Roman" w:cs="Times New Roman"/>
            <w:sz w:val="22"/>
          </w:rPr>
          <w:delText xml:space="preserve">important </w:delText>
        </w:r>
      </w:del>
      <w:ins w:id="19" w:author="Daniel Jacob" w:date="2020-04-23T15:48:00Z">
        <w:r w:rsidR="007C3DA4">
          <w:rPr>
            <w:rFonts w:ascii="Times New Roman" w:hAnsi="Times New Roman" w:cs="Times New Roman"/>
            <w:sz w:val="22"/>
          </w:rPr>
          <w:t xml:space="preserve">of considerable interest </w:t>
        </w:r>
      </w:ins>
      <w:r w:rsidR="00B31FC9">
        <w:rPr>
          <w:rFonts w:ascii="Times New Roman" w:hAnsi="Times New Roman" w:cs="Times New Roman"/>
          <w:sz w:val="22"/>
        </w:rPr>
        <w:t xml:space="preserve">but </w:t>
      </w:r>
      <w:ins w:id="20" w:author="Daniel Jacob" w:date="2020-04-23T15:48:00Z">
        <w:r w:rsidR="007C3DA4">
          <w:rPr>
            <w:rFonts w:ascii="Times New Roman" w:hAnsi="Times New Roman" w:cs="Times New Roman"/>
            <w:sz w:val="22"/>
          </w:rPr>
          <w:t xml:space="preserve">is also </w:t>
        </w:r>
      </w:ins>
      <w:r w:rsidR="00B31FC9">
        <w:rPr>
          <w:rFonts w:ascii="Times New Roman" w:hAnsi="Times New Roman" w:cs="Times New Roman"/>
          <w:sz w:val="22"/>
        </w:rPr>
        <w:t>computationally expensive</w:t>
      </w:r>
      <w:ins w:id="21" w:author="Daniel Jacob" w:date="2020-04-23T15:57:00Z">
        <w:r w:rsidR="002E5898">
          <w:rPr>
            <w:rFonts w:ascii="Times New Roman" w:hAnsi="Times New Roman" w:cs="Times New Roman"/>
            <w:sz w:val="22"/>
          </w:rPr>
          <w:t xml:space="preserve"> and may be limited by the </w:t>
        </w:r>
      </w:ins>
      <w:ins w:id="22" w:author="Daniel Jacob" w:date="2020-04-23T15:58:00Z">
        <w:r w:rsidR="002E5898">
          <w:rPr>
            <w:rFonts w:ascii="Times New Roman" w:hAnsi="Times New Roman" w:cs="Times New Roman"/>
            <w:sz w:val="22"/>
          </w:rPr>
          <w:t>actual information content of the satellite data</w:t>
        </w:r>
      </w:ins>
      <w:r w:rsidR="00B31FC9">
        <w:rPr>
          <w:rFonts w:ascii="Times New Roman" w:hAnsi="Times New Roman" w:cs="Times New Roman"/>
          <w:sz w:val="22"/>
        </w:rPr>
        <w:t xml:space="preserve">. </w:t>
      </w:r>
      <w:ins w:id="23" w:author="Daniel Jacob" w:date="2020-04-23T15:49:00Z">
        <w:r w:rsidR="007C3DA4">
          <w:rPr>
            <w:rFonts w:ascii="Times New Roman" w:hAnsi="Times New Roman" w:cs="Times New Roman"/>
            <w:sz w:val="22"/>
          </w:rPr>
          <w:t xml:space="preserve">Here we present a method </w:t>
        </w:r>
      </w:ins>
      <w:ins w:id="24" w:author="Daniel Jacob" w:date="2020-04-23T15:54:00Z">
        <w:r w:rsidR="007C3DA4">
          <w:rPr>
            <w:rFonts w:ascii="Times New Roman" w:hAnsi="Times New Roman" w:cs="Times New Roman"/>
            <w:sz w:val="22"/>
          </w:rPr>
          <w:t xml:space="preserve">to </w:t>
        </w:r>
      </w:ins>
      <w:ins w:id="25" w:author="Daniel Jacob" w:date="2020-04-23T15:59:00Z">
        <w:r w:rsidR="002E5898">
          <w:rPr>
            <w:rFonts w:ascii="Times New Roman" w:hAnsi="Times New Roman" w:cs="Times New Roman"/>
            <w:sz w:val="22"/>
          </w:rPr>
          <w:t xml:space="preserve">achieve high-resolution inversions of satellite data </w:t>
        </w:r>
      </w:ins>
      <w:ins w:id="26" w:author="Daniel Jacob" w:date="2020-04-23T16:00:00Z">
        <w:r w:rsidR="002E5898">
          <w:rPr>
            <w:rFonts w:ascii="Times New Roman" w:hAnsi="Times New Roman" w:cs="Times New Roman"/>
            <w:sz w:val="22"/>
          </w:rPr>
          <w:t xml:space="preserve">to infer emissions with full error characterization, limited solely by the information content of the satellite data and by the availability of computational resources. </w:t>
        </w:r>
      </w:ins>
      <w:del w:id="27" w:author="Daniel Jacob" w:date="2020-04-23T16:00:00Z">
        <w:r w:rsidR="00B31FC9" w:rsidDel="002E5898">
          <w:rPr>
            <w:rFonts w:ascii="Times New Roman" w:hAnsi="Times New Roman" w:cs="Times New Roman"/>
            <w:sz w:val="22"/>
          </w:rPr>
          <w:delText>This paper aims to develop a computationally tractable framework for quantifying emissions and characterizing errors and information content.</w:delText>
        </w:r>
      </w:del>
    </w:p>
    <w:p w14:paraId="7AF43055" w14:textId="0CE073C5" w:rsidR="00B31FC9" w:rsidRDefault="00B31FC9" w:rsidP="00864E39">
      <w:pPr>
        <w:rPr>
          <w:rFonts w:ascii="Times New Roman" w:hAnsi="Times New Roman" w:cs="Times New Roman"/>
          <w:sz w:val="22"/>
        </w:rPr>
      </w:pPr>
    </w:p>
    <w:p w14:paraId="77645BCD" w14:textId="15718D83" w:rsidR="00B31FC9" w:rsidRDefault="00B31FC9" w:rsidP="00864E39">
      <w:pPr>
        <w:rPr>
          <w:rFonts w:ascii="Times New Roman" w:hAnsi="Times New Roman" w:cs="Times New Roman"/>
          <w:sz w:val="22"/>
        </w:rPr>
      </w:pPr>
      <w:del w:id="28" w:author="Daniel Jacob" w:date="2020-04-23T17:05:00Z">
        <w:r w:rsidDel="00FC6CCA">
          <w:rPr>
            <w:rFonts w:ascii="Times New Roman" w:hAnsi="Times New Roman" w:cs="Times New Roman"/>
            <w:sz w:val="22"/>
          </w:rPr>
          <w:delText>To infer</w:delText>
        </w:r>
      </w:del>
      <w:ins w:id="29" w:author="Daniel Jacob" w:date="2020-04-23T17:05:00Z">
        <w:r w:rsidR="00FC6CCA">
          <w:rPr>
            <w:rFonts w:ascii="Times New Roman" w:hAnsi="Times New Roman" w:cs="Times New Roman"/>
            <w:sz w:val="22"/>
          </w:rPr>
          <w:t>The standard inversion approach to infer</w:t>
        </w:r>
      </w:ins>
      <w:r>
        <w:rPr>
          <w:rFonts w:ascii="Times New Roman" w:hAnsi="Times New Roman" w:cs="Times New Roman"/>
          <w:sz w:val="22"/>
        </w:rPr>
        <w:t xml:space="preserve"> emissions from observations of atmospheric composition</w:t>
      </w:r>
      <w:ins w:id="30" w:author="Daniel Jacob" w:date="2020-04-23T17:06:00Z">
        <w:r w:rsidR="00FC6CCA">
          <w:rPr>
            <w:rFonts w:ascii="Times New Roman" w:hAnsi="Times New Roman" w:cs="Times New Roman"/>
            <w:sz w:val="22"/>
          </w:rPr>
          <w:t xml:space="preserve"> is to </w:t>
        </w:r>
      </w:ins>
      <w:del w:id="31" w:author="Daniel Jacob" w:date="2020-04-23T17:06:00Z">
        <w:r w:rsidDel="00FC6CCA">
          <w:rPr>
            <w:rFonts w:ascii="Times New Roman" w:hAnsi="Times New Roman" w:cs="Times New Roman"/>
            <w:sz w:val="22"/>
          </w:rPr>
          <w:delText>, the standard inverse approach</w:delText>
        </w:r>
      </w:del>
      <w:r>
        <w:rPr>
          <w:rFonts w:ascii="Times New Roman" w:hAnsi="Times New Roman" w:cs="Times New Roman"/>
          <w:sz w:val="22"/>
        </w:rPr>
        <w:t xml:space="preserve"> fit</w:t>
      </w:r>
      <w:del w:id="32" w:author="Daniel Jacob" w:date="2020-04-23T17:06:00Z">
        <w:r w:rsidDel="00FC6CCA">
          <w:rPr>
            <w:rFonts w:ascii="Times New Roman" w:hAnsi="Times New Roman" w:cs="Times New Roman"/>
            <w:sz w:val="22"/>
          </w:rPr>
          <w:delText>s</w:delText>
        </w:r>
      </w:del>
      <w:r>
        <w:rPr>
          <w:rFonts w:ascii="Times New Roman" w:hAnsi="Times New Roman" w:cs="Times New Roman"/>
          <w:sz w:val="22"/>
        </w:rPr>
        <w:t xml:space="preserve"> the data to a </w:t>
      </w:r>
      <w:del w:id="33" w:author="Daniel Jacob" w:date="2020-04-23T17:06:00Z">
        <w:r w:rsidDel="00FC6CCA">
          <w:rPr>
            <w:rFonts w:ascii="Times New Roman" w:hAnsi="Times New Roman" w:cs="Times New Roman"/>
            <w:sz w:val="22"/>
          </w:rPr>
          <w:delText>chemical transport model (</w:delText>
        </w:r>
      </w:del>
      <w:r>
        <w:rPr>
          <w:rFonts w:ascii="Times New Roman" w:hAnsi="Times New Roman" w:cs="Times New Roman"/>
          <w:sz w:val="22"/>
        </w:rPr>
        <w:t>CTM</w:t>
      </w:r>
      <w:del w:id="34" w:author="Daniel Jacob" w:date="2020-04-23T17:06:00Z">
        <w:r w:rsidDel="00FC6CCA">
          <w:rPr>
            <w:rFonts w:ascii="Times New Roman" w:hAnsi="Times New Roman" w:cs="Times New Roman"/>
            <w:sz w:val="22"/>
          </w:rPr>
          <w:delText>)</w:delText>
        </w:r>
      </w:del>
      <w:r>
        <w:rPr>
          <w:rFonts w:ascii="Times New Roman" w:hAnsi="Times New Roman" w:cs="Times New Roman"/>
          <w:sz w:val="22"/>
        </w:rPr>
        <w:t xml:space="preserve"> that simulates atmospheric concentrations </w:t>
      </w:r>
      <w:del w:id="35" w:author="Daniel Jacob" w:date="2020-04-23T17:07:00Z">
        <w:r w:rsidDel="00FC6CCA">
          <w:rPr>
            <w:rFonts w:ascii="Times New Roman" w:hAnsi="Times New Roman" w:cs="Times New Roman"/>
            <w:sz w:val="22"/>
          </w:rPr>
          <w:delText>on the basis</w:delText>
        </w:r>
      </w:del>
      <w:ins w:id="36" w:author="Daniel Jacob" w:date="2020-04-23T17:07:00Z">
        <w:r w:rsidR="00FC6CCA">
          <w:rPr>
            <w:rFonts w:ascii="Times New Roman" w:hAnsi="Times New Roman" w:cs="Times New Roman"/>
            <w:sz w:val="22"/>
          </w:rPr>
          <w:t>as a function</w:t>
        </w:r>
      </w:ins>
      <w:r>
        <w:rPr>
          <w:rFonts w:ascii="Times New Roman" w:hAnsi="Times New Roman" w:cs="Times New Roman"/>
          <w:sz w:val="22"/>
        </w:rPr>
        <w:t xml:space="preserve"> of emissions. The CTM represents the forward model for the inverse problem. </w:t>
      </w:r>
      <w:del w:id="37" w:author="Daniel Jacob" w:date="2020-04-23T17:07:00Z">
        <w:r w:rsidDel="00FC6CCA">
          <w:rPr>
            <w:rFonts w:ascii="Times New Roman" w:hAnsi="Times New Roman" w:cs="Times New Roman"/>
            <w:sz w:val="22"/>
          </w:rPr>
          <w:delText>Inversions are often solved</w:delText>
        </w:r>
      </w:del>
      <w:ins w:id="38" w:author="Daniel Jacob" w:date="2020-04-23T17:07:00Z">
        <w:r w:rsidR="00FC6CCA">
          <w:rPr>
            <w:rFonts w:ascii="Times New Roman" w:hAnsi="Times New Roman" w:cs="Times New Roman"/>
            <w:sz w:val="22"/>
          </w:rPr>
          <w:t>The fit is generally done</w:t>
        </w:r>
      </w:ins>
      <w:r>
        <w:rPr>
          <w:rFonts w:ascii="Times New Roman" w:hAnsi="Times New Roman" w:cs="Times New Roman"/>
          <w:sz w:val="22"/>
        </w:rPr>
        <w:t xml:space="preserve"> by Bayesian optimization, minimizing a cost function that </w:t>
      </w:r>
      <w:del w:id="39" w:author="Daniel Jacob" w:date="2020-04-23T17:08:00Z">
        <w:r w:rsidDel="00FC6CCA">
          <w:rPr>
            <w:rFonts w:ascii="Times New Roman" w:hAnsi="Times New Roman" w:cs="Times New Roman"/>
            <w:sz w:val="22"/>
          </w:rPr>
          <w:delText>relates simulated concentrations to the observations, weighted by the errors in the measurements and CTM and</w:delText>
        </w:r>
      </w:del>
      <w:ins w:id="40" w:author="Daniel Jacob" w:date="2020-04-23T17:08:00Z">
        <w:r w:rsidR="00FC6CCA">
          <w:rPr>
            <w:rFonts w:ascii="Times New Roman" w:hAnsi="Times New Roman" w:cs="Times New Roman"/>
            <w:sz w:val="22"/>
          </w:rPr>
          <w:t>is</w:t>
        </w:r>
      </w:ins>
      <w:r>
        <w:rPr>
          <w:rFonts w:ascii="Times New Roman" w:hAnsi="Times New Roman" w:cs="Times New Roman"/>
          <w:sz w:val="22"/>
        </w:rPr>
        <w:t xml:space="preserve"> regularized with prior information on the emissions. </w:t>
      </w:r>
      <w:ins w:id="41" w:author="Daniel Jacob" w:date="2020-04-23T19:31:00Z">
        <w:r w:rsidR="000D17C6">
          <w:rPr>
            <w:rFonts w:ascii="Times New Roman" w:hAnsi="Times New Roman" w:cs="Times New Roman"/>
            <w:sz w:val="22"/>
          </w:rPr>
          <w:t>The optimal (posterior) estimate of emissions corresponds to the m</w:t>
        </w:r>
      </w:ins>
      <w:ins w:id="42" w:author="Daniel Jacob" w:date="2020-04-23T19:32:00Z">
        <w:r w:rsidR="000D17C6">
          <w:rPr>
            <w:rFonts w:ascii="Times New Roman" w:hAnsi="Times New Roman" w:cs="Times New Roman"/>
            <w:sz w:val="22"/>
          </w:rPr>
          <w:t xml:space="preserve">inimum of the cost function. This </w:t>
        </w:r>
      </w:ins>
      <w:del w:id="43" w:author="Daniel Jacob" w:date="2020-04-23T19:32:00Z">
        <w:r w:rsidDel="000D17C6">
          <w:rPr>
            <w:rFonts w:ascii="Times New Roman" w:hAnsi="Times New Roman" w:cs="Times New Roman"/>
            <w:sz w:val="22"/>
          </w:rPr>
          <w:delText xml:space="preserve">The </w:delText>
        </w:r>
      </w:del>
      <w:ins w:id="44" w:author="Daniel Jacob" w:date="2020-04-23T17:09:00Z">
        <w:r w:rsidR="00FC6CCA">
          <w:rPr>
            <w:rFonts w:ascii="Times New Roman" w:hAnsi="Times New Roman" w:cs="Times New Roman"/>
            <w:sz w:val="22"/>
          </w:rPr>
          <w:t xml:space="preserve">minimum </w:t>
        </w:r>
      </w:ins>
      <w:del w:id="45" w:author="Daniel Jacob" w:date="2020-04-23T19:32:00Z">
        <w:r w:rsidDel="000D17C6">
          <w:rPr>
            <w:rFonts w:ascii="Times New Roman" w:hAnsi="Times New Roman" w:cs="Times New Roman"/>
            <w:sz w:val="22"/>
          </w:rPr>
          <w:delText xml:space="preserve">cost function </w:delText>
        </w:r>
      </w:del>
      <w:del w:id="46" w:author="Daniel Jacob" w:date="2020-04-23T17:09:00Z">
        <w:r w:rsidDel="00FC6CCA">
          <w:rPr>
            <w:rFonts w:ascii="Times New Roman" w:hAnsi="Times New Roman" w:cs="Times New Roman"/>
            <w:sz w:val="22"/>
          </w:rPr>
          <w:delText xml:space="preserve">minimization </w:delText>
        </w:r>
      </w:del>
      <w:r>
        <w:rPr>
          <w:rFonts w:ascii="Times New Roman" w:hAnsi="Times New Roman" w:cs="Times New Roman"/>
          <w:sz w:val="22"/>
        </w:rPr>
        <w:t xml:space="preserve">is typically </w:t>
      </w:r>
      <w:del w:id="47" w:author="Daniel Jacob" w:date="2020-04-23T17:09:00Z">
        <w:r w:rsidDel="00FC6CCA">
          <w:rPr>
            <w:rFonts w:ascii="Times New Roman" w:hAnsi="Times New Roman" w:cs="Times New Roman"/>
            <w:sz w:val="22"/>
          </w:rPr>
          <w:delText xml:space="preserve">solved </w:delText>
        </w:r>
      </w:del>
      <w:ins w:id="48" w:author="Daniel Jacob" w:date="2020-04-23T19:32:00Z">
        <w:r w:rsidR="000D17C6">
          <w:rPr>
            <w:rFonts w:ascii="Times New Roman" w:hAnsi="Times New Roman" w:cs="Times New Roman"/>
            <w:sz w:val="22"/>
          </w:rPr>
          <w:t>determined</w:t>
        </w:r>
      </w:ins>
      <w:ins w:id="49" w:author="Daniel Jacob" w:date="2020-04-23T17:09:00Z">
        <w:r w:rsidR="00FC6CCA">
          <w:rPr>
            <w:rFonts w:ascii="Times New Roman" w:hAnsi="Times New Roman" w:cs="Times New Roman"/>
            <w:sz w:val="22"/>
          </w:rPr>
          <w:t xml:space="preserve"> </w:t>
        </w:r>
      </w:ins>
      <w:r>
        <w:rPr>
          <w:rFonts w:ascii="Times New Roman" w:hAnsi="Times New Roman" w:cs="Times New Roman"/>
          <w:sz w:val="22"/>
        </w:rPr>
        <w:t xml:space="preserve">using a numerical (variational) method, often employing the adjoint of the CTM to compute the cost function gradient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(Henze</w:t>
      </w:r>
      <w:r>
        <w:rPr>
          <w:rFonts w:ascii="Times New Roman" w:hAnsi="Times New Roman" w:cs="Times New Roman"/>
          <w:noProof/>
          <w:sz w:val="22"/>
        </w:rPr>
        <w:t xml:space="preserve"> et al. </w:t>
      </w:r>
      <w:r w:rsidRPr="00B31FC9">
        <w:rPr>
          <w:rFonts w:ascii="Times New Roman" w:hAnsi="Times New Roman" w:cs="Times New Roman"/>
          <w:noProof/>
          <w:sz w:val="22"/>
        </w:rPr>
        <w:t>2007)</w:t>
      </w:r>
      <w:r>
        <w:rPr>
          <w:rFonts w:ascii="Times New Roman" w:hAnsi="Times New Roman" w:cs="Times New Roman"/>
          <w:sz w:val="22"/>
        </w:rPr>
        <w:fldChar w:fldCharType="end"/>
      </w:r>
      <w:r>
        <w:rPr>
          <w:rFonts w:ascii="Times New Roman" w:hAnsi="Times New Roman" w:cs="Times New Roman"/>
          <w:sz w:val="22"/>
        </w:rPr>
        <w:t xml:space="preserve">. However, this </w:t>
      </w:r>
      <w:del w:id="50" w:author="Daniel Jacob" w:date="2020-04-23T17:09:00Z">
        <w:r w:rsidDel="00FC6CCA">
          <w:rPr>
            <w:rFonts w:ascii="Times New Roman" w:hAnsi="Times New Roman" w:cs="Times New Roman"/>
            <w:sz w:val="22"/>
          </w:rPr>
          <w:delText xml:space="preserve">approach </w:delText>
        </w:r>
      </w:del>
      <w:ins w:id="51" w:author="Daniel Jacob" w:date="2020-04-23T17:09:00Z">
        <w:r w:rsidR="00FC6CCA">
          <w:rPr>
            <w:rFonts w:ascii="Times New Roman" w:hAnsi="Times New Roman" w:cs="Times New Roman"/>
            <w:sz w:val="22"/>
          </w:rPr>
          <w:t xml:space="preserve">numerical solution </w:t>
        </w:r>
      </w:ins>
      <w:r>
        <w:rPr>
          <w:rFonts w:ascii="Times New Roman" w:hAnsi="Times New Roman" w:cs="Times New Roman"/>
          <w:sz w:val="22"/>
        </w:rPr>
        <w:t xml:space="preserve">provides no explicit characterization of the </w:t>
      </w:r>
      <w:del w:id="52" w:author="Daniel Jacob" w:date="2020-04-23T17:10:00Z">
        <w:r w:rsidDel="00FC6CCA">
          <w:rPr>
            <w:rFonts w:ascii="Times New Roman" w:hAnsi="Times New Roman" w:cs="Times New Roman"/>
            <w:sz w:val="22"/>
          </w:rPr>
          <w:delText>solution’s</w:delText>
        </w:r>
      </w:del>
      <w:r>
        <w:rPr>
          <w:rFonts w:ascii="Times New Roman" w:hAnsi="Times New Roman" w:cs="Times New Roman"/>
          <w:sz w:val="22"/>
        </w:rPr>
        <w:t xml:space="preserve"> error or information content</w:t>
      </w:r>
      <w:ins w:id="53" w:author="Daniel Jacob" w:date="2020-04-23T17:10:00Z">
        <w:r w:rsidR="00FC6CCA">
          <w:rPr>
            <w:rFonts w:ascii="Times New Roman" w:hAnsi="Times New Roman" w:cs="Times New Roman"/>
            <w:sz w:val="22"/>
          </w:rPr>
          <w:t xml:space="preserve"> in the solution</w:t>
        </w:r>
      </w:ins>
      <w:r>
        <w:rPr>
          <w:rFonts w:ascii="Times New Roman" w:hAnsi="Times New Roman" w:cs="Times New Roman"/>
          <w:sz w:val="22"/>
        </w:rPr>
        <w:t xml:space="preserve">. </w:t>
      </w:r>
      <w:del w:id="54" w:author="Daniel Jacob" w:date="2020-04-23T17:11:00Z">
        <w:r w:rsidDel="00FC6CCA">
          <w:rPr>
            <w:rFonts w:ascii="Times New Roman" w:hAnsi="Times New Roman" w:cs="Times New Roman"/>
            <w:sz w:val="22"/>
          </w:rPr>
          <w:delText xml:space="preserve">While </w:delText>
        </w:r>
      </w:del>
      <w:ins w:id="55" w:author="Daniel Jacob" w:date="2020-04-23T17:11:00Z">
        <w:r w:rsidR="00FC6CCA">
          <w:rPr>
            <w:rFonts w:ascii="Times New Roman" w:hAnsi="Times New Roman" w:cs="Times New Roman"/>
            <w:sz w:val="22"/>
          </w:rPr>
          <w:t xml:space="preserve">The error can be estimated </w:t>
        </w:r>
      </w:ins>
      <w:ins w:id="56" w:author="Daniel Jacob" w:date="2020-04-23T17:12:00Z">
        <w:r w:rsidR="00FC6CCA">
          <w:rPr>
            <w:rFonts w:ascii="Times New Roman" w:hAnsi="Times New Roman" w:cs="Times New Roman"/>
            <w:sz w:val="22"/>
          </w:rPr>
          <w:t xml:space="preserve">from </w:t>
        </w:r>
      </w:ins>
      <w:ins w:id="57" w:author="Daniel Jacob" w:date="2020-04-23T17:13:00Z">
        <w:r w:rsidR="00FC6CCA">
          <w:rPr>
            <w:rFonts w:ascii="Times New Roman" w:hAnsi="Times New Roman" w:cs="Times New Roman"/>
            <w:sz w:val="22"/>
          </w:rPr>
          <w:t xml:space="preserve">numerical construction of </w:t>
        </w:r>
      </w:ins>
      <w:ins w:id="58" w:author="Daniel Jacob" w:date="2020-04-23T17:12:00Z">
        <w:r w:rsidR="00FC6CCA">
          <w:rPr>
            <w:rFonts w:ascii="Times New Roman" w:hAnsi="Times New Roman" w:cs="Times New Roman"/>
            <w:sz w:val="22"/>
          </w:rPr>
          <w:t xml:space="preserve">the inverse Hessian </w:t>
        </w:r>
      </w:ins>
      <w:ins w:id="59" w:author="Daniel Jacob" w:date="2020-04-23T19:29:00Z">
        <w:r w:rsidR="000D17C6">
          <w:rPr>
            <w:rFonts w:ascii="Times New Roman" w:hAnsi="Times New Roman" w:cs="Times New Roman"/>
            <w:sz w:val="22"/>
          </w:rPr>
          <w:t xml:space="preserve">of the cost function </w:t>
        </w:r>
      </w:ins>
      <w:ins w:id="60" w:author="Daniel Jacob" w:date="2020-04-23T17:12:00Z">
        <w:r w:rsidR="00FC6CCA">
          <w:rPr>
            <w:rFonts w:ascii="Times New Roman" w:hAnsi="Times New Roman" w:cs="Times New Roman"/>
            <w:sz w:val="22"/>
          </w:rPr>
          <w:t xml:space="preserve">but this is </w:t>
        </w:r>
      </w:ins>
      <w:del w:id="61" w:author="Daniel Jacob" w:date="2020-04-23T17:13:00Z">
        <w:r w:rsidDel="00FC6CCA">
          <w:rPr>
            <w:rFonts w:ascii="Times New Roman" w:hAnsi="Times New Roman" w:cs="Times New Roman"/>
            <w:sz w:val="22"/>
          </w:rPr>
          <w:delText xml:space="preserve">ensemble approaches and sensitivity tests can approximate error, these methods are </w:delText>
        </w:r>
      </w:del>
      <w:r>
        <w:rPr>
          <w:rFonts w:ascii="Times New Roman" w:hAnsi="Times New Roman" w:cs="Times New Roman"/>
          <w:sz w:val="22"/>
        </w:rPr>
        <w:t xml:space="preserve">computationally expensive </w:t>
      </w:r>
      <w:del w:id="62" w:author="Daniel Jacob" w:date="2020-04-23T17:13:00Z">
        <w:r w:rsidDel="00FC6CCA">
          <w:rPr>
            <w:rFonts w:ascii="Times New Roman" w:hAnsi="Times New Roman" w:cs="Times New Roman"/>
            <w:sz w:val="22"/>
          </w:rPr>
          <w:delText xml:space="preserve">and often fail to fully capture the error of the inverse system (cit). </w:delText>
        </w:r>
      </w:del>
      <w:ins w:id="63" w:author="Daniel Jacob" w:date="2020-04-23T17:13:00Z">
        <w:r w:rsidR="00FC6CCA">
          <w:rPr>
            <w:rFonts w:ascii="Times New Roman" w:hAnsi="Times New Roman" w:cs="Times New Roman"/>
            <w:sz w:val="22"/>
          </w:rPr>
          <w:t>(</w:t>
        </w:r>
        <w:proofErr w:type="spellStart"/>
        <w:r w:rsidR="00FC6CCA">
          <w:rPr>
            <w:rFonts w:ascii="Times New Roman" w:hAnsi="Times New Roman" w:cs="Times New Roman"/>
            <w:sz w:val="22"/>
          </w:rPr>
          <w:t>Bousserez</w:t>
        </w:r>
        <w:proofErr w:type="spellEnd"/>
        <w:r w:rsidR="00FC6CCA">
          <w:rPr>
            <w:rFonts w:ascii="Times New Roman" w:hAnsi="Times New Roman" w:cs="Times New Roman"/>
            <w:sz w:val="22"/>
          </w:rPr>
          <w:t xml:space="preserve"> ref)</w:t>
        </w:r>
      </w:ins>
    </w:p>
    <w:p w14:paraId="787FA0A8" w14:textId="77777777" w:rsidR="00B31FC9" w:rsidRDefault="00B31FC9" w:rsidP="00864E39">
      <w:pPr>
        <w:rPr>
          <w:rFonts w:ascii="Times New Roman" w:hAnsi="Times New Roman" w:cs="Times New Roman"/>
          <w:sz w:val="22"/>
        </w:rPr>
      </w:pPr>
    </w:p>
    <w:p w14:paraId="27950EC6" w14:textId="34F7ECC1"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del w:id="64" w:author="Daniel Jacob" w:date="2020-04-23T19:29:00Z">
        <w:r w:rsidDel="000D17C6">
          <w:rPr>
            <w:rFonts w:ascii="Times New Roman" w:hAnsi="Times New Roman" w:cs="Times New Roman"/>
            <w:sz w:val="22"/>
          </w:rPr>
          <w:delText xml:space="preserve">common </w:delText>
        </w:r>
      </w:del>
      <w:ins w:id="65" w:author="Daniel Jacob" w:date="2020-04-23T19:29:00Z">
        <w:r w:rsidR="000D17C6">
          <w:rPr>
            <w:rFonts w:ascii="Times New Roman" w:hAnsi="Times New Roman" w:cs="Times New Roman"/>
            <w:sz w:val="22"/>
          </w:rPr>
          <w:t xml:space="preserve">frequent </w:t>
        </w:r>
      </w:ins>
      <w:r>
        <w:rPr>
          <w:rFonts w:ascii="Times New Roman" w:hAnsi="Times New Roman" w:cs="Times New Roman"/>
          <w:sz w:val="22"/>
        </w:rPr>
        <w:t xml:space="preserve">case where </w:t>
      </w:r>
      <w:del w:id="66" w:author="Daniel Jacob" w:date="2020-04-23T19:29:00Z">
        <w:r w:rsidDel="000D17C6">
          <w:rPr>
            <w:rFonts w:ascii="Times New Roman" w:hAnsi="Times New Roman" w:cs="Times New Roman"/>
            <w:sz w:val="22"/>
          </w:rPr>
          <w:delText>observations of atmospheric composition</w:delText>
        </w:r>
      </w:del>
      <w:ins w:id="67" w:author="Daniel Jacob" w:date="2020-04-23T19:29:00Z">
        <w:r w:rsidR="000D17C6">
          <w:rPr>
            <w:rFonts w:ascii="Times New Roman" w:hAnsi="Times New Roman" w:cs="Times New Roman"/>
            <w:sz w:val="22"/>
          </w:rPr>
          <w:t>the observed atmospheric concentrations</w:t>
        </w:r>
      </w:ins>
      <w:r>
        <w:rPr>
          <w:rFonts w:ascii="Times New Roman" w:hAnsi="Times New Roman" w:cs="Times New Roman"/>
          <w:sz w:val="22"/>
        </w:rPr>
        <w:t xml:space="preserve"> have a linear dependence on emissions and </w:t>
      </w:r>
      <w:del w:id="68" w:author="Daniel Jacob" w:date="2020-04-23T19:30:00Z">
        <w:r w:rsidDel="000D17C6">
          <w:rPr>
            <w:rFonts w:ascii="Times New Roman" w:hAnsi="Times New Roman" w:cs="Times New Roman"/>
            <w:sz w:val="22"/>
          </w:rPr>
          <w:delText xml:space="preserve">all </w:delText>
        </w:r>
      </w:del>
      <w:r>
        <w:rPr>
          <w:rFonts w:ascii="Times New Roman" w:hAnsi="Times New Roman" w:cs="Times New Roman"/>
          <w:sz w:val="22"/>
        </w:rPr>
        <w:t>error</w:t>
      </w:r>
      <w:ins w:id="69" w:author="Daniel Jacob" w:date="2020-04-23T19:30:00Z">
        <w:r w:rsidR="000D17C6">
          <w:rPr>
            <w:rFonts w:ascii="Times New Roman" w:hAnsi="Times New Roman" w:cs="Times New Roman"/>
            <w:sz w:val="22"/>
          </w:rPr>
          <w:t xml:space="preserve"> statistic</w:t>
        </w:r>
      </w:ins>
      <w:r>
        <w:rPr>
          <w:rFonts w:ascii="Times New Roman" w:hAnsi="Times New Roman" w:cs="Times New Roman"/>
          <w:sz w:val="22"/>
        </w:rPr>
        <w:t xml:space="preserve">s can be assumed normal, </w:t>
      </w:r>
      <w:r w:rsidR="007716DA">
        <w:rPr>
          <w:rFonts w:ascii="Times New Roman" w:hAnsi="Times New Roman" w:cs="Times New Roman"/>
          <w:sz w:val="22"/>
        </w:rPr>
        <w:t xml:space="preserve">an analytic solution </w:t>
      </w:r>
      <w:r>
        <w:rPr>
          <w:rFonts w:ascii="Times New Roman" w:hAnsi="Times New Roman" w:cs="Times New Roman"/>
          <w:sz w:val="22"/>
        </w:rPr>
        <w:t>to the Bayesian optimization problem</w:t>
      </w:r>
      <w:r w:rsidR="007716DA">
        <w:rPr>
          <w:rFonts w:ascii="Times New Roman" w:hAnsi="Times New Roman" w:cs="Times New Roman"/>
          <w:sz w:val="22"/>
        </w:rPr>
        <w:t xml:space="preserve"> exists</w:t>
      </w:r>
      <w:del w:id="70" w:author="Daniel Jacob" w:date="2020-04-23T19:30:00Z">
        <w:r w:rsidDel="000D17C6">
          <w:rPr>
            <w:rFonts w:ascii="Times New Roman" w:hAnsi="Times New Roman" w:cs="Times New Roman"/>
            <w:sz w:val="22"/>
          </w:rPr>
          <w:delText>, including</w:delText>
        </w:r>
      </w:del>
      <w:ins w:id="71" w:author="Daniel Jacob" w:date="2020-04-23T19:30:00Z">
        <w:r w:rsidR="000D17C6">
          <w:rPr>
            <w:rFonts w:ascii="Times New Roman" w:hAnsi="Times New Roman" w:cs="Times New Roman"/>
            <w:sz w:val="22"/>
          </w:rPr>
          <w:t xml:space="preserve"> that provides</w:t>
        </w:r>
      </w:ins>
      <w:r w:rsidR="007716DA">
        <w:rPr>
          <w:rFonts w:ascii="Times New Roman" w:hAnsi="Times New Roman" w:cs="Times New Roman"/>
          <w:sz w:val="22"/>
        </w:rPr>
        <w:t xml:space="preserve"> closed-form </w:t>
      </w:r>
      <w:ins w:id="72" w:author="Daniel Jacob" w:date="2020-04-23T19:30:00Z">
        <w:r w:rsidR="000D17C6">
          <w:rPr>
            <w:rFonts w:ascii="Times New Roman" w:hAnsi="Times New Roman" w:cs="Times New Roman"/>
            <w:sz w:val="22"/>
          </w:rPr>
          <w:t xml:space="preserve">expressions for posterior </w:t>
        </w:r>
      </w:ins>
      <w:del w:id="73" w:author="Daniel Jacob" w:date="2020-04-23T19:37:00Z">
        <w:r w:rsidR="007716DA" w:rsidDel="000D17C6">
          <w:rPr>
            <w:rFonts w:ascii="Times New Roman" w:hAnsi="Times New Roman" w:cs="Times New Roman"/>
            <w:sz w:val="22"/>
          </w:rPr>
          <w:delText xml:space="preserve">characterization </w:delText>
        </w:r>
        <w:r w:rsidDel="000D17C6">
          <w:rPr>
            <w:rFonts w:ascii="Times New Roman" w:hAnsi="Times New Roman" w:cs="Times New Roman"/>
            <w:sz w:val="22"/>
          </w:rPr>
          <w:delText xml:space="preserve">improved </w:delText>
        </w:r>
      </w:del>
      <w:r>
        <w:rPr>
          <w:rFonts w:ascii="Times New Roman" w:hAnsi="Times New Roman" w:cs="Times New Roman"/>
          <w:sz w:val="22"/>
        </w:rPr>
        <w:t xml:space="preserve">emissions estimates, </w:t>
      </w:r>
      <w:del w:id="74" w:author="Daniel Jacob" w:date="2020-04-23T19:37:00Z">
        <w:r w:rsidDel="000D17C6">
          <w:rPr>
            <w:rFonts w:ascii="Times New Roman" w:hAnsi="Times New Roman" w:cs="Times New Roman"/>
            <w:sz w:val="22"/>
          </w:rPr>
          <w:delText xml:space="preserve">its </w:delText>
        </w:r>
        <w:r w:rsidR="007716DA" w:rsidDel="000D17C6">
          <w:rPr>
            <w:rFonts w:ascii="Times New Roman" w:hAnsi="Times New Roman" w:cs="Times New Roman"/>
            <w:sz w:val="22"/>
          </w:rPr>
          <w:delText>errors</w:delText>
        </w:r>
      </w:del>
      <w:ins w:id="75" w:author="Daniel Jacob" w:date="2020-04-23T19:37:00Z">
        <w:r w:rsidR="000D17C6">
          <w:rPr>
            <w:rFonts w:ascii="Times New Roman" w:hAnsi="Times New Roman" w:cs="Times New Roman"/>
            <w:sz w:val="22"/>
          </w:rPr>
          <w:t>error statis</w:t>
        </w:r>
      </w:ins>
      <w:ins w:id="76" w:author="Daniel Jacob" w:date="2020-04-23T19:38:00Z">
        <w:r w:rsidR="000D17C6">
          <w:rPr>
            <w:rFonts w:ascii="Times New Roman" w:hAnsi="Times New Roman" w:cs="Times New Roman"/>
            <w:sz w:val="22"/>
          </w:rPr>
          <w:t>tics on these emissions</w:t>
        </w:r>
      </w:ins>
      <w:r>
        <w:rPr>
          <w:rFonts w:ascii="Times New Roman" w:hAnsi="Times New Roman" w:cs="Times New Roman"/>
          <w:sz w:val="22"/>
        </w:rPr>
        <w:t>,</w:t>
      </w:r>
      <w:r w:rsidR="007716DA">
        <w:rPr>
          <w:rFonts w:ascii="Times New Roman" w:hAnsi="Times New Roman" w:cs="Times New Roman"/>
          <w:sz w:val="22"/>
        </w:rPr>
        <w:t xml:space="preserve"> and</w:t>
      </w:r>
      <w:del w:id="77" w:author="Daniel Jacob" w:date="2020-04-23T19:38:00Z">
        <w:r w:rsidR="007716DA" w:rsidDel="000D17C6">
          <w:rPr>
            <w:rFonts w:ascii="Times New Roman" w:hAnsi="Times New Roman" w:cs="Times New Roman"/>
            <w:sz w:val="22"/>
          </w:rPr>
          <w:delText xml:space="preserve"> </w:delText>
        </w:r>
        <w:r w:rsidDel="000D17C6">
          <w:rPr>
            <w:rFonts w:ascii="Times New Roman" w:hAnsi="Times New Roman" w:cs="Times New Roman"/>
            <w:sz w:val="22"/>
          </w:rPr>
          <w:delText>its</w:delText>
        </w:r>
      </w:del>
      <w:r>
        <w:rPr>
          <w:rFonts w:ascii="Times New Roman" w:hAnsi="Times New Roman" w:cs="Times New Roman"/>
          <w:sz w:val="22"/>
        </w:rPr>
        <w:t xml:space="preserve">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C66BA7">
        <w:rPr>
          <w:rFonts w:ascii="Times New Roman" w:hAnsi="Times New Roman" w:cs="Times New Roman"/>
          <w:sz w:val="22"/>
        </w:rPr>
        <w:fldChar w:fldCharType="separate"/>
      </w:r>
      <w:r w:rsidRPr="00B31FC9">
        <w:rPr>
          <w:rFonts w:ascii="Times New Roman" w:hAnsi="Times New Roman" w:cs="Times New Roman"/>
          <w:noProof/>
          <w:sz w:val="22"/>
        </w:rPr>
        <w:t>(</w:t>
      </w:r>
      <w:del w:id="78" w:author="Daniel Jacob" w:date="2020-04-23T19:38:00Z">
        <w:r w:rsidRPr="00B31FC9" w:rsidDel="000D17C6">
          <w:rPr>
            <w:rFonts w:ascii="Times New Roman" w:hAnsi="Times New Roman" w:cs="Times New Roman"/>
            <w:noProof/>
            <w:sz w:val="22"/>
          </w:rPr>
          <w:delText>Brasseur and Jacob 2017</w:delText>
        </w:r>
      </w:del>
      <w:ins w:id="79" w:author="Daniel Jacob" w:date="2020-04-23T19:38:00Z">
        <w:r w:rsidR="000D17C6">
          <w:rPr>
            <w:rFonts w:ascii="Times New Roman" w:hAnsi="Times New Roman" w:cs="Times New Roman"/>
            <w:noProof/>
            <w:sz w:val="22"/>
          </w:rPr>
          <w:t>Rodgers, 2000</w:t>
        </w:r>
      </w:ins>
      <w:r w:rsidRPr="00B31FC9">
        <w:rPr>
          <w:rFonts w:ascii="Times New Roman" w:hAnsi="Times New Roman" w:cs="Times New Roman"/>
          <w:noProof/>
          <w:sz w:val="22"/>
        </w:rPr>
        <w:t>)</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Pr>
          <w:rFonts w:ascii="Times New Roman" w:hAnsi="Times New Roman" w:cs="Times New Roman"/>
          <w:sz w:val="22"/>
        </w:rPr>
        <w:t xml:space="preserve">The analytic solution can be extended to </w:t>
      </w:r>
      <w:del w:id="80" w:author="Daniel Jacob" w:date="2020-04-23T19:39:00Z">
        <w:r w:rsidDel="003C6BE6">
          <w:rPr>
            <w:rFonts w:ascii="Times New Roman" w:hAnsi="Times New Roman" w:cs="Times New Roman"/>
            <w:sz w:val="22"/>
          </w:rPr>
          <w:delText xml:space="preserve">systems with </w:delText>
        </w:r>
      </w:del>
      <w:r>
        <w:rPr>
          <w:rFonts w:ascii="Times New Roman" w:hAnsi="Times New Roman" w:cs="Times New Roman"/>
          <w:sz w:val="22"/>
        </w:rPr>
        <w:t>log-normal error</w:t>
      </w:r>
      <w:ins w:id="81" w:author="Daniel Jacob" w:date="2020-04-23T19:39:00Z">
        <w:r w:rsidR="003C6BE6">
          <w:rPr>
            <w:rFonts w:ascii="Times New Roman" w:hAnsi="Times New Roman" w:cs="Times New Roman"/>
            <w:sz w:val="22"/>
          </w:rPr>
          <w:t xml:space="preserve"> statistic</w:t>
        </w:r>
      </w:ins>
      <w:r>
        <w:rPr>
          <w:rFonts w:ascii="Times New Roman" w:hAnsi="Times New Roman" w:cs="Times New Roman"/>
          <w:sz w:val="22"/>
        </w:rPr>
        <w:t>s and to non-linear problems</w:t>
      </w:r>
      <w:ins w:id="82" w:author="Daniel Jacob" w:date="2020-04-23T19:39:00Z">
        <w:r w:rsidR="003C6BE6">
          <w:rPr>
            <w:rFonts w:ascii="Times New Roman" w:hAnsi="Times New Roman" w:cs="Times New Roman"/>
            <w:sz w:val="22"/>
          </w:rPr>
          <w:t xml:space="preserve"> with an iterative approach</w:t>
        </w:r>
      </w:ins>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2019)","previouslyFormattedCitation":"(Maasakkers, Jacob, Sulprizio, Scarpelli, Nesser, Sheng, Zhang, Hersher, Bloom, et al. 2019; Rodgers 2000)"},"properties":{"noteIndex":0},"schema":"https://github.com/citation-style-language/schema/raw/master/csl-citation.json"}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T</w:t>
      </w:r>
      <w:r w:rsidR="00F8363C">
        <w:rPr>
          <w:rFonts w:ascii="Times New Roman" w:hAnsi="Times New Roman" w:cs="Times New Roman"/>
          <w:sz w:val="22"/>
        </w:rPr>
        <w:t xml:space="preserve">he </w:t>
      </w:r>
      <w:del w:id="83" w:author="Daniel Jacob" w:date="2020-04-23T19:40:00Z">
        <w:r w:rsidR="00F8363C" w:rsidDel="003C6BE6">
          <w:rPr>
            <w:rFonts w:ascii="Times New Roman" w:hAnsi="Times New Roman" w:cs="Times New Roman"/>
            <w:sz w:val="22"/>
          </w:rPr>
          <w:delText xml:space="preserve">computational cost of the </w:delText>
        </w:r>
      </w:del>
      <w:r w:rsidR="00F8363C">
        <w:rPr>
          <w:rFonts w:ascii="Times New Roman" w:hAnsi="Times New Roman" w:cs="Times New Roman"/>
          <w:sz w:val="22"/>
        </w:rPr>
        <w:t xml:space="preserve">analytic </w:t>
      </w:r>
      <w:del w:id="84" w:author="Daniel Jacob" w:date="2020-04-23T19:40:00Z">
        <w:r w:rsidDel="003C6BE6">
          <w:rPr>
            <w:rFonts w:ascii="Times New Roman" w:hAnsi="Times New Roman" w:cs="Times New Roman"/>
            <w:sz w:val="22"/>
          </w:rPr>
          <w:delText>approach is</w:delText>
        </w:r>
      </w:del>
      <w:ins w:id="85" w:author="Daniel Jacob" w:date="2020-04-23T19:40:00Z">
        <w:r w:rsidR="003C6BE6">
          <w:rPr>
            <w:rFonts w:ascii="Times New Roman" w:hAnsi="Times New Roman" w:cs="Times New Roman"/>
            <w:sz w:val="22"/>
          </w:rPr>
          <w:t xml:space="preserve">solution requires explicit construction of </w:t>
        </w:r>
      </w:ins>
      <w:r>
        <w:rPr>
          <w:rFonts w:ascii="Times New Roman" w:hAnsi="Times New Roman" w:cs="Times New Roman"/>
          <w:sz w:val="22"/>
        </w:rPr>
        <w:t xml:space="preserve"> </w:t>
      </w:r>
      <w:del w:id="86" w:author="Daniel Jacob" w:date="2020-04-23T19:40:00Z">
        <w:r w:rsidDel="003C6BE6">
          <w:rPr>
            <w:rFonts w:ascii="Times New Roman" w:hAnsi="Times New Roman" w:cs="Times New Roman"/>
            <w:sz w:val="22"/>
          </w:rPr>
          <w:delText xml:space="preserve">determined by the cost of constructing </w:delText>
        </w:r>
      </w:del>
      <w:r>
        <w:rPr>
          <w:rFonts w:ascii="Times New Roman" w:hAnsi="Times New Roman" w:cs="Times New Roman"/>
          <w:sz w:val="22"/>
        </w:rPr>
        <w:t xml:space="preserve">the Jacobian matrix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r>
          <w:rPr>
            <w:rFonts w:ascii="Cambria Math" w:eastAsiaTheme="minorEastAsia" w:hAnsi="Cambria Math" w:cs="Times New Roman"/>
            <w:sz w:val="22"/>
          </w:rPr>
          <m:t>∂</m:t>
        </m:r>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w:rPr>
            <w:rFonts w:ascii="Cambria Math" w:eastAsiaTheme="minorEastAsia" w:hAnsi="Cambria Math" w:cs="Times New Roman"/>
            <w:sz w:val="22"/>
          </w:rPr>
          <m:t>∂</m:t>
        </m:r>
        <m:r>
          <m:rPr>
            <m:sty m:val="b"/>
          </m:rPr>
          <w:rPr>
            <w:rFonts w:ascii="Cambria Math" w:eastAsiaTheme="minorEastAsia" w:hAnsi="Cambria Math" w:cs="Times New Roman"/>
            <w:sz w:val="22"/>
          </w:rPr>
          <m:t>x</m:t>
        </m:r>
        <m:r>
          <m:rPr>
            <m:sty m:val="b"/>
          </m:rPr>
          <w:rPr>
            <w:rFonts w:ascii="Cambria Math" w:hAnsi="Cambria Math" w:cs="Times New Roman"/>
            <w:sz w:val="22"/>
          </w:rPr>
          <m:t>∈</m:t>
        </m:r>
        <m:r>
          <m:rPr>
            <m:scr m:val="double-struck"/>
            <m:sty m:val="p"/>
          </m:rPr>
          <w:rPr>
            <w:rFonts w:ascii="Cambria Math" w:hAnsi="Cambria Math" w:cs="Times New Roman"/>
            <w:sz w:val="22"/>
          </w:rPr>
          <m:t>R^(</m:t>
        </m:r>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r>
          <w:ins w:id="87" w:author="Daniel Jacob" w:date="2020-04-23T19:41:00Z">
            <w:rPr>
              <w:rFonts w:ascii="Cambria Math" w:hAnsi="Cambria Math" w:cs="Times New Roman"/>
              <w:sz w:val="22"/>
            </w:rPr>
            <m:t xml:space="preserve"> </m:t>
          </w:ins>
        </m:r>
        <m:r>
          <m:rPr>
            <m:sty m:val="p"/>
          </m:rPr>
          <w:rPr>
            <w:rFonts w:ascii="Cambria Math" w:hAnsi="Cambria Math" w:cs="Times New Roman"/>
            <w:sz w:val="22"/>
          </w:rPr>
          <m:t>)</m:t>
        </m:r>
      </m:oMath>
      <w:ins w:id="88" w:author="Daniel Jacob" w:date="2020-04-23T19:41:00Z">
        <w:r w:rsidR="003C6BE6">
          <w:rPr>
            <w:rFonts w:ascii="Times New Roman" w:eastAsiaTheme="minorEastAsia" w:hAnsi="Times New Roman" w:cs="Times New Roman"/>
            <w:sz w:val="22"/>
          </w:rPr>
          <w:t xml:space="preserve"> of the forward model</w:t>
        </w:r>
      </w:ins>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02325E">
        <w:rPr>
          <w:rFonts w:ascii="Times New Roman" w:hAnsi="Times New Roman" w:cs="Times New Roman"/>
          <w:sz w:val="22"/>
        </w:rPr>
        <w:t>The Jacobian is constructed column-wise by</w:t>
      </w:r>
      <w:ins w:id="89" w:author="Daniel Jacob" w:date="2020-04-23T19:44:00Z">
        <w:r w:rsidR="003C6BE6">
          <w:rPr>
            <w:rFonts w:ascii="Times New Roman" w:hAnsi="Times New Roman" w:cs="Times New Roman"/>
            <w:sz w:val="22"/>
          </w:rPr>
          <w:t xml:space="preserve"> conducting </w:t>
        </w:r>
        <w:r w:rsidR="003C6BE6">
          <w:rPr>
            <w:rFonts w:ascii="Times New Roman" w:hAnsi="Times New Roman" w:cs="Times New Roman"/>
            <w:i/>
            <w:iCs/>
            <w:sz w:val="22"/>
          </w:rPr>
          <w:t>n</w:t>
        </w:r>
      </w:ins>
      <w:r w:rsidR="0002325E">
        <w:rPr>
          <w:rFonts w:ascii="Times New Roman" w:hAnsi="Times New Roman" w:cs="Times New Roman"/>
          <w:sz w:val="22"/>
        </w:rPr>
        <w:t xml:space="preserve"> </w:t>
      </w:r>
      <w:del w:id="90" w:author="Daniel Jacob" w:date="2020-04-23T19:43:00Z">
        <w:r w:rsidR="00724BBA" w:rsidDel="003C6BE6">
          <w:rPr>
            <w:rFonts w:ascii="Times New Roman" w:hAnsi="Times New Roman" w:cs="Times New Roman"/>
            <w:sz w:val="22"/>
          </w:rPr>
          <w:delText xml:space="preserve">finding the change in the </w:delText>
        </w:r>
      </w:del>
      <w:r w:rsidR="00724BBA">
        <w:rPr>
          <w:rFonts w:ascii="Times New Roman" w:hAnsi="Times New Roman" w:cs="Times New Roman"/>
          <w:sz w:val="22"/>
        </w:rPr>
        <w:t>CTM</w:t>
      </w:r>
      <w:ins w:id="91" w:author="Daniel Jacob" w:date="2020-04-23T19:43:00Z">
        <w:r w:rsidR="003C6BE6">
          <w:rPr>
            <w:rFonts w:ascii="Times New Roman" w:hAnsi="Times New Roman" w:cs="Times New Roman"/>
            <w:sz w:val="22"/>
          </w:rPr>
          <w:t xml:space="preserve"> simulations perturbing </w:t>
        </w:r>
      </w:ins>
      <w:ins w:id="92" w:author="Daniel Jacob" w:date="2020-04-23T19:44:00Z">
        <w:r w:rsidR="003C6BE6">
          <w:rPr>
            <w:rFonts w:ascii="Times New Roman" w:hAnsi="Times New Roman" w:cs="Times New Roman"/>
            <w:sz w:val="22"/>
          </w:rPr>
          <w:t xml:space="preserve">individual state vector components </w:t>
        </w:r>
        <w:r w:rsidR="003C6BE6">
          <w:rPr>
            <w:rFonts w:ascii="Times New Roman" w:hAnsi="Times New Roman" w:cs="Times New Roman"/>
            <w:i/>
            <w:iCs/>
            <w:sz w:val="22"/>
          </w:rPr>
          <w:t>x</w:t>
        </w:r>
        <w:r w:rsidR="003C6BE6">
          <w:rPr>
            <w:rFonts w:ascii="Times New Roman" w:hAnsi="Times New Roman" w:cs="Times New Roman"/>
            <w:i/>
            <w:iCs/>
            <w:sz w:val="22"/>
            <w:vertAlign w:val="subscript"/>
          </w:rPr>
          <w:t>i</w:t>
        </w:r>
        <w:r w:rsidR="003C6BE6">
          <w:rPr>
            <w:rFonts w:ascii="Times New Roman" w:hAnsi="Times New Roman" w:cs="Times New Roman"/>
            <w:i/>
            <w:iCs/>
            <w:sz w:val="22"/>
            <w:vertAlign w:val="subscript"/>
          </w:rPr>
          <w:softHyphen/>
          <w:t xml:space="preserve"> </w:t>
        </w:r>
        <w:r w:rsidR="003C6BE6">
          <w:rPr>
            <w:rFonts w:ascii="Times New Roman" w:hAnsi="Times New Roman" w:cs="Times New Roman"/>
            <w:sz w:val="22"/>
            <w:vertAlign w:val="subscript"/>
          </w:rPr>
          <w:t xml:space="preserve"> </w:t>
        </w:r>
        <w:r w:rsidR="003C6BE6">
          <w:rPr>
            <w:rFonts w:ascii="Times New Roman" w:hAnsi="Times New Roman" w:cs="Times New Roman"/>
            <w:sz w:val="22"/>
          </w:rPr>
          <w:t xml:space="preserve">and </w:t>
        </w:r>
        <w:r w:rsidR="003C6BE6">
          <w:rPr>
            <w:rFonts w:ascii="Times New Roman" w:hAnsi="Times New Roman" w:cs="Times New Roman"/>
            <w:i/>
            <w:iCs/>
            <w:sz w:val="22"/>
          </w:rPr>
          <w:t xml:space="preserve"> </w:t>
        </w:r>
      </w:ins>
      <w:del w:id="93" w:author="Daniel Jacob" w:date="2020-04-23T19:45:00Z">
        <w:r w:rsidR="00724BBA" w:rsidDel="003C6BE6">
          <w:rPr>
            <w:rFonts w:ascii="Times New Roman" w:hAnsi="Times New Roman" w:cs="Times New Roman"/>
            <w:sz w:val="22"/>
          </w:rPr>
          <w:delText>’s simulated observations resulting from a</w:delText>
        </w:r>
      </w:del>
      <w:ins w:id="94" w:author="Daniel Jacob" w:date="2020-04-23T19:45:00Z">
        <w:r w:rsidR="003C6BE6">
          <w:rPr>
            <w:rFonts w:ascii="Times New Roman" w:hAnsi="Times New Roman" w:cs="Times New Roman"/>
            <w:sz w:val="22"/>
          </w:rPr>
          <w:t xml:space="preserve">obtaining the corresponding column </w:t>
        </w:r>
      </w:ins>
      <w:r w:rsidR="00724BBA">
        <w:rPr>
          <w:rFonts w:ascii="Times New Roman" w:hAnsi="Times New Roman" w:cs="Times New Roman"/>
          <w:sz w:val="22"/>
        </w:rPr>
        <w:t xml:space="preserve"> </w:t>
      </w:r>
      <w:del w:id="95" w:author="Daniel Jacob" w:date="2020-04-23T19:45:00Z">
        <w:r w:rsidR="00724BBA" w:rsidDel="003C6BE6">
          <w:rPr>
            <w:rFonts w:ascii="Times New Roman" w:hAnsi="Times New Roman" w:cs="Times New Roman"/>
            <w:sz w:val="22"/>
          </w:rPr>
          <w:delText xml:space="preserve">perturbation to each state vector element, </w:delText>
        </w:r>
      </w:del>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ins w:id="96" w:author="Daniel Jacob" w:date="2020-04-23T19:45:00Z">
        <w:r w:rsidR="003C6BE6">
          <w:rPr>
            <w:rFonts w:ascii="Times New Roman" w:eastAsiaTheme="minorEastAsia" w:hAnsi="Times New Roman" w:cs="Times New Roman"/>
            <w:sz w:val="22"/>
          </w:rPr>
          <w:t xml:space="preserve">. </w:t>
        </w:r>
      </w:ins>
      <w:ins w:id="97" w:author="Daniel Jacob" w:date="2020-04-23T19:46:00Z">
        <w:r w:rsidR="003C6BE6">
          <w:rPr>
            <w:rFonts w:ascii="Times New Roman" w:eastAsiaTheme="minorEastAsia" w:hAnsi="Times New Roman" w:cs="Times New Roman"/>
            <w:sz w:val="22"/>
          </w:rPr>
          <w:t>The construction of the Jacobian matrix is a parallel</w:t>
        </w:r>
      </w:ins>
      <w:ins w:id="98" w:author="Daniel Jacob" w:date="2020-04-23T19:47:00Z">
        <w:r w:rsidR="003C6BE6">
          <w:rPr>
            <w:rFonts w:ascii="Times New Roman" w:eastAsiaTheme="minorEastAsia" w:hAnsi="Times New Roman" w:cs="Times New Roman"/>
            <w:sz w:val="22"/>
          </w:rPr>
          <w:t xml:space="preserve"> computational problem that can be executed efficiently on large </w:t>
        </w:r>
      </w:ins>
      <w:del w:id="99" w:author="Daniel Jacob" w:date="2020-04-23T19:45:00Z">
        <w:r w:rsidR="00724BBA" w:rsidDel="003C6BE6">
          <w:rPr>
            <w:rFonts w:ascii="Times New Roman" w:eastAsiaTheme="minorEastAsia" w:hAnsi="Times New Roman" w:cs="Times New Roman"/>
            <w:sz w:val="22"/>
          </w:rPr>
          <w:delText>,</w:delText>
        </w:r>
      </w:del>
      <w:del w:id="100" w:author="Daniel Jacob" w:date="2020-04-23T19:47:00Z">
        <w:r w:rsidR="00724BBA" w:rsidDel="003C6BE6">
          <w:rPr>
            <w:rFonts w:ascii="Times New Roman" w:eastAsiaTheme="minorEastAsia" w:hAnsi="Times New Roman" w:cs="Times New Roman"/>
            <w:sz w:val="22"/>
          </w:rPr>
          <w:delText xml:space="preserve"> requiring </w:delText>
        </w:r>
        <w:r w:rsidR="00724BBA" w:rsidDel="003C6BE6">
          <w:rPr>
            <w:rFonts w:ascii="Times New Roman" w:eastAsiaTheme="minorEastAsia" w:hAnsi="Times New Roman" w:cs="Times New Roman"/>
            <w:i/>
            <w:sz w:val="22"/>
          </w:rPr>
          <w:delText>n</w:delText>
        </w:r>
        <w:r w:rsidR="00724BBA" w:rsidDel="003C6BE6">
          <w:rPr>
            <w:rFonts w:ascii="Times New Roman" w:eastAsiaTheme="minorEastAsia" w:hAnsi="Times New Roman" w:cs="Times New Roman"/>
            <w:sz w:val="22"/>
          </w:rPr>
          <w:delText xml:space="preserve"> independent simulations</w:delText>
        </w:r>
        <w:r w:rsidR="00303A29" w:rsidDel="003C6BE6">
          <w:rPr>
            <w:rFonts w:ascii="Times New Roman" w:eastAsiaTheme="minorEastAsia" w:hAnsi="Times New Roman" w:cs="Times New Roman"/>
            <w:sz w:val="22"/>
          </w:rPr>
          <w:delText xml:space="preserve"> (Maasakkers et al. 2019)</w:delText>
        </w:r>
        <w:r w:rsidR="00724BBA" w:rsidDel="003C6BE6">
          <w:rPr>
            <w:rFonts w:ascii="Times New Roman" w:eastAsiaTheme="minorEastAsia" w:hAnsi="Times New Roman" w:cs="Times New Roman"/>
            <w:sz w:val="22"/>
          </w:rPr>
          <w:delText xml:space="preserve">. Even on massively parallel </w:delText>
        </w:r>
      </w:del>
      <w:r w:rsidR="00724BBA">
        <w:rPr>
          <w:rFonts w:ascii="Times New Roman" w:eastAsiaTheme="minorEastAsia" w:hAnsi="Times New Roman" w:cs="Times New Roman"/>
          <w:sz w:val="22"/>
        </w:rPr>
        <w:t>computing clusters</w:t>
      </w:r>
      <w:ins w:id="101" w:author="Daniel Jacob" w:date="2020-04-23T19:49:00Z">
        <w:r w:rsidR="003C6BE6">
          <w:rPr>
            <w:rFonts w:ascii="Times New Roman" w:eastAsiaTheme="minorEastAsia" w:hAnsi="Times New Roman" w:cs="Times New Roman"/>
            <w:sz w:val="22"/>
          </w:rPr>
          <w:t xml:space="preserve"> (</w:t>
        </w:r>
        <w:proofErr w:type="spellStart"/>
        <w:r w:rsidR="003C6BE6">
          <w:rPr>
            <w:rFonts w:ascii="Times New Roman" w:eastAsiaTheme="minorEastAsia" w:hAnsi="Times New Roman" w:cs="Times New Roman"/>
            <w:sz w:val="22"/>
          </w:rPr>
          <w:t>Maasakkers</w:t>
        </w:r>
        <w:proofErr w:type="spellEnd"/>
        <w:r w:rsidR="003C6BE6">
          <w:rPr>
            <w:rFonts w:ascii="Times New Roman" w:eastAsiaTheme="minorEastAsia" w:hAnsi="Times New Roman" w:cs="Times New Roman"/>
            <w:sz w:val="22"/>
          </w:rPr>
          <w:t xml:space="preserve"> et al., 2019)</w:t>
        </w:r>
      </w:ins>
      <w:ins w:id="102" w:author="Daniel Jacob" w:date="2020-04-23T19:50:00Z">
        <w:r w:rsidR="00643FD4">
          <w:rPr>
            <w:rFonts w:ascii="Times New Roman" w:eastAsiaTheme="minorEastAsia" w:hAnsi="Times New Roman" w:cs="Times New Roman"/>
            <w:sz w:val="22"/>
          </w:rPr>
          <w:t xml:space="preserve">. The </w:t>
        </w:r>
      </w:ins>
      <w:del w:id="103" w:author="Daniel Jacob" w:date="2020-04-23T19:49:00Z">
        <w:r w:rsidR="00724BBA" w:rsidDel="00643FD4">
          <w:rPr>
            <w:rFonts w:ascii="Times New Roman" w:eastAsiaTheme="minorEastAsia" w:hAnsi="Times New Roman" w:cs="Times New Roman"/>
            <w:sz w:val="22"/>
          </w:rPr>
          <w:delText>,</w:delText>
        </w:r>
      </w:del>
      <w:del w:id="104" w:author="Daniel Jacob" w:date="2020-04-23T19:50:00Z">
        <w:r w:rsidR="00724BBA" w:rsidDel="00643FD4">
          <w:rPr>
            <w:rFonts w:ascii="Times New Roman" w:eastAsiaTheme="minorEastAsia" w:hAnsi="Times New Roman" w:cs="Times New Roman"/>
            <w:sz w:val="22"/>
          </w:rPr>
          <w:delText xml:space="preserve"> the </w:delText>
        </w:r>
      </w:del>
      <w:r w:rsidR="00724BBA">
        <w:rPr>
          <w:rFonts w:ascii="Times New Roman" w:eastAsiaTheme="minorEastAsia" w:hAnsi="Times New Roman" w:cs="Times New Roman"/>
          <w:sz w:val="22"/>
        </w:rPr>
        <w:t>computational cost of conducting the</w:t>
      </w:r>
      <w:del w:id="105" w:author="Daniel Jacob" w:date="2020-04-23T19:48:00Z">
        <w:r w:rsidR="00724BBA" w:rsidDel="003C6BE6">
          <w:rPr>
            <w:rFonts w:ascii="Times New Roman" w:eastAsiaTheme="minorEastAsia" w:hAnsi="Times New Roman" w:cs="Times New Roman"/>
            <w:sz w:val="22"/>
          </w:rPr>
          <w:delText>se</w:delText>
        </w:r>
      </w:del>
      <w:r w:rsidR="00724BBA">
        <w:rPr>
          <w:rFonts w:ascii="Times New Roman" w:eastAsiaTheme="minorEastAsia" w:hAnsi="Times New Roman" w:cs="Times New Roman"/>
          <w:sz w:val="22"/>
        </w:rPr>
        <w:t xml:space="preserv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w:t>
      </w:r>
      <w:ins w:id="106" w:author="Daniel Jacob" w:date="2020-04-23T19:48:00Z">
        <w:r w:rsidR="003C6BE6">
          <w:rPr>
            <w:rFonts w:ascii="Times New Roman" w:eastAsiaTheme="minorEastAsia" w:hAnsi="Times New Roman" w:cs="Times New Roman"/>
            <w:sz w:val="22"/>
          </w:rPr>
          <w:t xml:space="preserve">still </w:t>
        </w:r>
      </w:ins>
      <w:del w:id="107" w:author="Daniel Jacob" w:date="2020-04-23T19:48:00Z">
        <w:r w:rsidR="00724BBA" w:rsidDel="003C6BE6">
          <w:rPr>
            <w:rFonts w:ascii="Times New Roman" w:eastAsiaTheme="minorEastAsia" w:hAnsi="Times New Roman" w:cs="Times New Roman"/>
            <w:sz w:val="22"/>
          </w:rPr>
          <w:delText xml:space="preserve">can </w:delText>
        </w:r>
      </w:del>
      <w:ins w:id="108" w:author="Daniel Jacob" w:date="2020-04-23T19:48:00Z">
        <w:r w:rsidR="003C6BE6">
          <w:rPr>
            <w:rFonts w:ascii="Times New Roman" w:eastAsiaTheme="minorEastAsia" w:hAnsi="Times New Roman" w:cs="Times New Roman"/>
            <w:sz w:val="22"/>
          </w:rPr>
          <w:t xml:space="preserve"> </w:t>
        </w:r>
      </w:ins>
      <w:r w:rsidR="00724BBA">
        <w:rPr>
          <w:rFonts w:ascii="Times New Roman" w:eastAsiaTheme="minorEastAsia" w:hAnsi="Times New Roman" w:cs="Times New Roman"/>
          <w:sz w:val="22"/>
        </w:rPr>
        <w:t>limit</w:t>
      </w:r>
      <w:ins w:id="109" w:author="Daniel Jacob" w:date="2020-04-23T19:48:00Z">
        <w:r w:rsidR="003C6BE6">
          <w:rPr>
            <w:rFonts w:ascii="Times New Roman" w:eastAsiaTheme="minorEastAsia" w:hAnsi="Times New Roman" w:cs="Times New Roman"/>
            <w:sz w:val="22"/>
          </w:rPr>
          <w:t>s</w:t>
        </w:r>
      </w:ins>
      <w:r w:rsidR="00724BBA">
        <w:rPr>
          <w:rFonts w:ascii="Times New Roman" w:eastAsiaTheme="minorEastAsia" w:hAnsi="Times New Roman" w:cs="Times New Roman"/>
          <w:sz w:val="22"/>
        </w:rPr>
        <w:t xml:space="preserve">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ins w:id="110" w:author="Daniel Jacob" w:date="2020-04-23T19:48:00Z">
        <w:r w:rsidR="003C6BE6">
          <w:rPr>
            <w:rFonts w:ascii="Times New Roman" w:eastAsiaTheme="minorEastAsia" w:hAnsi="Times New Roman" w:cs="Times New Roman"/>
            <w:sz w:val="22"/>
          </w:rPr>
          <w:t>and therefore the resolution a</w:t>
        </w:r>
      </w:ins>
      <w:ins w:id="111" w:author="Daniel Jacob" w:date="2020-04-23T19:49:00Z">
        <w:r w:rsidR="003C6BE6">
          <w:rPr>
            <w:rFonts w:ascii="Times New Roman" w:eastAsiaTheme="minorEastAsia" w:hAnsi="Times New Roman" w:cs="Times New Roman"/>
            <w:sz w:val="22"/>
          </w:rPr>
          <w:t xml:space="preserve">t which the inversions can be conducted </w:t>
        </w:r>
      </w:ins>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 xml:space="preserve">nce the Jacobian matrix is constructed, </w:t>
      </w:r>
      <w:ins w:id="112" w:author="Daniel Jacob" w:date="2020-04-23T19:53:00Z">
        <w:r w:rsidR="00643FD4">
          <w:rPr>
            <w:rFonts w:ascii="Times New Roman" w:hAnsi="Times New Roman" w:cs="Times New Roman"/>
            <w:sz w:val="22"/>
          </w:rPr>
          <w:t xml:space="preserve">repeated </w:t>
        </w:r>
      </w:ins>
      <w:r>
        <w:rPr>
          <w:rFonts w:ascii="Times New Roman" w:hAnsi="Times New Roman" w:cs="Times New Roman"/>
          <w:sz w:val="22"/>
        </w:rPr>
        <w:t>inversions can be conducted at essentially no additional computational cost to investigate the sensitivity of the solution to changes in the specification of errors, prior assumptions,</w:t>
      </w:r>
      <w:ins w:id="113" w:author="Daniel Jacob" w:date="2020-04-23T19:54:00Z">
        <w:r w:rsidR="00643FD4">
          <w:rPr>
            <w:rFonts w:ascii="Times New Roman" w:hAnsi="Times New Roman" w:cs="Times New Roman"/>
            <w:sz w:val="22"/>
          </w:rPr>
          <w:t xml:space="preserve"> or </w:t>
        </w:r>
      </w:ins>
      <w:r>
        <w:rPr>
          <w:rFonts w:ascii="Times New Roman" w:hAnsi="Times New Roman" w:cs="Times New Roman"/>
          <w:sz w:val="22"/>
        </w:rPr>
        <w:t xml:space="preserve"> the number and type of observations included</w:t>
      </w:r>
      <w:del w:id="114" w:author="Daniel Jacob" w:date="2020-04-23T19:54:00Z">
        <w:r w:rsidDel="00643FD4">
          <w:rPr>
            <w:rFonts w:ascii="Times New Roman" w:hAnsi="Times New Roman" w:cs="Times New Roman"/>
            <w:sz w:val="22"/>
          </w:rPr>
          <w:delText>, the resolution of the state vector, and more</w:delText>
        </w:r>
      </w:del>
      <w:r>
        <w:rPr>
          <w:rFonts w:ascii="Times New Roman" w:hAnsi="Times New Roman" w:cs="Times New Roman"/>
          <w:sz w:val="22"/>
        </w:rPr>
        <w:t xml:space="preserve">. </w:t>
      </w:r>
      <w:del w:id="115" w:author="Daniel Jacob" w:date="2020-04-23T19:55:00Z">
        <w:r w:rsidDel="00643FD4">
          <w:rPr>
            <w:rFonts w:ascii="Times New Roman" w:hAnsi="Times New Roman" w:cs="Times New Roman"/>
            <w:sz w:val="22"/>
          </w:rPr>
          <w:delText>The ability to characterize the sensitivity of the inverse emissions estimate, error, and information content to its parameters is a significant but often unrecognized advantage of the analytic approach to inversions.</w:delText>
        </w:r>
      </w:del>
    </w:p>
    <w:p w14:paraId="3A6BE8F0" w14:textId="77777777" w:rsidR="00B31FC9" w:rsidRDefault="00B31FC9" w:rsidP="00864E39">
      <w:pPr>
        <w:rPr>
          <w:rFonts w:ascii="Times New Roman" w:hAnsi="Times New Roman" w:cs="Times New Roman"/>
          <w:sz w:val="22"/>
        </w:rPr>
      </w:pPr>
    </w:p>
    <w:p w14:paraId="7C1AAC1A" w14:textId="7898634E" w:rsidR="00B60183" w:rsidRDefault="00643FD4" w:rsidP="00864E39">
      <w:pPr>
        <w:rPr>
          <w:rFonts w:ascii="Times New Roman" w:hAnsi="Times New Roman" w:cs="Times New Roman"/>
          <w:sz w:val="22"/>
        </w:rPr>
      </w:pPr>
      <w:ins w:id="116" w:author="Daniel Jacob" w:date="2020-04-23T19:55:00Z">
        <w:r>
          <w:rPr>
            <w:rFonts w:ascii="Times New Roman" w:hAnsi="Times New Roman" w:cs="Times New Roman"/>
            <w:sz w:val="22"/>
          </w:rPr>
          <w:t xml:space="preserve">Here we will focus on methane as a case in point. </w:t>
        </w:r>
      </w:ins>
      <w:del w:id="117" w:author="Daniel Jacob" w:date="2020-04-23T19:56:00Z">
        <w:r w:rsidR="00B31FC9" w:rsidDel="00643FD4">
          <w:rPr>
            <w:rFonts w:ascii="Times New Roman" w:hAnsi="Times New Roman" w:cs="Times New Roman"/>
            <w:sz w:val="22"/>
          </w:rPr>
          <w:delText>An illustration of both the challenges of constructing the Jacobian matrix and the benefits of fully characterizing the inverse system’s errors, information content, and sensitivities is given by the use of m</w:delText>
        </w:r>
        <w:r w:rsidR="00B60183" w:rsidDel="00643FD4">
          <w:rPr>
            <w:rFonts w:ascii="Times New Roman" w:hAnsi="Times New Roman" w:cs="Times New Roman"/>
            <w:sz w:val="22"/>
          </w:rPr>
          <w:delText>ethane concentrations observed by satellites</w:delText>
        </w:r>
        <w:r w:rsidR="00B31FC9" w:rsidDel="00643FD4">
          <w:rPr>
            <w:rFonts w:ascii="Times New Roman" w:hAnsi="Times New Roman" w:cs="Times New Roman"/>
            <w:sz w:val="22"/>
          </w:rPr>
          <w:delText xml:space="preserve"> to infer surface emissions</w:delText>
        </w:r>
        <w:r w:rsidR="00B60183" w:rsidDel="00643FD4">
          <w:rPr>
            <w:rFonts w:ascii="Times New Roman" w:hAnsi="Times New Roman" w:cs="Times New Roman"/>
            <w:sz w:val="22"/>
          </w:rPr>
          <w:delText xml:space="preserve">. </w:delText>
        </w:r>
      </w:del>
      <w:r w:rsidR="00724BBA">
        <w:rPr>
          <w:rFonts w:ascii="Times New Roman" w:hAnsi="Times New Roman" w:cs="Times New Roman"/>
          <w:sz w:val="22"/>
        </w:rPr>
        <w:t xml:space="preserve">Methane is a </w:t>
      </w:r>
      <w:del w:id="118" w:author="Daniel Jacob" w:date="2020-04-23T19:56:00Z">
        <w:r w:rsidR="00724BBA" w:rsidDel="00643FD4">
          <w:rPr>
            <w:rFonts w:ascii="Times New Roman" w:hAnsi="Times New Roman" w:cs="Times New Roman"/>
            <w:sz w:val="22"/>
          </w:rPr>
          <w:delText xml:space="preserve">significant </w:delText>
        </w:r>
      </w:del>
      <w:ins w:id="119" w:author="Daniel Jacob" w:date="2020-04-23T19:56:00Z">
        <w:r>
          <w:rPr>
            <w:rFonts w:ascii="Times New Roman" w:hAnsi="Times New Roman" w:cs="Times New Roman"/>
            <w:sz w:val="22"/>
          </w:rPr>
          <w:t xml:space="preserve">major </w:t>
        </w:r>
      </w:ins>
      <w:r w:rsidR="00724BBA">
        <w:rPr>
          <w:rFonts w:ascii="Times New Roman" w:hAnsi="Times New Roman" w:cs="Times New Roman"/>
          <w:sz w:val="22"/>
        </w:rPr>
        <w:t xml:space="preserve">greenhouse gas </w:t>
      </w:r>
      <w:del w:id="120" w:author="Daniel Jacob" w:date="2020-04-23T19:56:00Z">
        <w:r w:rsidR="00724BBA" w:rsidDel="00643FD4">
          <w:rPr>
            <w:rFonts w:ascii="Times New Roman" w:hAnsi="Times New Roman" w:cs="Times New Roman"/>
            <w:sz w:val="22"/>
          </w:rPr>
          <w:delText>and large uncertainties exist in the spatial and temporal distribution of its emissions</w:delText>
        </w:r>
      </w:del>
      <w:ins w:id="121" w:author="Daniel Jacob" w:date="2020-04-23T19:56:00Z">
        <w:r>
          <w:rPr>
            <w:rFonts w:ascii="Times New Roman" w:hAnsi="Times New Roman" w:cs="Times New Roman"/>
            <w:sz w:val="22"/>
          </w:rPr>
          <w:t>but its emissions have large uncertainty (</w:t>
        </w:r>
      </w:ins>
      <w:proofErr w:type="spellStart"/>
      <w:ins w:id="122" w:author="Daniel Jacob" w:date="2020-04-23T19:57:00Z">
        <w:r>
          <w:rPr>
            <w:rFonts w:ascii="Times New Roman" w:hAnsi="Times New Roman" w:cs="Times New Roman"/>
            <w:sz w:val="22"/>
          </w:rPr>
          <w:t>Saunois</w:t>
        </w:r>
        <w:proofErr w:type="spellEnd"/>
        <w:r>
          <w:rPr>
            <w:rFonts w:ascii="Times New Roman" w:hAnsi="Times New Roman" w:cs="Times New Roman"/>
            <w:sz w:val="22"/>
          </w:rPr>
          <w:t xml:space="preserve"> GCP reference). </w:t>
        </w:r>
      </w:ins>
      <w:r w:rsidR="00724BBA">
        <w:rPr>
          <w:rFonts w:ascii="Times New Roman" w:hAnsi="Times New Roman" w:cs="Times New Roman"/>
          <w:sz w:val="22"/>
        </w:rPr>
        <w:t xml:space="preserve"> </w:t>
      </w:r>
      <w:del w:id="123" w:author="Daniel Jacob" w:date="2020-04-23T19:57:00Z">
        <w:r w:rsidR="00724BBA" w:rsidDel="00643FD4">
          <w:rPr>
            <w:rFonts w:ascii="Times New Roman" w:hAnsi="Times New Roman" w:cs="Times New Roman"/>
            <w:sz w:val="22"/>
          </w:rPr>
          <w:delText xml:space="preserve">(cit: IPCC, Jacob et al. 2016, </w:delText>
        </w:r>
        <w:r w:rsidR="00184D42" w:rsidDel="00643FD4">
          <w:rPr>
            <w:rFonts w:ascii="Times New Roman" w:hAnsi="Times New Roman" w:cs="Times New Roman"/>
            <w:sz w:val="22"/>
          </w:rPr>
          <w:delText>…</w:delText>
        </w:r>
        <w:r w:rsidR="00724BBA" w:rsidDel="00643FD4">
          <w:rPr>
            <w:rFonts w:ascii="Times New Roman" w:hAnsi="Times New Roman" w:cs="Times New Roman"/>
            <w:sz w:val="22"/>
          </w:rPr>
          <w:delText xml:space="preserve">). </w:delText>
        </w:r>
      </w:del>
      <w:r w:rsidR="007F2B9B">
        <w:rPr>
          <w:rFonts w:ascii="Times New Roman" w:hAnsi="Times New Roman" w:cs="Times New Roman"/>
          <w:sz w:val="22"/>
        </w:rPr>
        <w:t>Satellite</w:t>
      </w:r>
      <w:r w:rsidR="00581AAB">
        <w:rPr>
          <w:rFonts w:ascii="Times New Roman" w:hAnsi="Times New Roman" w:cs="Times New Roman"/>
          <w:sz w:val="22"/>
        </w:rPr>
        <w:t xml:space="preserve"> </w:t>
      </w:r>
      <w:ins w:id="124" w:author="Daniel Jacob" w:date="2020-04-23T19:57:00Z">
        <w:r>
          <w:rPr>
            <w:rFonts w:ascii="Times New Roman" w:hAnsi="Times New Roman" w:cs="Times New Roman"/>
            <w:sz w:val="22"/>
          </w:rPr>
          <w:t xml:space="preserve">observations of atmospheric methane can be used </w:t>
        </w:r>
      </w:ins>
      <w:del w:id="125" w:author="Daniel Jacob" w:date="2020-04-23T19:57:00Z">
        <w:r w:rsidR="006E454D" w:rsidDel="00643FD4">
          <w:rPr>
            <w:rFonts w:ascii="Times New Roman" w:hAnsi="Times New Roman" w:cs="Times New Roman"/>
            <w:sz w:val="22"/>
          </w:rPr>
          <w:delText>data are often u</w:delText>
        </w:r>
        <w:r w:rsidR="00083001" w:rsidDel="00643FD4">
          <w:rPr>
            <w:rFonts w:ascii="Times New Roman" w:hAnsi="Times New Roman" w:cs="Times New Roman"/>
            <w:sz w:val="22"/>
          </w:rPr>
          <w:delText xml:space="preserve">sed in inverse analyses </w:delText>
        </w:r>
      </w:del>
      <w:r w:rsidR="00083001">
        <w:rPr>
          <w:rFonts w:ascii="Times New Roman" w:hAnsi="Times New Roman" w:cs="Times New Roman"/>
          <w:sz w:val="22"/>
        </w:rPr>
        <w:t>to improve emission estimates</w:t>
      </w:r>
      <w:ins w:id="126" w:author="Daniel Jacob" w:date="2020-04-23T19:58:00Z">
        <w:r>
          <w:rPr>
            <w:rFonts w:ascii="Times New Roman" w:hAnsi="Times New Roman" w:cs="Times New Roman"/>
            <w:sz w:val="22"/>
          </w:rPr>
          <w:t xml:space="preserve"> (Jacob et al., 2016)</w:t>
        </w:r>
      </w:ins>
      <w:r w:rsidR="00083001">
        <w:rPr>
          <w:rFonts w:ascii="Times New Roman" w:hAnsi="Times New Roman" w:cs="Times New Roman"/>
          <w:sz w:val="22"/>
        </w:rPr>
        <w:t xml:space="preserve">. </w:t>
      </w:r>
      <w:ins w:id="127" w:author="Daniel Jacob" w:date="2020-04-23T19:59:00Z">
        <w:r>
          <w:rPr>
            <w:rFonts w:ascii="Times New Roman" w:hAnsi="Times New Roman" w:cs="Times New Roman"/>
            <w:sz w:val="22"/>
          </w:rPr>
          <w:t>This was first done with the SCIAMACHY satellite instrument that provided high-quality data th</w:t>
        </w:r>
      </w:ins>
      <w:ins w:id="128" w:author="Daniel Jacob" w:date="2020-04-23T20:00:00Z">
        <w:r>
          <w:rPr>
            <w:rFonts w:ascii="Times New Roman" w:hAnsi="Times New Roman" w:cs="Times New Roman"/>
            <w:sz w:val="22"/>
          </w:rPr>
          <w:t>ough with coarse spatial resolution (30x60 km</w:t>
        </w:r>
        <w:r>
          <w:rPr>
            <w:rFonts w:ascii="Times New Roman" w:hAnsi="Times New Roman" w:cs="Times New Roman"/>
            <w:sz w:val="22"/>
            <w:vertAlign w:val="superscript"/>
          </w:rPr>
          <w:t>2</w:t>
        </w:r>
        <w:r>
          <w:rPr>
            <w:rFonts w:ascii="Times New Roman" w:hAnsi="Times New Roman" w:cs="Times New Roman"/>
            <w:sz w:val="22"/>
          </w:rPr>
          <w:t xml:space="preserve"> in nadir) for 2005-2007</w:t>
        </w:r>
      </w:ins>
      <w:ins w:id="129" w:author="Daniel Jacob" w:date="2020-04-23T20:01:00Z">
        <w:r>
          <w:rPr>
            <w:rFonts w:ascii="Times New Roman" w:hAnsi="Times New Roman" w:cs="Times New Roman"/>
            <w:sz w:val="22"/>
          </w:rPr>
          <w:t xml:space="preserve"> (Bergamaschi et al., 2009, 2013; Wecht et al., 2014). </w:t>
        </w:r>
      </w:ins>
      <w:ins w:id="130" w:author="Daniel Jacob" w:date="2020-04-23T20:02:00Z">
        <w:r w:rsidR="00921581">
          <w:rPr>
            <w:rFonts w:ascii="Times New Roman" w:hAnsi="Times New Roman" w:cs="Times New Roman"/>
            <w:sz w:val="22"/>
          </w:rPr>
          <w:t xml:space="preserve">The longest satellite record </w:t>
        </w:r>
      </w:ins>
      <w:ins w:id="131" w:author="Daniel Jacob" w:date="2020-04-23T20:03:00Z">
        <w:r w:rsidR="00921581">
          <w:rPr>
            <w:rFonts w:ascii="Times New Roman" w:hAnsi="Times New Roman" w:cs="Times New Roman"/>
            <w:sz w:val="22"/>
          </w:rPr>
          <w:t xml:space="preserve">of atmospheric methane </w:t>
        </w:r>
      </w:ins>
      <w:ins w:id="132" w:author="Daniel Jacob" w:date="2020-04-23T20:02:00Z">
        <w:r w:rsidR="00921581">
          <w:rPr>
            <w:rFonts w:ascii="Times New Roman" w:hAnsi="Times New Roman" w:cs="Times New Roman"/>
            <w:sz w:val="22"/>
          </w:rPr>
          <w:t>(2009-present) has been from GOSAT (</w:t>
        </w:r>
        <w:proofErr w:type="spellStart"/>
        <w:r w:rsidR="00921581">
          <w:rPr>
            <w:rFonts w:ascii="Times New Roman" w:hAnsi="Times New Roman" w:cs="Times New Roman"/>
            <w:sz w:val="22"/>
          </w:rPr>
          <w:t>Kuze</w:t>
        </w:r>
        <w:proofErr w:type="spellEnd"/>
        <w:r w:rsidR="00921581">
          <w:rPr>
            <w:rFonts w:ascii="Times New Roman" w:hAnsi="Times New Roman" w:cs="Times New Roman"/>
            <w:sz w:val="22"/>
          </w:rPr>
          <w:t xml:space="preserve"> </w:t>
        </w:r>
      </w:ins>
      <w:ins w:id="133" w:author="Daniel Jacob" w:date="2020-04-23T20:03:00Z">
        <w:r w:rsidR="00921581">
          <w:rPr>
            <w:rFonts w:ascii="Times New Roman" w:hAnsi="Times New Roman" w:cs="Times New Roman"/>
            <w:sz w:val="22"/>
          </w:rPr>
          <w:t xml:space="preserve">et al.), which </w:t>
        </w:r>
      </w:ins>
      <w:ins w:id="134" w:author="Daniel Jacob" w:date="2020-04-23T20:00:00Z">
        <w:r>
          <w:rPr>
            <w:rFonts w:ascii="Times New Roman" w:hAnsi="Times New Roman" w:cs="Times New Roman"/>
            <w:sz w:val="22"/>
          </w:rPr>
          <w:t xml:space="preserve"> </w:t>
        </w:r>
      </w:ins>
      <w:del w:id="135" w:author="Daniel Jacob" w:date="2020-04-23T20:04:00Z">
        <w:r w:rsidR="00F22465" w:rsidRPr="00643FD4" w:rsidDel="00921581">
          <w:rPr>
            <w:rFonts w:ascii="Times New Roman" w:hAnsi="Times New Roman" w:cs="Times New Roman"/>
            <w:sz w:val="22"/>
            <w:vertAlign w:val="superscript"/>
            <w:rPrChange w:id="136" w:author="Daniel Jacob" w:date="2020-04-23T20:00:00Z">
              <w:rPr>
                <w:rFonts w:ascii="Times New Roman" w:hAnsi="Times New Roman" w:cs="Times New Roman"/>
                <w:sz w:val="22"/>
              </w:rPr>
            </w:rPrChange>
          </w:rPr>
          <w:delText>The</w:delText>
        </w:r>
        <w:r w:rsidR="00F22465" w:rsidDel="00921581">
          <w:rPr>
            <w:rFonts w:ascii="Times New Roman" w:hAnsi="Times New Roman" w:cs="Times New Roman"/>
            <w:sz w:val="22"/>
          </w:rPr>
          <w:delText xml:space="preserve"> primary satellite instrument used to observe methane has been GOSAT. GOSAT </w:delText>
        </w:r>
        <w:r w:rsidR="00581AAB" w:rsidDel="00921581">
          <w:rPr>
            <w:rFonts w:ascii="Times New Roman" w:hAnsi="Times New Roman" w:cs="Times New Roman"/>
            <w:sz w:val="22"/>
          </w:rPr>
          <w:delText xml:space="preserve">has </w:delText>
        </w:r>
      </w:del>
      <w:r w:rsidR="00581AAB">
        <w:rPr>
          <w:rFonts w:ascii="Times New Roman" w:hAnsi="Times New Roman" w:cs="Times New Roman"/>
          <w:sz w:val="22"/>
        </w:rPr>
        <w:t>measure</w:t>
      </w:r>
      <w:ins w:id="137" w:author="Daniel Jacob" w:date="2020-04-23T20:04:00Z">
        <w:r w:rsidR="00921581">
          <w:rPr>
            <w:rFonts w:ascii="Times New Roman" w:hAnsi="Times New Roman" w:cs="Times New Roman"/>
            <w:sz w:val="22"/>
          </w:rPr>
          <w:t>s</w:t>
        </w:r>
      </w:ins>
      <w:del w:id="138" w:author="Daniel Jacob" w:date="2020-04-23T20:04:00Z">
        <w:r w:rsidR="00581AAB" w:rsidDel="00921581">
          <w:rPr>
            <w:rFonts w:ascii="Times New Roman" w:hAnsi="Times New Roman" w:cs="Times New Roman"/>
            <w:sz w:val="22"/>
          </w:rPr>
          <w:delText>d</w:delText>
        </w:r>
      </w:del>
      <w:r w:rsidR="00F22465">
        <w:rPr>
          <w:rFonts w:ascii="Times New Roman" w:hAnsi="Times New Roman" w:cs="Times New Roman"/>
          <w:sz w:val="22"/>
        </w:rPr>
        <w:t xml:space="preserve"> atmospheric methane columns with 10-km diameter pixels </w:t>
      </w:r>
      <w:del w:id="139" w:author="Daniel Jacob" w:date="2020-04-23T20:04:00Z">
        <w:r w:rsidR="00F22465" w:rsidDel="00921581">
          <w:rPr>
            <w:rFonts w:ascii="Times New Roman" w:hAnsi="Times New Roman" w:cs="Times New Roman"/>
            <w:sz w:val="22"/>
          </w:rPr>
          <w:delText xml:space="preserve">located </w:delText>
        </w:r>
      </w:del>
      <w:r w:rsidR="00F22465">
        <w:rPr>
          <w:rFonts w:ascii="Times New Roman" w:hAnsi="Times New Roman" w:cs="Times New Roman"/>
          <w:sz w:val="22"/>
        </w:rPr>
        <w:t xml:space="preserve">approximately 250 km apart </w:t>
      </w:r>
      <w:del w:id="140" w:author="Daniel Jacob" w:date="2020-04-23T20:04:00Z">
        <w:r w:rsidR="00F22465" w:rsidDel="00921581">
          <w:rPr>
            <w:rFonts w:ascii="Times New Roman" w:hAnsi="Times New Roman" w:cs="Times New Roman"/>
            <w:sz w:val="22"/>
          </w:rPr>
          <w:delText>both latitudinally and longitudinally</w:delText>
        </w:r>
        <w:r w:rsidR="00581AAB" w:rsidDel="00921581">
          <w:rPr>
            <w:rFonts w:ascii="Times New Roman" w:hAnsi="Times New Roman" w:cs="Times New Roman"/>
            <w:sz w:val="22"/>
          </w:rPr>
          <w:delText xml:space="preserve"> since 2009</w:delText>
        </w:r>
        <w:r w:rsidR="00F22465" w:rsidDel="00921581">
          <w:rPr>
            <w:rFonts w:ascii="Times New Roman" w:hAnsi="Times New Roman" w:cs="Times New Roman"/>
            <w:sz w:val="22"/>
          </w:rPr>
          <w:delText xml:space="preserve"> (Kuze et al. 2016?)</w:delText>
        </w:r>
      </w:del>
      <w:ins w:id="141" w:author="Daniel Jacob" w:date="2020-04-23T20:04:00Z">
        <w:r w:rsidR="00921581">
          <w:rPr>
            <w:rFonts w:ascii="Times New Roman" w:hAnsi="Times New Roman" w:cs="Times New Roman"/>
            <w:sz w:val="22"/>
          </w:rPr>
          <w:t>along-track and cross-track</w:t>
        </w:r>
      </w:ins>
      <w:r w:rsidR="00F22465">
        <w:rPr>
          <w:rFonts w:ascii="Times New Roman" w:hAnsi="Times New Roman" w:cs="Times New Roman"/>
          <w:sz w:val="22"/>
        </w:rPr>
        <w:t xml:space="preserve">. The </w:t>
      </w:r>
      <w:del w:id="142" w:author="Daniel Jacob" w:date="2020-04-23T20:06:00Z">
        <w:r w:rsidR="00F22465" w:rsidDel="00921581">
          <w:rPr>
            <w:rFonts w:ascii="Times New Roman" w:hAnsi="Times New Roman" w:cs="Times New Roman"/>
            <w:sz w:val="22"/>
          </w:rPr>
          <w:delText xml:space="preserve">resulting </w:delText>
        </w:r>
      </w:del>
      <w:ins w:id="143" w:author="Daniel Jacob" w:date="2020-04-23T20:06:00Z">
        <w:r w:rsidR="00921581">
          <w:rPr>
            <w:rFonts w:ascii="Times New Roman" w:hAnsi="Times New Roman" w:cs="Times New Roman"/>
            <w:sz w:val="22"/>
          </w:rPr>
          <w:t xml:space="preserve">GOSAT </w:t>
        </w:r>
      </w:ins>
      <w:r w:rsidR="00F22465">
        <w:rPr>
          <w:rFonts w:ascii="Times New Roman" w:hAnsi="Times New Roman" w:cs="Times New Roman"/>
          <w:sz w:val="22"/>
        </w:rPr>
        <w:t>data</w:t>
      </w:r>
      <w:ins w:id="144" w:author="Daniel Jacob" w:date="2020-04-23T20:06:00Z">
        <w:r w:rsidR="00921581">
          <w:rPr>
            <w:rFonts w:ascii="Times New Roman" w:hAnsi="Times New Roman" w:cs="Times New Roman"/>
            <w:sz w:val="22"/>
          </w:rPr>
          <w:t xml:space="preserve"> were used by </w:t>
        </w:r>
        <w:proofErr w:type="spellStart"/>
        <w:r w:rsidR="00921581">
          <w:rPr>
            <w:rFonts w:ascii="Times New Roman" w:hAnsi="Times New Roman" w:cs="Times New Roman"/>
            <w:sz w:val="22"/>
          </w:rPr>
          <w:t>Maasakkers</w:t>
        </w:r>
        <w:proofErr w:type="spellEnd"/>
        <w:r w:rsidR="00921581">
          <w:rPr>
            <w:rFonts w:ascii="Times New Roman" w:hAnsi="Times New Roman" w:cs="Times New Roman"/>
            <w:sz w:val="22"/>
          </w:rPr>
          <w:t xml:space="preserve"> et al. (2019</w:t>
        </w:r>
      </w:ins>
      <w:ins w:id="145" w:author="Daniel Jacob" w:date="2020-04-23T20:07:00Z">
        <w:r w:rsidR="00921581">
          <w:rPr>
            <w:rFonts w:ascii="Times New Roman" w:hAnsi="Times New Roman" w:cs="Times New Roman"/>
            <w:sz w:val="22"/>
          </w:rPr>
          <w:t xml:space="preserve">) in an analytic inversion of methane emissions and trends at </w:t>
        </w:r>
      </w:ins>
      <w:del w:id="146" w:author="Daniel Jacob" w:date="2020-04-23T20:06:00Z">
        <w:r w:rsidR="00F22465" w:rsidDel="00921581">
          <w:rPr>
            <w:rFonts w:ascii="Times New Roman" w:hAnsi="Times New Roman" w:cs="Times New Roman"/>
            <w:sz w:val="22"/>
          </w:rPr>
          <w:delText xml:space="preserve"> </w:delText>
        </w:r>
      </w:del>
      <w:del w:id="147" w:author="Daniel Jacob" w:date="2020-04-23T20:07:00Z">
        <w:r w:rsidR="00F22465" w:rsidDel="00921581">
          <w:rPr>
            <w:rFonts w:ascii="Times New Roman" w:hAnsi="Times New Roman" w:cs="Times New Roman"/>
            <w:sz w:val="22"/>
          </w:rPr>
          <w:delText xml:space="preserve">contains sufficient information to conduct an inversion constraining emissions in </w:delText>
        </w:r>
      </w:del>
      <w:r w:rsidR="00F22465">
        <w:rPr>
          <w:rFonts w:ascii="Times New Roman" w:hAnsi="Times New Roman" w:cs="Times New Roman"/>
          <w:sz w:val="22"/>
        </w:rPr>
        <w:t xml:space="preserve">4º x 5º </w:t>
      </w:r>
      <w:ins w:id="148" w:author="Daniel Jacob" w:date="2020-04-23T20:07:00Z">
        <w:r w:rsidR="00921581">
          <w:rPr>
            <w:rFonts w:ascii="Times New Roman" w:hAnsi="Times New Roman" w:cs="Times New Roman"/>
            <w:sz w:val="22"/>
          </w:rPr>
          <w:t>spatial resolution, comme</w:t>
        </w:r>
      </w:ins>
      <w:ins w:id="149" w:author="Daniel Jacob" w:date="2020-04-23T20:08:00Z">
        <w:r w:rsidR="00921581">
          <w:rPr>
            <w:rFonts w:ascii="Times New Roman" w:hAnsi="Times New Roman" w:cs="Times New Roman"/>
            <w:sz w:val="22"/>
          </w:rPr>
          <w:t xml:space="preserve">nsurate with the GOSAT data and </w:t>
        </w:r>
      </w:ins>
      <w:del w:id="150" w:author="Daniel Jacob" w:date="2020-04-23T20:08:00Z">
        <w:r w:rsidR="006E454D" w:rsidDel="00921581">
          <w:rPr>
            <w:rFonts w:ascii="Times New Roman" w:hAnsi="Times New Roman" w:cs="Times New Roman"/>
            <w:sz w:val="22"/>
          </w:rPr>
          <w:delText xml:space="preserve">terrestrial </w:delText>
        </w:r>
        <w:r w:rsidR="00F22465" w:rsidDel="00921581">
          <w:rPr>
            <w:rFonts w:ascii="Times New Roman" w:hAnsi="Times New Roman" w:cs="Times New Roman"/>
            <w:sz w:val="22"/>
          </w:rPr>
          <w:delText xml:space="preserve">grid boxes, </w:delText>
        </w:r>
      </w:del>
      <w:r w:rsidR="00F22465">
        <w:rPr>
          <w:rFonts w:ascii="Times New Roman" w:hAnsi="Times New Roman" w:cs="Times New Roman"/>
          <w:sz w:val="22"/>
        </w:rPr>
        <w:t>corresponding to ~</w:t>
      </w:r>
      <w:commentRangeStart w:id="151"/>
      <w:ins w:id="152" w:author="Daniel Jacob" w:date="2020-04-23T20:08:00Z">
        <w:r w:rsidR="00921581">
          <w:rPr>
            <w:rFonts w:ascii="Times New Roman" w:hAnsi="Times New Roman" w:cs="Times New Roman"/>
            <w:sz w:val="22"/>
          </w:rPr>
          <w:t>2</w:t>
        </w:r>
      </w:ins>
      <w:del w:id="153" w:author="Daniel Jacob" w:date="2020-04-23T20:08:00Z">
        <w:r w:rsidR="00F22465" w:rsidDel="00921581">
          <w:rPr>
            <w:rFonts w:ascii="Times New Roman" w:hAnsi="Times New Roman" w:cs="Times New Roman"/>
            <w:sz w:val="22"/>
          </w:rPr>
          <w:delText>1</w:delText>
        </w:r>
      </w:del>
      <w:r w:rsidR="00F22465">
        <w:rPr>
          <w:rFonts w:ascii="Times New Roman" w:hAnsi="Times New Roman" w:cs="Times New Roman"/>
          <w:sz w:val="22"/>
        </w:rPr>
        <w:t xml:space="preserve">,000 </w:t>
      </w:r>
      <w:commentRangeEnd w:id="151"/>
      <w:r w:rsidR="00921581">
        <w:rPr>
          <w:rStyle w:val="CommentReference"/>
        </w:rPr>
        <w:commentReference w:id="151"/>
      </w:r>
      <w:r w:rsidR="00F22465">
        <w:rPr>
          <w:rFonts w:ascii="Times New Roman" w:hAnsi="Times New Roman" w:cs="Times New Roman"/>
          <w:sz w:val="22"/>
        </w:rPr>
        <w:t xml:space="preserve">state vector elements. </w:t>
      </w:r>
      <w:del w:id="154" w:author="Daniel Jacob" w:date="2020-04-23T20:09:00Z">
        <w:r w:rsidR="006E454D" w:rsidDel="00921581">
          <w:rPr>
            <w:rFonts w:ascii="Times New Roman" w:hAnsi="Times New Roman" w:cs="Times New Roman"/>
            <w:sz w:val="22"/>
          </w:rPr>
          <w:delText>C</w:delText>
        </w:r>
        <w:r w:rsidR="00F22465" w:rsidDel="00921581">
          <w:rPr>
            <w:rFonts w:ascii="Times New Roman" w:hAnsi="Times New Roman" w:cs="Times New Roman"/>
            <w:sz w:val="22"/>
          </w:rPr>
          <w:delText xml:space="preserve">onstruction of the Jacobian matrix is computationally tractable </w:delText>
        </w:r>
        <w:r w:rsidR="006E454D" w:rsidDel="00921581">
          <w:rPr>
            <w:rFonts w:ascii="Times New Roman" w:hAnsi="Times New Roman" w:cs="Times New Roman"/>
            <w:sz w:val="22"/>
          </w:rPr>
          <w:delText xml:space="preserve">at this resolution </w:delText>
        </w:r>
        <w:r w:rsidR="00F22465" w:rsidDel="00921581">
          <w:rPr>
            <w:rFonts w:ascii="Times New Roman" w:hAnsi="Times New Roman" w:cs="Times New Roman"/>
            <w:sz w:val="22"/>
          </w:rPr>
          <w:delText xml:space="preserve">(Maasakkers et al. 2019). </w:delText>
        </w:r>
      </w:del>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change</w:t>
      </w:r>
      <w:ins w:id="155" w:author="Daniel Jacob" w:date="2020-04-23T20:09:00Z">
        <w:r w:rsidR="00921581">
          <w:rPr>
            <w:rFonts w:ascii="Times New Roman" w:hAnsi="Times New Roman" w:cs="Times New Roman"/>
            <w:sz w:val="22"/>
          </w:rPr>
          <w:t>s</w:t>
        </w:r>
      </w:ins>
      <w:del w:id="156" w:author="Daniel Jacob" w:date="2020-04-23T20:09:00Z">
        <w:r w:rsidR="006E454D" w:rsidDel="00921581">
          <w:rPr>
            <w:rFonts w:ascii="Times New Roman" w:hAnsi="Times New Roman" w:cs="Times New Roman"/>
            <w:sz w:val="22"/>
          </w:rPr>
          <w:delText>d</w:delText>
        </w:r>
      </w:del>
      <w:r w:rsidR="006E454D">
        <w:rPr>
          <w:rFonts w:ascii="Times New Roman" w:hAnsi="Times New Roman" w:cs="Times New Roman"/>
          <w:sz w:val="22"/>
        </w:rPr>
        <w:t xml:space="preserve"> the magnitude of the computation problem. TROPOMI </w:t>
      </w:r>
      <w:r w:rsidR="006E454D">
        <w:rPr>
          <w:rFonts w:ascii="Times New Roman" w:hAnsi="Times New Roman" w:cs="Times New Roman"/>
          <w:sz w:val="22"/>
        </w:rPr>
        <w:lastRenderedPageBreak/>
        <w:t xml:space="preserve">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581AAB">
        <w:rPr>
          <w:rFonts w:ascii="Times New Roman" w:hAnsi="Times New Roman" w:cs="Times New Roman"/>
          <w:sz w:val="22"/>
        </w:rPr>
        <w:t xml:space="preserve"> compared to GOSAT</w:t>
      </w:r>
      <w:ins w:id="157" w:author="Daniel Jacob" w:date="2020-04-23T20:09:00Z">
        <w:r w:rsidR="00921581">
          <w:rPr>
            <w:rFonts w:ascii="Times New Roman" w:hAnsi="Times New Roman" w:cs="Times New Roman"/>
            <w:sz w:val="22"/>
          </w:rPr>
          <w:t xml:space="preserve"> (</w:t>
        </w:r>
      </w:ins>
      <w:proofErr w:type="spellStart"/>
      <w:ins w:id="158" w:author="Daniel Jacob" w:date="2020-04-23T20:10:00Z">
        <w:r w:rsidR="00921581">
          <w:rPr>
            <w:rFonts w:ascii="Times New Roman" w:hAnsi="Times New Roman" w:cs="Times New Roman"/>
            <w:sz w:val="22"/>
          </w:rPr>
          <w:t>Veefkind</w:t>
        </w:r>
        <w:proofErr w:type="spellEnd"/>
        <w:r w:rsidR="00921581">
          <w:rPr>
            <w:rFonts w:ascii="Times New Roman" w:hAnsi="Times New Roman" w:cs="Times New Roman"/>
            <w:sz w:val="22"/>
          </w:rPr>
          <w:t xml:space="preserve"> et al.)</w:t>
        </w:r>
      </w:ins>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 xml:space="preserve">’s </w:t>
      </w:r>
      <w:del w:id="159" w:author="Daniel Jacob" w:date="2020-04-23T20:10:00Z">
        <w:r w:rsidR="00923A03" w:rsidDel="00921581">
          <w:rPr>
            <w:rFonts w:ascii="Times New Roman" w:hAnsi="Times New Roman" w:cs="Times New Roman"/>
            <w:sz w:val="22"/>
          </w:rPr>
          <w:delText xml:space="preserve">full physics </w:delText>
        </w:r>
      </w:del>
      <w:r w:rsidR="00923A03">
        <w:rPr>
          <w:rFonts w:ascii="Times New Roman" w:hAnsi="Times New Roman" w:cs="Times New Roman"/>
          <w:sz w:val="22"/>
        </w:rPr>
        <w:t>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ins w:id="160" w:author="Daniel Jacob" w:date="2020-04-23T20:10:00Z">
        <w:r w:rsidR="00921581">
          <w:rPr>
            <w:rFonts w:ascii="Times New Roman" w:hAnsi="Times New Roman" w:cs="Times New Roman"/>
            <w:sz w:val="22"/>
          </w:rPr>
          <w:t xml:space="preserve"> (Hu et a., 2018)</w:t>
        </w:r>
      </w:ins>
      <w:r w:rsidR="00923A03">
        <w:rPr>
          <w:rFonts w:ascii="Times New Roman" w:hAnsi="Times New Roman" w:cs="Times New Roman"/>
          <w:sz w:val="22"/>
        </w:rPr>
        <w:t xml:space="preserve">. </w:t>
      </w:r>
      <w:r w:rsidR="00581AAB">
        <w:rPr>
          <w:rFonts w:ascii="Times New Roman" w:hAnsi="Times New Roman" w:cs="Times New Roman"/>
          <w:sz w:val="22"/>
        </w:rPr>
        <w:t xml:space="preserve">While </w:t>
      </w:r>
      <w:del w:id="161" w:author="Daniel Jacob" w:date="2020-04-23T20:11:00Z">
        <w:r w:rsidR="00581AAB" w:rsidDel="00921581">
          <w:rPr>
            <w:rFonts w:ascii="Times New Roman" w:hAnsi="Times New Roman" w:cs="Times New Roman"/>
            <w:sz w:val="22"/>
          </w:rPr>
          <w:delText>the</w:delText>
        </w:r>
        <w:r w:rsidR="00923A03" w:rsidDel="00921581">
          <w:rPr>
            <w:rFonts w:ascii="Times New Roman" w:hAnsi="Times New Roman" w:cs="Times New Roman"/>
            <w:sz w:val="22"/>
          </w:rPr>
          <w:delText xml:space="preserve"> </w:delText>
        </w:r>
      </w:del>
      <w:r w:rsidR="00923A03">
        <w:rPr>
          <w:rFonts w:ascii="Times New Roman" w:hAnsi="Times New Roman" w:cs="Times New Roman"/>
          <w:sz w:val="22"/>
        </w:rPr>
        <w:t xml:space="preserve">analytic solution </w:t>
      </w:r>
      <w:del w:id="162" w:author="Daniel Jacob" w:date="2020-04-23T20:11:00Z">
        <w:r w:rsidR="00581AAB" w:rsidDel="00921581">
          <w:rPr>
            <w:rFonts w:ascii="Times New Roman" w:hAnsi="Times New Roman" w:cs="Times New Roman"/>
            <w:sz w:val="22"/>
          </w:rPr>
          <w:delText>to this</w:delText>
        </w:r>
      </w:del>
      <w:ins w:id="163" w:author="Daniel Jacob" w:date="2020-04-23T20:11:00Z">
        <w:r w:rsidR="00921581">
          <w:rPr>
            <w:rFonts w:ascii="Times New Roman" w:hAnsi="Times New Roman" w:cs="Times New Roman"/>
            <w:sz w:val="22"/>
          </w:rPr>
          <w:t>of the</w:t>
        </w:r>
      </w:ins>
      <w:r w:rsidR="00581AAB">
        <w:rPr>
          <w:rFonts w:ascii="Times New Roman" w:hAnsi="Times New Roman" w:cs="Times New Roman"/>
          <w:sz w:val="22"/>
        </w:rPr>
        <w:t xml:space="preserve"> inverse problem </w:t>
      </w:r>
      <w:ins w:id="164" w:author="Daniel Jacob" w:date="2020-04-23T20:11:00Z">
        <w:r w:rsidR="00111927">
          <w:rPr>
            <w:rFonts w:ascii="Times New Roman" w:hAnsi="Times New Roman" w:cs="Times New Roman"/>
            <w:sz w:val="22"/>
          </w:rPr>
          <w:t>at</w:t>
        </w:r>
      </w:ins>
      <w:ins w:id="165" w:author="Daniel Jacob" w:date="2020-04-23T20:12:00Z">
        <w:r w:rsidR="00111927">
          <w:rPr>
            <w:rFonts w:ascii="Times New Roman" w:hAnsi="Times New Roman" w:cs="Times New Roman"/>
            <w:sz w:val="22"/>
          </w:rPr>
          <w:t xml:space="preserve"> the scale of the TROPOMI observations is computationally prohibitive, </w:t>
        </w:r>
      </w:ins>
      <w:ins w:id="166" w:author="Daniel Jacob" w:date="2020-04-23T20:15:00Z">
        <w:r w:rsidR="00111927">
          <w:rPr>
            <w:rFonts w:ascii="Times New Roman" w:hAnsi="Times New Roman" w:cs="Times New Roman"/>
            <w:sz w:val="22"/>
          </w:rPr>
          <w:t xml:space="preserve">this solution </w:t>
        </w:r>
      </w:ins>
      <w:ins w:id="167" w:author="Daniel Jacob" w:date="2020-04-23T20:13:00Z">
        <w:r w:rsidR="00111927">
          <w:rPr>
            <w:rFonts w:ascii="Times New Roman" w:hAnsi="Times New Roman" w:cs="Times New Roman"/>
            <w:sz w:val="22"/>
          </w:rPr>
          <w:t xml:space="preserve">still has the advantage of providing full error characterization, and the low </w:t>
        </w:r>
      </w:ins>
      <w:ins w:id="168" w:author="Daniel Jacob" w:date="2020-04-23T20:14:00Z">
        <w:r w:rsidR="00111927">
          <w:rPr>
            <w:rFonts w:ascii="Times New Roman" w:hAnsi="Times New Roman" w:cs="Times New Roman"/>
            <w:sz w:val="22"/>
          </w:rPr>
          <w:t xml:space="preserve">spatially-dependent </w:t>
        </w:r>
      </w:ins>
      <w:ins w:id="169" w:author="Daniel Jacob" w:date="2020-04-23T20:13:00Z">
        <w:r w:rsidR="00111927">
          <w:rPr>
            <w:rFonts w:ascii="Times New Roman" w:hAnsi="Times New Roman" w:cs="Times New Roman"/>
            <w:sz w:val="22"/>
          </w:rPr>
          <w:t>success r</w:t>
        </w:r>
      </w:ins>
      <w:ins w:id="170" w:author="Daniel Jacob" w:date="2020-04-23T20:14:00Z">
        <w:r w:rsidR="00111927">
          <w:rPr>
            <w:rFonts w:ascii="Times New Roman" w:hAnsi="Times New Roman" w:cs="Times New Roman"/>
            <w:sz w:val="22"/>
          </w:rPr>
          <w:t>ate of the TROPOMI retrievals suggests that</w:t>
        </w:r>
      </w:ins>
      <w:ins w:id="171" w:author="Daniel Jacob" w:date="2020-04-23T20:15:00Z">
        <w:r w:rsidR="00111927">
          <w:rPr>
            <w:rFonts w:ascii="Times New Roman" w:hAnsi="Times New Roman" w:cs="Times New Roman"/>
            <w:sz w:val="22"/>
          </w:rPr>
          <w:t xml:space="preserve"> one could effec</w:t>
        </w:r>
      </w:ins>
      <w:ins w:id="172" w:author="Daniel Jacob" w:date="2020-04-23T20:16:00Z">
        <w:r w:rsidR="00111927">
          <w:rPr>
            <w:rFonts w:ascii="Times New Roman" w:hAnsi="Times New Roman" w:cs="Times New Roman"/>
            <w:sz w:val="22"/>
          </w:rPr>
          <w:t xml:space="preserve">tively define a variable spatial resolution that </w:t>
        </w:r>
      </w:ins>
      <w:ins w:id="173" w:author="Daniel Jacob" w:date="2020-04-23T20:17:00Z">
        <w:r w:rsidR="00111927">
          <w:rPr>
            <w:rFonts w:ascii="Times New Roman" w:hAnsi="Times New Roman" w:cs="Times New Roman"/>
            <w:sz w:val="22"/>
          </w:rPr>
          <w:t xml:space="preserve">enables analytic solution while preserving most of the information content of the </w:t>
        </w:r>
        <w:proofErr w:type="spellStart"/>
        <w:r w:rsidR="00111927">
          <w:rPr>
            <w:rFonts w:ascii="Times New Roman" w:hAnsi="Times New Roman" w:cs="Times New Roman"/>
            <w:sz w:val="22"/>
          </w:rPr>
          <w:t>observaions</w:t>
        </w:r>
        <w:proofErr w:type="spellEnd"/>
        <w:r w:rsidR="00111927">
          <w:rPr>
            <w:rFonts w:ascii="Times New Roman" w:hAnsi="Times New Roman" w:cs="Times New Roman"/>
            <w:sz w:val="22"/>
          </w:rPr>
          <w:t>.</w:t>
        </w:r>
      </w:ins>
      <w:del w:id="174" w:author="Daniel Jacob" w:date="2020-04-23T20:17:00Z">
        <w:r w:rsidR="00581AAB" w:rsidDel="00111927">
          <w:rPr>
            <w:rFonts w:ascii="Times New Roman" w:hAnsi="Times New Roman" w:cs="Times New Roman"/>
            <w:sz w:val="22"/>
          </w:rPr>
          <w:delText>addresses</w:delText>
        </w:r>
        <w:r w:rsidR="00923A03" w:rsidDel="00111927">
          <w:rPr>
            <w:rFonts w:ascii="Times New Roman" w:hAnsi="Times New Roman" w:cs="Times New Roman"/>
            <w:sz w:val="22"/>
          </w:rPr>
          <w:delText xml:space="preserve"> </w:delText>
        </w:r>
        <w:r w:rsidR="00581AAB" w:rsidDel="00111927">
          <w:rPr>
            <w:rFonts w:ascii="Times New Roman" w:hAnsi="Times New Roman" w:cs="Times New Roman"/>
            <w:sz w:val="22"/>
          </w:rPr>
          <w:delText>the spatial variability in TROPOMI’s information content</w:delText>
        </w:r>
        <w:r w:rsidR="00315B67" w:rsidDel="00111927">
          <w:rPr>
            <w:rFonts w:ascii="Times New Roman" w:hAnsi="Times New Roman" w:cs="Times New Roman"/>
            <w:sz w:val="22"/>
          </w:rPr>
          <w:delText xml:space="preserve">, </w:delText>
        </w:r>
        <w:r w:rsidR="003229F2" w:rsidDel="00111927">
          <w:rPr>
            <w:rFonts w:ascii="Times New Roman" w:hAnsi="Times New Roman" w:cs="Times New Roman"/>
            <w:sz w:val="22"/>
          </w:rPr>
          <w:delText xml:space="preserve">the computational cost </w:delText>
        </w:r>
        <w:r w:rsidR="00581AAB" w:rsidDel="00111927">
          <w:rPr>
            <w:rFonts w:ascii="Times New Roman" w:hAnsi="Times New Roman" w:cs="Times New Roman"/>
            <w:sz w:val="22"/>
          </w:rPr>
          <w:delText>of constructing the Jacobian matrix at a resolution corresponding to TROPOMI’s observing capacity is prohibitive.</w:delText>
        </w:r>
      </w:del>
    </w:p>
    <w:p w14:paraId="0D39F306" w14:textId="66482203" w:rsidR="0003411C" w:rsidRPr="001D2635" w:rsidRDefault="0003411C" w:rsidP="00864E39">
      <w:pPr>
        <w:rPr>
          <w:rFonts w:ascii="Times New Roman" w:hAnsi="Times New Roman" w:cs="Times New Roman"/>
          <w:sz w:val="22"/>
        </w:rPr>
      </w:pPr>
    </w:p>
    <w:p w14:paraId="21C9CF0E" w14:textId="4F80E003" w:rsidR="003D2597" w:rsidRPr="003D2597" w:rsidRDefault="00581AAB" w:rsidP="0053318B">
      <w:pPr>
        <w:rPr>
          <w:rFonts w:ascii="Times New Roman" w:hAnsi="Times New Roman" w:cs="Times New Roman"/>
          <w:sz w:val="22"/>
        </w:rPr>
      </w:pPr>
      <w:r>
        <w:rPr>
          <w:rFonts w:ascii="Times New Roman" w:hAnsi="Times New Roman" w:cs="Times New Roman"/>
          <w:sz w:val="22"/>
        </w:rPr>
        <w:t xml:space="preserve">Several methods have </w:t>
      </w:r>
      <w:r w:rsidR="00DB2937">
        <w:rPr>
          <w:rFonts w:ascii="Times New Roman" w:hAnsi="Times New Roman" w:cs="Times New Roman"/>
          <w:sz w:val="22"/>
        </w:rPr>
        <w:t xml:space="preserve">been developed to </w:t>
      </w:r>
      <w:del w:id="175" w:author="Daniel Jacob" w:date="2020-04-23T20:28:00Z">
        <w:r w:rsidR="00DB2937" w:rsidDel="00A30157">
          <w:rPr>
            <w:rFonts w:ascii="Times New Roman" w:hAnsi="Times New Roman" w:cs="Times New Roman"/>
            <w:sz w:val="22"/>
          </w:rPr>
          <w:delText xml:space="preserve">tailor </w:delText>
        </w:r>
      </w:del>
      <w:ins w:id="176" w:author="Daniel Jacob" w:date="2020-04-23T20:28:00Z">
        <w:r w:rsidR="00A30157">
          <w:rPr>
            <w:rFonts w:ascii="Times New Roman" w:hAnsi="Times New Roman" w:cs="Times New Roman"/>
            <w:sz w:val="22"/>
          </w:rPr>
          <w:t>decre</w:t>
        </w:r>
      </w:ins>
      <w:ins w:id="177" w:author="Daniel Jacob" w:date="2020-04-23T20:29:00Z">
        <w:r w:rsidR="00A30157">
          <w:rPr>
            <w:rFonts w:ascii="Times New Roman" w:hAnsi="Times New Roman" w:cs="Times New Roman"/>
            <w:sz w:val="22"/>
          </w:rPr>
          <w:t>ase</w:t>
        </w:r>
      </w:ins>
      <w:ins w:id="178" w:author="Daniel Jacob" w:date="2020-04-23T20:28:00Z">
        <w:r w:rsidR="00A30157">
          <w:rPr>
            <w:rFonts w:ascii="Times New Roman" w:hAnsi="Times New Roman" w:cs="Times New Roman"/>
            <w:sz w:val="22"/>
          </w:rPr>
          <w:t xml:space="preserve"> </w:t>
        </w:r>
      </w:ins>
      <w:r w:rsidR="00DB2937">
        <w:rPr>
          <w:rFonts w:ascii="Times New Roman" w:hAnsi="Times New Roman" w:cs="Times New Roman"/>
          <w:sz w:val="22"/>
        </w:rPr>
        <w:t xml:space="preserve">the </w:t>
      </w:r>
      <w:ins w:id="179" w:author="Daniel Jacob" w:date="2020-04-23T20:29:00Z">
        <w:r w:rsidR="00A30157">
          <w:rPr>
            <w:rFonts w:ascii="Times New Roman" w:hAnsi="Times New Roman" w:cs="Times New Roman"/>
            <w:sz w:val="22"/>
          </w:rPr>
          <w:t xml:space="preserve">spatial </w:t>
        </w:r>
      </w:ins>
      <w:r w:rsidR="00DB2937">
        <w:rPr>
          <w:rFonts w:ascii="Times New Roman" w:hAnsi="Times New Roman" w:cs="Times New Roman"/>
          <w:sz w:val="22"/>
        </w:rPr>
        <w:t xml:space="preserve">resolution of the </w:t>
      </w:r>
      <w:ins w:id="180" w:author="Daniel Jacob" w:date="2020-04-23T20:33:00Z">
        <w:r w:rsidR="00A30157">
          <w:rPr>
            <w:rFonts w:ascii="Times New Roman" w:hAnsi="Times New Roman" w:cs="Times New Roman"/>
            <w:sz w:val="22"/>
          </w:rPr>
          <w:t xml:space="preserve">emission </w:t>
        </w:r>
      </w:ins>
      <w:r w:rsidR="00DB2937">
        <w:rPr>
          <w:rFonts w:ascii="Times New Roman" w:hAnsi="Times New Roman" w:cs="Times New Roman"/>
          <w:sz w:val="22"/>
        </w:rPr>
        <w:t xml:space="preserve">state vector </w:t>
      </w:r>
      <w:del w:id="181" w:author="Daniel Jacob" w:date="2020-04-23T20:30:00Z">
        <w:r w:rsidR="00DB2937" w:rsidDel="00A30157">
          <w:rPr>
            <w:rFonts w:ascii="Times New Roman" w:hAnsi="Times New Roman" w:cs="Times New Roman"/>
            <w:sz w:val="22"/>
          </w:rPr>
          <w:delText xml:space="preserve">to </w:delText>
        </w:r>
      </w:del>
      <w:ins w:id="182" w:author="Daniel Jacob" w:date="2020-04-23T20:30:00Z">
        <w:r w:rsidR="00A30157">
          <w:rPr>
            <w:rFonts w:ascii="Times New Roman" w:hAnsi="Times New Roman" w:cs="Times New Roman"/>
            <w:sz w:val="22"/>
          </w:rPr>
          <w:t xml:space="preserve">while preserving </w:t>
        </w:r>
      </w:ins>
      <w:r w:rsidR="00DB2937">
        <w:rPr>
          <w:rFonts w:ascii="Times New Roman" w:hAnsi="Times New Roman" w:cs="Times New Roman"/>
          <w:sz w:val="22"/>
        </w:rPr>
        <w:t xml:space="preserve">the information content of the </w:t>
      </w:r>
      <w:del w:id="183" w:author="Daniel Jacob" w:date="2020-04-23T20:30:00Z">
        <w:r w:rsidR="00DB2937" w:rsidDel="00A30157">
          <w:rPr>
            <w:rFonts w:ascii="Times New Roman" w:hAnsi="Times New Roman" w:cs="Times New Roman"/>
            <w:sz w:val="22"/>
          </w:rPr>
          <w:delText xml:space="preserve">inverse </w:delText>
        </w:r>
      </w:del>
      <w:ins w:id="184" w:author="Daniel Jacob" w:date="2020-04-23T20:30:00Z">
        <w:r w:rsidR="00A30157">
          <w:rPr>
            <w:rFonts w:ascii="Times New Roman" w:hAnsi="Times New Roman" w:cs="Times New Roman"/>
            <w:sz w:val="22"/>
          </w:rPr>
          <w:t xml:space="preserve">observing </w:t>
        </w:r>
      </w:ins>
      <w:r w:rsidR="00DB2937">
        <w:rPr>
          <w:rFonts w:ascii="Times New Roman" w:hAnsi="Times New Roman" w:cs="Times New Roman"/>
          <w:sz w:val="22"/>
        </w:rPr>
        <w:t>system</w:t>
      </w:r>
      <w:del w:id="185" w:author="Daniel Jacob" w:date="2020-04-23T20:31:00Z">
        <w:r w:rsidR="00DB2937" w:rsidDel="00A30157">
          <w:rPr>
            <w:rFonts w:ascii="Times New Roman" w:hAnsi="Times New Roman" w:cs="Times New Roman"/>
            <w:sz w:val="22"/>
          </w:rPr>
          <w:delText>, thereby decreasing computational cost</w:delText>
        </w:r>
      </w:del>
      <w:r w:rsidR="00D758C7">
        <w:rPr>
          <w:rFonts w:ascii="Times New Roman" w:hAnsi="Times New Roman" w:cs="Times New Roman"/>
          <w:sz w:val="22"/>
        </w:rPr>
        <w:t>.</w:t>
      </w:r>
      <w:r w:rsidR="00141848">
        <w:rPr>
          <w:rFonts w:ascii="Times New Roman" w:hAnsi="Times New Roman" w:cs="Times New Roman"/>
          <w:sz w:val="22"/>
        </w:rPr>
        <w:t xml:space="preserve"> </w:t>
      </w:r>
      <w:proofErr w:type="spellStart"/>
      <w:r w:rsidR="00CF548C">
        <w:rPr>
          <w:rFonts w:ascii="Times New Roman" w:hAnsi="Times New Roman" w:cs="Times New Roman"/>
          <w:sz w:val="22"/>
        </w:rPr>
        <w:t>Bocquet</w:t>
      </w:r>
      <w:proofErr w:type="spellEnd"/>
      <w:r w:rsidR="00CF548C">
        <w:rPr>
          <w:rFonts w:ascii="Times New Roman" w:hAnsi="Times New Roman" w:cs="Times New Roman"/>
          <w:sz w:val="22"/>
        </w:rPr>
        <w:t xml:space="preserve"> et al. (2011)</w:t>
      </w:r>
      <w:ins w:id="186" w:author="Daniel Jacob" w:date="2020-04-23T20:32:00Z">
        <w:r w:rsidR="00A30157">
          <w:rPr>
            <w:rFonts w:ascii="Times New Roman" w:hAnsi="Times New Roman" w:cs="Times New Roman"/>
            <w:sz w:val="22"/>
          </w:rPr>
          <w:t xml:space="preserve"> developed a method to </w:t>
        </w:r>
        <w:proofErr w:type="spellStart"/>
        <w:r w:rsidR="00A30157">
          <w:rPr>
            <w:rFonts w:ascii="Times New Roman" w:hAnsi="Times New Roman" w:cs="Times New Roman"/>
            <w:sz w:val="22"/>
          </w:rPr>
          <w:t>find</w:t>
        </w:r>
      </w:ins>
      <w:del w:id="187" w:author="Daniel Jacob" w:date="2020-04-23T20:32:00Z">
        <w:r w:rsidR="00CF548C" w:rsidDel="00A30157">
          <w:rPr>
            <w:rFonts w:ascii="Times New Roman" w:hAnsi="Times New Roman" w:cs="Times New Roman"/>
            <w:sz w:val="22"/>
          </w:rPr>
          <w:delText xml:space="preserve"> </w:delText>
        </w:r>
        <w:r w:rsidR="00081673" w:rsidDel="00A30157">
          <w:rPr>
            <w:rFonts w:ascii="Times New Roman" w:hAnsi="Times New Roman" w:cs="Times New Roman"/>
            <w:sz w:val="22"/>
          </w:rPr>
          <w:delText xml:space="preserve">decreased the resolution of the state vector by </w:delText>
        </w:r>
        <w:r w:rsidR="0097729D" w:rsidDel="00A30157">
          <w:rPr>
            <w:rFonts w:ascii="Times New Roman" w:hAnsi="Times New Roman" w:cs="Times New Roman"/>
            <w:sz w:val="22"/>
          </w:rPr>
          <w:delText>find</w:delText>
        </w:r>
        <w:r w:rsidR="00081673" w:rsidDel="00A30157">
          <w:rPr>
            <w:rFonts w:ascii="Times New Roman" w:hAnsi="Times New Roman" w:cs="Times New Roman"/>
            <w:sz w:val="22"/>
          </w:rPr>
          <w:delText>ing</w:delText>
        </w:r>
        <w:r w:rsidR="0097729D" w:rsidDel="00A30157">
          <w:rPr>
            <w:rFonts w:ascii="Times New Roman" w:hAnsi="Times New Roman" w:cs="Times New Roman"/>
            <w:sz w:val="22"/>
          </w:rPr>
          <w:delText xml:space="preserve"> </w:delText>
        </w:r>
      </w:del>
      <w:del w:id="188" w:author="Daniel Jacob" w:date="2020-04-23T20:36:00Z">
        <w:r w:rsidR="00081673" w:rsidDel="00A30157">
          <w:rPr>
            <w:rFonts w:ascii="Times New Roman" w:hAnsi="Times New Roman" w:cs="Times New Roman"/>
            <w:sz w:val="22"/>
          </w:rPr>
          <w:delText>an</w:delText>
        </w:r>
      </w:del>
      <w:ins w:id="189" w:author="Daniel Jacob" w:date="2020-04-23T20:36:00Z">
        <w:r w:rsidR="00A30157">
          <w:rPr>
            <w:rFonts w:ascii="Times New Roman" w:hAnsi="Times New Roman" w:cs="Times New Roman"/>
            <w:sz w:val="22"/>
          </w:rPr>
          <w:t>the</w:t>
        </w:r>
      </w:ins>
      <w:proofErr w:type="spellEnd"/>
      <w:r w:rsidR="00081673">
        <w:rPr>
          <w:rFonts w:ascii="Times New Roman" w:hAnsi="Times New Roman" w:cs="Times New Roman"/>
          <w:sz w:val="22"/>
        </w:rPr>
        <w:t xml:space="preserve"> optimal</w:t>
      </w:r>
      <w:r w:rsidR="0097729D">
        <w:rPr>
          <w:rFonts w:ascii="Times New Roman" w:hAnsi="Times New Roman" w:cs="Times New Roman"/>
          <w:sz w:val="22"/>
        </w:rPr>
        <w:t xml:space="preserve"> </w:t>
      </w:r>
      <w:r w:rsidR="00D758C7">
        <w:rPr>
          <w:rFonts w:ascii="Times New Roman" w:hAnsi="Times New Roman" w:cs="Times New Roman"/>
          <w:sz w:val="22"/>
        </w:rPr>
        <w:t>multiscale</w:t>
      </w:r>
      <w:r w:rsidR="0097729D">
        <w:rPr>
          <w:rFonts w:ascii="Times New Roman" w:hAnsi="Times New Roman" w:cs="Times New Roman"/>
          <w:sz w:val="22"/>
        </w:rPr>
        <w:t xml:space="preserve"> grid</w:t>
      </w:r>
      <w:ins w:id="190" w:author="Daniel Jacob" w:date="2020-04-23T20:33:00Z">
        <w:r w:rsidR="00A30157">
          <w:rPr>
            <w:rFonts w:ascii="Times New Roman" w:hAnsi="Times New Roman" w:cs="Times New Roman"/>
            <w:sz w:val="22"/>
          </w:rPr>
          <w:t xml:space="preserve"> for the state </w:t>
        </w:r>
        <w:commentRangeStart w:id="191"/>
        <w:r w:rsidR="00A30157">
          <w:rPr>
            <w:rFonts w:ascii="Times New Roman" w:hAnsi="Times New Roman" w:cs="Times New Roman"/>
            <w:sz w:val="22"/>
          </w:rPr>
          <w:t xml:space="preserve">vector given an observing </w:t>
        </w:r>
        <w:proofErr w:type="gramStart"/>
        <w:r w:rsidR="00A30157">
          <w:rPr>
            <w:rFonts w:ascii="Times New Roman" w:hAnsi="Times New Roman" w:cs="Times New Roman"/>
            <w:sz w:val="22"/>
          </w:rPr>
          <w:t>system</w:t>
        </w:r>
      </w:ins>
      <w:r w:rsidR="0097729D">
        <w:rPr>
          <w:rFonts w:ascii="Times New Roman" w:hAnsi="Times New Roman" w:cs="Times New Roman"/>
          <w:sz w:val="22"/>
        </w:rPr>
        <w:t xml:space="preserve"> </w:t>
      </w:r>
      <w:r w:rsidR="00081673">
        <w:rPr>
          <w:rFonts w:ascii="Times New Roman" w:hAnsi="Times New Roman" w:cs="Times New Roman"/>
          <w:sz w:val="22"/>
        </w:rPr>
        <w:t>.</w:t>
      </w:r>
      <w:proofErr w:type="gramEnd"/>
      <w:r w:rsidR="00081673">
        <w:rPr>
          <w:rFonts w:ascii="Times New Roman" w:hAnsi="Times New Roman" w:cs="Times New Roman"/>
          <w:sz w:val="22"/>
        </w:rPr>
        <w:t xml:space="preserve"> However, </w:t>
      </w:r>
      <w:ins w:id="192" w:author="Daniel Jacob" w:date="2020-04-23T20:36:00Z">
        <w:r w:rsidR="00A30157">
          <w:rPr>
            <w:rFonts w:ascii="Times New Roman" w:hAnsi="Times New Roman" w:cs="Times New Roman"/>
            <w:sz w:val="22"/>
          </w:rPr>
          <w:t xml:space="preserve">the method </w:t>
        </w:r>
      </w:ins>
      <w:ins w:id="193" w:author="Daniel Jacob" w:date="2020-04-23T20:35:00Z">
        <w:r w:rsidR="00A30157">
          <w:rPr>
            <w:rFonts w:ascii="Times New Roman" w:hAnsi="Times New Roman" w:cs="Times New Roman"/>
            <w:sz w:val="22"/>
          </w:rPr>
          <w:t>requires a search through all possible combinations of multiscale grids and that by itself is computationally expensive.</w:t>
        </w:r>
      </w:ins>
      <w:commentRangeEnd w:id="191"/>
      <w:ins w:id="194" w:author="Daniel Jacob" w:date="2020-04-23T20:38:00Z">
        <w:r w:rsidR="00A30157">
          <w:rPr>
            <w:rStyle w:val="CommentReference"/>
          </w:rPr>
          <w:commentReference w:id="191"/>
        </w:r>
      </w:ins>
      <w:del w:id="195" w:author="Daniel Jacob" w:date="2020-04-23T20:36:00Z">
        <w:r w:rsidR="00081673" w:rsidDel="00A30157">
          <w:rPr>
            <w:rFonts w:ascii="Times New Roman" w:hAnsi="Times New Roman" w:cs="Times New Roman"/>
            <w:sz w:val="22"/>
          </w:rPr>
          <w:delText>optimizing across all allowed grids mitigates the computational benefit</w:delText>
        </w:r>
      </w:del>
      <w:r w:rsidR="00081673">
        <w:rPr>
          <w:rFonts w:ascii="Times New Roman" w:hAnsi="Times New Roman" w:cs="Times New Roman"/>
          <w:sz w:val="22"/>
        </w:rPr>
        <w:t xml:space="preserve">. </w:t>
      </w:r>
      <w:r w:rsidR="0097729D">
        <w:rPr>
          <w:rFonts w:ascii="Times New Roman" w:hAnsi="Times New Roman" w:cs="Times New Roman"/>
          <w:sz w:val="22"/>
        </w:rPr>
        <w:t xml:space="preserve">Turner </w:t>
      </w:r>
      <w:r w:rsidR="003D2597">
        <w:rPr>
          <w:rFonts w:ascii="Times New Roman" w:hAnsi="Times New Roman" w:cs="Times New Roman"/>
          <w:sz w:val="22"/>
        </w:rPr>
        <w:t>and Jacob</w:t>
      </w:r>
      <w:r w:rsidR="0097729D">
        <w:rPr>
          <w:rFonts w:ascii="Times New Roman" w:hAnsi="Times New Roman" w:cs="Times New Roman"/>
          <w:sz w:val="22"/>
        </w:rPr>
        <w:t xml:space="preserve"> (2015) reduced the dimension of an analytic inversion </w:t>
      </w:r>
      <w:r w:rsidR="001F193F">
        <w:rPr>
          <w:rFonts w:ascii="Times New Roman" w:hAnsi="Times New Roman" w:cs="Times New Roman"/>
          <w:sz w:val="22"/>
        </w:rPr>
        <w:t xml:space="preserve">using </w:t>
      </w:r>
      <w:r w:rsidR="0097729D">
        <w:rPr>
          <w:rFonts w:ascii="Times New Roman" w:hAnsi="Times New Roman" w:cs="Times New Roman"/>
          <w:sz w:val="22"/>
        </w:rPr>
        <w:t>a</w:t>
      </w:r>
      <w:r w:rsidR="003D2597">
        <w:rPr>
          <w:rFonts w:ascii="Times New Roman" w:hAnsi="Times New Roman" w:cs="Times New Roman"/>
          <w:sz w:val="22"/>
        </w:rPr>
        <w:t xml:space="preserve"> </w:t>
      </w:r>
      <w:r w:rsidR="003D2597">
        <w:rPr>
          <w:rFonts w:ascii="Times New Roman" w:hAnsi="Times New Roman" w:cs="Times New Roman"/>
          <w:i/>
          <w:sz w:val="22"/>
        </w:rPr>
        <w:t>k</w:t>
      </w:r>
      <w:r w:rsidR="003D2597">
        <w:rPr>
          <w:rFonts w:ascii="Times New Roman" w:hAnsi="Times New Roman" w:cs="Times New Roman"/>
          <w:sz w:val="22"/>
        </w:rPr>
        <w:t xml:space="preserve">-member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r w:rsidR="00081673">
        <w:rPr>
          <w:rFonts w:ascii="Times New Roman" w:hAnsi="Times New Roman" w:cs="Times New Roman"/>
          <w:sz w:val="22"/>
        </w:rPr>
        <w:t xml:space="preserve"> with </w:t>
      </w:r>
      <w:r w:rsidR="00081673">
        <w:rPr>
          <w:rFonts w:ascii="Times New Roman" w:hAnsi="Times New Roman" w:cs="Times New Roman"/>
          <w:i/>
          <w:sz w:val="22"/>
        </w:rPr>
        <w:t>k</w:t>
      </w:r>
      <w:r w:rsidR="00081673">
        <w:rPr>
          <w:rFonts w:ascii="Times New Roman" w:hAnsi="Times New Roman" w:cs="Times New Roman"/>
          <w:sz w:val="22"/>
        </w:rPr>
        <w:t xml:space="preserve"> &lt; </w:t>
      </w:r>
      <w:r w:rsidR="00081673">
        <w:rPr>
          <w:rFonts w:ascii="Times New Roman" w:hAnsi="Times New Roman" w:cs="Times New Roman"/>
          <w:i/>
          <w:sz w:val="22"/>
        </w:rPr>
        <w:t>n</w:t>
      </w:r>
      <w:ins w:id="196" w:author="Daniel Jacob" w:date="2020-04-23T20:41:00Z">
        <w:r w:rsidR="00214B26">
          <w:rPr>
            <w:rFonts w:ascii="Times New Roman" w:hAnsi="Times New Roman" w:cs="Times New Roman"/>
            <w:i/>
            <w:sz w:val="22"/>
          </w:rPr>
          <w:t xml:space="preserve">, </w:t>
        </w:r>
        <w:r w:rsidR="00214B26">
          <w:rPr>
            <w:rFonts w:ascii="Times New Roman" w:hAnsi="Times New Roman" w:cs="Times New Roman"/>
            <w:iCs/>
            <w:sz w:val="22"/>
          </w:rPr>
          <w:t>but</w:t>
        </w:r>
        <w:r w:rsidR="00214B26">
          <w:rPr>
            <w:rFonts w:ascii="Times New Roman" w:hAnsi="Times New Roman" w:cs="Times New Roman"/>
            <w:sz w:val="22"/>
          </w:rPr>
          <w:t xml:space="preserve"> t</w:t>
        </w:r>
      </w:ins>
      <w:del w:id="197" w:author="Daniel Jacob" w:date="2020-04-23T20:41:00Z">
        <w:r w:rsidR="003D2597" w:rsidDel="00214B26">
          <w:rPr>
            <w:rFonts w:ascii="Times New Roman" w:hAnsi="Times New Roman" w:cs="Times New Roman"/>
            <w:sz w:val="22"/>
          </w:rPr>
          <w:delText xml:space="preserve">. </w:delText>
        </w:r>
        <w:r w:rsidR="00081673" w:rsidDel="00214B26">
          <w:rPr>
            <w:rFonts w:ascii="Times New Roman" w:hAnsi="Times New Roman" w:cs="Times New Roman"/>
            <w:sz w:val="22"/>
          </w:rPr>
          <w:delText>T</w:delText>
        </w:r>
      </w:del>
      <w:r w:rsidR="00081673">
        <w:rPr>
          <w:rFonts w:ascii="Times New Roman" w:hAnsi="Times New Roman" w:cs="Times New Roman"/>
          <w:sz w:val="22"/>
        </w:rPr>
        <w:t>he</w:t>
      </w:r>
      <w:r w:rsidR="003D2597">
        <w:rPr>
          <w:rFonts w:ascii="Times New Roman" w:hAnsi="Times New Roman" w:cs="Times New Roman"/>
          <w:sz w:val="22"/>
        </w:rPr>
        <w:t xml:space="preserve"> Gaussian</w:t>
      </w:r>
      <w:r w:rsidR="001F193F">
        <w:rPr>
          <w:rFonts w:ascii="Times New Roman" w:hAnsi="Times New Roman" w:cs="Times New Roman"/>
          <w:sz w:val="22"/>
        </w:rPr>
        <w:t xml:space="preserve"> groupings</w:t>
      </w:r>
      <w:r w:rsidR="00081673">
        <w:rPr>
          <w:rFonts w:ascii="Times New Roman" w:hAnsi="Times New Roman" w:cs="Times New Roman"/>
          <w:sz w:val="22"/>
        </w:rPr>
        <w:t xml:space="preserve"> of </w:t>
      </w:r>
      <w:del w:id="198" w:author="Daniel Jacob" w:date="2020-04-23T20:42:00Z">
        <w:r w:rsidR="00081673" w:rsidDel="00214B26">
          <w:rPr>
            <w:rFonts w:ascii="Times New Roman" w:hAnsi="Times New Roman" w:cs="Times New Roman"/>
            <w:sz w:val="22"/>
          </w:rPr>
          <w:delText>the</w:delText>
        </w:r>
      </w:del>
      <w:r w:rsidR="00081673">
        <w:rPr>
          <w:rFonts w:ascii="Times New Roman" w:hAnsi="Times New Roman" w:cs="Times New Roman"/>
          <w:sz w:val="22"/>
        </w:rPr>
        <w:t xml:space="preserve"> high-resolution</w:t>
      </w:r>
      <w:r w:rsidR="003D2597">
        <w:rPr>
          <w:rFonts w:ascii="Times New Roman" w:hAnsi="Times New Roman" w:cs="Times New Roman"/>
          <w:sz w:val="22"/>
        </w:rPr>
        <w:t xml:space="preserve"> </w:t>
      </w:r>
      <w:r w:rsidR="00081673">
        <w:rPr>
          <w:rFonts w:ascii="Times New Roman" w:hAnsi="Times New Roman" w:cs="Times New Roman"/>
          <w:sz w:val="22"/>
        </w:rPr>
        <w:t xml:space="preserve">grid cells were defined by </w:t>
      </w:r>
      <w:ins w:id="199" w:author="Daniel Jacob" w:date="2020-04-23T20:42:00Z">
        <w:r w:rsidR="00214B26">
          <w:rPr>
            <w:rFonts w:ascii="Times New Roman" w:hAnsi="Times New Roman" w:cs="Times New Roman"/>
            <w:sz w:val="22"/>
          </w:rPr>
          <w:t>subjective</w:t>
        </w:r>
      </w:ins>
      <w:del w:id="200" w:author="Daniel Jacob" w:date="2020-04-23T20:42:00Z">
        <w:r w:rsidR="001F193F" w:rsidDel="00214B26">
          <w:rPr>
            <w:rFonts w:ascii="Times New Roman" w:hAnsi="Times New Roman" w:cs="Times New Roman"/>
            <w:sz w:val="22"/>
          </w:rPr>
          <w:delText>the</w:delText>
        </w:r>
      </w:del>
      <w:r w:rsidR="003D2597">
        <w:rPr>
          <w:rFonts w:ascii="Times New Roman" w:hAnsi="Times New Roman" w:cs="Times New Roman"/>
          <w:sz w:val="22"/>
        </w:rPr>
        <w:t xml:space="preserve"> similarity </w:t>
      </w:r>
      <w:ins w:id="201" w:author="Daniel Jacob" w:date="2020-04-23T20:42:00Z">
        <w:r w:rsidR="00214B26">
          <w:rPr>
            <w:rFonts w:ascii="Times New Roman" w:hAnsi="Times New Roman" w:cs="Times New Roman"/>
            <w:sz w:val="22"/>
          </w:rPr>
          <w:t xml:space="preserve">criteria including the prior distribution of emissions. </w:t>
        </w:r>
      </w:ins>
      <w:del w:id="202" w:author="Daniel Jacob" w:date="2020-04-23T20:42:00Z">
        <w:r w:rsidR="003D2597" w:rsidDel="00214B26">
          <w:rPr>
            <w:rFonts w:ascii="Times New Roman" w:hAnsi="Times New Roman" w:cs="Times New Roman"/>
            <w:sz w:val="22"/>
          </w:rPr>
          <w:delText xml:space="preserve">of grid </w:delText>
        </w:r>
        <w:r w:rsidR="001F193F" w:rsidDel="00214B26">
          <w:rPr>
            <w:rFonts w:ascii="Times New Roman" w:hAnsi="Times New Roman" w:cs="Times New Roman"/>
            <w:sz w:val="22"/>
          </w:rPr>
          <w:delText>cells</w:delText>
        </w:r>
        <w:r w:rsidR="00081673" w:rsidDel="00214B26">
          <w:rPr>
            <w:rFonts w:ascii="Times New Roman" w:hAnsi="Times New Roman" w:cs="Times New Roman"/>
            <w:sz w:val="22"/>
          </w:rPr>
          <w:delText xml:space="preserve"> according to several criteria that were subjectively determined.</w:delText>
        </w:r>
        <w:r w:rsidR="003D2597" w:rsidDel="00214B26">
          <w:rPr>
            <w:rFonts w:ascii="Times New Roman" w:hAnsi="Times New Roman" w:cs="Times New Roman"/>
            <w:sz w:val="22"/>
          </w:rPr>
          <w:delText xml:space="preserve"> </w:delText>
        </w:r>
      </w:del>
      <w:proofErr w:type="spellStart"/>
      <w:r w:rsidR="003D2597">
        <w:rPr>
          <w:rFonts w:ascii="Times New Roman" w:hAnsi="Times New Roman" w:cs="Times New Roman"/>
          <w:sz w:val="22"/>
        </w:rPr>
        <w:t>Spantini</w:t>
      </w:r>
      <w:proofErr w:type="spellEnd"/>
      <w:r w:rsidR="003D2597">
        <w:rPr>
          <w:rFonts w:ascii="Times New Roman" w:hAnsi="Times New Roman" w:cs="Times New Roman"/>
          <w:sz w:val="22"/>
        </w:rPr>
        <w:t xml:space="preserve"> et al. (2015) and </w:t>
      </w:r>
      <w:proofErr w:type="spellStart"/>
      <w:r w:rsidR="00081673">
        <w:rPr>
          <w:rFonts w:ascii="Times New Roman" w:hAnsi="Times New Roman" w:cs="Times New Roman"/>
          <w:sz w:val="22"/>
        </w:rPr>
        <w:t>B</w:t>
      </w:r>
      <w:r w:rsidR="003D2597">
        <w:rPr>
          <w:rFonts w:ascii="Times New Roman" w:hAnsi="Times New Roman" w:cs="Times New Roman"/>
          <w:sz w:val="22"/>
        </w:rPr>
        <w:t>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r w:rsidR="003D2597">
        <w:rPr>
          <w:rFonts w:ascii="Times New Roman" w:hAnsi="Times New Roman" w:cs="Times New Roman"/>
          <w:sz w:val="22"/>
        </w:rPr>
        <w:t xml:space="preserve"> (2018)</w:t>
      </w:r>
      <w:r w:rsidR="00081673">
        <w:rPr>
          <w:rFonts w:ascii="Times New Roman" w:hAnsi="Times New Roman" w:cs="Times New Roman"/>
          <w:sz w:val="22"/>
        </w:rPr>
        <w:t xml:space="preserve"> </w:t>
      </w:r>
      <w:del w:id="203" w:author="Daniel Jacob" w:date="2020-04-23T20:51:00Z">
        <w:r w:rsidR="00081673" w:rsidDel="000B30B3">
          <w:rPr>
            <w:rFonts w:ascii="Times New Roman" w:hAnsi="Times New Roman" w:cs="Times New Roman"/>
            <w:sz w:val="22"/>
          </w:rPr>
          <w:delText xml:space="preserve">defined </w:delText>
        </w:r>
      </w:del>
      <w:ins w:id="204" w:author="Daniel Jacob" w:date="2020-04-23T20:51:00Z">
        <w:r w:rsidR="000B30B3">
          <w:rPr>
            <w:rFonts w:ascii="Times New Roman" w:hAnsi="Times New Roman" w:cs="Times New Roman"/>
            <w:sz w:val="22"/>
          </w:rPr>
          <w:t>pr</w:t>
        </w:r>
      </w:ins>
      <w:ins w:id="205" w:author="Daniel Jacob" w:date="2020-04-23T20:54:00Z">
        <w:r w:rsidR="000B30B3">
          <w:rPr>
            <w:rFonts w:ascii="Times New Roman" w:hAnsi="Times New Roman" w:cs="Times New Roman"/>
            <w:sz w:val="22"/>
          </w:rPr>
          <w:t>esented</w:t>
        </w:r>
      </w:ins>
      <w:ins w:id="206" w:author="Daniel Jacob" w:date="2020-04-23T20:51:00Z">
        <w:r w:rsidR="000B30B3">
          <w:rPr>
            <w:rFonts w:ascii="Times New Roman" w:hAnsi="Times New Roman" w:cs="Times New Roman"/>
            <w:sz w:val="22"/>
          </w:rPr>
          <w:t xml:space="preserve"> </w:t>
        </w:r>
      </w:ins>
      <w:r w:rsidR="00081673">
        <w:rPr>
          <w:rFonts w:ascii="Times New Roman" w:hAnsi="Times New Roman" w:cs="Times New Roman"/>
          <w:sz w:val="22"/>
        </w:rPr>
        <w:t xml:space="preserve">reduced-rank methods </w:t>
      </w:r>
      <w:del w:id="207" w:author="Daniel Jacob" w:date="2020-04-23T20:56:00Z">
        <w:r w:rsidR="00081673" w:rsidDel="000B30B3">
          <w:rPr>
            <w:rFonts w:ascii="Times New Roman" w:hAnsi="Times New Roman" w:cs="Times New Roman"/>
            <w:sz w:val="22"/>
          </w:rPr>
          <w:delText>that</w:delText>
        </w:r>
        <w:r w:rsidR="003D2597" w:rsidDel="000B30B3">
          <w:rPr>
            <w:rFonts w:ascii="Times New Roman" w:hAnsi="Times New Roman" w:cs="Times New Roman"/>
            <w:sz w:val="22"/>
          </w:rPr>
          <w:delText xml:space="preserve"> </w:delText>
        </w:r>
      </w:del>
      <w:ins w:id="208" w:author="Daniel Jacob" w:date="2020-04-23T20:56:00Z">
        <w:r w:rsidR="000B30B3">
          <w:rPr>
            <w:rFonts w:ascii="Times New Roman" w:hAnsi="Times New Roman" w:cs="Times New Roman"/>
            <w:sz w:val="22"/>
          </w:rPr>
          <w:t xml:space="preserve">to </w:t>
        </w:r>
      </w:ins>
      <w:ins w:id="209" w:author="Daniel Jacob" w:date="2020-04-23T20:57:00Z">
        <w:r w:rsidR="000B30B3">
          <w:rPr>
            <w:rFonts w:ascii="Times New Roman" w:hAnsi="Times New Roman" w:cs="Times New Roman"/>
            <w:sz w:val="22"/>
          </w:rPr>
          <w:t xml:space="preserve">identify </w:t>
        </w:r>
      </w:ins>
      <w:ins w:id="210" w:author="Daniel Jacob" w:date="2020-04-23T20:58:00Z">
        <w:r w:rsidR="000B30B3">
          <w:rPr>
            <w:rFonts w:ascii="Times New Roman" w:hAnsi="Times New Roman" w:cs="Times New Roman"/>
            <w:sz w:val="22"/>
          </w:rPr>
          <w:t xml:space="preserve">the dominant </w:t>
        </w:r>
      </w:ins>
      <w:ins w:id="211" w:author="Daniel Jacob" w:date="2020-04-23T20:59:00Z">
        <w:r w:rsidR="000D12EC">
          <w:rPr>
            <w:rFonts w:ascii="Times New Roman" w:hAnsi="Times New Roman" w:cs="Times New Roman"/>
            <w:sz w:val="22"/>
          </w:rPr>
          <w:t xml:space="preserve">pieces of information in an observing system. However, this </w:t>
        </w:r>
      </w:ins>
      <w:ins w:id="212" w:author="Daniel Jacob" w:date="2020-04-23T21:00:00Z">
        <w:r w:rsidR="000D12EC">
          <w:rPr>
            <w:rFonts w:ascii="Times New Roman" w:hAnsi="Times New Roman" w:cs="Times New Roman"/>
            <w:sz w:val="22"/>
          </w:rPr>
          <w:t xml:space="preserve">required explicit </w:t>
        </w:r>
      </w:ins>
      <w:ins w:id="213" w:author="Daniel Jacob" w:date="2020-04-23T20:52:00Z">
        <w:r w:rsidR="000B30B3">
          <w:rPr>
            <w:rFonts w:ascii="Times New Roman" w:hAnsi="Times New Roman" w:cs="Times New Roman"/>
            <w:sz w:val="22"/>
          </w:rPr>
          <w:t xml:space="preserve"> </w:t>
        </w:r>
      </w:ins>
      <w:commentRangeStart w:id="214"/>
      <w:del w:id="215" w:author="Daniel Jacob" w:date="2020-04-23T21:00:00Z">
        <w:r w:rsidR="00081673" w:rsidDel="000D12EC">
          <w:rPr>
            <w:rFonts w:ascii="Times New Roman" w:hAnsi="Times New Roman" w:cs="Times New Roman"/>
            <w:sz w:val="22"/>
          </w:rPr>
          <w:delText>took advantage of the variability of information content in an inverse system and solved the inversion only in the directions with highest information content</w:delText>
        </w:r>
        <w:commentRangeEnd w:id="214"/>
        <w:r w:rsidR="00081673" w:rsidDel="000D12EC">
          <w:rPr>
            <w:rStyle w:val="CommentReference"/>
          </w:rPr>
          <w:commentReference w:id="214"/>
        </w:r>
        <w:r w:rsidR="003D2597" w:rsidDel="000D12EC">
          <w:rPr>
            <w:rFonts w:ascii="Times New Roman" w:hAnsi="Times New Roman" w:cs="Times New Roman"/>
            <w:sz w:val="22"/>
          </w:rPr>
          <w:delText xml:space="preserve">. The resulting low-rank approximations for the posterior solution decrease the computational cost of inverting dense </w:delText>
        </w:r>
        <w:r w:rsidR="003D2597" w:rsidDel="000D12EC">
          <w:rPr>
            <w:rFonts w:ascii="Times New Roman" w:hAnsi="Times New Roman" w:cs="Times New Roman"/>
            <w:i/>
            <w:sz w:val="22"/>
          </w:rPr>
          <w:delText>n</w:delText>
        </w:r>
        <w:r w:rsidR="003D2597" w:rsidDel="000D12EC">
          <w:rPr>
            <w:rFonts w:ascii="Times New Roman" w:hAnsi="Times New Roman" w:cs="Times New Roman"/>
            <w:sz w:val="22"/>
          </w:rPr>
          <w:delText xml:space="preserve"> x </w:delText>
        </w:r>
        <w:r w:rsidR="003D2597" w:rsidDel="000D12EC">
          <w:rPr>
            <w:rFonts w:ascii="Times New Roman" w:hAnsi="Times New Roman" w:cs="Times New Roman"/>
            <w:i/>
            <w:sz w:val="22"/>
          </w:rPr>
          <w:delText>n</w:delText>
        </w:r>
        <w:r w:rsidR="003D2597" w:rsidDel="000D12EC">
          <w:rPr>
            <w:rFonts w:ascii="Times New Roman" w:hAnsi="Times New Roman" w:cs="Times New Roman"/>
            <w:sz w:val="22"/>
          </w:rPr>
          <w:delText xml:space="preserve"> matrices but </w:delText>
        </w:r>
        <w:r w:rsidR="0058555F" w:rsidDel="000D12EC">
          <w:rPr>
            <w:rFonts w:ascii="Times New Roman" w:hAnsi="Times New Roman" w:cs="Times New Roman"/>
            <w:sz w:val="22"/>
          </w:rPr>
          <w:delText xml:space="preserve">require the </w:delText>
        </w:r>
      </w:del>
      <w:r w:rsidR="0058555F">
        <w:rPr>
          <w:rFonts w:ascii="Times New Roman" w:hAnsi="Times New Roman" w:cs="Times New Roman"/>
          <w:sz w:val="22"/>
        </w:rPr>
        <w:t xml:space="preserve">construction of the </w:t>
      </w:r>
      <w:ins w:id="216" w:author="Daniel Jacob" w:date="2020-04-23T21:00:00Z">
        <w:r w:rsidR="000D12EC">
          <w:rPr>
            <w:rFonts w:ascii="Times New Roman" w:hAnsi="Times New Roman" w:cs="Times New Roman"/>
            <w:sz w:val="22"/>
          </w:rPr>
          <w:t xml:space="preserve">original </w:t>
        </w:r>
      </w:ins>
      <w:ins w:id="217" w:author="Daniel Jacob" w:date="2020-04-23T21:02:00Z">
        <w:r w:rsidR="000D12EC">
          <w:rPr>
            <w:rFonts w:ascii="Times New Roman" w:hAnsi="Times New Roman" w:cs="Times New Roman"/>
            <w:sz w:val="22"/>
          </w:rPr>
          <w:t>(</w:t>
        </w:r>
        <w:proofErr w:type="spellStart"/>
        <w:r w:rsidR="000D12EC">
          <w:rPr>
            <w:rFonts w:ascii="Times New Roman" w:hAnsi="Times New Roman" w:cs="Times New Roman"/>
            <w:i/>
            <w:iCs/>
            <w:sz w:val="22"/>
          </w:rPr>
          <w:t>m</w:t>
        </w:r>
        <w:r w:rsidR="000D12EC" w:rsidRPr="000D12EC">
          <w:rPr>
            <w:rFonts w:ascii="Times New Roman" w:hAnsi="Times New Roman" w:cs="Times New Roman"/>
            <w:sz w:val="22"/>
          </w:rPr>
          <w:t>x</w:t>
        </w:r>
        <w:r w:rsidR="000D12EC" w:rsidRPr="000D12EC">
          <w:rPr>
            <w:rFonts w:ascii="Times New Roman" w:hAnsi="Times New Roman" w:cs="Times New Roman"/>
            <w:i/>
            <w:iCs/>
            <w:sz w:val="22"/>
          </w:rPr>
          <w:t>n</w:t>
        </w:r>
        <w:proofErr w:type="spellEnd"/>
        <w:r w:rsidR="000D12EC">
          <w:rPr>
            <w:rFonts w:ascii="Times New Roman" w:hAnsi="Times New Roman" w:cs="Times New Roman"/>
            <w:sz w:val="22"/>
          </w:rPr>
          <w:t xml:space="preserve">) </w:t>
        </w:r>
      </w:ins>
      <w:r w:rsidR="0058555F" w:rsidRPr="000D12EC">
        <w:rPr>
          <w:rFonts w:ascii="Times New Roman" w:hAnsi="Times New Roman" w:cs="Times New Roman"/>
          <w:sz w:val="22"/>
        </w:rPr>
        <w:t>Jacobian</w:t>
      </w:r>
      <w:r w:rsidR="0058555F">
        <w:rPr>
          <w:rFonts w:ascii="Times New Roman" w:hAnsi="Times New Roman" w:cs="Times New Roman"/>
          <w:sz w:val="22"/>
        </w:rPr>
        <w:t xml:space="preserve"> matrix </w:t>
      </w:r>
      <w:ins w:id="218" w:author="Daniel Jacob" w:date="2020-04-23T21:01:00Z">
        <w:r w:rsidR="000D12EC">
          <w:rPr>
            <w:rFonts w:ascii="Times New Roman" w:hAnsi="Times New Roman" w:cs="Times New Roman"/>
            <w:sz w:val="22"/>
          </w:rPr>
          <w:t>(</w:t>
        </w:r>
        <w:proofErr w:type="spellStart"/>
        <w:r w:rsidR="000D12EC">
          <w:rPr>
            <w:rFonts w:ascii="Times New Roman" w:hAnsi="Times New Roman" w:cs="Times New Roman"/>
            <w:sz w:val="22"/>
          </w:rPr>
          <w:t>Spantini</w:t>
        </w:r>
        <w:proofErr w:type="spellEnd"/>
        <w:r w:rsidR="000D12EC">
          <w:rPr>
            <w:rFonts w:ascii="Times New Roman" w:hAnsi="Times New Roman" w:cs="Times New Roman"/>
            <w:sz w:val="22"/>
          </w:rPr>
          <w:t xml:space="preserve"> et al., 2015)</w:t>
        </w:r>
      </w:ins>
      <w:ins w:id="219" w:author="Daniel Jacob" w:date="2020-04-23T21:04:00Z">
        <w:r w:rsidR="000D12EC">
          <w:rPr>
            <w:rFonts w:ascii="Times New Roman" w:hAnsi="Times New Roman" w:cs="Times New Roman"/>
            <w:sz w:val="22"/>
          </w:rPr>
          <w:t xml:space="preserve"> </w:t>
        </w:r>
      </w:ins>
      <w:r w:rsidR="0058555F">
        <w:rPr>
          <w:rFonts w:ascii="Times New Roman" w:hAnsi="Times New Roman" w:cs="Times New Roman"/>
          <w:sz w:val="22"/>
        </w:rPr>
        <w:t>to calculate the directions of information content</w:t>
      </w:r>
      <w:ins w:id="220" w:author="Daniel Jacob" w:date="2020-04-23T21:03:00Z">
        <w:r w:rsidR="000D12EC">
          <w:rPr>
            <w:rFonts w:ascii="Times New Roman" w:hAnsi="Times New Roman" w:cs="Times New Roman"/>
            <w:sz w:val="22"/>
          </w:rPr>
          <w:t>, or expectation that the information content</w:t>
        </w:r>
      </w:ins>
      <w:ins w:id="221" w:author="Daniel Jacob" w:date="2020-04-23T21:06:00Z">
        <w:r w:rsidR="000D12EC">
          <w:rPr>
            <w:rFonts w:ascii="Times New Roman" w:hAnsi="Times New Roman" w:cs="Times New Roman"/>
            <w:sz w:val="22"/>
          </w:rPr>
          <w:t xml:space="preserve"> is</w:t>
        </w:r>
      </w:ins>
      <w:ins w:id="222" w:author="Daniel Jacob" w:date="2020-04-23T21:05:00Z">
        <w:r w:rsidR="000D12EC">
          <w:rPr>
            <w:rFonts w:ascii="Times New Roman" w:hAnsi="Times New Roman" w:cs="Times New Roman"/>
            <w:sz w:val="22"/>
          </w:rPr>
          <w:t xml:space="preserve"> limited to a few elements as is the case for severely </w:t>
        </w:r>
        <w:proofErr w:type="spellStart"/>
        <w:r w:rsidR="000D12EC">
          <w:rPr>
            <w:rFonts w:ascii="Times New Roman" w:hAnsi="Times New Roman" w:cs="Times New Roman"/>
            <w:sz w:val="22"/>
          </w:rPr>
          <w:t>underconstrained</w:t>
        </w:r>
        <w:proofErr w:type="spellEnd"/>
        <w:r w:rsidR="000D12EC">
          <w:rPr>
            <w:rFonts w:ascii="Times New Roman" w:hAnsi="Times New Roman" w:cs="Times New Roman"/>
            <w:sz w:val="22"/>
          </w:rPr>
          <w:t xml:space="preserve"> observing systems (</w:t>
        </w:r>
      </w:ins>
      <w:proofErr w:type="spellStart"/>
      <w:del w:id="223" w:author="Daniel Jacob" w:date="2020-04-23T21:02:00Z">
        <w:r w:rsidR="003D2597" w:rsidDel="000D12EC">
          <w:rPr>
            <w:rFonts w:ascii="Times New Roman" w:hAnsi="Times New Roman" w:cs="Times New Roman"/>
            <w:sz w:val="22"/>
          </w:rPr>
          <w:delText>.</w:delText>
        </w:r>
      </w:del>
      <w:del w:id="224" w:author="Daniel Jacob" w:date="2020-04-23T21:05:00Z">
        <w:r w:rsidR="003D2597" w:rsidDel="000D12EC">
          <w:rPr>
            <w:rFonts w:ascii="Times New Roman" w:hAnsi="Times New Roman" w:cs="Times New Roman"/>
            <w:sz w:val="22"/>
          </w:rPr>
          <w:delText xml:space="preserve"> </w:delText>
        </w:r>
      </w:del>
      <w:commentRangeStart w:id="225"/>
      <w:commentRangeStart w:id="226"/>
      <w:r w:rsidR="003D2597">
        <w:rPr>
          <w:rFonts w:ascii="Times New Roman" w:hAnsi="Times New Roman" w:cs="Times New Roman"/>
          <w:sz w:val="22"/>
        </w:rPr>
        <w:t>Bousserez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ins w:id="227" w:author="Daniel Jacob" w:date="2020-04-23T21:06:00Z">
        <w:r w:rsidR="000D12EC">
          <w:rPr>
            <w:rFonts w:ascii="Times New Roman" w:hAnsi="Times New Roman" w:cs="Times New Roman"/>
            <w:sz w:val="22"/>
          </w:rPr>
          <w:t xml:space="preserve">, </w:t>
        </w:r>
      </w:ins>
      <w:del w:id="228" w:author="Daniel Jacob" w:date="2020-04-23T21:06:00Z">
        <w:r w:rsidR="003D2597" w:rsidDel="000D12EC">
          <w:rPr>
            <w:rFonts w:ascii="Times New Roman" w:hAnsi="Times New Roman" w:cs="Times New Roman"/>
            <w:sz w:val="22"/>
          </w:rPr>
          <w:delText xml:space="preserve"> (</w:delText>
        </w:r>
      </w:del>
      <w:r w:rsidR="003D2597">
        <w:rPr>
          <w:rFonts w:ascii="Times New Roman" w:hAnsi="Times New Roman" w:cs="Times New Roman"/>
          <w:sz w:val="22"/>
        </w:rPr>
        <w:t>2018)</w:t>
      </w:r>
      <w:del w:id="229" w:author="Daniel Jacob" w:date="2020-04-23T21:06:00Z">
        <w:r w:rsidR="003D2597" w:rsidDel="000D12EC">
          <w:rPr>
            <w:rFonts w:ascii="Times New Roman" w:hAnsi="Times New Roman" w:cs="Times New Roman"/>
            <w:sz w:val="22"/>
          </w:rPr>
          <w:delText xml:space="preserve"> </w:delText>
        </w:r>
        <w:r w:rsidR="0058555F" w:rsidDel="000D12EC">
          <w:rPr>
            <w:rFonts w:ascii="Times New Roman" w:hAnsi="Times New Roman" w:cs="Times New Roman"/>
            <w:sz w:val="22"/>
          </w:rPr>
          <w:delText>define</w:delText>
        </w:r>
        <w:r w:rsidR="003D2597" w:rsidDel="000D12EC">
          <w:rPr>
            <w:rFonts w:ascii="Times New Roman" w:hAnsi="Times New Roman" w:cs="Times New Roman"/>
            <w:sz w:val="22"/>
          </w:rPr>
          <w:delText xml:space="preserve"> a random matrix </w:delText>
        </w:r>
        <w:r w:rsidR="00EF4BF4" w:rsidDel="000D12EC">
          <w:rPr>
            <w:rFonts w:ascii="Times New Roman" w:hAnsi="Times New Roman" w:cs="Times New Roman"/>
            <w:sz w:val="22"/>
          </w:rPr>
          <w:delText xml:space="preserve">approach </w:delText>
        </w:r>
        <w:r w:rsidR="0058555F" w:rsidDel="000D12EC">
          <w:rPr>
            <w:rFonts w:ascii="Times New Roman" w:hAnsi="Times New Roman" w:cs="Times New Roman"/>
            <w:sz w:val="22"/>
          </w:rPr>
          <w:delText>for estimating the directions of information content without explicitly constructing the Jacobian</w:delText>
        </w:r>
        <w:r w:rsidR="003D2597" w:rsidDel="000D12EC">
          <w:rPr>
            <w:rFonts w:ascii="Times New Roman" w:hAnsi="Times New Roman" w:cs="Times New Roman"/>
            <w:sz w:val="22"/>
          </w:rPr>
          <w:delText xml:space="preserve">. This </w:delText>
        </w:r>
        <w:r w:rsidR="00EF4BF4" w:rsidDel="000D12EC">
          <w:rPr>
            <w:rFonts w:ascii="Times New Roman" w:hAnsi="Times New Roman" w:cs="Times New Roman"/>
            <w:sz w:val="22"/>
          </w:rPr>
          <w:delText xml:space="preserve">method significantly reduces computational cost for severely </w:delText>
        </w:r>
        <w:r w:rsidR="00A2489F" w:rsidDel="000D12EC">
          <w:rPr>
            <w:rFonts w:ascii="Times New Roman" w:hAnsi="Times New Roman" w:cs="Times New Roman"/>
            <w:sz w:val="22"/>
          </w:rPr>
          <w:delText xml:space="preserve">underconstrained </w:delText>
        </w:r>
        <w:r w:rsidR="00EF4BF4" w:rsidDel="000D12EC">
          <w:rPr>
            <w:rFonts w:ascii="Times New Roman" w:hAnsi="Times New Roman" w:cs="Times New Roman"/>
            <w:sz w:val="22"/>
          </w:rPr>
          <w:delText xml:space="preserve">inverse systems with information content that decays sharply with the number of directions. However, the computational benefit decreases for </w:delText>
        </w:r>
        <w:r w:rsidR="00A2489F" w:rsidDel="000D12EC">
          <w:rPr>
            <w:rFonts w:ascii="Times New Roman" w:hAnsi="Times New Roman" w:cs="Times New Roman"/>
            <w:sz w:val="22"/>
          </w:rPr>
          <w:delText>inverse systems where information content decays slowly</w:delText>
        </w:r>
      </w:del>
      <w:r w:rsidR="00A2489F">
        <w:rPr>
          <w:rFonts w:ascii="Times New Roman" w:hAnsi="Times New Roman" w:cs="Times New Roman"/>
          <w:sz w:val="22"/>
        </w:rPr>
        <w:t>.</w:t>
      </w:r>
      <w:commentRangeEnd w:id="225"/>
      <w:r w:rsidR="00A2489F">
        <w:rPr>
          <w:rStyle w:val="CommentReference"/>
        </w:rPr>
        <w:commentReference w:id="225"/>
      </w:r>
      <w:commentRangeEnd w:id="226"/>
      <w:r w:rsidR="000D12EC">
        <w:rPr>
          <w:rStyle w:val="CommentReference"/>
        </w:rPr>
        <w:commentReference w:id="226"/>
      </w:r>
    </w:p>
    <w:p w14:paraId="394BCE52" w14:textId="77777777" w:rsidR="003D2597" w:rsidRDefault="003D2597" w:rsidP="0053318B">
      <w:pPr>
        <w:rPr>
          <w:rFonts w:ascii="Times New Roman" w:hAnsi="Times New Roman" w:cs="Times New Roman"/>
          <w:sz w:val="22"/>
        </w:rPr>
      </w:pPr>
    </w:p>
    <w:p w14:paraId="70A1E0C4" w14:textId="19F67362"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del w:id="230" w:author="Daniel Jacob" w:date="2020-04-23T21:10:00Z">
        <w:r w:rsidDel="00D14E3F">
          <w:rPr>
            <w:rFonts w:ascii="Times New Roman" w:hAnsi="Times New Roman" w:cs="Times New Roman"/>
            <w:sz w:val="22"/>
          </w:rPr>
          <w:delText xml:space="preserve">define </w:delText>
        </w:r>
      </w:del>
      <w:ins w:id="231" w:author="Daniel Jacob" w:date="2020-04-23T21:10:00Z">
        <w:r w:rsidR="00D14E3F">
          <w:rPr>
            <w:rFonts w:ascii="Times New Roman" w:hAnsi="Times New Roman" w:cs="Times New Roman"/>
            <w:sz w:val="22"/>
          </w:rPr>
          <w:t xml:space="preserve">present </w:t>
        </w:r>
      </w:ins>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ins w:id="232" w:author="Daniel Jacob" w:date="2020-04-23T21:10:00Z">
        <w:r w:rsidR="00D14E3F">
          <w:rPr>
            <w:rFonts w:ascii="Times New Roman" w:hAnsi="Times New Roman" w:cs="Times New Roman"/>
            <w:sz w:val="22"/>
          </w:rPr>
          <w:t xml:space="preserve">native </w:t>
        </w:r>
      </w:ins>
      <w:del w:id="233" w:author="Daniel Jacob" w:date="2020-04-23T21:11:00Z">
        <w:r w:rsidR="00A2489F" w:rsidDel="00D14E3F">
          <w:rPr>
            <w:rFonts w:ascii="Times New Roman" w:hAnsi="Times New Roman" w:cs="Times New Roman"/>
            <w:sz w:val="22"/>
          </w:rPr>
          <w:delText xml:space="preserve">high-resolution grid corresponding to an emission state vector with </w:delText>
        </w:r>
      </w:del>
      <w:r w:rsidR="00A2489F">
        <w:rPr>
          <w:rFonts w:ascii="Times New Roman" w:hAnsi="Times New Roman" w:cs="Times New Roman"/>
          <w:i/>
          <w:sz w:val="22"/>
        </w:rPr>
        <w:t>n</w:t>
      </w:r>
      <w:ins w:id="234" w:author="Daniel Jacob" w:date="2020-04-23T21:12:00Z">
        <w:r w:rsidR="00D14E3F">
          <w:rPr>
            <w:rFonts w:ascii="Times New Roman" w:hAnsi="Times New Roman" w:cs="Times New Roman"/>
            <w:iCs/>
            <w:sz w:val="22"/>
          </w:rPr>
          <w:t>-dimensional state vector</w:t>
        </w:r>
      </w:ins>
      <w:r w:rsidR="00A2489F">
        <w:rPr>
          <w:rFonts w:ascii="Times New Roman" w:hAnsi="Times New Roman" w:cs="Times New Roman"/>
          <w:sz w:val="22"/>
        </w:rPr>
        <w:t xml:space="preserve"> </w:t>
      </w:r>
      <w:del w:id="235" w:author="Daniel Jacob" w:date="2020-04-23T21:12:00Z">
        <w:r w:rsidR="00A2489F" w:rsidDel="00D14E3F">
          <w:rPr>
            <w:rFonts w:ascii="Times New Roman" w:hAnsi="Times New Roman" w:cs="Times New Roman"/>
            <w:sz w:val="22"/>
          </w:rPr>
          <w:delText xml:space="preserve">elements </w:delText>
        </w:r>
      </w:del>
      <w:r w:rsidR="00A2489F">
        <w:rPr>
          <w:rFonts w:ascii="Times New Roman" w:hAnsi="Times New Roman" w:cs="Times New Roman"/>
          <w:sz w:val="22"/>
        </w:rPr>
        <w:t>that preserve</w:t>
      </w:r>
      <w:del w:id="236" w:author="Daniel Jacob" w:date="2020-04-23T21:12:00Z">
        <w:r w:rsidR="00A2489F" w:rsidDel="00D14E3F">
          <w:rPr>
            <w:rFonts w:ascii="Times New Roman" w:hAnsi="Times New Roman" w:cs="Times New Roman"/>
            <w:sz w:val="22"/>
          </w:rPr>
          <w:delText>s</w:delText>
        </w:r>
      </w:del>
      <w:r w:rsidR="00A2489F">
        <w:rPr>
          <w:rFonts w:ascii="Times New Roman" w:hAnsi="Times New Roman" w:cs="Times New Roman"/>
          <w:sz w:val="22"/>
        </w:rPr>
        <w:t xml:space="preserve"> the information content of the </w:t>
      </w:r>
      <w:del w:id="237" w:author="Daniel Jacob" w:date="2020-04-23T21:12:00Z">
        <w:r w:rsidR="00A2489F" w:rsidDel="00D14E3F">
          <w:rPr>
            <w:rFonts w:ascii="Times New Roman" w:hAnsi="Times New Roman" w:cs="Times New Roman"/>
            <w:sz w:val="22"/>
          </w:rPr>
          <w:delText xml:space="preserve">inverse </w:delText>
        </w:r>
      </w:del>
      <w:ins w:id="238" w:author="Daniel Jacob" w:date="2020-04-23T21:12:00Z">
        <w:r w:rsidR="00D14E3F">
          <w:rPr>
            <w:rFonts w:ascii="Times New Roman" w:hAnsi="Times New Roman" w:cs="Times New Roman"/>
            <w:sz w:val="22"/>
          </w:rPr>
          <w:t xml:space="preserve">observation </w:t>
        </w:r>
      </w:ins>
      <w:r w:rsidR="00A2489F">
        <w:rPr>
          <w:rFonts w:ascii="Times New Roman" w:hAnsi="Times New Roman" w:cs="Times New Roman"/>
          <w:sz w:val="22"/>
        </w:rPr>
        <w:t xml:space="preserve">system </w:t>
      </w:r>
      <w:del w:id="239" w:author="Daniel Jacob" w:date="2020-04-23T21:13:00Z">
        <w:r w:rsidR="00A2489F" w:rsidDel="00D14E3F">
          <w:rPr>
            <w:rFonts w:ascii="Times New Roman" w:hAnsi="Times New Roman" w:cs="Times New Roman"/>
            <w:sz w:val="22"/>
          </w:rPr>
          <w:delText xml:space="preserve">using </w:delText>
        </w:r>
      </w:del>
      <w:ins w:id="240" w:author="Daniel Jacob" w:date="2020-04-23T21:13:00Z">
        <w:r w:rsidR="00D14E3F">
          <w:rPr>
            <w:rFonts w:ascii="Times New Roman" w:hAnsi="Times New Roman" w:cs="Times New Roman"/>
            <w:sz w:val="22"/>
          </w:rPr>
          <w:t xml:space="preserve">while requiring </w:t>
        </w:r>
      </w:ins>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 xml:space="preserve">These methods allow for analytic inversion of satellite data </w:t>
      </w:r>
      <w:del w:id="241" w:author="Daniel Jacob" w:date="2020-04-23T21:13:00Z">
        <w:r w:rsidR="00A2489F" w:rsidDel="00D14E3F">
          <w:rPr>
            <w:rFonts w:ascii="Times New Roman" w:hAnsi="Times New Roman" w:cs="Times New Roman"/>
            <w:sz w:val="22"/>
          </w:rPr>
          <w:delText xml:space="preserve">with limited information content at high resolution </w:delText>
        </w:r>
      </w:del>
      <w:r w:rsidR="00A2489F">
        <w:rPr>
          <w:rFonts w:ascii="Times New Roman" w:hAnsi="Times New Roman" w:cs="Times New Roman"/>
          <w:sz w:val="22"/>
        </w:rPr>
        <w:t>without pre-judging information content. The first method uses an initial estimate of the Jacobian</w:t>
      </w:r>
      <w:r w:rsidR="00863393">
        <w:rPr>
          <w:rFonts w:ascii="Times New Roman" w:hAnsi="Times New Roman" w:cs="Times New Roman"/>
          <w:sz w:val="22"/>
        </w:rPr>
        <w:t xml:space="preserve"> matrix</w:t>
      </w:r>
      <w:r w:rsidR="00A2489F">
        <w:rPr>
          <w:rFonts w:ascii="Times New Roman" w:hAnsi="Times New Roman" w:cs="Times New Roman"/>
          <w:sz w:val="22"/>
        </w:rPr>
        <w:t xml:space="preserve"> to generate a multiscale grid that preserves resolution in the areas with highest information content.</w:t>
      </w:r>
      <w:r w:rsidR="00720F21">
        <w:rPr>
          <w:rFonts w:ascii="Times New Roman" w:hAnsi="Times New Roman" w:cs="Times New Roman"/>
          <w:sz w:val="22"/>
        </w:rPr>
        <w:t xml:space="preserve"> </w:t>
      </w:r>
      <w:del w:id="242" w:author="Daniel Jacob" w:date="2020-04-23T21:14:00Z">
        <w:r w:rsidR="00720F21" w:rsidDel="00D14E3F">
          <w:rPr>
            <w:rFonts w:ascii="Times New Roman" w:hAnsi="Times New Roman" w:cs="Times New Roman"/>
            <w:sz w:val="22"/>
          </w:rPr>
          <w:delText xml:space="preserve">We </w:delText>
        </w:r>
        <w:r w:rsidR="00863393" w:rsidDel="00D14E3F">
          <w:rPr>
            <w:rFonts w:ascii="Times New Roman" w:hAnsi="Times New Roman" w:cs="Times New Roman"/>
            <w:sz w:val="22"/>
          </w:rPr>
          <w:delText>then construct an updated Jacobian matrix on the resulting grid and generate an updated grid</w:delText>
        </w:r>
        <w:r w:rsidR="007E2B4E" w:rsidDel="00D14E3F">
          <w:rPr>
            <w:rFonts w:ascii="Times New Roman" w:hAnsi="Times New Roman" w:cs="Times New Roman"/>
            <w:sz w:val="22"/>
          </w:rPr>
          <w:delText xml:space="preserve"> that reflects information content contributions from the observing system</w:delText>
        </w:r>
        <w:r w:rsidR="00863393" w:rsidDel="00D14E3F">
          <w:rPr>
            <w:rFonts w:ascii="Times New Roman" w:hAnsi="Times New Roman" w:cs="Times New Roman"/>
            <w:sz w:val="22"/>
          </w:rPr>
          <w:delText xml:space="preserve">. </w:delText>
        </w:r>
      </w:del>
      <w:r w:rsidR="00863393">
        <w:rPr>
          <w:rFonts w:ascii="Times New Roman" w:hAnsi="Times New Roman" w:cs="Times New Roman"/>
          <w:sz w:val="22"/>
        </w:rPr>
        <w:t>The</w:t>
      </w:r>
      <w:r w:rsidR="007E2B4E">
        <w:rPr>
          <w:rFonts w:ascii="Times New Roman" w:hAnsi="Times New Roman" w:cs="Times New Roman"/>
          <w:sz w:val="22"/>
        </w:rPr>
        <w:t xml:space="preserve"> second system populates an initial estimate of the </w:t>
      </w:r>
      <w:ins w:id="243" w:author="Daniel Jacob" w:date="2020-04-23T21:14:00Z">
        <w:r w:rsidR="00D14E3F">
          <w:rPr>
            <w:rFonts w:ascii="Times New Roman" w:hAnsi="Times New Roman" w:cs="Times New Roman"/>
            <w:sz w:val="22"/>
          </w:rPr>
          <w:t xml:space="preserve">native-resolution </w:t>
        </w:r>
      </w:ins>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 xml:space="preserve">in the system. In both cases, the number of model simulations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7E2B4E">
        <w:rPr>
          <w:rFonts w:ascii="Times New Roman" w:hAnsi="Times New Roman" w:cs="Times New Roman"/>
          <w:sz w:val="22"/>
        </w:rPr>
        <w:t xml:space="preserve">used to construct the Jacobian 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4937E9D4" w:rsidR="00605262" w:rsidRPr="00123ED7" w:rsidRDefault="00605262" w:rsidP="00605262">
      <w:pPr>
        <w:rPr>
          <w:rFonts w:ascii="Times New Roman" w:hAnsi="Times New Roman" w:cs="Times New Roman"/>
          <w:sz w:val="22"/>
        </w:rPr>
      </w:pPr>
      <w:r>
        <w:rPr>
          <w:rFonts w:ascii="Times New Roman" w:hAnsi="Times New Roman" w:cs="Times New Roman"/>
          <w:b/>
          <w:sz w:val="22"/>
        </w:rPr>
        <w:t>Section 2: Methods</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5E0F5E7A" w14:textId="028ED464" w:rsidR="00A44FCE" w:rsidRDefault="00674707" w:rsidP="00BD4632">
      <w:pPr>
        <w:rPr>
          <w:rFonts w:ascii="Times New Roman" w:hAnsi="Times New Roman" w:cs="Times New Roman"/>
          <w:sz w:val="22"/>
        </w:rPr>
      </w:pPr>
      <w:ins w:id="244" w:author="Daniel Jacob" w:date="2020-04-23T21:42:00Z">
        <w:r>
          <w:rPr>
            <w:rFonts w:ascii="Times New Roman" w:hAnsi="Times New Roman" w:cs="Times New Roman"/>
            <w:sz w:val="22"/>
          </w:rPr>
          <w:t xml:space="preserve">The optimal estimate </w:t>
        </w:r>
        <w:proofErr w:type="spellStart"/>
        <w:r>
          <w:rPr>
            <w:rFonts w:ascii="Times New Roman" w:hAnsi="Times New Roman" w:cs="Times New Roman"/>
            <w:b/>
            <w:bCs/>
            <w:sz w:val="22"/>
          </w:rPr>
          <w:t>xhat</w:t>
        </w:r>
        <w:proofErr w:type="spellEnd"/>
        <w:r>
          <w:rPr>
            <w:rFonts w:ascii="Times New Roman" w:hAnsi="Times New Roman" w:cs="Times New Roman"/>
            <w:b/>
            <w:bCs/>
            <w:sz w:val="22"/>
          </w:rPr>
          <w:t xml:space="preserve"> </w:t>
        </w:r>
      </w:ins>
      <w:ins w:id="245" w:author="Daniel Jacob" w:date="2020-04-23T21:43:00Z">
        <w:r>
          <w:rPr>
            <w:rFonts w:ascii="Times New Roman" w:hAnsi="Times New Roman" w:cs="Times New Roman"/>
            <w:sz w:val="22"/>
          </w:rPr>
          <w:t xml:space="preserve">of a state vector </w:t>
        </w:r>
        <w:r w:rsidRPr="00674707">
          <w:rPr>
            <w:rFonts w:ascii="Times New Roman" w:hAnsi="Times New Roman" w:cs="Times New Roman"/>
            <w:b/>
            <w:bCs/>
            <w:sz w:val="22"/>
          </w:rPr>
          <w:t>x</w:t>
        </w:r>
        <w:r w:rsidRPr="00674707">
          <w:rPr>
            <w:rFonts w:ascii="Times New Roman" w:hAnsi="Times New Roman" w:cs="Times New Roman"/>
            <w:b/>
            <w:bCs/>
            <w:sz w:val="22"/>
            <w:rPrChange w:id="246" w:author="Daniel Jacob" w:date="2020-04-23T21:43:00Z">
              <w:rPr>
                <w:rFonts w:ascii="Times New Roman" w:hAnsi="Times New Roman" w:cs="Times New Roman"/>
                <w:sz w:val="22"/>
              </w:rPr>
            </w:rPrChange>
          </w:rPr>
          <w:t xml:space="preserve"> </w:t>
        </w:r>
        <w:r>
          <w:rPr>
            <w:rFonts w:ascii="Times New Roman" w:hAnsi="Times New Roman" w:cs="Times New Roman"/>
            <w:sz w:val="22"/>
          </w:rPr>
          <w:t xml:space="preserve">given an observation vector </w:t>
        </w:r>
        <w:r w:rsidRPr="00674707">
          <w:rPr>
            <w:rFonts w:ascii="Times New Roman" w:hAnsi="Times New Roman" w:cs="Times New Roman"/>
            <w:b/>
            <w:bCs/>
            <w:sz w:val="22"/>
          </w:rPr>
          <w:t>y</w:t>
        </w:r>
      </w:ins>
      <w:ins w:id="247" w:author="Daniel Jacob" w:date="2020-04-23T21:44:00Z">
        <w:r>
          <w:rPr>
            <w:rFonts w:ascii="Times New Roman" w:hAnsi="Times New Roman" w:cs="Times New Roman"/>
            <w:sz w:val="22"/>
          </w:rPr>
          <w:t>, prior estimate</w:t>
        </w:r>
        <w:r>
          <w:rPr>
            <w:rFonts w:ascii="Times New Roman" w:hAnsi="Times New Roman" w:cs="Times New Roman"/>
            <w:b/>
            <w:bCs/>
            <w:sz w:val="22"/>
          </w:rPr>
          <w:t xml:space="preserve"> </w:t>
        </w:r>
        <w:proofErr w:type="spellStart"/>
        <w:r>
          <w:rPr>
            <w:rFonts w:ascii="Times New Roman" w:hAnsi="Times New Roman" w:cs="Times New Roman"/>
            <w:b/>
            <w:bCs/>
            <w:sz w:val="22"/>
          </w:rPr>
          <w:t>x</w:t>
        </w:r>
        <w:r>
          <w:rPr>
            <w:rFonts w:ascii="Times New Roman" w:hAnsi="Times New Roman" w:cs="Times New Roman"/>
            <w:b/>
            <w:bCs/>
            <w:sz w:val="22"/>
            <w:vertAlign w:val="subscript"/>
          </w:rPr>
          <w:t>A</w:t>
        </w:r>
        <w:proofErr w:type="spellEnd"/>
        <w:r>
          <w:rPr>
            <w:rFonts w:ascii="Times New Roman" w:hAnsi="Times New Roman" w:cs="Times New Roman"/>
            <w:b/>
            <w:bCs/>
            <w:sz w:val="22"/>
          </w:rPr>
          <w:t xml:space="preserve">, </w:t>
        </w:r>
      </w:ins>
      <w:ins w:id="248" w:author="Daniel Jacob" w:date="2020-04-23T21:45:00Z">
        <w:r>
          <w:rPr>
            <w:rFonts w:ascii="Times New Roman" w:hAnsi="Times New Roman" w:cs="Times New Roman"/>
            <w:sz w:val="22"/>
          </w:rPr>
          <w:t xml:space="preserve">and normal error statistics is given from Bayes’ </w:t>
        </w:r>
      </w:ins>
      <w:del w:id="249" w:author="Daniel Jacob" w:date="2020-04-23T21:46:00Z">
        <w:r w:rsidR="00E93B95" w:rsidRPr="00674707" w:rsidDel="00674707">
          <w:rPr>
            <w:rFonts w:ascii="Times New Roman" w:hAnsi="Times New Roman" w:cs="Times New Roman"/>
            <w:sz w:val="22"/>
          </w:rPr>
          <w:delText>Assuming</w:delText>
        </w:r>
        <w:r w:rsidR="00E93B95" w:rsidDel="00674707">
          <w:rPr>
            <w:rFonts w:ascii="Times New Roman" w:hAnsi="Times New Roman" w:cs="Times New Roman"/>
            <w:sz w:val="22"/>
          </w:rPr>
          <w:delText xml:space="preserve"> normal errors in the observations, model, and prior emissions estimates, </w:delText>
        </w:r>
      </w:del>
      <w:r w:rsidR="00A44FCE">
        <w:rPr>
          <w:rFonts w:ascii="Times New Roman" w:hAnsi="Times New Roman" w:cs="Times New Roman"/>
          <w:sz w:val="22"/>
        </w:rPr>
        <w:t>Bayes’ theorem</w:t>
      </w:r>
      <w:ins w:id="250" w:author="Daniel Jacob" w:date="2020-04-23T21:46:00Z">
        <w:r>
          <w:rPr>
            <w:rFonts w:ascii="Times New Roman" w:hAnsi="Times New Roman" w:cs="Times New Roman"/>
            <w:sz w:val="22"/>
          </w:rPr>
          <w:t xml:space="preserve"> by the minimization of a scalar cost function </w:t>
        </w:r>
        <w:r>
          <w:rPr>
            <w:rFonts w:ascii="Times New Roman" w:hAnsi="Times New Roman" w:cs="Times New Roman"/>
            <w:i/>
            <w:iCs/>
            <w:sz w:val="22"/>
          </w:rPr>
          <w:t>J</w:t>
        </w:r>
        <w:r>
          <w:rPr>
            <w:rFonts w:ascii="Times New Roman" w:hAnsi="Times New Roman" w:cs="Times New Roman"/>
            <w:sz w:val="22"/>
          </w:rPr>
          <w:t>(</w:t>
        </w:r>
        <w:r>
          <w:rPr>
            <w:rFonts w:ascii="Times New Roman" w:hAnsi="Times New Roman" w:cs="Times New Roman"/>
            <w:b/>
            <w:bCs/>
            <w:sz w:val="22"/>
          </w:rPr>
          <w:t>x</w:t>
        </w:r>
        <w:r>
          <w:rPr>
            <w:rFonts w:ascii="Times New Roman" w:hAnsi="Times New Roman" w:cs="Times New Roman"/>
            <w:sz w:val="22"/>
          </w:rPr>
          <w:t xml:space="preserve">): </w:t>
        </w:r>
      </w:ins>
      <w:r w:rsidR="00A44FCE">
        <w:rPr>
          <w:rFonts w:ascii="Times New Roman" w:hAnsi="Times New Roman" w:cs="Times New Roman"/>
          <w:sz w:val="22"/>
        </w:rPr>
        <w:t xml:space="preserve"> </w:t>
      </w:r>
      <w:del w:id="251" w:author="Daniel Jacob" w:date="2020-04-23T21:46:00Z">
        <w:r w:rsidR="00A44FCE" w:rsidDel="00674707">
          <w:rPr>
            <w:rFonts w:ascii="Times New Roman" w:hAnsi="Times New Roman" w:cs="Times New Roman"/>
            <w:sz w:val="22"/>
          </w:rPr>
          <w:delText xml:space="preserve">allows the explicit formation of a cost function </w:delText>
        </w:r>
        <w:commentRangeStart w:id="252"/>
        <w:commentRangeStart w:id="253"/>
        <w:r w:rsidR="00A44FCE" w:rsidDel="00674707">
          <w:rPr>
            <w:rFonts w:ascii="Times New Roman" w:hAnsi="Times New Roman" w:cs="Times New Roman"/>
            <w:b/>
            <w:sz w:val="22"/>
          </w:rPr>
          <w:delText>J</w:delText>
        </w:r>
        <w:commentRangeEnd w:id="252"/>
        <w:r w:rsidR="00E93B95" w:rsidDel="00674707">
          <w:rPr>
            <w:rStyle w:val="CommentReference"/>
          </w:rPr>
          <w:commentReference w:id="252"/>
        </w:r>
      </w:del>
      <w:commentRangeEnd w:id="253"/>
      <w:r>
        <w:rPr>
          <w:rStyle w:val="CommentReference"/>
        </w:rPr>
        <w:commentReference w:id="253"/>
      </w:r>
      <w:del w:id="254" w:author="Daniel Jacob" w:date="2020-04-23T21:46:00Z">
        <w:r w:rsidR="00A44FCE" w:rsidDel="00674707">
          <w:rPr>
            <w:rFonts w:ascii="Times New Roman" w:hAnsi="Times New Roman" w:cs="Times New Roman"/>
            <w:sz w:val="22"/>
          </w:rPr>
          <w:delText>(</w:delText>
        </w:r>
        <w:r w:rsidR="00A44FCE" w:rsidRPr="003C7615" w:rsidDel="00674707">
          <w:rPr>
            <w:rFonts w:ascii="Times New Roman" w:hAnsi="Times New Roman" w:cs="Times New Roman"/>
            <w:b/>
            <w:sz w:val="22"/>
          </w:rPr>
          <w:delText>x</w:delText>
        </w:r>
        <w:r w:rsidR="00A44FCE" w:rsidDel="00674707">
          <w:rPr>
            <w:rFonts w:ascii="Times New Roman" w:hAnsi="Times New Roman" w:cs="Times New Roman"/>
            <w:sz w:val="22"/>
          </w:rPr>
          <w:delText>) that, when minimized over all</w:delText>
        </w:r>
        <w:r w:rsidR="00E93B95" w:rsidDel="00674707">
          <w:rPr>
            <w:rFonts w:ascii="Times New Roman" w:hAnsi="Times New Roman" w:cs="Times New Roman"/>
            <w:sz w:val="22"/>
          </w:rPr>
          <w:delText xml:space="preserve"> state vectors</w:delText>
        </w:r>
        <w:r w:rsidR="00A44FCE" w:rsidDel="00674707">
          <w:rPr>
            <w:rFonts w:ascii="Times New Roman" w:hAnsi="Times New Roman" w:cs="Times New Roman"/>
            <w:sz w:val="22"/>
          </w:rPr>
          <w:delText xml:space="preserve"> </w:delText>
        </w:r>
        <w:r w:rsidR="00A44FCE" w:rsidDel="00674707">
          <w:rPr>
            <w:rFonts w:ascii="Times New Roman" w:hAnsi="Times New Roman" w:cs="Times New Roman"/>
            <w:b/>
            <w:sz w:val="22"/>
          </w:rPr>
          <w:delText>x</w:delText>
        </w:r>
        <w:r w:rsidR="00A44FCE" w:rsidDel="00674707">
          <w:rPr>
            <w:rFonts w:ascii="Times New Roman" w:hAnsi="Times New Roman" w:cs="Times New Roman"/>
            <w:sz w:val="22"/>
          </w:rPr>
          <w:delText xml:space="preserve">, </w:delText>
        </w:r>
        <w:r w:rsidR="00E93B95" w:rsidDel="00674707">
          <w:rPr>
            <w:rFonts w:ascii="Times New Roman" w:hAnsi="Times New Roman" w:cs="Times New Roman"/>
            <w:sz w:val="22"/>
          </w:rPr>
          <w:delText xml:space="preserve">provides an optimal posterior estimate </w:delTex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E93B95" w:rsidDel="00674707">
          <w:rPr>
            <w:rFonts w:ascii="Times New Roman" w:hAnsi="Times New Roman" w:cs="Times New Roman"/>
            <w:sz w:val="22"/>
          </w:rPr>
          <w:delText xml:space="preserve"> that </w:delText>
        </w:r>
        <w:r w:rsidR="00A44FCE" w:rsidDel="00674707">
          <w:rPr>
            <w:rFonts w:ascii="Times New Roman" w:hAnsi="Times New Roman" w:cs="Times New Roman"/>
            <w:sz w:val="22"/>
          </w:rPr>
          <w:delText xml:space="preserve">maximizes the probability of the </w:delText>
        </w:r>
        <w:r w:rsidR="0085365F" w:rsidDel="00674707">
          <w:rPr>
            <w:rFonts w:ascii="Times New Roman" w:hAnsi="Times New Roman" w:cs="Times New Roman"/>
            <w:sz w:val="22"/>
          </w:rPr>
          <w:delText>state v</w:delText>
        </w:r>
        <w:r w:rsidR="00E93B95" w:rsidDel="00674707">
          <w:rPr>
            <w:rFonts w:ascii="Times New Roman" w:hAnsi="Times New Roman" w:cs="Times New Roman"/>
            <w:sz w:val="22"/>
          </w:rPr>
          <w:delText xml:space="preserve">ector </w:delText>
        </w:r>
        <w:r w:rsidR="00E93B95" w:rsidRPr="00E93B95" w:rsidDel="00674707">
          <w:rPr>
            <w:rFonts w:ascii="Times New Roman" w:hAnsi="Times New Roman" w:cs="Times New Roman"/>
            <w:b/>
            <w:sz w:val="22"/>
          </w:rPr>
          <w:delText>x</w:delText>
        </w:r>
        <w:r w:rsidR="00E93B95" w:rsidDel="00674707">
          <w:rPr>
            <w:rFonts w:ascii="Times New Roman" w:hAnsi="Times New Roman" w:cs="Times New Roman"/>
            <w:sz w:val="22"/>
          </w:rPr>
          <w:delText xml:space="preserve"> </w:delText>
        </w:r>
        <w:r w:rsidR="00A44FCE" w:rsidRPr="00E93B95" w:rsidDel="00674707">
          <w:rPr>
            <w:rFonts w:ascii="Times New Roman" w:hAnsi="Times New Roman" w:cs="Times New Roman"/>
            <w:sz w:val="22"/>
          </w:rPr>
          <w:delText>given</w:delText>
        </w:r>
        <w:r w:rsidR="00A44FCE" w:rsidDel="00674707">
          <w:rPr>
            <w:rFonts w:ascii="Times New Roman" w:hAnsi="Times New Roman" w:cs="Times New Roman"/>
            <w:sz w:val="22"/>
          </w:rPr>
          <w:delText xml:space="preserve"> the observations</w:delText>
        </w:r>
        <w:r w:rsidR="00E93B95" w:rsidDel="00674707">
          <w:rPr>
            <w:rFonts w:ascii="Times New Roman" w:hAnsi="Times New Roman" w:cs="Times New Roman"/>
            <w:sz w:val="22"/>
          </w:rPr>
          <w:delText xml:space="preserve"> </w:delText>
        </w:r>
        <w:r w:rsidR="00E93B95" w:rsidDel="00674707">
          <w:rPr>
            <w:rFonts w:ascii="Times New Roman" w:hAnsi="Times New Roman" w:cs="Times New Roman"/>
            <w:b/>
            <w:sz w:val="22"/>
          </w:rPr>
          <w:delText>y</w:delText>
        </w:r>
        <w:r w:rsidR="00E93B95" w:rsidDel="00674707">
          <w:rPr>
            <w:rFonts w:ascii="Times New Roman" w:hAnsi="Times New Roman" w:cs="Times New Roman"/>
            <w:sz w:val="22"/>
          </w:rPr>
          <w:delText>, given prior and observational</w:delText>
        </w:r>
        <w:r w:rsidR="008523D0" w:rsidRPr="006C0D22" w:rsidDel="00674707">
          <w:rPr>
            <w:rFonts w:ascii="Times New Roman" w:hAnsi="Times New Roman" w:cs="Times New Roman"/>
            <w:sz w:val="22"/>
          </w:rPr>
          <w:delText xml:space="preserve"> covariance matri</w:delText>
        </w:r>
        <w:r w:rsidR="008523D0" w:rsidDel="00674707">
          <w:rPr>
            <w:rFonts w:ascii="Times New Roman" w:hAnsi="Times New Roman" w:cs="Times New Roman"/>
            <w:sz w:val="22"/>
          </w:rPr>
          <w:delText>ces</w:delText>
        </w:r>
        <w:r w:rsidR="008523D0" w:rsidRPr="006C0D22" w:rsidDel="00674707">
          <w:rPr>
            <w:rFonts w:ascii="Times New Roman" w:hAnsi="Times New Roman" w:cs="Times New Roman"/>
            <w:sz w:val="22"/>
          </w:rPr>
          <w:delText xml:space="preserve"> </w:delText>
        </w:r>
        <w:r w:rsidR="008523D0" w:rsidDel="00674707">
          <w:rPr>
            <w:rFonts w:ascii="Times New Roman" w:hAnsi="Times New Roman" w:cs="Times New Roman"/>
            <w:b/>
            <w:sz w:val="22"/>
          </w:rPr>
          <w:delText>S</w:delText>
        </w:r>
        <w:r w:rsidR="008523D0" w:rsidDel="00674707">
          <w:rPr>
            <w:rFonts w:ascii="Times New Roman" w:hAnsi="Times New Roman" w:cs="Times New Roman"/>
            <w:b/>
            <w:sz w:val="22"/>
            <w:vertAlign w:val="subscript"/>
          </w:rPr>
          <w:delText>A</w:delText>
        </w:r>
        <w:r w:rsidR="00E93B95" w:rsidDel="00674707">
          <w:rPr>
            <w:rFonts w:ascii="Times New Roman" w:hAnsi="Times New Roman" w:cs="Times New Roman"/>
            <w:sz w:val="22"/>
            <w:vertAlign w:val="subscript"/>
          </w:rPr>
          <w:delText xml:space="preserve"> </w:delText>
        </w:r>
        <w:r w:rsidR="00E93B95" w:rsidDel="00674707">
          <w:rPr>
            <w:rFonts w:ascii="Times New Roman" w:hAnsi="Times New Roman" w:cs="Times New Roman"/>
            <w:sz w:val="22"/>
          </w:rPr>
          <w:delText xml:space="preserve">and </w:delText>
        </w:r>
        <w:r w:rsidR="00E93B95" w:rsidRPr="006C0D22" w:rsidDel="00674707">
          <w:rPr>
            <w:rFonts w:ascii="Times New Roman" w:hAnsi="Times New Roman" w:cs="Times New Roman"/>
            <w:b/>
            <w:sz w:val="22"/>
          </w:rPr>
          <w:delText>S</w:delText>
        </w:r>
        <w:r w:rsidR="00E93B95" w:rsidRPr="006C0D22" w:rsidDel="00674707">
          <w:rPr>
            <w:rFonts w:ascii="Times New Roman" w:hAnsi="Times New Roman" w:cs="Times New Roman"/>
            <w:b/>
            <w:sz w:val="22"/>
            <w:vertAlign w:val="subscript"/>
          </w:rPr>
          <w:delText>O</w:delText>
        </w:r>
        <w:r w:rsidR="008523D0" w:rsidDel="00674707">
          <w:rPr>
            <w:rFonts w:ascii="Times New Roman" w:hAnsi="Times New Roman" w:cs="Times New Roman"/>
            <w:sz w:val="22"/>
          </w:rPr>
          <w:delText>, respectively</w:delText>
        </w:r>
      </w:del>
      <w:r w:rsidR="00E93B95">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246C1F39" w:rsidR="00AF755C" w:rsidRPr="00AF755C" w:rsidRDefault="00CF5F17"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1AD3F92C" w:rsidR="00AA5FC9" w:rsidRDefault="00A74891" w:rsidP="007A4AD3">
      <w:pPr>
        <w:rPr>
          <w:rFonts w:ascii="Times New Roman" w:hAnsi="Times New Roman" w:cs="Times New Roman"/>
          <w:sz w:val="22"/>
        </w:rPr>
      </w:pPr>
      <w:ins w:id="255" w:author="Daniel Jacob" w:date="2020-04-23T21:47:00Z">
        <w:r>
          <w:rPr>
            <w:rFonts w:ascii="Times New Roman" w:hAnsi="Times New Roman" w:cs="Times New Roman"/>
            <w:sz w:val="22"/>
          </w:rPr>
          <w:t xml:space="preserve">Here </w:t>
        </w:r>
        <w:r>
          <w:rPr>
            <w:rFonts w:ascii="Times New Roman" w:hAnsi="Times New Roman" w:cs="Times New Roman"/>
            <w:b/>
            <w:bCs/>
            <w:sz w:val="22"/>
          </w:rPr>
          <w:t>S</w:t>
        </w:r>
        <w:r>
          <w:rPr>
            <w:rFonts w:ascii="Times New Roman" w:hAnsi="Times New Roman" w:cs="Times New Roman"/>
            <w:b/>
            <w:bCs/>
            <w:sz w:val="22"/>
            <w:vertAlign w:val="subscript"/>
          </w:rPr>
          <w:t>A</w:t>
        </w:r>
      </w:ins>
      <w:ins w:id="256" w:author="Daniel Jacob" w:date="2020-04-23T21:48:00Z">
        <w:r>
          <w:rPr>
            <w:rFonts w:ascii="Times New Roman" w:hAnsi="Times New Roman" w:cs="Times New Roman"/>
            <w:b/>
            <w:bCs/>
            <w:sz w:val="22"/>
          </w:rPr>
          <w:t xml:space="preserve"> </w:t>
        </w:r>
        <w:r>
          <w:rPr>
            <w:rFonts w:ascii="Times New Roman" w:hAnsi="Times New Roman" w:cs="Times New Roman"/>
            <w:sz w:val="22"/>
          </w:rPr>
          <w:t xml:space="preserve">is the prior error covariance matrix, </w:t>
        </w:r>
        <w:r>
          <w:rPr>
            <w:rFonts w:ascii="Times New Roman" w:hAnsi="Times New Roman" w:cs="Times New Roman"/>
            <w:b/>
            <w:bCs/>
            <w:sz w:val="22"/>
          </w:rPr>
          <w:t>S</w:t>
        </w:r>
        <w:r>
          <w:rPr>
            <w:rFonts w:ascii="Times New Roman" w:hAnsi="Times New Roman" w:cs="Times New Roman"/>
            <w:b/>
            <w:bCs/>
            <w:sz w:val="22"/>
            <w:vertAlign w:val="subscript"/>
          </w:rPr>
          <w:t>O</w:t>
        </w:r>
        <w:r>
          <w:rPr>
            <w:rFonts w:ascii="Times New Roman" w:hAnsi="Times New Roman" w:cs="Times New Roman"/>
            <w:b/>
            <w:bCs/>
            <w:i/>
            <w:iCs/>
            <w:sz w:val="22"/>
          </w:rPr>
          <w:t xml:space="preserve"> </w:t>
        </w:r>
        <w:r>
          <w:rPr>
            <w:rFonts w:ascii="Times New Roman" w:hAnsi="Times New Roman" w:cs="Times New Roman"/>
            <w:sz w:val="22"/>
          </w:rPr>
          <w:t xml:space="preserve">is the observational error covariance matrix </w:t>
        </w:r>
      </w:ins>
      <w:ins w:id="257" w:author="Daniel Jacob" w:date="2020-04-23T21:49:00Z">
        <w:r>
          <w:rPr>
            <w:rFonts w:ascii="Times New Roman" w:hAnsi="Times New Roman" w:cs="Times New Roman"/>
            <w:sz w:val="22"/>
          </w:rPr>
          <w:t xml:space="preserve">including contributions from both measurement and forward model errors, and </w:t>
        </w:r>
        <w:r>
          <w:rPr>
            <w:rFonts w:ascii="Times New Roman" w:hAnsi="Times New Roman" w:cs="Times New Roman"/>
            <w:b/>
            <w:bCs/>
            <w:sz w:val="22"/>
          </w:rPr>
          <w:t>F</w:t>
        </w:r>
        <w:r>
          <w:rPr>
            <w:rFonts w:ascii="Times New Roman" w:hAnsi="Times New Roman" w:cs="Times New Roman"/>
            <w:sz w:val="22"/>
          </w:rPr>
          <w:t>(</w:t>
        </w:r>
        <w:r>
          <w:rPr>
            <w:rFonts w:ascii="Times New Roman" w:hAnsi="Times New Roman" w:cs="Times New Roman"/>
            <w:b/>
            <w:bCs/>
            <w:sz w:val="22"/>
          </w:rPr>
          <w:t>x</w:t>
        </w:r>
        <w:r>
          <w:rPr>
            <w:rFonts w:ascii="Times New Roman" w:hAnsi="Times New Roman" w:cs="Times New Roman"/>
            <w:sz w:val="22"/>
          </w:rPr>
          <w:t>) is the forwar</w:t>
        </w:r>
      </w:ins>
      <w:ins w:id="258" w:author="Daniel Jacob" w:date="2020-04-23T21:50:00Z">
        <w:r>
          <w:rPr>
            <w:rFonts w:ascii="Times New Roman" w:hAnsi="Times New Roman" w:cs="Times New Roman"/>
            <w:sz w:val="22"/>
          </w:rPr>
          <w:t xml:space="preserve">d model, i.e., the prediction </w:t>
        </w:r>
        <w:r>
          <w:rPr>
            <w:rFonts w:ascii="Times New Roman" w:hAnsi="Times New Roman" w:cs="Times New Roman"/>
            <w:b/>
            <w:bCs/>
            <w:sz w:val="22"/>
          </w:rPr>
          <w:t>y</w:t>
        </w:r>
        <w:r>
          <w:rPr>
            <w:rFonts w:ascii="Times New Roman" w:hAnsi="Times New Roman" w:cs="Times New Roman"/>
            <w:sz w:val="22"/>
          </w:rPr>
          <w:t xml:space="preserve"> = </w:t>
        </w:r>
        <w:r>
          <w:rPr>
            <w:rFonts w:ascii="Times New Roman" w:hAnsi="Times New Roman" w:cs="Times New Roman"/>
            <w:b/>
            <w:bCs/>
            <w:sz w:val="22"/>
          </w:rPr>
          <w:t>F</w:t>
        </w:r>
      </w:ins>
      <w:ins w:id="259" w:author="Daniel Jacob" w:date="2020-04-23T21:51:00Z">
        <w:r>
          <w:rPr>
            <w:rFonts w:ascii="Times New Roman" w:hAnsi="Times New Roman" w:cs="Times New Roman"/>
            <w:sz w:val="22"/>
          </w:rPr>
          <w:t>(</w:t>
        </w:r>
        <w:r>
          <w:rPr>
            <w:rFonts w:ascii="Times New Roman" w:hAnsi="Times New Roman" w:cs="Times New Roman"/>
            <w:b/>
            <w:bCs/>
            <w:sz w:val="22"/>
          </w:rPr>
          <w:t>x</w:t>
        </w:r>
        <w:r>
          <w:rPr>
            <w:rFonts w:ascii="Times New Roman" w:hAnsi="Times New Roman" w:cs="Times New Roman"/>
            <w:sz w:val="22"/>
          </w:rPr>
          <w:t xml:space="preserve">) from the CTM. </w:t>
        </w:r>
      </w:ins>
      <w:ins w:id="260" w:author="Daniel Jacob" w:date="2020-04-23T21:47:00Z">
        <w:r>
          <w:rPr>
            <w:rFonts w:ascii="Times New Roman" w:hAnsi="Times New Roman" w:cs="Times New Roman"/>
            <w:b/>
            <w:bCs/>
            <w:sz w:val="22"/>
          </w:rPr>
          <w:t xml:space="preserve"> </w:t>
        </w:r>
      </w:ins>
      <w:r w:rsidR="00257A83">
        <w:rPr>
          <w:rFonts w:ascii="Times New Roman" w:hAnsi="Times New Roman" w:cs="Times New Roman"/>
          <w:sz w:val="22"/>
        </w:rPr>
        <w:t>If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ins w:id="261" w:author="Daniel Jacob" w:date="2020-04-23T21:52:00Z">
        <w:r>
          <w:rPr>
            <w:rFonts w:ascii="Times New Roman" w:hAnsi="Times New Roman" w:cs="Times New Roman"/>
            <w:sz w:val="22"/>
          </w:rPr>
          <w:t xml:space="preserve">then </w:t>
        </w:r>
      </w:ins>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emissions 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6039AD02" w:rsidR="00AF755C" w:rsidRPr="00AF755C" w:rsidRDefault="00CF5F17"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3B777FA9"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w:bookmarkStart w:id="262" w:name="_Hlk38628484"/>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bookmarkEnd w:id="262"/>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bookmarkStart w:id="263" w:name="_Hlk38628622"/>
      <w:r w:rsidR="00E93B95">
        <w:rPr>
          <w:rFonts w:ascii="Times New Roman" w:hAnsi="Times New Roman" w:cs="Times New Roman"/>
          <w:b/>
          <w:sz w:val="22"/>
        </w:rPr>
        <w:t>A</w:t>
      </w:r>
      <w:r>
        <w:rPr>
          <w:rFonts w:ascii="Times New Roman" w:hAnsi="Times New Roman" w:cs="Times New Roman"/>
          <w:sz w:val="22"/>
        </w:rPr>
        <w:t xml:space="preserve">, </w:t>
      </w:r>
      <w:bookmarkEnd w:id="263"/>
      <w:r>
        <w:rPr>
          <w:rFonts w:ascii="Times New Roman" w:hAnsi="Times New Roman" w:cs="Times New Roman"/>
          <w:sz w:val="22"/>
        </w:rPr>
        <w:t xml:space="preserve">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del w:id="264" w:author="Daniel Jacob" w:date="2020-04-24T13:49:00Z">
        <w:r w:rsidDel="008960F6">
          <w:rPr>
            <w:rFonts w:ascii="Times New Roman" w:eastAsiaTheme="minorEastAsia" w:hAnsi="Times New Roman" w:cs="Times New Roman"/>
            <w:sz w:val="22"/>
          </w:rPr>
          <w:delText xml:space="preserve">We calculate </w:delText>
        </w:r>
      </w:del>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del w:id="265" w:author="Daniel Jacob" w:date="2020-04-24T13:49:00Z">
        <w:r w:rsidDel="008960F6">
          <w:rPr>
            <w:rFonts w:ascii="Times New Roman" w:eastAsiaTheme="minorEastAsia" w:hAnsi="Times New Roman" w:cs="Times New Roman"/>
            <w:sz w:val="22"/>
          </w:rPr>
          <w:delText>by</w:delText>
        </w:r>
      </w:del>
      <w:ins w:id="266" w:author="Daniel Jacob" w:date="2020-04-24T13:49:00Z">
        <w:r w:rsidR="008960F6">
          <w:rPr>
            <w:rFonts w:ascii="Times New Roman" w:eastAsiaTheme="minorEastAsia" w:hAnsi="Times New Roman" w:cs="Times New Roman"/>
            <w:sz w:val="22"/>
          </w:rPr>
          <w:t>can be calculated as</w:t>
        </w:r>
      </w:ins>
      <w:ins w:id="267" w:author="Daniel Jacob" w:date="2020-04-24T13:50:00Z">
        <w:r w:rsidR="008960F6">
          <w:rPr>
            <w:rFonts w:ascii="Times New Roman" w:eastAsiaTheme="minorEastAsia" w:hAnsi="Times New Roman" w:cs="Times New Roman"/>
            <w:sz w:val="22"/>
          </w:rPr>
          <w:t xml:space="preserve"> </w:t>
        </w:r>
        <w:r w:rsidR="008960F6">
          <w:rPr>
            <w:rFonts w:ascii="Times New Roman" w:hAnsi="Times New Roman" w:cs="Times New Roman"/>
            <w:b/>
            <w:sz w:val="22"/>
          </w:rPr>
          <w:t xml:space="preserve">A = I -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sidR="008960F6">
          <w:rPr>
            <w:rFonts w:ascii="Times New Roman" w:hAnsi="Times New Roman" w:cs="Times New Roman"/>
            <w:sz w:val="22"/>
          </w:rPr>
          <w:t xml:space="preserve"> </w:t>
        </w:r>
        <w:commentRangeStart w:id="268"/>
        <m:oMath>
          <m:r>
            <m:rPr>
              <m:sty m:val="b"/>
            </m:rPr>
            <w:rPr>
              <w:rFonts w:ascii="Cambria Math" w:hAnsi="Cambria Math" w:cs="Times New Roman"/>
              <w:sz w:val="22"/>
            </w:rPr>
            <m:t>S</m:t>
          </m:r>
          <w:commentRangeEnd w:id="268"/>
          <m:r>
            <m:rPr>
              <m:sty m:val="p"/>
            </m:rPr>
            <w:rPr>
              <w:rStyle w:val="CommentReference"/>
            </w:rPr>
            <w:commentReference w:id="268"/>
          </m:r>
        </m:oMath>
        <w:r w:rsidR="008960F6">
          <w:rPr>
            <w:rFonts w:ascii="Times New Roman" w:hAnsi="Times New Roman" w:cs="Times New Roman"/>
            <w:sz w:val="22"/>
          </w:rPr>
          <w:t>,, or alternatively as (Rodgers, 2000)</w:t>
        </w:r>
      </w:ins>
    </w:p>
    <w:p w14:paraId="7865EEA5" w14:textId="2A450199" w:rsidR="00E93B95" w:rsidRDefault="00E93B95" w:rsidP="007A4AD3">
      <w:pPr>
        <w:rPr>
          <w:rFonts w:ascii="Times New Roman" w:hAnsi="Times New Roman" w:cs="Times New Roman"/>
          <w:sz w:val="22"/>
        </w:rPr>
      </w:pPr>
    </w:p>
    <w:p w14:paraId="2B80D9C7" w14:textId="6C59CCCC" w:rsidR="00E93B95" w:rsidRPr="00E93B95" w:rsidRDefault="00CF5F17"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1C2E81CE"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ins w:id="269" w:author="Daniel Jacob" w:date="2020-04-23T21:55:00Z">
        <w:r w:rsidR="00A74891">
          <w:rPr>
            <w:rFonts w:ascii="Times New Roman" w:eastAsiaTheme="minorEastAsia" w:hAnsi="Times New Roman" w:cs="Times New Roman"/>
            <w:sz w:val="22"/>
          </w:rPr>
          <w:t>measures</w:t>
        </w:r>
      </w:ins>
      <w:del w:id="270" w:author="Daniel Jacob" w:date="2020-04-23T21:55:00Z">
        <w:r w:rsidDel="00A74891">
          <w:rPr>
            <w:rFonts w:ascii="Times New Roman" w:eastAsiaTheme="minorEastAsia" w:hAnsi="Times New Roman" w:cs="Times New Roman"/>
            <w:sz w:val="22"/>
          </w:rPr>
          <w:delText>estimates</w:delText>
        </w:r>
      </w:del>
      <w:r>
        <w:rPr>
          <w:rFonts w:ascii="Times New Roman" w:eastAsiaTheme="minorEastAsia" w:hAnsi="Times New Roman" w:cs="Times New Roman"/>
          <w:sz w:val="22"/>
        </w:rPr>
        <w:t xml:space="preserve"> the number of pieces of information that can be independently constrained by the </w:t>
      </w:r>
      <w:del w:id="271" w:author="Daniel Jacob" w:date="2020-04-23T21:56:00Z">
        <w:r w:rsidDel="00A74891">
          <w:rPr>
            <w:rFonts w:ascii="Times New Roman" w:eastAsiaTheme="minorEastAsia" w:hAnsi="Times New Roman" w:cs="Times New Roman"/>
            <w:sz w:val="22"/>
          </w:rPr>
          <w:delText xml:space="preserve">inverse </w:delText>
        </w:r>
      </w:del>
      <w:ins w:id="272" w:author="Daniel Jacob" w:date="2020-04-23T21:56:00Z">
        <w:r w:rsidR="00A74891">
          <w:rPr>
            <w:rFonts w:ascii="Times New Roman" w:eastAsiaTheme="minorEastAsia" w:hAnsi="Times New Roman" w:cs="Times New Roman"/>
            <w:sz w:val="22"/>
          </w:rPr>
          <w:t xml:space="preserve">observing </w:t>
        </w:r>
      </w:ins>
      <w:proofErr w:type="spellStart"/>
      <w:r>
        <w:rPr>
          <w:rFonts w:ascii="Times New Roman" w:eastAsiaTheme="minorEastAsia" w:hAnsi="Times New Roman" w:cs="Times New Roman"/>
          <w:sz w:val="22"/>
        </w:rPr>
        <w:t>system</w:t>
      </w:r>
      <w:del w:id="273" w:author="Daniel Jacob" w:date="2020-04-23T21:56:00Z">
        <w:r w:rsidDel="00A74891">
          <w:rPr>
            <w:rFonts w:ascii="Times New Roman" w:eastAsiaTheme="minorEastAsia" w:hAnsi="Times New Roman" w:cs="Times New Roman"/>
            <w:sz w:val="22"/>
          </w:rPr>
          <w:delText>, known as</w:delText>
        </w:r>
      </w:del>
      <w:ins w:id="274" w:author="Daniel Jacob" w:date="2020-04-23T21:56:00Z">
        <w:r w:rsidR="00A74891">
          <w:rPr>
            <w:rFonts w:ascii="Times New Roman" w:eastAsiaTheme="minorEastAsia" w:hAnsi="Times New Roman" w:cs="Times New Roman"/>
            <w:sz w:val="22"/>
          </w:rPr>
          <w:t>and</w:t>
        </w:r>
        <w:proofErr w:type="spellEnd"/>
        <w:r w:rsidR="00A74891">
          <w:rPr>
            <w:rFonts w:ascii="Times New Roman" w:eastAsiaTheme="minorEastAsia" w:hAnsi="Times New Roman" w:cs="Times New Roman"/>
            <w:sz w:val="22"/>
          </w:rPr>
          <w:t xml:space="preserve"> is called</w:t>
        </w:r>
      </w:ins>
      <w:r>
        <w:rPr>
          <w:rFonts w:ascii="Times New Roman" w:eastAsiaTheme="minorEastAsia" w:hAnsi="Times New Roman" w:cs="Times New Roman"/>
          <w:sz w:val="22"/>
        </w:rPr>
        <w:t xml:space="preserve"> the degrees of freedom for signal </w:t>
      </w:r>
      <w:ins w:id="275" w:author="Daniel Jacob" w:date="2020-04-23T21:56:00Z">
        <w:r w:rsidR="00A74891">
          <w:rPr>
            <w:rFonts w:ascii="Times New Roman" w:eastAsiaTheme="minorEastAsia" w:hAnsi="Times New Roman" w:cs="Times New Roman"/>
            <w:sz w:val="22"/>
          </w:rPr>
          <w:t xml:space="preserve">or </w:t>
        </w:r>
      </w:ins>
      <w:del w:id="276" w:author="Daniel Jacob" w:date="2020-04-23T21:56:00Z">
        <w:r w:rsidDel="00A74891">
          <w:rPr>
            <w:rFonts w:ascii="Times New Roman" w:eastAsiaTheme="minorEastAsia" w:hAnsi="Times New Roman" w:cs="Times New Roman"/>
            <w:sz w:val="22"/>
          </w:rPr>
          <w:delText>(</w:delText>
        </w:r>
      </w:del>
      <w:r>
        <w:rPr>
          <w:rFonts w:ascii="Times New Roman" w:eastAsiaTheme="minorEastAsia" w:hAnsi="Times New Roman" w:cs="Times New Roman"/>
          <w:sz w:val="22"/>
        </w:rPr>
        <w:t>DOFS</w:t>
      </w:r>
      <w:ins w:id="277" w:author="Daniel Jacob" w:date="2020-04-23T21:56:00Z">
        <w:r w:rsidR="00A74891">
          <w:rPr>
            <w:rFonts w:ascii="Times New Roman" w:eastAsiaTheme="minorEastAsia" w:hAnsi="Times New Roman" w:cs="Times New Roman"/>
            <w:sz w:val="22"/>
          </w:rPr>
          <w:t xml:space="preserve"> (Rodgers, 2000)</w:t>
        </w:r>
      </w:ins>
      <w:del w:id="278" w:author="Daniel Jacob" w:date="2020-04-23T21:56:00Z">
        <w:r w:rsidDel="00A74891">
          <w:rPr>
            <w:rFonts w:ascii="Times New Roman" w:eastAsiaTheme="minorEastAsia" w:hAnsi="Times New Roman" w:cs="Times New Roman"/>
            <w:sz w:val="22"/>
          </w:rPr>
          <w:delText>)</w:delText>
        </w:r>
      </w:del>
      <w:r>
        <w:rPr>
          <w:rFonts w:ascii="Times New Roman" w:eastAsiaTheme="minorEastAsia" w:hAnsi="Times New Roman" w:cs="Times New Roman"/>
          <w:sz w:val="22"/>
        </w:rPr>
        <w:t>.</w:t>
      </w:r>
    </w:p>
    <w:p w14:paraId="573A63CC" w14:textId="77777777" w:rsidR="00E93B95" w:rsidRDefault="00E93B95" w:rsidP="007A4AD3">
      <w:pPr>
        <w:rPr>
          <w:rFonts w:ascii="Times New Roman" w:hAnsi="Times New Roman" w:cs="Times New Roman"/>
          <w:sz w:val="22"/>
        </w:rPr>
      </w:pPr>
    </w:p>
    <w:p w14:paraId="025E8C3A" w14:textId="22D81648" w:rsidR="00E93B95" w:rsidRPr="00E06CDB" w:rsidRDefault="00B32F10" w:rsidP="005D2927">
      <w:pPr>
        <w:rPr>
          <w:rFonts w:ascii="Times New Roman" w:hAnsi="Times New Roman" w:cs="Times New Roman"/>
          <w:sz w:val="22"/>
        </w:rPr>
      </w:pPr>
      <w:r>
        <w:rPr>
          <w:rFonts w:ascii="Times New Roman" w:hAnsi="Times New Roman" w:cs="Times New Roman"/>
          <w:sz w:val="22"/>
        </w:rPr>
        <w:t xml:space="preserve">In an analytic inversion of satellite observations, </w:t>
      </w:r>
      <w:r w:rsidR="007B0387">
        <w:rPr>
          <w:rFonts w:ascii="Times New Roman" w:hAnsi="Times New Roman" w:cs="Times New Roman"/>
          <w:sz w:val="22"/>
        </w:rPr>
        <w:t xml:space="preserve">where the number of observations </w:t>
      </w:r>
      <w:r w:rsidR="007B0387" w:rsidRPr="007B0387">
        <w:rPr>
          <w:rFonts w:ascii="Times New Roman" w:hAnsi="Times New Roman" w:cs="Times New Roman"/>
          <w:sz w:val="22"/>
        </w:rPr>
        <w:t>is</w:t>
      </w:r>
      <w:r w:rsidR="007B0387">
        <w:rPr>
          <w:rFonts w:ascii="Times New Roman" w:hAnsi="Times New Roman" w:cs="Times New Roman"/>
          <w:sz w:val="22"/>
        </w:rPr>
        <w:t xml:space="preserve"> much larger than the number of state vector elements</w:t>
      </w:r>
      <w:r w:rsidR="0085365F">
        <w:rPr>
          <w:rFonts w:ascii="Times New Roman" w:hAnsi="Times New Roman" w:cs="Times New Roman"/>
          <w:sz w:val="22"/>
        </w:rPr>
        <w:t xml:space="preserve">, </w:t>
      </w:r>
      <w:r w:rsidR="0085365F" w:rsidRPr="0085365F">
        <w:rPr>
          <w:rFonts w:ascii="Times New Roman" w:hAnsi="Times New Roman" w:cs="Times New Roman"/>
          <w:i/>
          <w:sz w:val="22"/>
        </w:rPr>
        <w:t>m</w:t>
      </w:r>
      <w:r w:rsidR="0085365F">
        <w:rPr>
          <w:rFonts w:ascii="Times New Roman" w:hAnsi="Times New Roman" w:cs="Times New Roman"/>
          <w:sz w:val="22"/>
        </w:rPr>
        <w:t xml:space="preserve"> &gt;&gt;</w:t>
      </w:r>
      <w:r w:rsidR="007B0387">
        <w:rPr>
          <w:rFonts w:ascii="Times New Roman" w:hAnsi="Times New Roman" w:cs="Times New Roman"/>
          <w:sz w:val="22"/>
        </w:rPr>
        <w:t xml:space="preserve"> </w:t>
      </w:r>
      <w:r w:rsidR="007B0387">
        <w:rPr>
          <w:rFonts w:ascii="Times New Roman" w:hAnsi="Times New Roman" w:cs="Times New Roman"/>
          <w:i/>
          <w:sz w:val="22"/>
        </w:rPr>
        <w:t>n</w:t>
      </w:r>
      <w:r w:rsidR="0085365F">
        <w:rPr>
          <w:rFonts w:ascii="Times New Roman" w:hAnsi="Times New Roman" w:cs="Times New Roman"/>
          <w:sz w:val="22"/>
        </w:rPr>
        <w:t>,</w:t>
      </w:r>
      <w:r w:rsidR="007B0387">
        <w:rPr>
          <w:rFonts w:ascii="Times New Roman" w:hAnsi="Times New Roman" w:cs="Times New Roman"/>
          <w:sz w:val="22"/>
        </w:rPr>
        <w:t xml:space="preserve"> </w:t>
      </w:r>
      <w:r>
        <w:rPr>
          <w:rFonts w:ascii="Times New Roman" w:hAnsi="Times New Roman" w:cs="Times New Roman"/>
          <w:sz w:val="22"/>
        </w:rPr>
        <w:t xml:space="preserve">the computational cost </w:t>
      </w:r>
      <w:r w:rsidR="0054222A">
        <w:rPr>
          <w:rFonts w:ascii="Times New Roman" w:hAnsi="Times New Roman" w:cs="Times New Roman"/>
          <w:sz w:val="22"/>
        </w:rPr>
        <w:t xml:space="preserve">is </w:t>
      </w:r>
      <w:r w:rsidR="00375CF6">
        <w:rPr>
          <w:rFonts w:ascii="Times New Roman" w:hAnsi="Times New Roman" w:cs="Times New Roman"/>
          <w:sz w:val="22"/>
        </w:rPr>
        <w:t>determined</w:t>
      </w:r>
      <w:r w:rsidR="0054222A">
        <w:rPr>
          <w:rFonts w:ascii="Times New Roman" w:hAnsi="Times New Roman" w:cs="Times New Roman"/>
          <w:sz w:val="22"/>
        </w:rPr>
        <w:t xml:space="preserve"> by the cost of constructing the Jacobian matrix </w:t>
      </w:r>
      <w:r w:rsidR="0054222A">
        <w:rPr>
          <w:rFonts w:ascii="Times New Roman" w:hAnsi="Times New Roman" w:cs="Times New Roman"/>
          <w:b/>
          <w:sz w:val="22"/>
        </w:rPr>
        <w:t>K</w:t>
      </w:r>
      <w:r w:rsidR="0054222A">
        <w:rPr>
          <w:rFonts w:ascii="Times New Roman" w:hAnsi="Times New Roman" w:cs="Times New Roman"/>
          <w:sz w:val="22"/>
        </w:rPr>
        <w:t>.</w:t>
      </w:r>
      <w:r w:rsidR="00073410">
        <w:rPr>
          <w:rFonts w:ascii="Times New Roman" w:hAnsi="Times New Roman" w:cs="Times New Roman"/>
          <w:sz w:val="22"/>
        </w:rPr>
        <w:t xml:space="preserve"> </w:t>
      </w:r>
      <w:r w:rsidR="00455178">
        <w:rPr>
          <w:rFonts w:ascii="Times New Roman" w:hAnsi="Times New Roman" w:cs="Times New Roman"/>
          <w:sz w:val="22"/>
        </w:rPr>
        <w:t>The Jacobian</w:t>
      </w:r>
      <w:r w:rsidR="00E93B95">
        <w:rPr>
          <w:rFonts w:ascii="Times New Roman" w:hAnsi="Times New Roman" w:cs="Times New Roman"/>
          <w:sz w:val="22"/>
        </w:rPr>
        <w:t xml:space="preserve"> matrix</w:t>
      </w:r>
      <w:r w:rsidR="00455178">
        <w:rPr>
          <w:rFonts w:ascii="Times New Roman" w:hAnsi="Times New Roman" w:cs="Times New Roman"/>
          <w:sz w:val="22"/>
        </w:rPr>
        <w:t xml:space="preserve"> is </w:t>
      </w:r>
      <w:del w:id="279" w:author="Daniel Jacob" w:date="2020-04-24T09:06:00Z">
        <w:r w:rsidR="00455178" w:rsidDel="008C0BE9">
          <w:rPr>
            <w:rFonts w:ascii="Times New Roman" w:hAnsi="Times New Roman" w:cs="Times New Roman"/>
            <w:sz w:val="22"/>
          </w:rPr>
          <w:delText xml:space="preserve">typically </w:delText>
        </w:r>
      </w:del>
      <w:r w:rsidR="00455178">
        <w:rPr>
          <w:rFonts w:ascii="Times New Roman" w:hAnsi="Times New Roman" w:cs="Times New Roman"/>
          <w:sz w:val="22"/>
        </w:rPr>
        <w:t xml:space="preserve">constructed column-wise by </w:t>
      </w:r>
      <w:r w:rsidR="00073410">
        <w:rPr>
          <w:rFonts w:ascii="Times New Roman" w:hAnsi="Times New Roman" w:cs="Times New Roman"/>
          <w:sz w:val="22"/>
        </w:rPr>
        <w:t>computing</w:t>
      </w:r>
      <w:r w:rsidR="00455178">
        <w:rPr>
          <w:rFonts w:ascii="Times New Roman" w:hAnsi="Times New Roman" w:cs="Times New Roman"/>
          <w:sz w:val="22"/>
        </w:rPr>
        <w:t xml:space="preserve"> the model response to a perturbation of </w:t>
      </w:r>
      <w:r w:rsidR="0085365F">
        <w:rPr>
          <w:rFonts w:ascii="Times New Roman" w:hAnsi="Times New Roman" w:cs="Times New Roman"/>
          <w:sz w:val="22"/>
        </w:rPr>
        <w:t>each state variable</w:t>
      </w:r>
      <w:r w:rsidR="00455178">
        <w:rPr>
          <w:rFonts w:ascii="Times New Roman" w:hAnsi="Times New Roman" w:cs="Times New Roman"/>
          <w:sz w:val="22"/>
        </w:rPr>
        <w:t xml:space="preserve">, requiring </w:t>
      </w:r>
      <w:r w:rsidR="00455178">
        <w:rPr>
          <w:rFonts w:ascii="Times New Roman" w:hAnsi="Times New Roman" w:cs="Times New Roman"/>
          <w:i/>
          <w:sz w:val="22"/>
        </w:rPr>
        <w:t>n</w:t>
      </w:r>
      <w:r w:rsidR="00455178">
        <w:rPr>
          <w:rFonts w:ascii="Times New Roman" w:hAnsi="Times New Roman" w:cs="Times New Roman"/>
          <w:sz w:val="22"/>
        </w:rPr>
        <w:t xml:space="preserve"> + 1 forward model </w:t>
      </w:r>
      <w:proofErr w:type="spellStart"/>
      <w:r w:rsidR="00E93B95">
        <w:rPr>
          <w:rFonts w:ascii="Times New Roman" w:hAnsi="Times New Roman" w:cs="Times New Roman"/>
          <w:sz w:val="22"/>
        </w:rPr>
        <w:t>simulations</w:t>
      </w:r>
      <w:ins w:id="280" w:author="Daniel Jacob" w:date="2020-04-24T09:07:00Z">
        <w:r w:rsidR="008C0BE9">
          <w:rPr>
            <w:rFonts w:ascii="Times New Roman" w:hAnsi="Times New Roman" w:cs="Times New Roman"/>
            <w:sz w:val="22"/>
          </w:rPr>
          <w:t>covering</w:t>
        </w:r>
        <w:proofErr w:type="spellEnd"/>
        <w:r w:rsidR="008C0BE9">
          <w:rPr>
            <w:rFonts w:ascii="Times New Roman" w:hAnsi="Times New Roman" w:cs="Times New Roman"/>
            <w:sz w:val="22"/>
          </w:rPr>
          <w:t xml:space="preserve"> the observation period</w:t>
        </w:r>
      </w:ins>
      <w:r w:rsidR="0085365F">
        <w:rPr>
          <w:rFonts w:ascii="Times New Roman" w:hAnsi="Times New Roman" w:cs="Times New Roman"/>
          <w:sz w:val="22"/>
        </w:rPr>
        <w:t xml:space="preserve">. </w:t>
      </w:r>
      <w:r w:rsidR="00E93B95">
        <w:rPr>
          <w:rFonts w:ascii="Times New Roman" w:hAnsi="Times New Roman" w:cs="Times New Roman"/>
          <w:sz w:val="22"/>
        </w:rPr>
        <w:t>This construction is computationally expensive</w:t>
      </w:r>
      <w:ins w:id="281" w:author="Daniel Jacob" w:date="2020-04-24T09:13:00Z">
        <w:r w:rsidR="008C0BE9">
          <w:rPr>
            <w:rFonts w:ascii="Times New Roman" w:hAnsi="Times New Roman" w:cs="Times New Roman"/>
            <w:sz w:val="22"/>
          </w:rPr>
          <w:t>. The</w:t>
        </w:r>
      </w:ins>
      <w:ins w:id="282" w:author="Daniel Jacob" w:date="2020-04-24T09:09:00Z">
        <w:r w:rsidR="008C0BE9">
          <w:rPr>
            <w:rFonts w:ascii="Times New Roman" w:hAnsi="Times New Roman" w:cs="Times New Roman"/>
            <w:sz w:val="22"/>
          </w:rPr>
          <w:t xml:space="preserve"> observation system may also place a limit o</w:t>
        </w:r>
      </w:ins>
      <w:ins w:id="283" w:author="Daniel Jacob" w:date="2020-04-24T09:10:00Z">
        <w:r w:rsidR="008C0BE9">
          <w:rPr>
            <w:rFonts w:ascii="Times New Roman" w:hAnsi="Times New Roman" w:cs="Times New Roman"/>
            <w:sz w:val="22"/>
          </w:rPr>
          <w:t xml:space="preserve">n the useful size of </w:t>
        </w:r>
        <w:r w:rsidR="008C0BE9">
          <w:rPr>
            <w:rFonts w:ascii="Times New Roman" w:hAnsi="Times New Roman" w:cs="Times New Roman"/>
            <w:i/>
            <w:iCs/>
            <w:sz w:val="22"/>
          </w:rPr>
          <w:t>n</w:t>
        </w:r>
        <w:r w:rsidR="008C0BE9">
          <w:rPr>
            <w:rFonts w:ascii="Times New Roman" w:hAnsi="Times New Roman" w:cs="Times New Roman"/>
            <w:sz w:val="22"/>
          </w:rPr>
          <w:t xml:space="preserve"> as given by the DOFS.  </w:t>
        </w:r>
      </w:ins>
      <w:ins w:id="284" w:author="Daniel Jacob" w:date="2020-04-24T09:11:00Z">
        <w:r w:rsidR="008C0BE9">
          <w:rPr>
            <w:rFonts w:ascii="Times New Roman" w:hAnsi="Times New Roman" w:cs="Times New Roman"/>
            <w:sz w:val="22"/>
          </w:rPr>
          <w:t>T</w:t>
        </w:r>
      </w:ins>
      <w:del w:id="285" w:author="Daniel Jacob" w:date="2020-04-24T09:11:00Z">
        <w:r w:rsidR="00E93B95" w:rsidDel="008C0BE9">
          <w:rPr>
            <w:rFonts w:ascii="Times New Roman" w:hAnsi="Times New Roman" w:cs="Times New Roman"/>
            <w:sz w:val="22"/>
          </w:rPr>
          <w:delText xml:space="preserve"> for </w:delText>
        </w:r>
        <w:commentRangeStart w:id="286"/>
        <w:r w:rsidR="00E93B95" w:rsidDel="008C0BE9">
          <w:rPr>
            <w:rFonts w:ascii="Times New Roman" w:hAnsi="Times New Roman" w:cs="Times New Roman"/>
            <w:sz w:val="22"/>
          </w:rPr>
          <w:delText xml:space="preserve">inversions of large state vectors that use a CTM as forward model. </w:delText>
        </w:r>
        <w:r w:rsidR="008523D0" w:rsidDel="008C0BE9">
          <w:rPr>
            <w:rFonts w:ascii="Times New Roman" w:hAnsi="Times New Roman" w:cs="Times New Roman"/>
            <w:sz w:val="22"/>
          </w:rPr>
          <w:delText xml:space="preserve">However, </w:delText>
        </w:r>
        <w:r w:rsidR="00E93B95" w:rsidDel="008C0BE9">
          <w:rPr>
            <w:rFonts w:ascii="Times New Roman" w:hAnsi="Times New Roman" w:cs="Times New Roman"/>
            <w:sz w:val="22"/>
          </w:rPr>
          <w:delText>the</w:delText>
        </w:r>
        <w:r w:rsidR="008523D0" w:rsidDel="008C0BE9">
          <w:rPr>
            <w:rFonts w:ascii="Times New Roman" w:hAnsi="Times New Roman" w:cs="Times New Roman"/>
            <w:sz w:val="22"/>
          </w:rPr>
          <w:delText xml:space="preserve"> inversion</w:delText>
        </w:r>
        <w:r w:rsidR="00E93B95" w:rsidDel="008C0BE9">
          <w:rPr>
            <w:rFonts w:ascii="Times New Roman" w:hAnsi="Times New Roman" w:cs="Times New Roman"/>
            <w:sz w:val="22"/>
          </w:rPr>
          <w:delText xml:space="preserve"> may</w:delText>
        </w:r>
        <w:r w:rsidR="008523D0" w:rsidDel="008C0BE9">
          <w:rPr>
            <w:rFonts w:ascii="Times New Roman" w:hAnsi="Times New Roman" w:cs="Times New Roman"/>
            <w:sz w:val="22"/>
          </w:rPr>
          <w:delText xml:space="preserve"> constrain </w:delText>
        </w:r>
        <w:r w:rsidR="00E93B95" w:rsidDel="008C0BE9">
          <w:rPr>
            <w:rFonts w:ascii="Times New Roman" w:hAnsi="Times New Roman" w:cs="Times New Roman"/>
            <w:sz w:val="22"/>
          </w:rPr>
          <w:delText>DOFS &lt;&lt;</w:delText>
        </w:r>
        <w:r w:rsidR="008523D0" w:rsidDel="008C0BE9">
          <w:rPr>
            <w:rFonts w:ascii="Times New Roman" w:hAnsi="Times New Roman" w:cs="Times New Roman"/>
            <w:sz w:val="22"/>
          </w:rPr>
          <w:delText xml:space="preserve"> </w:delText>
        </w:r>
        <w:r w:rsidR="008523D0" w:rsidDel="008C0BE9">
          <w:rPr>
            <w:rFonts w:ascii="Times New Roman" w:hAnsi="Times New Roman" w:cs="Times New Roman"/>
            <w:i/>
            <w:sz w:val="22"/>
          </w:rPr>
          <w:delText>n</w:delText>
        </w:r>
        <w:r w:rsidR="008523D0" w:rsidDel="008C0BE9">
          <w:rPr>
            <w:rFonts w:ascii="Times New Roman" w:hAnsi="Times New Roman" w:cs="Times New Roman"/>
            <w:sz w:val="22"/>
          </w:rPr>
          <w:delText xml:space="preserve"> pieces of information</w:delText>
        </w:r>
        <w:r w:rsidR="00E93B95" w:rsidDel="008C0BE9">
          <w:rPr>
            <w:rFonts w:ascii="Times New Roman" w:hAnsi="Times New Roman" w:cs="Times New Roman"/>
            <w:sz w:val="22"/>
          </w:rPr>
          <w:delText>.</w:delText>
        </w:r>
        <w:r w:rsidR="008523D0" w:rsidDel="008C0BE9">
          <w:rPr>
            <w:rFonts w:ascii="Times New Roman" w:hAnsi="Times New Roman" w:cs="Times New Roman"/>
            <w:sz w:val="22"/>
          </w:rPr>
          <w:delText xml:space="preserve"> </w:delText>
        </w:r>
      </w:del>
      <w:commentRangeEnd w:id="286"/>
      <w:r w:rsidR="008C0BE9">
        <w:rPr>
          <w:rStyle w:val="CommentReference"/>
        </w:rPr>
        <w:commentReference w:id="286"/>
      </w:r>
      <w:del w:id="287" w:author="Daniel Jacob" w:date="2020-04-24T09:11:00Z">
        <w:r w:rsidR="00E93B95" w:rsidDel="008C0BE9">
          <w:rPr>
            <w:rFonts w:ascii="Times New Roman" w:hAnsi="Times New Roman" w:cs="Times New Roman"/>
            <w:sz w:val="22"/>
          </w:rPr>
          <w:delText>In that case, t</w:delText>
        </w:r>
      </w:del>
      <w:r w:rsidR="0085365F">
        <w:rPr>
          <w:rFonts w:ascii="Times New Roman" w:hAnsi="Times New Roman" w:cs="Times New Roman"/>
          <w:sz w:val="22"/>
        </w:rPr>
        <w:t xml:space="preserve">he computational cost of constructing the Jacobian matrix can be reduced by (1) decreasing the dimension </w:t>
      </w:r>
      <w:r w:rsidR="00E93B95">
        <w:rPr>
          <w:rFonts w:ascii="Times New Roman" w:hAnsi="Times New Roman" w:cs="Times New Roman"/>
          <w:i/>
          <w:sz w:val="22"/>
        </w:rPr>
        <w:t>n</w:t>
      </w:r>
      <w:r w:rsidR="00E93B95" w:rsidRPr="00E93B95">
        <w:rPr>
          <w:rFonts w:ascii="Times New Roman" w:hAnsi="Times New Roman" w:cs="Times New Roman"/>
          <w:sz w:val="22"/>
        </w:rPr>
        <w:t xml:space="preserve"> </w:t>
      </w:r>
      <w:commentRangeStart w:id="288"/>
      <w:del w:id="289" w:author="Daniel Jacob" w:date="2020-04-24T09:14:00Z">
        <w:r w:rsidR="0085365F" w:rsidDel="008C0BE9">
          <w:rPr>
            <w:rFonts w:ascii="Times New Roman" w:hAnsi="Times New Roman" w:cs="Times New Roman"/>
            <w:sz w:val="22"/>
          </w:rPr>
          <w:delText xml:space="preserve">by aggregating together state variables </w:delText>
        </w:r>
      </w:del>
      <w:commentRangeEnd w:id="288"/>
      <w:r w:rsidR="008C0BE9">
        <w:rPr>
          <w:rStyle w:val="CommentReference"/>
        </w:rPr>
        <w:commentReference w:id="288"/>
      </w:r>
      <w:r w:rsidR="0085365F">
        <w:rPr>
          <w:rFonts w:ascii="Times New Roman" w:hAnsi="Times New Roman" w:cs="Times New Roman"/>
          <w:sz w:val="22"/>
        </w:rPr>
        <w:t xml:space="preserve">or (2) </w:t>
      </w:r>
      <w:r w:rsidR="00896520">
        <w:rPr>
          <w:rFonts w:ascii="Times New Roman" w:hAnsi="Times New Roman" w:cs="Times New Roman"/>
          <w:sz w:val="22"/>
        </w:rPr>
        <w:t xml:space="preserve">retaining the original dimension but </w:t>
      </w:r>
      <w:r w:rsidR="0085365F">
        <w:rPr>
          <w:rFonts w:ascii="Times New Roman" w:hAnsi="Times New Roman" w:cs="Times New Roman"/>
          <w:sz w:val="22"/>
        </w:rPr>
        <w:t xml:space="preserve">decreasing the number of model </w:t>
      </w:r>
      <w:r w:rsidR="00896520">
        <w:rPr>
          <w:rFonts w:ascii="Times New Roman" w:hAnsi="Times New Roman" w:cs="Times New Roman"/>
          <w:sz w:val="22"/>
        </w:rPr>
        <w:t>simulations</w:t>
      </w:r>
      <w:del w:id="290" w:author="Daniel Jacob" w:date="2020-04-24T09:16:00Z">
        <w:r w:rsidR="00F5766C" w:rsidDel="008C0BE9">
          <w:rPr>
            <w:rFonts w:ascii="Times New Roman" w:hAnsi="Times New Roman" w:cs="Times New Roman"/>
            <w:sz w:val="22"/>
          </w:rPr>
          <w:delText xml:space="preserve">, </w:delText>
        </w:r>
        <w:r w:rsidR="00896520" w:rsidDel="008C0BE9">
          <w:rPr>
            <w:rFonts w:ascii="Times New Roman" w:hAnsi="Times New Roman" w:cs="Times New Roman"/>
            <w:sz w:val="22"/>
          </w:rPr>
          <w:delText>generating</w:delText>
        </w:r>
      </w:del>
      <w:ins w:id="291" w:author="Daniel Jacob" w:date="2020-04-24T09:16:00Z">
        <w:r w:rsidR="008C0BE9">
          <w:rPr>
            <w:rFonts w:ascii="Times New Roman" w:hAnsi="Times New Roman" w:cs="Times New Roman"/>
            <w:sz w:val="22"/>
          </w:rPr>
          <w:t xml:space="preserve"> to generate</w:t>
        </w:r>
      </w:ins>
      <w:r w:rsidR="00F5766C">
        <w:rPr>
          <w:rFonts w:ascii="Times New Roman" w:hAnsi="Times New Roman" w:cs="Times New Roman"/>
          <w:sz w:val="22"/>
        </w:rPr>
        <w:t xml:space="preserve"> a low-rank approximation of the Jacobian</w:t>
      </w:r>
      <w:r w:rsidR="0085365F">
        <w:rPr>
          <w:rFonts w:ascii="Times New Roman" w:hAnsi="Times New Roman" w:cs="Times New Roman"/>
          <w:sz w:val="22"/>
        </w:rPr>
        <w:t>.</w:t>
      </w:r>
      <w:r w:rsidR="00896520">
        <w:rPr>
          <w:rFonts w:ascii="Times New Roman" w:hAnsi="Times New Roman" w:cs="Times New Roman"/>
          <w:sz w:val="22"/>
        </w:rPr>
        <w:t xml:space="preserve"> </w:t>
      </w:r>
      <w:del w:id="292" w:author="Daniel Jacob" w:date="2020-04-24T09:16:00Z">
        <w:r w:rsidR="00896520" w:rsidDel="00E06CDB">
          <w:rPr>
            <w:rFonts w:ascii="Times New Roman" w:hAnsi="Times New Roman" w:cs="Times New Roman"/>
            <w:sz w:val="22"/>
          </w:rPr>
          <w:delText>In what follows, w</w:delText>
        </w:r>
      </w:del>
      <w:ins w:id="293" w:author="Daniel Jacob" w:date="2020-04-24T09:16:00Z">
        <w:r w:rsidR="00E06CDB">
          <w:rPr>
            <w:rFonts w:ascii="Times New Roman" w:hAnsi="Times New Roman" w:cs="Times New Roman"/>
            <w:sz w:val="22"/>
          </w:rPr>
          <w:t>W</w:t>
        </w:r>
      </w:ins>
      <w:r w:rsidR="00896520">
        <w:rPr>
          <w:rFonts w:ascii="Times New Roman" w:hAnsi="Times New Roman" w:cs="Times New Roman"/>
          <w:sz w:val="22"/>
        </w:rPr>
        <w:t xml:space="preserve">e consider both of these approaches in </w:t>
      </w:r>
      <w:ins w:id="294" w:author="Daniel Jacob" w:date="2020-04-24T09:18:00Z">
        <w:r w:rsidR="00E06CDB">
          <w:rPr>
            <w:rFonts w:ascii="Times New Roman" w:hAnsi="Times New Roman" w:cs="Times New Roman"/>
            <w:sz w:val="22"/>
          </w:rPr>
          <w:t>what follows.</w:t>
        </w:r>
      </w:ins>
      <w:del w:id="295" w:author="Daniel Jacob" w:date="2020-04-24T09:18:00Z">
        <w:r w:rsidR="00896520" w:rsidDel="00E06CDB">
          <w:rPr>
            <w:rFonts w:ascii="Times New Roman" w:hAnsi="Times New Roman" w:cs="Times New Roman"/>
            <w:sz w:val="22"/>
          </w:rPr>
          <w:delText>the case in which the state vector elements are surface emissions discretized over a grid, although the results can be generalized to temporal state variables</w:delText>
        </w:r>
      </w:del>
      <w:r w:rsidR="00896520">
        <w:rPr>
          <w:rFonts w:ascii="Times New Roman" w:hAnsi="Times New Roman" w:cs="Times New Roman"/>
          <w:sz w:val="22"/>
        </w:rPr>
        <w:t>. We discuss first optimal reductions in both dimension and rank for an inverse system with a known Jacobian matrix (Section 2.2). We then discuss a two-step update method to approximate the Jacobian matrix using the defined reductions in dimension and rank (Sections 2.3 through 2.5).</w:t>
      </w:r>
      <w:ins w:id="296" w:author="Daniel Jacob" w:date="2020-04-24T09:19:00Z">
        <w:r w:rsidR="00E06CDB">
          <w:rPr>
            <w:rFonts w:ascii="Times New Roman" w:hAnsi="Times New Roman" w:cs="Times New Roman"/>
            <w:sz w:val="22"/>
          </w:rPr>
          <w:t xml:space="preserve"> </w:t>
        </w:r>
      </w:ins>
      <w:ins w:id="297" w:author="Daniel Jacob" w:date="2020-04-24T09:21:00Z">
        <w:r w:rsidR="00E06CDB">
          <w:rPr>
            <w:rFonts w:ascii="Times New Roman" w:hAnsi="Times New Roman" w:cs="Times New Roman"/>
            <w:sz w:val="22"/>
          </w:rPr>
          <w:t xml:space="preserve">For the sake of example, the state </w:t>
        </w:r>
      </w:ins>
      <w:ins w:id="298" w:author="Daniel Jacob" w:date="2020-04-24T09:27:00Z">
        <w:r w:rsidR="00E67CEA">
          <w:rPr>
            <w:rFonts w:ascii="Times New Roman" w:hAnsi="Times New Roman" w:cs="Times New Roman"/>
            <w:sz w:val="22"/>
          </w:rPr>
          <w:t>vector</w:t>
        </w:r>
      </w:ins>
      <w:ins w:id="299" w:author="Daniel Jacob" w:date="2020-04-24T09:21:00Z">
        <w:r w:rsidR="00E06CDB">
          <w:rPr>
            <w:rFonts w:ascii="Times New Roman" w:hAnsi="Times New Roman" w:cs="Times New Roman"/>
            <w:sz w:val="22"/>
          </w:rPr>
          <w:t xml:space="preserve"> defining the dimension </w:t>
        </w:r>
        <w:r w:rsidR="00E06CDB">
          <w:rPr>
            <w:rFonts w:ascii="Times New Roman" w:hAnsi="Times New Roman" w:cs="Times New Roman"/>
            <w:i/>
            <w:iCs/>
            <w:sz w:val="22"/>
          </w:rPr>
          <w:t>n</w:t>
        </w:r>
        <w:r w:rsidR="00E06CDB">
          <w:rPr>
            <w:rFonts w:ascii="Times New Roman" w:hAnsi="Times New Roman" w:cs="Times New Roman"/>
            <w:sz w:val="22"/>
          </w:rPr>
          <w:t xml:space="preserve"> will be taken here</w:t>
        </w:r>
      </w:ins>
      <w:ins w:id="300" w:author="Daniel Jacob" w:date="2020-04-24T09:22:00Z">
        <w:r w:rsidR="00E06CDB">
          <w:rPr>
            <w:rFonts w:ascii="Times New Roman" w:hAnsi="Times New Roman" w:cs="Times New Roman"/>
            <w:sz w:val="22"/>
          </w:rPr>
          <w:t xml:space="preserve"> as a gridded field of emissions, where </w:t>
        </w:r>
        <w:r w:rsidR="00E06CDB">
          <w:rPr>
            <w:rFonts w:ascii="Times New Roman" w:hAnsi="Times New Roman" w:cs="Times New Roman"/>
            <w:i/>
            <w:iCs/>
            <w:sz w:val="22"/>
          </w:rPr>
          <w:t>n</w:t>
        </w:r>
        <w:r w:rsidR="00E06CDB">
          <w:rPr>
            <w:rFonts w:ascii="Times New Roman" w:hAnsi="Times New Roman" w:cs="Times New Roman"/>
            <w:sz w:val="22"/>
          </w:rPr>
          <w:t xml:space="preserve"> sets the spatial resol</w:t>
        </w:r>
      </w:ins>
      <w:ins w:id="301" w:author="Daniel Jacob" w:date="2020-04-24T09:23:00Z">
        <w:r w:rsidR="00E06CDB">
          <w:rPr>
            <w:rFonts w:ascii="Times New Roman" w:hAnsi="Times New Roman" w:cs="Times New Roman"/>
            <w:sz w:val="22"/>
          </w:rPr>
          <w:t xml:space="preserve">ution which may vary across the field. </w:t>
        </w:r>
      </w:ins>
      <w:ins w:id="302" w:author="Daniel Jacob" w:date="2020-04-24T09:27:00Z">
        <w:r w:rsidR="00E67CEA">
          <w:rPr>
            <w:rFonts w:ascii="Times New Roman" w:hAnsi="Times New Roman" w:cs="Times New Roman"/>
            <w:sz w:val="22"/>
          </w:rPr>
          <w:t>Th</w:t>
        </w:r>
      </w:ins>
      <w:ins w:id="303" w:author="Daniel Jacob" w:date="2020-04-24T09:24:00Z">
        <w:r w:rsidR="00E06CDB">
          <w:rPr>
            <w:rFonts w:ascii="Times New Roman" w:hAnsi="Times New Roman" w:cs="Times New Roman"/>
            <w:sz w:val="22"/>
          </w:rPr>
          <w:t xml:space="preserve">e method is </w:t>
        </w:r>
      </w:ins>
      <w:ins w:id="304" w:author="Daniel Jacob" w:date="2020-04-24T09:25:00Z">
        <w:r w:rsidR="00E06CDB">
          <w:rPr>
            <w:rFonts w:ascii="Times New Roman" w:hAnsi="Times New Roman" w:cs="Times New Roman"/>
            <w:sz w:val="22"/>
          </w:rPr>
          <w:t xml:space="preserve">readily generalizable to </w:t>
        </w:r>
      </w:ins>
      <w:ins w:id="305" w:author="Daniel Jacob" w:date="2020-04-24T09:27:00Z">
        <w:r w:rsidR="00E67CEA">
          <w:rPr>
            <w:rFonts w:ascii="Times New Roman" w:hAnsi="Times New Roman" w:cs="Times New Roman"/>
            <w:sz w:val="22"/>
          </w:rPr>
          <w:t xml:space="preserve">a temporally resolved state vector, or to </w:t>
        </w:r>
      </w:ins>
      <w:ins w:id="306" w:author="Daniel Jacob" w:date="2020-04-24T09:24:00Z">
        <w:r w:rsidR="00E06CDB">
          <w:rPr>
            <w:rFonts w:ascii="Times New Roman" w:hAnsi="Times New Roman" w:cs="Times New Roman"/>
            <w:sz w:val="22"/>
          </w:rPr>
          <w:t xml:space="preserve">another </w:t>
        </w:r>
      </w:ins>
      <w:ins w:id="307" w:author="Daniel Jacob" w:date="2020-04-24T09:28:00Z">
        <w:r w:rsidR="00E67CEA">
          <w:rPr>
            <w:rFonts w:ascii="Times New Roman" w:hAnsi="Times New Roman" w:cs="Times New Roman"/>
            <w:sz w:val="22"/>
          </w:rPr>
          <w:t xml:space="preserve">spatial </w:t>
        </w:r>
      </w:ins>
      <w:ins w:id="308" w:author="Daniel Jacob" w:date="2020-04-24T09:24:00Z">
        <w:r w:rsidR="00E06CDB">
          <w:rPr>
            <w:rFonts w:ascii="Times New Roman" w:hAnsi="Times New Roman" w:cs="Times New Roman"/>
            <w:sz w:val="22"/>
          </w:rPr>
          <w:t xml:space="preserve">representation </w:t>
        </w:r>
      </w:ins>
      <w:ins w:id="309" w:author="Daniel Jacob" w:date="2020-04-24T09:28:00Z">
        <w:r w:rsidR="00E67CEA">
          <w:rPr>
            <w:rFonts w:ascii="Times New Roman" w:hAnsi="Times New Roman" w:cs="Times New Roman"/>
            <w:sz w:val="22"/>
          </w:rPr>
          <w:t xml:space="preserve">of emissions </w:t>
        </w:r>
      </w:ins>
      <w:ins w:id="310" w:author="Daniel Jacob" w:date="2020-04-24T09:24:00Z">
        <w:r w:rsidR="00E06CDB">
          <w:rPr>
            <w:rFonts w:ascii="Times New Roman" w:hAnsi="Times New Roman" w:cs="Times New Roman"/>
            <w:sz w:val="22"/>
          </w:rPr>
          <w:t>such as the GMM (Turner and Jacob, 2015).</w:t>
        </w:r>
      </w:ins>
    </w:p>
    <w:p w14:paraId="678AB786" w14:textId="77777777" w:rsidR="00E93B95" w:rsidRDefault="00E93B95" w:rsidP="005D2927">
      <w:pPr>
        <w:rPr>
          <w:rFonts w:ascii="Times New Roman" w:hAnsi="Times New Roman" w:cs="Times New Roman"/>
          <w:sz w:val="22"/>
        </w:rPr>
      </w:pPr>
    </w:p>
    <w:p w14:paraId="46278B9B" w14:textId="0E8274D4"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ins w:id="311" w:author="Daniel Jacob" w:date="2020-04-24T20:19:00Z">
        <w:r w:rsidR="008A468F">
          <w:rPr>
            <w:rFonts w:ascii="Times New Roman" w:hAnsi="Times New Roman" w:cs="Times New Roman"/>
            <w:i/>
            <w:sz w:val="22"/>
          </w:rPr>
          <w:t xml:space="preserve"> of Jacobian Matrix</w:t>
        </w:r>
      </w:ins>
    </w:p>
    <w:p w14:paraId="6DF8D60A" w14:textId="77777777" w:rsidR="00E93B95" w:rsidRPr="00E93B95" w:rsidRDefault="00E93B95" w:rsidP="005D2927">
      <w:pPr>
        <w:rPr>
          <w:rFonts w:ascii="Times New Roman" w:hAnsi="Times New Roman" w:cs="Times New Roman"/>
          <w:sz w:val="22"/>
        </w:rPr>
      </w:pPr>
    </w:p>
    <w:p w14:paraId="1CBF8FD0" w14:textId="6733F898" w:rsidR="005D2927" w:rsidRPr="00636893" w:rsidRDefault="00737EBA" w:rsidP="005D2927">
      <w:pPr>
        <w:rPr>
          <w:rFonts w:ascii="Times New Roman" w:eastAsiaTheme="minorEastAsia" w:hAnsi="Times New Roman" w:cs="Times New Roman"/>
          <w:sz w:val="22"/>
        </w:rPr>
      </w:pPr>
      <w:r>
        <w:rPr>
          <w:rFonts w:ascii="Times New Roman" w:hAnsi="Times New Roman" w:cs="Times New Roman"/>
          <w:sz w:val="22"/>
        </w:rPr>
        <w:t xml:space="preserve">In </w:t>
      </w:r>
      <w:r w:rsidR="00F80DEB">
        <w:rPr>
          <w:rFonts w:ascii="Times New Roman" w:hAnsi="Times New Roman" w:cs="Times New Roman"/>
          <w:sz w:val="22"/>
        </w:rPr>
        <w:t>an</w:t>
      </w:r>
      <w:r>
        <w:rPr>
          <w:rFonts w:ascii="Times New Roman" w:hAnsi="Times New Roman" w:cs="Times New Roman"/>
          <w:sz w:val="22"/>
        </w:rPr>
        <w:t xml:space="preserve"> inverse system with a known Jacobian matrix, </w:t>
      </w:r>
      <w:commentRangeStart w:id="312"/>
      <w:r>
        <w:rPr>
          <w:rFonts w:ascii="Times New Roman" w:hAnsi="Times New Roman" w:cs="Times New Roman"/>
          <w:sz w:val="22"/>
        </w:rPr>
        <w:t xml:space="preserve">reductions in dimension and rank can decrease the </w:t>
      </w:r>
      <w:r w:rsidR="00916625">
        <w:rPr>
          <w:rFonts w:ascii="Times New Roman" w:hAnsi="Times New Roman" w:cs="Times New Roman"/>
          <w:sz w:val="22"/>
        </w:rPr>
        <w:t xml:space="preserve">memory </w:t>
      </w:r>
      <w:r w:rsidR="00DD62B4">
        <w:rPr>
          <w:rFonts w:ascii="Times New Roman" w:hAnsi="Times New Roman" w:cs="Times New Roman"/>
          <w:sz w:val="22"/>
        </w:rPr>
        <w:t>needed to store and manipulate the large, non-sparse matrices needed for the analytic solution</w:t>
      </w:r>
      <w:commentRangeEnd w:id="312"/>
      <w:r w:rsidR="00A93C49">
        <w:rPr>
          <w:rStyle w:val="CommentReference"/>
        </w:rPr>
        <w:commentReference w:id="312"/>
      </w:r>
      <w:r w:rsidR="00916625">
        <w:rPr>
          <w:rFonts w:ascii="Times New Roman" w:hAnsi="Times New Roman" w:cs="Times New Roman"/>
          <w:sz w:val="22"/>
        </w:rPr>
        <w:t>.</w:t>
      </w:r>
      <w:r w:rsidR="00DD62B4">
        <w:rPr>
          <w:rFonts w:ascii="Times New Roman" w:hAnsi="Times New Roman" w:cs="Times New Roman"/>
          <w:sz w:val="22"/>
        </w:rPr>
        <w:t xml:space="preserve"> Figure 1 </w:t>
      </w:r>
      <w:del w:id="313" w:author="Daniel Jacob" w:date="2020-04-24T09:49:00Z">
        <w:r w:rsidR="00DD62B4" w:rsidDel="00A93C49">
          <w:rPr>
            <w:rFonts w:ascii="Times New Roman" w:hAnsi="Times New Roman" w:cs="Times New Roman"/>
            <w:sz w:val="22"/>
          </w:rPr>
          <w:delText>shows the relationship between</w:delText>
        </w:r>
      </w:del>
      <w:ins w:id="314" w:author="Daniel Jacob" w:date="2020-04-24T09:49:00Z">
        <w:r w:rsidR="00A93C49">
          <w:rPr>
            <w:rFonts w:ascii="Times New Roman" w:hAnsi="Times New Roman" w:cs="Times New Roman"/>
            <w:sz w:val="22"/>
          </w:rPr>
          <w:t>illustrates</w:t>
        </w:r>
      </w:ins>
      <w:r w:rsidR="00DD62B4">
        <w:rPr>
          <w:rFonts w:ascii="Times New Roman" w:hAnsi="Times New Roman" w:cs="Times New Roman"/>
          <w:sz w:val="22"/>
        </w:rPr>
        <w:t xml:space="preserve"> dimension and rank reductions</w:t>
      </w:r>
      <w:ins w:id="315" w:author="Daniel Jacob" w:date="2020-04-24T09:50:00Z">
        <w:r w:rsidR="00A93C49">
          <w:rPr>
            <w:rFonts w:ascii="Times New Roman" w:hAnsi="Times New Roman" w:cs="Times New Roman"/>
            <w:sz w:val="22"/>
          </w:rPr>
          <w:t xml:space="preserve"> for an emission grid</w:t>
        </w:r>
      </w:ins>
      <w:ins w:id="316" w:author="Daniel Jacob" w:date="2020-04-24T09:51:00Z">
        <w:r w:rsidR="00A93C49">
          <w:rPr>
            <w:rFonts w:ascii="Times New Roman" w:hAnsi="Times New Roman" w:cs="Times New Roman"/>
            <w:sz w:val="22"/>
          </w:rPr>
          <w:t xml:space="preserve"> over North America</w:t>
        </w:r>
      </w:ins>
      <w:r w:rsidR="00DD62B4">
        <w:rPr>
          <w:rFonts w:ascii="Times New Roman" w:hAnsi="Times New Roman" w:cs="Times New Roman"/>
          <w:sz w:val="22"/>
        </w:rPr>
        <w:t xml:space="preserve">. The 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ins w:id="317" w:author="Daniel Jacob" w:date="2020-04-24T09:51:00Z">
        <w:r w:rsidR="00A93C49">
          <w:rPr>
            <w:rFonts w:ascii="Times New Roman" w:hAnsi="Times New Roman" w:cs="Times New Roman"/>
            <w:sz w:val="22"/>
          </w:rPr>
          <w:t>, i.e., the native-resolution grid</w:t>
        </w:r>
      </w:ins>
      <w:r w:rsidR="00DD62B4">
        <w:rPr>
          <w:rFonts w:ascii="Times New Roman" w:hAnsi="Times New Roman" w:cs="Times New Roman"/>
          <w:sz w:val="22"/>
        </w:rPr>
        <w:t>. A linear transformation</w:t>
      </w:r>
      <m:oMath>
        <m:r>
          <w:rPr>
            <w:rFonts w:ascii="Cambria Math" w:hAnsi="Cambria Math" w:cs="Times New Roman"/>
            <w:sz w:val="22"/>
          </w:rPr>
          <m:t xml:space="preserve"> </m:t>
        </m:r>
        <w:bookmarkStart w:id="318" w:name="_Hlk38625452"/>
        <m:r>
          <m:rPr>
            <m:sty m:val="b"/>
          </m:rPr>
          <w:rPr>
            <w:rFonts w:ascii="Cambria Math" w:hAnsi="Cambria Math" w:cs="Times New Roman"/>
            <w:sz w:val="22"/>
          </w:rPr>
          <m:t>Γ</m:t>
        </m:r>
        <w:bookmarkEnd w:id="318"/>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 or non-discretely</w:t>
      </w:r>
      <w:ins w:id="319" w:author="Daniel Jacob" w:date="2020-04-24T09:52:00Z">
        <w:r w:rsidR="00A93C49">
          <w:rPr>
            <w:rFonts w:ascii="Times New Roman" w:hAnsi="Times New Roman" w:cs="Times New Roman"/>
            <w:sz w:val="22"/>
          </w:rPr>
          <w:t>, as in the case of a GMM</w:t>
        </w:r>
      </w:ins>
      <w:r w:rsidR="00DD62B4">
        <w:rPr>
          <w:rFonts w:ascii="Times New Roman" w:hAnsi="Times New Roman" w:cs="Times New Roman"/>
          <w:sz w:val="22"/>
        </w:rPr>
        <w:t xml:space="preserve">.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can extend 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middle panel,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three spaces. </w:t>
      </w:r>
      <w:del w:id="320" w:author="Daniel Jacob" w:date="2020-04-24T12:42:00Z">
        <w:r w:rsidR="00DD62B4" w:rsidDel="0024660D">
          <w:rPr>
            <w:rFonts w:ascii="Times New Roman" w:hAnsi="Times New Roman" w:cs="Times New Roman"/>
            <w:sz w:val="22"/>
          </w:rPr>
          <w:delText xml:space="preserve">As the dimension or rank of the subspace approaches the original dimension, i.e. as </w:delText>
        </w:r>
        <m:oMath>
          <m:r>
            <w:rPr>
              <w:rFonts w:ascii="Cambria Math" w:hAnsi="Cambria Math" w:cs="Times New Roman"/>
              <w:sz w:val="22"/>
            </w:rPr>
            <m:t>k→n</m:t>
          </m:r>
        </m:oMath>
        <w:r w:rsidR="00DD62B4" w:rsidDel="0024660D">
          <w:rPr>
            <w:rFonts w:ascii="Times New Roman" w:hAnsi="Times New Roman" w:cs="Times New Roman"/>
            <w:sz w:val="22"/>
          </w:rPr>
          <w:delText xml:space="preserve">, the inverse solution converges to the true solution. </w:delText>
        </w:r>
      </w:del>
    </w:p>
    <w:p w14:paraId="78E5BDE9" w14:textId="77777777" w:rsidR="00C449BA" w:rsidRDefault="00C449BA" w:rsidP="007A4AD3">
      <w:pPr>
        <w:rPr>
          <w:rFonts w:ascii="Times New Roman" w:hAnsi="Times New Roman" w:cs="Times New Roman"/>
          <w:sz w:val="22"/>
        </w:rPr>
      </w:pPr>
    </w:p>
    <w:p w14:paraId="1A91EB4B" w14:textId="1C5D2724" w:rsidR="001560BF" w:rsidRDefault="00C449BA" w:rsidP="00D53B32">
      <w:pPr>
        <w:rPr>
          <w:rFonts w:ascii="Times New Roman" w:eastAsiaTheme="minorEastAsia" w:hAnsi="Times New Roman" w:cs="Times New Roman"/>
          <w:sz w:val="22"/>
        </w:rPr>
      </w:pPr>
      <w:del w:id="321" w:author="Daniel Jacob" w:date="2020-04-24T12:44:00Z">
        <w:r w:rsidDel="0024660D">
          <w:rPr>
            <w:rFonts w:ascii="Times New Roman" w:hAnsi="Times New Roman" w:cs="Times New Roman"/>
            <w:sz w:val="22"/>
          </w:rPr>
          <w:delText xml:space="preserve">Reducing </w:delText>
        </w:r>
        <w:r w:rsidR="00D53B32" w:rsidDel="0024660D">
          <w:rPr>
            <w:rFonts w:ascii="Times New Roman" w:hAnsi="Times New Roman" w:cs="Times New Roman"/>
            <w:sz w:val="22"/>
          </w:rPr>
          <w:delText xml:space="preserve">and restoring </w:delText>
        </w:r>
        <w:r w:rsidDel="0024660D">
          <w:rPr>
            <w:rFonts w:ascii="Times New Roman" w:hAnsi="Times New Roman" w:cs="Times New Roman"/>
            <w:sz w:val="22"/>
          </w:rPr>
          <w:delText xml:space="preserve">the dimension </w:delText>
        </w:r>
        <w:r w:rsidR="001E20B0" w:rsidDel="0024660D">
          <w:rPr>
            <w:rFonts w:ascii="Times New Roman" w:hAnsi="Times New Roman" w:cs="Times New Roman"/>
            <w:sz w:val="22"/>
          </w:rPr>
          <w:delText xml:space="preserve">of the state vector </w:delText>
        </w:r>
        <w:r w:rsidR="001E20B0" w:rsidDel="0024660D">
          <w:rPr>
            <w:rFonts w:ascii="Times New Roman" w:eastAsiaTheme="minorEastAsia" w:hAnsi="Times New Roman" w:cs="Times New Roman"/>
            <w:sz w:val="22"/>
          </w:rPr>
          <w:delText xml:space="preserve">discards information </w:delText>
        </w:r>
        <w:r w:rsidDel="0024660D">
          <w:rPr>
            <w:rFonts w:ascii="Times New Roman" w:eastAsiaTheme="minorEastAsia" w:hAnsi="Times New Roman" w:cs="Times New Roman"/>
            <w:sz w:val="22"/>
          </w:rPr>
          <w:delText>about the distribution of emissions on the</w:delText>
        </w:r>
        <w:r w:rsidR="001E20B0" w:rsidDel="0024660D">
          <w:rPr>
            <w:rFonts w:ascii="Times New Roman" w:eastAsiaTheme="minorEastAsia" w:hAnsi="Times New Roman" w:cs="Times New Roman"/>
            <w:sz w:val="22"/>
          </w:rPr>
          <w:delText xml:space="preserve"> full-</w:delText>
        </w:r>
        <w:r w:rsidDel="0024660D">
          <w:rPr>
            <w:rFonts w:ascii="Times New Roman" w:eastAsiaTheme="minorEastAsia" w:hAnsi="Times New Roman" w:cs="Times New Roman"/>
            <w:sz w:val="22"/>
          </w:rPr>
          <w:delText>resolution grid</w:delText>
        </w:r>
      </w:del>
      <w:ins w:id="322" w:author="Daniel Jacob" w:date="2020-04-24T12:44:00Z">
        <w:r w:rsidR="0024660D">
          <w:rPr>
            <w:rFonts w:ascii="Times New Roman" w:hAnsi="Times New Roman" w:cs="Times New Roman"/>
            <w:sz w:val="22"/>
          </w:rPr>
          <w:t xml:space="preserve">We would like to </w:t>
        </w:r>
      </w:ins>
      <w:ins w:id="323" w:author="Daniel Jacob" w:date="2020-04-24T12:45:00Z">
        <w:r w:rsidR="0024660D">
          <w:rPr>
            <w:rFonts w:ascii="Times New Roman" w:hAnsi="Times New Roman" w:cs="Times New Roman"/>
            <w:sz w:val="22"/>
          </w:rPr>
          <w:t xml:space="preserve">find </w:t>
        </w:r>
      </w:ins>
      <w:del w:id="324" w:author="Daniel Jacob" w:date="2020-04-24T12:45:00Z">
        <w:r w:rsidDel="0024660D">
          <w:rPr>
            <w:rFonts w:ascii="Times New Roman" w:eastAsiaTheme="minorEastAsia" w:hAnsi="Times New Roman" w:cs="Times New Roman"/>
            <w:sz w:val="22"/>
          </w:rPr>
          <w:delText xml:space="preserve">. </w:delText>
        </w:r>
        <w:r w:rsidR="00F9284C" w:rsidDel="0024660D">
          <w:rPr>
            <w:rFonts w:ascii="Times New Roman" w:eastAsiaTheme="minorEastAsia" w:hAnsi="Times New Roman" w:cs="Times New Roman"/>
            <w:sz w:val="22"/>
          </w:rPr>
          <w:delText xml:space="preserve">The </w:delText>
        </w:r>
      </w:del>
      <w:r w:rsidR="00F9284C">
        <w:rPr>
          <w:rFonts w:ascii="Times New Roman" w:eastAsiaTheme="minorEastAsia" w:hAnsi="Times New Roman" w:cs="Times New Roman"/>
          <w:sz w:val="22"/>
        </w:rPr>
        <w:t>optimal</w:t>
      </w:r>
      <w:r w:rsidR="00371B40">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Γ</m:t>
        </m:r>
      </m:oMath>
      <w:r w:rsidR="00371B40">
        <w:rPr>
          <w:rFonts w:ascii="Times New Roman" w:eastAsiaTheme="minorEastAsia" w:hAnsi="Times New Roman" w:cs="Times New Roman"/>
          <w:sz w:val="22"/>
        </w:rPr>
        <w:t xml:space="preserve"> </w:t>
      </w:r>
      <w:r w:rsidR="00D53B32">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xml:space="preserve"> </w:t>
      </w:r>
      <w:ins w:id="325" w:author="Daniel Jacob" w:date="2020-04-24T12:45:00Z">
        <w:r w:rsidR="0024660D">
          <w:rPr>
            <w:rFonts w:ascii="Times New Roman" w:eastAsiaTheme="minorEastAsia" w:hAnsi="Times New Roman" w:cs="Times New Roman"/>
            <w:sz w:val="22"/>
          </w:rPr>
          <w:t xml:space="preserve">matrices to </w:t>
        </w:r>
      </w:ins>
      <w:r w:rsidR="00371B40">
        <w:rPr>
          <w:rFonts w:ascii="Times New Roman" w:eastAsiaTheme="minorEastAsia" w:hAnsi="Times New Roman" w:cs="Times New Roman"/>
          <w:sz w:val="22"/>
        </w:rPr>
        <w:t>minimize</w:t>
      </w:r>
      <w:r w:rsidR="00D53B32">
        <w:rPr>
          <w:rFonts w:ascii="Times New Roman" w:eastAsiaTheme="minorEastAsia" w:hAnsi="Times New Roman" w:cs="Times New Roman"/>
          <w:sz w:val="22"/>
        </w:rPr>
        <w:t xml:space="preserve"> </w:t>
      </w:r>
      <w:r w:rsidR="00823386">
        <w:rPr>
          <w:rFonts w:ascii="Times New Roman" w:eastAsiaTheme="minorEastAsia" w:hAnsi="Times New Roman" w:cs="Times New Roman"/>
          <w:sz w:val="22"/>
        </w:rPr>
        <w:t>th</w:t>
      </w:r>
      <w:ins w:id="326" w:author="Daniel Jacob" w:date="2020-04-24T12:45:00Z">
        <w:r w:rsidR="0024660D">
          <w:rPr>
            <w:rFonts w:ascii="Times New Roman" w:eastAsiaTheme="minorEastAsia" w:hAnsi="Times New Roman" w:cs="Times New Roman"/>
            <w:sz w:val="22"/>
          </w:rPr>
          <w:t>e</w:t>
        </w:r>
      </w:ins>
      <w:del w:id="327" w:author="Daniel Jacob" w:date="2020-04-24T12:45:00Z">
        <w:r w:rsidR="00823386" w:rsidDel="0024660D">
          <w:rPr>
            <w:rFonts w:ascii="Times New Roman" w:eastAsiaTheme="minorEastAsia" w:hAnsi="Times New Roman" w:cs="Times New Roman"/>
            <w:sz w:val="22"/>
          </w:rPr>
          <w:delText>is</w:delText>
        </w:r>
      </w:del>
      <w:r w:rsidR="00823386">
        <w:rPr>
          <w:rFonts w:ascii="Times New Roman" w:eastAsiaTheme="minorEastAsia" w:hAnsi="Times New Roman" w:cs="Times New Roman"/>
          <w:sz w:val="22"/>
        </w:rPr>
        <w:t xml:space="preserve"> </w:t>
      </w:r>
      <w:r w:rsidR="00371B40">
        <w:rPr>
          <w:rFonts w:ascii="Times New Roman" w:eastAsiaTheme="minorEastAsia" w:hAnsi="Times New Roman" w:cs="Times New Roman"/>
          <w:sz w:val="22"/>
        </w:rPr>
        <w:t xml:space="preserve">information </w:t>
      </w:r>
      <w:r w:rsidR="00823386">
        <w:rPr>
          <w:rFonts w:ascii="Times New Roman" w:eastAsiaTheme="minorEastAsia" w:hAnsi="Times New Roman" w:cs="Times New Roman"/>
          <w:sz w:val="22"/>
        </w:rPr>
        <w:t>loss</w:t>
      </w:r>
      <w:ins w:id="328" w:author="Daniel Jacob" w:date="2020-04-24T12:45:00Z">
        <w:r w:rsidR="0024660D">
          <w:rPr>
            <w:rFonts w:ascii="Times New Roman" w:eastAsiaTheme="minorEastAsia" w:hAnsi="Times New Roman" w:cs="Times New Roman"/>
            <w:sz w:val="22"/>
          </w:rPr>
          <w:t xml:space="preserve"> in </w:t>
        </w:r>
      </w:ins>
      <w:ins w:id="329" w:author="Daniel Jacob" w:date="2020-04-24T12:46:00Z">
        <w:r w:rsidR="0024660D">
          <w:rPr>
            <w:rFonts w:ascii="Times New Roman" w:eastAsiaTheme="minorEastAsia" w:hAnsi="Times New Roman" w:cs="Times New Roman"/>
            <w:sz w:val="22"/>
          </w:rPr>
          <w:t>going fro</w:t>
        </w:r>
      </w:ins>
      <w:ins w:id="330" w:author="Daniel Jacob" w:date="2020-04-24T12:47:00Z">
        <w:r w:rsidR="0024660D">
          <w:rPr>
            <w:rFonts w:ascii="Times New Roman" w:eastAsiaTheme="minorEastAsia" w:hAnsi="Times New Roman" w:cs="Times New Roman"/>
            <w:sz w:val="22"/>
          </w:rPr>
          <w:t>m the original state vector to the reduced-dimension (or reduced-rank) state vector</w:t>
        </w:r>
      </w:ins>
      <w:r w:rsidR="00823386">
        <w:rPr>
          <w:rFonts w:ascii="Times New Roman" w:eastAsiaTheme="minorEastAsia" w:hAnsi="Times New Roman" w:cs="Times New Roman"/>
          <w:sz w:val="22"/>
        </w:rPr>
        <w:t xml:space="preserve">. </w:t>
      </w:r>
      <w:del w:id="331" w:author="Daniel Jacob" w:date="2020-04-24T12:49:00Z">
        <w:r w:rsidR="00D53B32" w:rsidDel="0024660D">
          <w:rPr>
            <w:rFonts w:ascii="Times New Roman" w:eastAsiaTheme="minorEastAsia" w:hAnsi="Times New Roman" w:cs="Times New Roman"/>
            <w:sz w:val="22"/>
          </w:rPr>
          <w:delText xml:space="preserve">To </w:delText>
        </w:r>
        <w:r w:rsidR="00823386" w:rsidDel="0024660D">
          <w:rPr>
            <w:rFonts w:ascii="Times New Roman" w:eastAsiaTheme="minorEastAsia" w:hAnsi="Times New Roman" w:cs="Times New Roman"/>
            <w:sz w:val="22"/>
          </w:rPr>
          <w:delText>find the optimal values for</w:delText>
        </w:r>
        <w:r w:rsidR="00D53B32" w:rsidDel="0024660D">
          <w:rPr>
            <w:rFonts w:ascii="Times New Roman" w:eastAsiaTheme="minorEastAsia" w:hAnsi="Times New Roman" w:cs="Times New Roman"/>
            <w:sz w:val="22"/>
          </w:rPr>
          <w:delText xml:space="preserve"> both </w:delText>
        </w:r>
        <m:oMath>
          <m:r>
            <m:rPr>
              <m:sty m:val="b"/>
            </m:rPr>
            <w:rPr>
              <w:rFonts w:ascii="Cambria Math" w:eastAsiaTheme="minorEastAsia" w:hAnsi="Cambria Math" w:cs="Times New Roman"/>
              <w:sz w:val="22"/>
            </w:rPr>
            <m:t>Γ</m:t>
          </m:r>
        </m:oMath>
        <w:r w:rsidR="00D53B32" w:rsidDel="0024660D">
          <w:rPr>
            <w:rFonts w:ascii="Times New Roman" w:eastAsiaTheme="minorEastAsia" w:hAnsi="Times New Roman" w:cs="Times New Roman"/>
            <w:sz w:val="22"/>
          </w:rPr>
          <w:delText xml:space="preserve"> and </w:delTex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D53B32" w:rsidDel="0024660D">
          <w:rPr>
            <w:rFonts w:ascii="Times New Roman" w:eastAsiaTheme="minorEastAsia" w:hAnsi="Times New Roman" w:cs="Times New Roman"/>
            <w:sz w:val="22"/>
          </w:rPr>
          <w:delText>, we</w:delText>
        </w:r>
      </w:del>
      <w:ins w:id="332" w:author="Daniel Jacob" w:date="2020-04-24T12:49:00Z">
        <w:r w:rsidR="0024660D">
          <w:rPr>
            <w:rFonts w:ascii="Times New Roman" w:eastAsiaTheme="minorEastAsia" w:hAnsi="Times New Roman" w:cs="Times New Roman"/>
            <w:sz w:val="22"/>
          </w:rPr>
          <w:t>This is given by</w:t>
        </w:r>
      </w:ins>
      <w:r w:rsidR="00D53B32">
        <w:rPr>
          <w:rFonts w:ascii="Times New Roman" w:eastAsiaTheme="minorEastAsia" w:hAnsi="Times New Roman" w:cs="Times New Roman"/>
          <w:sz w:val="22"/>
        </w:rPr>
        <w:t xml:space="preserve"> </w:t>
      </w:r>
      <w:del w:id="333" w:author="Daniel Jacob" w:date="2020-04-24T12:50:00Z">
        <w:r w:rsidR="00D53B32" w:rsidDel="0024660D">
          <w:rPr>
            <w:rFonts w:ascii="Times New Roman" w:eastAsiaTheme="minorEastAsia" w:hAnsi="Times New Roman" w:cs="Times New Roman"/>
            <w:sz w:val="22"/>
          </w:rPr>
          <w:delText>consider</w:delText>
        </w:r>
        <w:r w:rsidR="00823386" w:rsidDel="0024660D">
          <w:rPr>
            <w:rFonts w:ascii="Times New Roman" w:eastAsiaTheme="minorEastAsia" w:hAnsi="Times New Roman" w:cs="Times New Roman"/>
            <w:sz w:val="22"/>
          </w:rPr>
          <w:delText xml:space="preserve"> a</w:delText>
        </w:r>
      </w:del>
      <w:ins w:id="334" w:author="Daniel Jacob" w:date="2020-04-24T12:50:00Z">
        <w:r w:rsidR="0024660D">
          <w:rPr>
            <w:rFonts w:ascii="Times New Roman" w:eastAsiaTheme="minorEastAsia" w:hAnsi="Times New Roman" w:cs="Times New Roman"/>
            <w:sz w:val="22"/>
          </w:rPr>
          <w:t>the</w:t>
        </w:r>
      </w:ins>
      <w:r w:rsidR="00823386">
        <w:rPr>
          <w:rFonts w:ascii="Times New Roman" w:eastAsiaTheme="minorEastAsia" w:hAnsi="Times New Roman" w:cs="Times New Roman"/>
          <w:sz w:val="22"/>
        </w:rPr>
        <w:t xml:space="preserve">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w:t>
      </w:r>
      <w:commentRangeStart w:id="335"/>
      <w:r w:rsidR="00D53B32">
        <w:rPr>
          <w:rFonts w:ascii="Times New Roman" w:eastAsiaTheme="minorEastAsia" w:hAnsi="Times New Roman" w:cs="Times New Roman"/>
          <w:sz w:val="22"/>
        </w:rPr>
        <w:t xml:space="preserve">that </w:t>
      </w:r>
      <w:ins w:id="336" w:author="Daniel Jacob" w:date="2020-04-24T12:53:00Z">
        <w:r w:rsidR="00AE5124">
          <w:rPr>
            <w:rFonts w:ascii="Times New Roman" w:eastAsiaTheme="minorEastAsia" w:hAnsi="Times New Roman" w:cs="Times New Roman"/>
            <w:sz w:val="22"/>
          </w:rPr>
          <w:t>preserves best the probability dens</w:t>
        </w:r>
      </w:ins>
      <w:ins w:id="337" w:author="Daniel Jacob" w:date="2020-04-24T12:54:00Z">
        <w:r w:rsidR="00AE5124">
          <w:rPr>
            <w:rFonts w:ascii="Times New Roman" w:eastAsiaTheme="minorEastAsia" w:hAnsi="Times New Roman" w:cs="Times New Roman"/>
            <w:sz w:val="22"/>
          </w:rPr>
          <w:t xml:space="preserve">ity function (pdf) of the </w:t>
        </w:r>
      </w:ins>
      <w:del w:id="338" w:author="Daniel Jacob" w:date="2020-04-24T12:54:00Z">
        <w:r w:rsidR="00D53B32" w:rsidDel="00AE5124">
          <w:rPr>
            <w:rFonts w:ascii="Times New Roman" w:eastAsiaTheme="minorEastAsia" w:hAnsi="Times New Roman" w:cs="Times New Roman"/>
            <w:sz w:val="22"/>
          </w:rPr>
          <w:delText>maximizes the probability of the full dimension</w:delText>
        </w:r>
      </w:del>
      <w:ins w:id="339" w:author="Daniel Jacob" w:date="2020-04-24T12:54:00Z">
        <w:r w:rsidR="00AE5124">
          <w:rPr>
            <w:rFonts w:ascii="Times New Roman" w:eastAsiaTheme="minorEastAsia" w:hAnsi="Times New Roman" w:cs="Times New Roman"/>
            <w:sz w:val="22"/>
          </w:rPr>
          <w:t>original</w:t>
        </w:r>
      </w:ins>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23386">
        <w:rPr>
          <w:rFonts w:ascii="Times New Roman" w:eastAsiaTheme="minorEastAsia" w:hAnsi="Times New Roman" w:cs="Times New Roman"/>
          <w:sz w:val="22"/>
        </w:rPr>
        <w:t xml:space="preserve">. </w:t>
      </w:r>
      <w:ins w:id="340" w:author="Daniel Jacob" w:date="2020-04-24T12:54:00Z">
        <w:r w:rsidR="00AE5124">
          <w:rPr>
            <w:rFonts w:ascii="Times New Roman" w:eastAsiaTheme="minorEastAsia" w:hAnsi="Times New Roman" w:cs="Times New Roman"/>
            <w:sz w:val="22"/>
          </w:rPr>
          <w:t>That p</w:t>
        </w:r>
      </w:ins>
      <w:ins w:id="341" w:author="Daniel Jacob" w:date="2020-04-24T12:55:00Z">
        <w:r w:rsidR="00AE5124">
          <w:rPr>
            <w:rFonts w:ascii="Times New Roman" w:eastAsiaTheme="minorEastAsia" w:hAnsi="Times New Roman" w:cs="Times New Roman"/>
            <w:sz w:val="22"/>
          </w:rPr>
          <w:t xml:space="preserve">df is defined by the prior error covariance matrix </w:t>
        </w:r>
        <w:r w:rsidR="00AE5124">
          <w:rPr>
            <w:rFonts w:ascii="Times New Roman" w:eastAsiaTheme="minorEastAsia" w:hAnsi="Times New Roman" w:cs="Times New Roman"/>
            <w:b/>
            <w:bCs/>
            <w:sz w:val="22"/>
          </w:rPr>
          <w:t>S</w:t>
        </w:r>
        <w:r w:rsidR="00AE5124">
          <w:rPr>
            <w:rFonts w:ascii="Times New Roman" w:eastAsiaTheme="minorEastAsia" w:hAnsi="Times New Roman" w:cs="Times New Roman"/>
            <w:b/>
            <w:bCs/>
            <w:sz w:val="22"/>
            <w:vertAlign w:val="subscript"/>
          </w:rPr>
          <w:t>A</w:t>
        </w:r>
        <w:r w:rsidR="00AE5124">
          <w:rPr>
            <w:rFonts w:ascii="Times New Roman" w:eastAsiaTheme="minorEastAsia" w:hAnsi="Times New Roman" w:cs="Times New Roman"/>
            <w:b/>
            <w:bCs/>
            <w:sz w:val="22"/>
          </w:rPr>
          <w:t>.</w:t>
        </w:r>
        <w:r w:rsidR="00AE5124">
          <w:rPr>
            <w:rFonts w:ascii="Times New Roman" w:eastAsiaTheme="minorEastAsia" w:hAnsi="Times New Roman" w:cs="Times New Roman"/>
            <w:sz w:val="22"/>
          </w:rPr>
          <w:t xml:space="preserve"> </w:t>
        </w:r>
        <w:commentRangeEnd w:id="335"/>
        <w:r w:rsidR="00AE5124">
          <w:rPr>
            <w:rStyle w:val="CommentReference"/>
          </w:rPr>
          <w:commentReference w:id="335"/>
        </w:r>
      </w:ins>
      <w:proofErr w:type="spellStart"/>
      <w:r w:rsidR="00D53B32">
        <w:rPr>
          <w:rFonts w:ascii="Times New Roman" w:eastAsiaTheme="minorEastAsia" w:hAnsi="Times New Roman" w:cs="Times New Roman"/>
          <w:sz w:val="22"/>
        </w:rPr>
        <w:t>Bousserez</w:t>
      </w:r>
      <w:proofErr w:type="spellEnd"/>
      <w:r w:rsidR="00D53B32">
        <w:rPr>
          <w:rFonts w:ascii="Times New Roman" w:eastAsiaTheme="minorEastAsia" w:hAnsi="Times New Roman" w:cs="Times New Roman"/>
          <w:sz w:val="22"/>
        </w:rPr>
        <w:t xml:space="preserve"> and </w:t>
      </w:r>
      <w:proofErr w:type="spellStart"/>
      <w:r w:rsidR="00D53B32">
        <w:rPr>
          <w:rFonts w:ascii="Times New Roman" w:eastAsiaTheme="minorEastAsia" w:hAnsi="Times New Roman" w:cs="Times New Roman"/>
          <w:sz w:val="22"/>
        </w:rPr>
        <w:t>Henze</w:t>
      </w:r>
      <w:proofErr w:type="spellEnd"/>
      <w:r w:rsidR="00D53B32">
        <w:rPr>
          <w:rFonts w:ascii="Times New Roman" w:eastAsiaTheme="minorEastAsia" w:hAnsi="Times New Roman" w:cs="Times New Roman"/>
          <w:sz w:val="22"/>
        </w:rPr>
        <w:t xml:space="preserve"> (2018) show that th</w:t>
      </w:r>
      <w:r w:rsidR="00823386">
        <w:rPr>
          <w:rFonts w:ascii="Times New Roman" w:eastAsiaTheme="minorEastAsia" w:hAnsi="Times New Roman" w:cs="Times New Roman"/>
          <w:sz w:val="22"/>
        </w:rPr>
        <w:t>is</w:t>
      </w:r>
      <w:r w:rsidR="00D53B32">
        <w:rPr>
          <w:rFonts w:ascii="Times New Roman" w:eastAsiaTheme="minorEastAsia" w:hAnsi="Times New Roman" w:cs="Times New Roman"/>
          <w:sz w:val="22"/>
        </w:rPr>
        <w:t xml:space="preserve"> </w:t>
      </w:r>
      <w:del w:id="342" w:author="Daniel Jacob" w:date="2020-04-24T12:56:00Z">
        <w:r w:rsidR="00D53B32" w:rsidDel="00AE5124">
          <w:rPr>
            <w:rFonts w:ascii="Times New Roman" w:eastAsiaTheme="minorEastAsia" w:hAnsi="Times New Roman" w:cs="Times New Roman"/>
            <w:sz w:val="22"/>
          </w:rPr>
          <w:delText>probability is maximized</w:delText>
        </w:r>
      </w:del>
      <w:ins w:id="343" w:author="Daniel Jacob" w:date="2020-04-24T12:56:00Z">
        <w:r w:rsidR="00AE5124">
          <w:rPr>
            <w:rFonts w:ascii="Times New Roman" w:eastAsiaTheme="minorEastAsia" w:hAnsi="Times New Roman" w:cs="Times New Roman"/>
            <w:sz w:val="22"/>
          </w:rPr>
          <w:t>is achieved</w:t>
        </w:r>
      </w:ins>
      <w:r w:rsidR="00D53B32">
        <w:rPr>
          <w:rFonts w:ascii="Times New Roman" w:eastAsiaTheme="minorEastAsia" w:hAnsi="Times New Roman" w:cs="Times New Roman"/>
          <w:sz w:val="22"/>
        </w:rPr>
        <w:t xml:space="preserve"> when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077235">
        <w:rPr>
          <w:rFonts w:ascii="Times New Roman" w:hAnsi="Times New Roman" w:cs="Times New Roman"/>
          <w:sz w:val="22"/>
        </w:rPr>
        <w:t xml:space="preserve">Within this class of </w:t>
      </w:r>
      <w:r w:rsidR="006C40AE">
        <w:rPr>
          <w:rFonts w:ascii="Times New Roman" w:hAnsi="Times New Roman" w:cs="Times New Roman"/>
          <w:sz w:val="22"/>
        </w:rPr>
        <w:t>projections</w:t>
      </w:r>
      <w:ins w:id="344" w:author="Daniel Jacob" w:date="2020-04-24T12:56:00Z">
        <w:r w:rsidR="00AE5124">
          <w:rPr>
            <w:rFonts w:ascii="Times New Roman" w:hAnsi="Times New Roman" w:cs="Times New Roman"/>
            <w:sz w:val="22"/>
          </w:rPr>
          <w:t xml:space="preserve"> over the range of the </w:t>
        </w:r>
      </w:ins>
      <w:ins w:id="345" w:author="Daniel Jacob" w:date="2020-04-24T12:57:00Z">
        <w:r w:rsidR="00AE5124">
          <w:rPr>
            <w:rFonts w:ascii="Times New Roman" w:hAnsi="Times New Roman" w:cs="Times New Roman"/>
            <w:sz w:val="22"/>
          </w:rPr>
          <w:t xml:space="preserve">linear operators </w:t>
        </w:r>
        <m:oMath>
          <m:r>
            <m:rPr>
              <m:sty m:val="b"/>
            </m:rPr>
            <w:rPr>
              <w:rFonts w:ascii="Cambria Math" w:hAnsi="Cambria Math" w:cs="Times New Roman"/>
              <w:sz w:val="22"/>
            </w:rPr>
            <m:t>Γ</m:t>
          </m:r>
        </m:oMath>
      </w:ins>
      <w:r w:rsidR="00077235">
        <w:rPr>
          <w:rFonts w:ascii="Times New Roman" w:hAnsi="Times New Roman" w:cs="Times New Roman"/>
          <w:sz w:val="22"/>
        </w:rPr>
        <w:t xml:space="preserve">, </w:t>
      </w:r>
      <w:r w:rsidR="005A6EB7">
        <w:rPr>
          <w:rFonts w:ascii="Times New Roman" w:hAnsi="Times New Roman" w:cs="Times New Roman"/>
          <w:sz w:val="22"/>
        </w:rPr>
        <w:t>information loss is minimized when the DOFS</w:t>
      </w:r>
      <w:r w:rsidR="003568B9">
        <w:rPr>
          <w:rFonts w:ascii="Times New Roman" w:hAnsi="Times New Roman" w:cs="Times New Roman"/>
          <w:sz w:val="22"/>
        </w:rPr>
        <w:t xml:space="preserve"> </w:t>
      </w:r>
      <w:r w:rsidR="00077235">
        <w:rPr>
          <w:rFonts w:ascii="Times New Roman" w:hAnsi="Times New Roman" w:cs="Times New Roman"/>
          <w:sz w:val="22"/>
        </w:rPr>
        <w:t xml:space="preserve">of the resulting reduced-rank </w:t>
      </w:r>
      <w:r w:rsidR="005A6EB7">
        <w:rPr>
          <w:rFonts w:ascii="Times New Roman" w:hAnsi="Times New Roman" w:cs="Times New Roman"/>
          <w:sz w:val="22"/>
        </w:rPr>
        <w:t>space is maximized.</w:t>
      </w:r>
      <w:r w:rsidR="00D127BD">
        <w:rPr>
          <w:rFonts w:ascii="Times New Roman" w:eastAsiaTheme="minorEastAsia" w:hAnsi="Times New Roman" w:cs="Times New Roman"/>
          <w:sz w:val="22"/>
        </w:rPr>
        <w:t xml:space="preserve"> </w:t>
      </w:r>
      <w:proofErr w:type="spellStart"/>
      <w:r w:rsidR="00C75F4B">
        <w:rPr>
          <w:rFonts w:ascii="Times New Roman" w:eastAsiaTheme="minorEastAsia" w:hAnsi="Times New Roman" w:cs="Times New Roman"/>
          <w:sz w:val="22"/>
        </w:rPr>
        <w:t>Bousserez</w:t>
      </w:r>
      <w:proofErr w:type="spellEnd"/>
      <w:r w:rsidR="00C75F4B">
        <w:rPr>
          <w:rFonts w:ascii="Times New Roman" w:eastAsiaTheme="minorEastAsia" w:hAnsi="Times New Roman" w:cs="Times New Roman"/>
          <w:sz w:val="22"/>
        </w:rPr>
        <w:t xml:space="preserve"> and </w:t>
      </w:r>
      <w:proofErr w:type="spellStart"/>
      <w:r w:rsidR="00C75F4B">
        <w:rPr>
          <w:rFonts w:ascii="Times New Roman" w:eastAsiaTheme="minorEastAsia" w:hAnsi="Times New Roman" w:cs="Times New Roman"/>
          <w:sz w:val="22"/>
        </w:rPr>
        <w:t>Henze</w:t>
      </w:r>
      <w:proofErr w:type="spellEnd"/>
      <w:r w:rsidR="00C75F4B">
        <w:rPr>
          <w:rFonts w:ascii="Times New Roman" w:eastAsiaTheme="minorEastAsia" w:hAnsi="Times New Roman" w:cs="Times New Roman"/>
          <w:sz w:val="22"/>
        </w:rPr>
        <w:t xml:space="preserve"> (2018) </w:t>
      </w:r>
      <w:r w:rsidR="005A6EB7">
        <w:rPr>
          <w:rFonts w:ascii="Times New Roman" w:eastAsiaTheme="minorEastAsia" w:hAnsi="Times New Roman" w:cs="Times New Roman"/>
          <w:sz w:val="22"/>
        </w:rPr>
        <w:t>find</w:t>
      </w:r>
      <w:r w:rsidR="00443503">
        <w:rPr>
          <w:rFonts w:ascii="Times New Roman" w:eastAsiaTheme="minorEastAsia" w:hAnsi="Times New Roman" w:cs="Times New Roman"/>
          <w:sz w:val="22"/>
        </w:rPr>
        <w:t xml:space="preserve"> that for a projection of this form</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ins w:id="346" w:author="Daniel Jacob" w:date="2020-04-24T13:51:00Z">
        <w:r w:rsidR="008960F6">
          <w:rPr>
            <w:rFonts w:ascii="Times New Roman" w:eastAsiaTheme="minorEastAsia" w:hAnsi="Times New Roman" w:cs="Times New Roman"/>
            <w:b/>
            <w:sz w:val="22"/>
          </w:rPr>
          <w:t xml:space="preserve"> </w:t>
        </w:r>
        <w:commentRangeStart w:id="347"/>
        <w:r w:rsidR="008960F6">
          <w:rPr>
            <w:rFonts w:ascii="Times New Roman" w:eastAsiaTheme="minorEastAsia" w:hAnsi="Times New Roman" w:cs="Times New Roman"/>
            <w:bCs/>
            <w:sz w:val="22"/>
          </w:rPr>
          <w:t xml:space="preserve">where </w:t>
        </w:r>
        <w:r w:rsidR="008960F6">
          <w:rPr>
            <w:rFonts w:ascii="Times New Roman" w:eastAsiaTheme="minorEastAsia" w:hAnsi="Times New Roman" w:cs="Times New Roman"/>
            <w:b/>
            <w:sz w:val="22"/>
          </w:rPr>
          <w:t>A</w:t>
        </w:r>
        <w:r w:rsidR="008960F6">
          <w:rPr>
            <w:rFonts w:ascii="Times New Roman" w:eastAsiaTheme="minorEastAsia" w:hAnsi="Times New Roman" w:cs="Times New Roman"/>
            <w:bCs/>
            <w:sz w:val="22"/>
          </w:rPr>
          <w:t xml:space="preserve"> is the averaging kernel matrix at the orig</w:t>
        </w:r>
      </w:ins>
      <w:ins w:id="348" w:author="Daniel Jacob" w:date="2020-04-24T13:52:00Z">
        <w:r w:rsidR="008960F6">
          <w:rPr>
            <w:rFonts w:ascii="Times New Roman" w:eastAsiaTheme="minorEastAsia" w:hAnsi="Times New Roman" w:cs="Times New Roman"/>
            <w:bCs/>
            <w:sz w:val="22"/>
          </w:rPr>
          <w:t>inal resolution (equation (4))</w:t>
        </w:r>
        <w:commentRangeEnd w:id="347"/>
        <w:r w:rsidR="008960F6">
          <w:rPr>
            <w:rStyle w:val="CommentReference"/>
          </w:rPr>
          <w:commentReference w:id="347"/>
        </w:r>
      </w:ins>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r w:rsidR="003568B9">
        <w:rPr>
          <w:rFonts w:ascii="Times New Roman" w:eastAsiaTheme="minorEastAsia" w:hAnsi="Times New Roman" w:cs="Times New Roman"/>
          <w:sz w:val="22"/>
        </w:rPr>
        <w:t xml:space="preserve"> </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CF5F1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6E0437EC"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w:t>
      </w:r>
      <w:r w:rsidR="00397B7B">
        <w:rPr>
          <w:rFonts w:ascii="Times New Roman" w:eastAsiaTheme="minorEastAsia" w:hAnsi="Times New Roman" w:cs="Times New Roman"/>
          <w:sz w:val="22"/>
        </w:rPr>
        <w:t xml:space="preserve">a </w:t>
      </w:r>
      <w:r>
        <w:rPr>
          <w:rFonts w:ascii="Times New Roman" w:eastAsiaTheme="minorEastAsia" w:hAnsi="Times New Roman" w:cs="Times New Roman"/>
          <w:sz w:val="22"/>
        </w:rPr>
        <w:t xml:space="preserve">symmetric semi-positive definite matrix, the </w:t>
      </w:r>
      <w:r w:rsidR="00397B7B">
        <w:rPr>
          <w:rFonts w:ascii="Times New Roman" w:eastAsiaTheme="minorEastAsia" w:hAnsi="Times New Roman" w:cs="Times New Roman"/>
          <w:sz w:val="22"/>
        </w:rPr>
        <w:t>eige</w:t>
      </w:r>
      <w:r w:rsidR="00C00C46">
        <w:rPr>
          <w:rFonts w:ascii="Times New Roman" w:eastAsiaTheme="minorEastAsia" w:hAnsi="Times New Roman" w:cs="Times New Roman"/>
          <w:sz w:val="22"/>
        </w:rPr>
        <w:t>n</w:t>
      </w:r>
      <w:r w:rsidR="00397B7B">
        <w:rPr>
          <w:rFonts w:ascii="Times New Roman" w:eastAsiaTheme="minorEastAsia" w:hAnsi="Times New Roman" w:cs="Times New Roman"/>
          <w:sz w:val="22"/>
        </w:rPr>
        <w:t xml:space="preserve">vectors form an orthonormal basis for the space spanned by </w:t>
      </w:r>
      <m:oMath>
        <m:r>
          <m:rPr>
            <m:sty m:val="b"/>
          </m:rPr>
          <w:rPr>
            <w:rFonts w:ascii="Cambria Math" w:hAnsi="Cambria Math" w:cs="Times New Roman"/>
            <w:sz w:val="22"/>
          </w:rPr>
          <m:t>Q</m:t>
        </m:r>
      </m:oMath>
      <w:r w:rsidR="00520242">
        <w:rPr>
          <w:rFonts w:ascii="Times New Roman" w:eastAsiaTheme="minorEastAsia" w:hAnsi="Times New Roman" w:cs="Times New Roman"/>
          <w:sz w:val="22"/>
        </w:rPr>
        <w:t xml:space="preserve">. </w:t>
      </w:r>
      <w:commentRangeStart w:id="349"/>
      <w:r w:rsidR="00F26F25">
        <w:rPr>
          <w:rFonts w:ascii="Times New Roman" w:eastAsiaTheme="minorEastAsia" w:hAnsi="Times New Roman" w:cs="Times New Roman"/>
          <w:sz w:val="22"/>
        </w:rPr>
        <w:t xml:space="preserve">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sidR="00F26F25">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3568B9">
        <w:rPr>
          <w:rFonts w:ascii="Times New Roman" w:eastAsiaTheme="minorEastAsia" w:hAnsi="Times New Roman" w:cs="Times New Roman"/>
          <w:sz w:val="22"/>
        </w:rPr>
        <w:t xml:space="preserve"> </w:t>
      </w:r>
      <w:r w:rsidR="00C00C46">
        <w:rPr>
          <w:rFonts w:ascii="Times New Roman" w:eastAsiaTheme="minorEastAsia" w:hAnsi="Times New Roman" w:cs="Times New Roman"/>
          <w:sz w:val="22"/>
        </w:rPr>
        <w:t>is</w:t>
      </w:r>
      <w:r w:rsidR="003568B9">
        <w:rPr>
          <w:rFonts w:ascii="Times New Roman" w:eastAsiaTheme="minorEastAsia" w:hAnsi="Times New Roman" w:cs="Times New Roman"/>
          <w:sz w:val="22"/>
        </w:rPr>
        <w:t xml:space="preserve"> maximized </w:t>
      </w:r>
      <w:r w:rsidR="00C00C46">
        <w:rPr>
          <w:rFonts w:ascii="Times New Roman" w:eastAsiaTheme="minorEastAsia" w:hAnsi="Times New Roman" w:cs="Times New Roman"/>
          <w:sz w:val="22"/>
        </w:rPr>
        <w:t xml:space="preserve">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w:commentRangeEnd w:id="349"/>
        <m:r>
          <m:rPr>
            <m:sty m:val="p"/>
          </m:rPr>
          <w:rPr>
            <w:rStyle w:val="CommentReference"/>
          </w:rPr>
          <w:commentReference w:id="349"/>
        </m:r>
      </m:oMath>
      <w:r w:rsidR="00F26F25">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is the matrix of the first </w:t>
      </w:r>
      <w:r w:rsidR="00F26F25" w:rsidRPr="00C67F8C">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columns of </w:t>
      </w:r>
      <w:r w:rsidR="00F26F25" w:rsidRPr="00C67F8C">
        <w:rPr>
          <w:rFonts w:ascii="Times New Roman" w:eastAsiaTheme="minorEastAsia" w:hAnsi="Times New Roman" w:cs="Times New Roman"/>
          <w:b/>
          <w:sz w:val="22"/>
        </w:rPr>
        <w:t>W</w:t>
      </w:r>
      <w:r w:rsidR="00F26F25">
        <w:rPr>
          <w:rFonts w:ascii="Times New Roman" w:eastAsiaTheme="minorEastAsia" w:hAnsi="Times New Roman" w:cs="Times New Roman"/>
          <w:sz w:val="22"/>
        </w:rPr>
        <w:t xml:space="preserve">, with </w:t>
      </w:r>
      <w:r w:rsidR="00F26F25">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corresponding to the rank of the projected subspace. </w:t>
      </w:r>
      <w:r w:rsidR="00F26F25" w:rsidRPr="002F636B">
        <w:rPr>
          <w:rFonts w:ascii="Times New Roman" w:eastAsiaTheme="minorEastAsia" w:hAnsi="Times New Roman" w:cs="Times New Roman"/>
          <w:sz w:val="22"/>
        </w:rPr>
        <w:t>The</w:t>
      </w:r>
      <w:r w:rsidR="00F26F25">
        <w:rPr>
          <w:rFonts w:ascii="Times New Roman" w:eastAsiaTheme="minorEastAsia" w:hAnsi="Times New Roman" w:cs="Times New Roman"/>
          <w:sz w:val="22"/>
        </w:rPr>
        <w:t xml:space="preserve"> projection that maximizes the information content of the resulting subspace is then </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CF5F17"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1BA185A5" w14:textId="1997A432" w:rsidR="005D0083" w:rsidRPr="00A64F76"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B294B">
        <w:rPr>
          <w:rFonts w:ascii="Times New Roman" w:eastAsiaTheme="minorEastAsia" w:hAnsi="Times New Roman" w:cs="Times New Roman"/>
          <w:sz w:val="22"/>
        </w:rPr>
        <w:t xml:space="preserve"> followed by a dimension</w:t>
      </w:r>
      <w:r w:rsidR="00A6582F">
        <w:rPr>
          <w:rFonts w:ascii="Times New Roman" w:eastAsiaTheme="minorEastAsia" w:hAnsi="Times New Roman" w:cs="Times New Roman"/>
          <w:sz w:val="22"/>
        </w:rPr>
        <w:t>-restoring transformation</w:t>
      </w:r>
      <w:r w:rsidR="00DB294B">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A6582F">
        <w:rPr>
          <w:rFonts w:ascii="Times New Roman" w:eastAsiaTheme="minorEastAsia" w:hAnsi="Times New Roman" w:cs="Times New Roman"/>
          <w:sz w:val="22"/>
        </w:rPr>
        <w:t>.</w:t>
      </w:r>
      <w:r w:rsidR="00DB294B">
        <w:rPr>
          <w:rFonts w:ascii="Times New Roman" w:eastAsiaTheme="minorEastAsia" w:hAnsi="Times New Roman" w:cs="Times New Roman"/>
          <w:sz w:val="22"/>
        </w:rPr>
        <w:t xml:space="preserve"> </w:t>
      </w:r>
      <w:r w:rsidR="00C86CD6">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 xml:space="preserve">columns </w:t>
      </w:r>
      <w:commentRangeStart w:id="350"/>
      <w:r w:rsidR="00872704">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p"/>
              </m:rPr>
              <w:rPr>
                <w:rFonts w:ascii="Cambria Math" w:eastAsiaTheme="minorEastAsia" w:hAnsi="Cambria Math" w:cs="Times New Roman"/>
                <w:sz w:val="22"/>
              </w:rPr>
              <m:t>T</m:t>
            </m:r>
          </m:sup>
        </m:sSup>
      </m:oMath>
      <w:r w:rsidR="00872704">
        <w:rPr>
          <w:rFonts w:ascii="Times New Roman" w:eastAsiaTheme="minorEastAsia" w:hAnsi="Times New Roman" w:cs="Times New Roman"/>
          <w:sz w:val="22"/>
        </w:rPr>
        <w:t xml:space="preserve"> </w:t>
      </w:r>
      <w:r w:rsidR="00CC5F26">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CC5F26">
        <w:rPr>
          <w:rFonts w:ascii="Times New Roman" w:eastAsiaTheme="minorEastAsia" w:hAnsi="Times New Roman" w:cs="Times New Roman"/>
          <w:sz w:val="22"/>
        </w:rPr>
        <w:t xml:space="preserve"> </w:t>
      </w:r>
      <w:r w:rsidR="00705CDB">
        <w:rPr>
          <w:rFonts w:ascii="Times New Roman" w:eastAsiaTheme="minorEastAsia" w:hAnsi="Times New Roman" w:cs="Times New Roman"/>
          <w:sz w:val="22"/>
        </w:rPr>
        <w:t xml:space="preserve">give the </w:t>
      </w:r>
      <w:r w:rsidR="00705CDB" w:rsidRPr="00705CDB">
        <w:rPr>
          <w:rFonts w:ascii="Times New Roman" w:eastAsiaTheme="minorEastAsia" w:hAnsi="Times New Roman" w:cs="Times New Roman"/>
          <w:i/>
          <w:sz w:val="22"/>
        </w:rPr>
        <w:t>k</w:t>
      </w:r>
      <w:r w:rsidR="00705CDB">
        <w:rPr>
          <w:rFonts w:ascii="Times New Roman" w:eastAsiaTheme="minorEastAsia" w:hAnsi="Times New Roman" w:cs="Times New Roman"/>
          <w:sz w:val="22"/>
        </w:rPr>
        <w:t xml:space="preserve"> leading </w:t>
      </w:r>
      <w:r w:rsidR="005A6EB7">
        <w:rPr>
          <w:rFonts w:ascii="Times New Roman" w:eastAsiaTheme="minorEastAsia" w:hAnsi="Times New Roman" w:cs="Times New Roman"/>
          <w:sz w:val="22"/>
        </w:rPr>
        <w:t>left</w:t>
      </w:r>
      <w:r w:rsidR="00CC5F26">
        <w:rPr>
          <w:rFonts w:ascii="Times New Roman" w:eastAsiaTheme="minorEastAsia" w:hAnsi="Times New Roman" w:cs="Times New Roman"/>
          <w:sz w:val="22"/>
        </w:rPr>
        <w:t xml:space="preserve"> and </w:t>
      </w:r>
      <w:r w:rsidR="005A6EB7">
        <w:rPr>
          <w:rFonts w:ascii="Times New Roman" w:eastAsiaTheme="minorEastAsia" w:hAnsi="Times New Roman" w:cs="Times New Roman"/>
          <w:sz w:val="22"/>
        </w:rPr>
        <w:t>right</w:t>
      </w:r>
      <w:r w:rsidR="00CC5F26">
        <w:rPr>
          <w:rFonts w:ascii="Times New Roman" w:eastAsiaTheme="minorEastAsia" w:hAnsi="Times New Roman" w:cs="Times New Roman"/>
          <w:sz w:val="22"/>
        </w:rPr>
        <w:t xml:space="preserve"> </w:t>
      </w:r>
      <w:r w:rsidR="00705CDB" w:rsidRPr="00705CDB">
        <w:rPr>
          <w:rFonts w:ascii="Times New Roman" w:eastAsiaTheme="minorEastAsia" w:hAnsi="Times New Roman" w:cs="Times New Roman"/>
          <w:sz w:val="22"/>
        </w:rPr>
        <w:t>eigenvectors</w:t>
      </w:r>
      <w:r w:rsidR="00CC5F26">
        <w:rPr>
          <w:rFonts w:ascii="Times New Roman" w:eastAsiaTheme="minorEastAsia" w:hAnsi="Times New Roman" w:cs="Times New Roman"/>
          <w:sz w:val="22"/>
        </w:rPr>
        <w:t>, respectively,</w:t>
      </w:r>
      <w:r w:rsidR="00705CDB">
        <w:rPr>
          <w:rFonts w:ascii="Times New Roman" w:eastAsiaTheme="minorEastAsia" w:hAnsi="Times New Roman" w:cs="Times New Roman"/>
          <w:sz w:val="22"/>
        </w:rPr>
        <w:t xml:space="preserve"> of the averaging kernel matrix </w:t>
      </w:r>
      <w:r w:rsidR="00705CDB" w:rsidRPr="00705CDB">
        <w:rPr>
          <w:rFonts w:ascii="Times New Roman" w:eastAsiaTheme="minorEastAsia" w:hAnsi="Times New Roman" w:cs="Times New Roman"/>
          <w:b/>
          <w:sz w:val="22"/>
        </w:rPr>
        <w:t>A</w:t>
      </w:r>
      <w:r w:rsidR="00A31A9B">
        <w:rPr>
          <w:rFonts w:ascii="Times New Roman" w:eastAsiaTheme="minorEastAsia" w:hAnsi="Times New Roman" w:cs="Times New Roman"/>
          <w:sz w:val="22"/>
        </w:rPr>
        <w:t xml:space="preserve">, </w:t>
      </w:r>
      <w:commentRangeEnd w:id="350"/>
      <w:r w:rsidR="00C07AC1">
        <w:rPr>
          <w:rStyle w:val="CommentReference"/>
        </w:rPr>
        <w:commentReference w:id="350"/>
      </w:r>
      <w:commentRangeStart w:id="351"/>
      <w:r w:rsidR="00A31A9B">
        <w:rPr>
          <w:rFonts w:ascii="Times New Roman" w:eastAsiaTheme="minorEastAsia" w:hAnsi="Times New Roman" w:cs="Times New Roman"/>
          <w:sz w:val="22"/>
        </w:rPr>
        <w:t xml:space="preserve">suggesting a method for selecting </w:t>
      </w:r>
      <w:r w:rsidR="00A31A9B">
        <w:rPr>
          <w:rFonts w:ascii="Times New Roman" w:eastAsiaTheme="minorEastAsia" w:hAnsi="Times New Roman" w:cs="Times New Roman"/>
          <w:i/>
          <w:sz w:val="22"/>
        </w:rPr>
        <w:t>k</w:t>
      </w:r>
      <w:r w:rsidR="00CC5F26">
        <w:rPr>
          <w:rFonts w:ascii="Times New Roman" w:eastAsiaTheme="minorEastAsia" w:hAnsi="Times New Roman" w:cs="Times New Roman"/>
          <w:sz w:val="22"/>
        </w:rPr>
        <w:t xml:space="preserve"> (Rodgers </w:t>
      </w:r>
      <w:commentRangeEnd w:id="351"/>
      <w:r w:rsidR="00C07AC1">
        <w:rPr>
          <w:rStyle w:val="CommentReference"/>
        </w:rPr>
        <w:commentReference w:id="351"/>
      </w:r>
      <w:r w:rsidR="005D0083">
        <w:rPr>
          <w:rFonts w:ascii="Times New Roman" w:eastAsiaTheme="minorEastAsia" w:hAnsi="Times New Roman" w:cs="Times New Roman"/>
          <w:sz w:val="22"/>
        </w:rPr>
        <w:t>2000)</w:t>
      </w:r>
      <w:r w:rsidR="00705CDB">
        <w:rPr>
          <w:rFonts w:ascii="Times New Roman" w:eastAsiaTheme="minorEastAsia" w:hAnsi="Times New Roman" w:cs="Times New Roman"/>
          <w:sz w:val="22"/>
        </w:rPr>
        <w:t>.</w:t>
      </w:r>
      <w:r w:rsidR="00A31A9B">
        <w:rPr>
          <w:rFonts w:ascii="Times New Roman" w:eastAsiaTheme="minorEastAsia" w:hAnsi="Times New Roman" w:cs="Times New Roman"/>
          <w:sz w:val="22"/>
        </w:rPr>
        <w:t xml:space="preserve"> </w:t>
      </w:r>
      <w:commentRangeStart w:id="352"/>
      <w:r w:rsidR="005D0083">
        <w:rPr>
          <w:rFonts w:ascii="Times New Roman" w:eastAsiaTheme="minorEastAsia" w:hAnsi="Times New Roman" w:cs="Times New Roman"/>
          <w:sz w:val="22"/>
        </w:rPr>
        <w:t xml:space="preserve">The eigenvalues of </w:t>
      </w:r>
      <w:r w:rsidR="005D0083">
        <w:rPr>
          <w:rFonts w:ascii="Times New Roman" w:eastAsiaTheme="minorEastAsia" w:hAnsi="Times New Roman" w:cs="Times New Roman"/>
          <w:b/>
          <w:sz w:val="22"/>
        </w:rPr>
        <w:t>Q</w:t>
      </w:r>
      <w:r w:rsidR="00C86CD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give the</w:t>
      </w:r>
      <w:r w:rsidR="005D0083">
        <w:rPr>
          <w:rFonts w:ascii="Times New Roman" w:eastAsiaTheme="minorEastAsia" w:hAnsi="Times New Roman" w:cs="Times New Roman"/>
          <w:sz w:val="22"/>
        </w:rPr>
        <w:t xml:space="preserve"> eigenvalues of the averaging kernel matrix. </w:t>
      </w:r>
      <w:commentRangeEnd w:id="352"/>
      <w:r w:rsidR="00C07AC1">
        <w:rPr>
          <w:rStyle w:val="CommentReference"/>
        </w:rPr>
        <w:commentReference w:id="352"/>
      </w:r>
      <w:proofErr w:type="spellStart"/>
      <w:r w:rsidR="005D0083">
        <w:rPr>
          <w:rFonts w:ascii="Times New Roman" w:eastAsiaTheme="minorEastAsia" w:hAnsi="Times New Roman" w:cs="Times New Roman"/>
          <w:sz w:val="22"/>
        </w:rPr>
        <w:t>Bousserez</w:t>
      </w:r>
      <w:proofErr w:type="spellEnd"/>
      <w:r w:rsidR="005D0083">
        <w:rPr>
          <w:rFonts w:ascii="Times New Roman" w:eastAsiaTheme="minorEastAsia" w:hAnsi="Times New Roman" w:cs="Times New Roman"/>
          <w:sz w:val="22"/>
        </w:rPr>
        <w:t xml:space="preserve"> and </w:t>
      </w:r>
      <w:proofErr w:type="spellStart"/>
      <w:r w:rsidR="005D0083">
        <w:rPr>
          <w:rFonts w:ascii="Times New Roman" w:eastAsiaTheme="minorEastAsia" w:hAnsi="Times New Roman" w:cs="Times New Roman"/>
          <w:sz w:val="22"/>
        </w:rPr>
        <w:t>Henze</w:t>
      </w:r>
      <w:proofErr w:type="spellEnd"/>
      <w:r w:rsidR="005D0083">
        <w:rPr>
          <w:rFonts w:ascii="Times New Roman" w:eastAsiaTheme="minorEastAsia" w:hAnsi="Times New Roman" w:cs="Times New Roman"/>
          <w:sz w:val="22"/>
        </w:rPr>
        <w:t xml:space="preserve"> (2018) show that the sum of the first </w:t>
      </w:r>
      <w:r w:rsidR="005D0083">
        <w:rPr>
          <w:rFonts w:ascii="Times New Roman" w:eastAsiaTheme="minorEastAsia" w:hAnsi="Times New Roman" w:cs="Times New Roman"/>
          <w:i/>
          <w:sz w:val="22"/>
        </w:rPr>
        <w:t>k</w:t>
      </w:r>
      <w:r w:rsidR="005D0083" w:rsidRPr="005D0083">
        <w:rPr>
          <w:rFonts w:ascii="Times New Roman" w:eastAsiaTheme="minorEastAsia" w:hAnsi="Times New Roman" w:cs="Times New Roman"/>
          <w:sz w:val="22"/>
        </w:rPr>
        <w:t xml:space="preserve"> </w:t>
      </w:r>
      <w:r w:rsidR="005D0083">
        <w:rPr>
          <w:rFonts w:ascii="Times New Roman" w:eastAsiaTheme="minorEastAsia" w:hAnsi="Times New Roman" w:cs="Times New Roman"/>
          <w:sz w:val="22"/>
        </w:rPr>
        <w:t xml:space="preserve">largest eigenvalues gives the DOFS of the rank </w:t>
      </w:r>
      <w:r w:rsidR="005D0083">
        <w:rPr>
          <w:rFonts w:ascii="Times New Roman" w:eastAsiaTheme="minorEastAsia" w:hAnsi="Times New Roman" w:cs="Times New Roman"/>
          <w:i/>
          <w:sz w:val="22"/>
        </w:rPr>
        <w:t>k</w:t>
      </w:r>
      <w:r w:rsidR="005D0083">
        <w:rPr>
          <w:rFonts w:ascii="Times New Roman" w:eastAsiaTheme="minorEastAsia" w:hAnsi="Times New Roman" w:cs="Times New Roman"/>
          <w:sz w:val="22"/>
        </w:rPr>
        <w:t xml:space="preserve"> subspace </w:t>
      </w:r>
      <w:r w:rsidR="00A01035">
        <w:rPr>
          <w:rFonts w:ascii="Times New Roman" w:eastAsiaTheme="minorEastAsia" w:hAnsi="Times New Roman" w:cs="Times New Roman"/>
          <w:sz w:val="22"/>
        </w:rPr>
        <w:t>given</w:t>
      </w:r>
      <w:r w:rsidR="005D0083">
        <w:rPr>
          <w:rFonts w:ascii="Times New Roman" w:eastAsiaTheme="minorEastAsia" w:hAnsi="Times New Roman" w:cs="Times New Roman"/>
          <w:sz w:val="22"/>
        </w:rPr>
        <w:t xml:space="preserve"> by equation (6).</w:t>
      </w:r>
      <w:r w:rsidR="00A64F76">
        <w:rPr>
          <w:rFonts w:ascii="Times New Roman" w:eastAsiaTheme="minorEastAsia" w:hAnsi="Times New Roman" w:cs="Times New Roman"/>
          <w:sz w:val="22"/>
        </w:rPr>
        <w:t xml:space="preserve"> In any inverse system, then, t</w:t>
      </w:r>
      <w:r w:rsidR="005D0083">
        <w:rPr>
          <w:rFonts w:ascii="Times New Roman" w:eastAsiaTheme="minorEastAsia" w:hAnsi="Times New Roman" w:cs="Times New Roman"/>
          <w:sz w:val="22"/>
        </w:rPr>
        <w:t xml:space="preserve">he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commentRangeStart w:id="353"/>
      <w:r w:rsidR="00A64F76">
        <w:rPr>
          <w:rFonts w:ascii="Times New Roman" w:eastAsiaTheme="minorEastAsia" w:hAnsi="Times New Roman" w:cs="Times New Roman"/>
          <w:sz w:val="22"/>
        </w:rPr>
        <w:t xml:space="preserve">right eigenvectors </w:t>
      </w:r>
      <w:commentRangeEnd w:id="353"/>
      <w:r w:rsidR="00C07AC1">
        <w:rPr>
          <w:rStyle w:val="CommentReference"/>
        </w:rPr>
        <w:commentReference w:id="353"/>
      </w:r>
      <w:r w:rsidR="00A64F76">
        <w:rPr>
          <w:rFonts w:ascii="Times New Roman" w:eastAsiaTheme="minorEastAsia" w:hAnsi="Times New Roman" w:cs="Times New Roman"/>
          <w:sz w:val="22"/>
        </w:rPr>
        <w:t xml:space="preserve">of </w:t>
      </w:r>
      <w:r w:rsidR="00A64F76" w:rsidRPr="00A64F76">
        <w:rPr>
          <w:rFonts w:ascii="Times New Roman" w:eastAsiaTheme="minorEastAsia" w:hAnsi="Times New Roman" w:cs="Times New Roman"/>
          <w:b/>
          <w:sz w:val="22"/>
        </w:rPr>
        <w:t>A</w:t>
      </w:r>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5859EBEF" w:rsidR="005D0083" w:rsidRPr="005D0083" w:rsidRDefault="00CF5F1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7</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FF7C1F0"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del w:id="354" w:author="Daniel Jacob" w:date="2020-04-24T14:57:00Z">
        <w:r w:rsidR="00E16E53" w:rsidDel="00C07AC1">
          <w:rPr>
            <w:rFonts w:ascii="Times New Roman" w:eastAsiaTheme="minorEastAsia" w:hAnsi="Times New Roman" w:cs="Times New Roman"/>
            <w:sz w:val="22"/>
          </w:rPr>
          <w:delText xml:space="preserve">which </w:delText>
        </w:r>
        <w:r w:rsidR="00F304D1" w:rsidDel="00C07AC1">
          <w:rPr>
            <w:rFonts w:ascii="Times New Roman" w:eastAsiaTheme="minorEastAsia" w:hAnsi="Times New Roman" w:cs="Times New Roman"/>
            <w:sz w:val="22"/>
          </w:rPr>
          <w:delText>give</w:delText>
        </w:r>
      </w:del>
      <w:ins w:id="355" w:author="Daniel Jacob" w:date="2020-04-24T14:57:00Z">
        <w:r w:rsidR="00C07AC1">
          <w:rPr>
            <w:rFonts w:ascii="Times New Roman" w:eastAsiaTheme="minorEastAsia" w:hAnsi="Times New Roman" w:cs="Times New Roman"/>
            <w:sz w:val="22"/>
          </w:rPr>
          <w:t>representing</w:t>
        </w:r>
      </w:ins>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78D38777" w:rsidR="002A0CF5" w:rsidRDefault="002A0CF5" w:rsidP="007A4AD3">
      <w:pPr>
        <w:rPr>
          <w:ins w:id="356" w:author="Daniel Jacob" w:date="2020-04-24T20:17:00Z"/>
          <w:rFonts w:ascii="Times New Roman" w:eastAsiaTheme="minorEastAsia" w:hAnsi="Times New Roman" w:cs="Times New Roman"/>
          <w:sz w:val="22"/>
        </w:rPr>
      </w:pPr>
    </w:p>
    <w:p w14:paraId="6600D664" w14:textId="4D4804C6" w:rsidR="008A468F" w:rsidRDefault="008A468F" w:rsidP="007A4AD3">
      <w:pPr>
        <w:rPr>
          <w:ins w:id="357" w:author="Daniel Jacob" w:date="2020-04-24T20:19:00Z"/>
          <w:rFonts w:ascii="Times New Roman" w:eastAsiaTheme="minorEastAsia" w:hAnsi="Times New Roman" w:cs="Times New Roman"/>
          <w:i/>
          <w:iCs/>
          <w:sz w:val="22"/>
        </w:rPr>
      </w:pPr>
      <w:commentRangeStart w:id="358"/>
      <w:ins w:id="359" w:author="Daniel Jacob" w:date="2020-04-24T20:17:00Z">
        <w:r>
          <w:rPr>
            <w:rFonts w:ascii="Times New Roman" w:eastAsiaTheme="minorEastAsia" w:hAnsi="Times New Roman" w:cs="Times New Roman"/>
            <w:i/>
            <w:iCs/>
            <w:sz w:val="22"/>
          </w:rPr>
          <w:t xml:space="preserve">Section 2.3: </w:t>
        </w:r>
      </w:ins>
      <w:ins w:id="360" w:author="Daniel Jacob" w:date="2020-04-24T20:19:00Z">
        <w:r>
          <w:rPr>
            <w:rFonts w:ascii="Times New Roman" w:eastAsiaTheme="minorEastAsia" w:hAnsi="Times New Roman" w:cs="Times New Roman"/>
            <w:i/>
            <w:iCs/>
            <w:sz w:val="22"/>
          </w:rPr>
          <w:t>Iterative Construction of Jacobian Matrix</w:t>
        </w:r>
      </w:ins>
    </w:p>
    <w:commentRangeEnd w:id="358"/>
    <w:p w14:paraId="1B3837D4" w14:textId="77777777" w:rsidR="008A468F" w:rsidRPr="008A468F" w:rsidRDefault="00E70AC1" w:rsidP="007A4AD3">
      <w:pPr>
        <w:rPr>
          <w:rFonts w:ascii="Times New Roman" w:eastAsiaTheme="minorEastAsia" w:hAnsi="Times New Roman" w:cs="Times New Roman"/>
          <w:i/>
          <w:iCs/>
          <w:sz w:val="22"/>
          <w:rPrChange w:id="361" w:author="Daniel Jacob" w:date="2020-04-24T20:17:00Z">
            <w:rPr>
              <w:rFonts w:ascii="Times New Roman" w:eastAsiaTheme="minorEastAsia" w:hAnsi="Times New Roman" w:cs="Times New Roman"/>
              <w:sz w:val="22"/>
            </w:rPr>
          </w:rPrChange>
        </w:rPr>
      </w:pPr>
      <w:r>
        <w:rPr>
          <w:rStyle w:val="CommentReference"/>
        </w:rPr>
        <w:commentReference w:id="358"/>
      </w:r>
    </w:p>
    <w:p w14:paraId="5EDE1DDB" w14:textId="12E7FF91" w:rsidR="00872704" w:rsidRPr="00636893" w:rsidRDefault="008A468F" w:rsidP="002178BA">
      <w:pPr>
        <w:rPr>
          <w:rFonts w:ascii="Times New Roman" w:eastAsiaTheme="minorEastAsia" w:hAnsi="Times New Roman" w:cs="Times New Roman"/>
          <w:sz w:val="22"/>
        </w:rPr>
      </w:pPr>
      <w:ins w:id="362" w:author="Daniel Jacob" w:date="2020-04-24T20:19:00Z">
        <w:r>
          <w:rPr>
            <w:rFonts w:ascii="Times New Roman" w:eastAsiaTheme="minorEastAsia" w:hAnsi="Times New Roman" w:cs="Times New Roman"/>
            <w:sz w:val="22"/>
          </w:rPr>
          <w:t xml:space="preserve">Section 2.2 described the </w:t>
        </w:r>
      </w:ins>
      <w:ins w:id="363" w:author="Daniel Jacob" w:date="2020-04-24T20:20:00Z">
        <w:r>
          <w:rPr>
            <w:rFonts w:ascii="Times New Roman" w:eastAsiaTheme="minorEastAsia" w:hAnsi="Times New Roman" w:cs="Times New Roman"/>
            <w:sz w:val="22"/>
          </w:rPr>
          <w:t xml:space="preserve">optimal reduction in dimension and rank of the Jacobian matrix, assuming knowledge of the </w:t>
        </w:r>
      </w:ins>
      <w:commentRangeStart w:id="364"/>
      <w:ins w:id="365" w:author="Daniel Jacob" w:date="2020-04-24T20:21:00Z">
        <w:r>
          <w:rPr>
            <w:rFonts w:ascii="Times New Roman" w:eastAsiaTheme="minorEastAsia" w:hAnsi="Times New Roman" w:cs="Times New Roman"/>
            <w:sz w:val="22"/>
          </w:rPr>
          <w:t>original full-rank</w:t>
        </w:r>
      </w:ins>
      <w:ins w:id="366" w:author="Daniel Jacob" w:date="2020-04-24T20:20:00Z">
        <w:r>
          <w:rPr>
            <w:rFonts w:ascii="Times New Roman" w:eastAsiaTheme="minorEastAsia" w:hAnsi="Times New Roman" w:cs="Times New Roman"/>
            <w:sz w:val="22"/>
          </w:rPr>
          <w:t xml:space="preserve"> matrix</w:t>
        </w:r>
      </w:ins>
      <w:commentRangeEnd w:id="364"/>
      <w:ins w:id="367" w:author="Daniel Jacob" w:date="2020-04-24T20:21:00Z">
        <w:r>
          <w:rPr>
            <w:rStyle w:val="CommentReference"/>
          </w:rPr>
          <w:commentReference w:id="364"/>
        </w:r>
      </w:ins>
      <w:ins w:id="368" w:author="Daniel Jacob" w:date="2020-04-24T20:23:00Z">
        <w:r>
          <w:rPr>
            <w:rFonts w:ascii="Times New Roman" w:eastAsiaTheme="minorEastAsia" w:hAnsi="Times New Roman" w:cs="Times New Roman"/>
            <w:sz w:val="22"/>
          </w:rPr>
          <w:t xml:space="preserve"> </w:t>
        </w:r>
        <w:r>
          <w:rPr>
            <w:rFonts w:ascii="Times New Roman" w:eastAsiaTheme="minorEastAsia" w:hAnsi="Times New Roman" w:cs="Times New Roman"/>
            <w:b/>
            <w:bCs/>
            <w:sz w:val="22"/>
          </w:rPr>
          <w:t>K</w:t>
        </w:r>
      </w:ins>
      <w:ins w:id="369" w:author="Daniel Jacob" w:date="2020-04-24T20:20:00Z">
        <w:r>
          <w:rPr>
            <w:rFonts w:ascii="Times New Roman" w:eastAsiaTheme="minorEastAsia" w:hAnsi="Times New Roman" w:cs="Times New Roman"/>
            <w:sz w:val="22"/>
          </w:rPr>
          <w:t xml:space="preserve">. </w:t>
        </w:r>
      </w:ins>
      <w:ins w:id="370" w:author="Daniel Jacob" w:date="2020-04-24T20:22:00Z">
        <w:r>
          <w:rPr>
            <w:rFonts w:ascii="Times New Roman" w:eastAsiaTheme="minorEastAsia" w:hAnsi="Times New Roman" w:cs="Times New Roman"/>
            <w:sz w:val="22"/>
          </w:rPr>
          <w:t xml:space="preserve"> But our goal is to avoid explicit construction of that </w:t>
        </w:r>
      </w:ins>
      <w:ins w:id="371" w:author="Daniel Jacob" w:date="2020-04-24T20:23:00Z">
        <w:r>
          <w:rPr>
            <w:rFonts w:ascii="Times New Roman" w:eastAsiaTheme="minorEastAsia" w:hAnsi="Times New Roman" w:cs="Times New Roman"/>
            <w:sz w:val="22"/>
          </w:rPr>
          <w:t xml:space="preserve">original full-rank matrix. </w:t>
        </w:r>
      </w:ins>
      <w:del w:id="372" w:author="Daniel Jacob" w:date="2020-04-24T20:23:00Z">
        <w:r w:rsidR="00A31A9B" w:rsidDel="008A468F">
          <w:rPr>
            <w:rFonts w:ascii="Times New Roman" w:eastAsiaTheme="minorEastAsia" w:hAnsi="Times New Roman" w:cs="Times New Roman"/>
            <w:sz w:val="22"/>
          </w:rPr>
          <w:delText>The optimal dimension-reducing and -restoring transformations defined here rely on prior knowledge of the full inverse system, including the Jacobian matrix</w:delText>
        </w:r>
        <w:r w:rsidR="006B0B72" w:rsidDel="008A468F">
          <w:rPr>
            <w:rFonts w:ascii="Times New Roman" w:eastAsiaTheme="minorEastAsia" w:hAnsi="Times New Roman" w:cs="Times New Roman"/>
            <w:sz w:val="22"/>
          </w:rPr>
          <w:delText xml:space="preserve"> </w:delText>
        </w:r>
        <w:r w:rsidR="006B0B72" w:rsidDel="008A468F">
          <w:rPr>
            <w:rFonts w:ascii="Times New Roman" w:eastAsiaTheme="minorEastAsia" w:hAnsi="Times New Roman" w:cs="Times New Roman"/>
            <w:b/>
            <w:sz w:val="22"/>
          </w:rPr>
          <w:delText>K</w:delText>
        </w:r>
        <w:r w:rsidR="00A31A9B" w:rsidDel="008A468F">
          <w:rPr>
            <w:rFonts w:ascii="Times New Roman" w:eastAsiaTheme="minorEastAsia" w:hAnsi="Times New Roman" w:cs="Times New Roman"/>
            <w:sz w:val="22"/>
          </w:rPr>
          <w:delText xml:space="preserve">. </w:delText>
        </w:r>
        <w:r w:rsidR="008473BB" w:rsidDel="008A468F">
          <w:rPr>
            <w:rFonts w:ascii="Times New Roman" w:eastAsiaTheme="minorEastAsia" w:hAnsi="Times New Roman" w:cs="Times New Roman"/>
            <w:sz w:val="22"/>
          </w:rPr>
          <w:delText>To reduce the computational cost of constructing the Jacobian matrix, we</w:delText>
        </w:r>
      </w:del>
      <w:ins w:id="373" w:author="Daniel Jacob" w:date="2020-04-24T20:23:00Z">
        <w:r>
          <w:rPr>
            <w:rFonts w:ascii="Times New Roman" w:eastAsiaTheme="minorEastAsia" w:hAnsi="Times New Roman" w:cs="Times New Roman"/>
            <w:sz w:val="22"/>
          </w:rPr>
          <w:t>We</w:t>
        </w:r>
      </w:ins>
      <w:r w:rsidR="008473BB">
        <w:rPr>
          <w:rFonts w:ascii="Times New Roman" w:eastAsiaTheme="minorEastAsia" w:hAnsi="Times New Roman" w:cs="Times New Roman"/>
          <w:sz w:val="22"/>
        </w:rPr>
        <w:t xml:space="preserve"> </w:t>
      </w:r>
      <w:del w:id="374" w:author="Daniel Jacob" w:date="2020-04-24T20:24:00Z">
        <w:r w:rsidR="008473BB" w:rsidDel="008A468F">
          <w:rPr>
            <w:rFonts w:ascii="Times New Roman" w:eastAsiaTheme="minorEastAsia" w:hAnsi="Times New Roman" w:cs="Times New Roman"/>
            <w:sz w:val="22"/>
          </w:rPr>
          <w:delText xml:space="preserve">propose </w:delText>
        </w:r>
      </w:del>
      <w:ins w:id="375" w:author="Daniel Jacob" w:date="2020-04-24T20:24:00Z">
        <w:r>
          <w:rPr>
            <w:rFonts w:ascii="Times New Roman" w:eastAsiaTheme="minorEastAsia" w:hAnsi="Times New Roman" w:cs="Times New Roman"/>
            <w:sz w:val="22"/>
          </w:rPr>
          <w:t xml:space="preserve">present </w:t>
        </w:r>
      </w:ins>
      <w:commentRangeStart w:id="376"/>
      <w:r w:rsidR="008473BB">
        <w:rPr>
          <w:rFonts w:ascii="Times New Roman" w:eastAsiaTheme="minorEastAsia" w:hAnsi="Times New Roman" w:cs="Times New Roman"/>
          <w:sz w:val="22"/>
        </w:rPr>
        <w:t xml:space="preserve">a two-step update method </w:t>
      </w:r>
      <w:commentRangeEnd w:id="376"/>
      <w:r>
        <w:rPr>
          <w:rStyle w:val="CommentReference"/>
        </w:rPr>
        <w:commentReference w:id="376"/>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construct </w:t>
      </w:r>
      <w:r w:rsidR="006B0B72">
        <w:rPr>
          <w:rFonts w:ascii="Times New Roman" w:eastAsiaTheme="minorEastAsia" w:hAnsi="Times New Roman" w:cs="Times New Roman"/>
          <w:b/>
          <w:sz w:val="22"/>
        </w:rPr>
        <w:t>K</w:t>
      </w:r>
      <w:ins w:id="377" w:author="Daniel Jacob" w:date="2020-04-24T20:26:00Z">
        <w:r>
          <w:rPr>
            <w:rFonts w:ascii="Times New Roman" w:eastAsiaTheme="minorEastAsia" w:hAnsi="Times New Roman" w:cs="Times New Roman"/>
            <w:b/>
            <w:sz w:val="22"/>
          </w:rPr>
          <w:t xml:space="preserve"> </w:t>
        </w:r>
        <w:r w:rsidR="004E0A52">
          <w:rPr>
            <w:rFonts w:ascii="Times New Roman" w:eastAsiaTheme="minorEastAsia" w:hAnsi="Times New Roman" w:cs="Times New Roman"/>
            <w:bCs/>
            <w:sz w:val="22"/>
          </w:rPr>
          <w:t>together with its reduced-dimension and reduced-r</w:t>
        </w:r>
      </w:ins>
      <w:ins w:id="378" w:author="Daniel Jacob" w:date="2020-04-24T20:27:00Z">
        <w:r w:rsidR="004E0A52">
          <w:rPr>
            <w:rFonts w:ascii="Times New Roman" w:eastAsiaTheme="minorEastAsia" w:hAnsi="Times New Roman" w:cs="Times New Roman"/>
            <w:bCs/>
            <w:sz w:val="22"/>
          </w:rPr>
          <w:t xml:space="preserve">ank representations. </w:t>
        </w:r>
      </w:ins>
      <w:del w:id="379" w:author="Daniel Jacob" w:date="2020-04-24T20:25:00Z">
        <w:r w:rsidR="006B0B72" w:rsidDel="008A468F">
          <w:rPr>
            <w:rFonts w:ascii="Times New Roman" w:eastAsiaTheme="minorEastAsia" w:hAnsi="Times New Roman" w:cs="Times New Roman"/>
            <w:sz w:val="22"/>
          </w:rPr>
          <w:delText xml:space="preserve"> </w:delText>
        </w:r>
      </w:del>
      <w:ins w:id="380" w:author="Daniel Jacob" w:date="2020-04-24T20:25:00Z">
        <w:r>
          <w:rPr>
            <w:rFonts w:ascii="Times New Roman" w:eastAsiaTheme="minorEastAsia" w:hAnsi="Times New Roman" w:cs="Times New Roman"/>
            <w:sz w:val="22"/>
          </w:rPr>
          <w:t>We star</w:t>
        </w:r>
      </w:ins>
      <w:ins w:id="381" w:author="Daniel Jacob" w:date="2020-04-24T20:26:00Z">
        <w:r>
          <w:rPr>
            <w:rFonts w:ascii="Times New Roman" w:eastAsiaTheme="minorEastAsia" w:hAnsi="Times New Roman" w:cs="Times New Roman"/>
            <w:sz w:val="22"/>
          </w:rPr>
          <w:t xml:space="preserve">t </w:t>
        </w:r>
      </w:ins>
      <w:ins w:id="382" w:author="Daniel Jacob" w:date="2020-04-24T20:28:00Z">
        <w:r w:rsidR="004E0A52">
          <w:rPr>
            <w:rFonts w:ascii="Times New Roman" w:eastAsiaTheme="minorEastAsia" w:hAnsi="Times New Roman" w:cs="Times New Roman"/>
            <w:sz w:val="22"/>
          </w:rPr>
          <w:t>from</w:t>
        </w:r>
      </w:ins>
      <w:ins w:id="383" w:author="Daniel Jacob" w:date="2020-04-24T20:26:00Z">
        <w:r>
          <w:rPr>
            <w:rFonts w:ascii="Times New Roman" w:eastAsiaTheme="minorEastAsia" w:hAnsi="Times New Roman" w:cs="Times New Roman"/>
            <w:sz w:val="22"/>
          </w:rPr>
          <w:t xml:space="preserve"> an initial </w:t>
        </w:r>
      </w:ins>
      <w:del w:id="384" w:author="Daniel Jacob" w:date="2020-04-24T20:25:00Z">
        <w:r w:rsidR="002178BA" w:rsidDel="008A468F">
          <w:rPr>
            <w:rFonts w:ascii="Times New Roman" w:eastAsiaTheme="minorEastAsia" w:hAnsi="Times New Roman" w:cs="Times New Roman"/>
            <w:sz w:val="22"/>
          </w:rPr>
          <w:delText xml:space="preserve">using </w:delText>
        </w:r>
        <w:r w:rsidR="006B0B72" w:rsidDel="008A468F">
          <w:rPr>
            <w:rFonts w:ascii="Times New Roman" w:eastAsiaTheme="minorEastAsia" w:hAnsi="Times New Roman" w:cs="Times New Roman"/>
            <w:sz w:val="22"/>
          </w:rPr>
          <w:delText>subsequent</w:delText>
        </w:r>
        <w:r w:rsidR="008473BB" w:rsidDel="008A468F">
          <w:rPr>
            <w:rFonts w:ascii="Times New Roman" w:eastAsiaTheme="minorEastAsia" w:hAnsi="Times New Roman" w:cs="Times New Roman"/>
            <w:sz w:val="22"/>
          </w:rPr>
          <w:delText xml:space="preserve"> </w:delText>
        </w:r>
        <w:r w:rsidR="006B0B72" w:rsidDel="008A468F">
          <w:rPr>
            <w:rFonts w:ascii="Times New Roman" w:eastAsiaTheme="minorEastAsia" w:hAnsi="Times New Roman" w:cs="Times New Roman"/>
            <w:sz w:val="22"/>
          </w:rPr>
          <w:delText>estimates of the eigenvectors of information content</w:delText>
        </w:r>
      </w:del>
      <w:del w:id="385" w:author="Daniel Jacob" w:date="2020-04-24T20:27:00Z">
        <w:r w:rsidR="008473BB" w:rsidDel="004E0A52">
          <w:rPr>
            <w:rFonts w:ascii="Times New Roman" w:eastAsiaTheme="minorEastAsia" w:hAnsi="Times New Roman" w:cs="Times New Roman"/>
            <w:sz w:val="22"/>
          </w:rPr>
          <w:delText xml:space="preserve">. </w:delText>
        </w:r>
        <w:r w:rsidR="002178BA" w:rsidDel="004E0A52">
          <w:rPr>
            <w:rFonts w:ascii="Times New Roman" w:eastAsiaTheme="minorEastAsia" w:hAnsi="Times New Roman" w:cs="Times New Roman"/>
            <w:sz w:val="22"/>
          </w:rPr>
          <w:delText>A</w:delText>
        </w:r>
        <w:r w:rsidR="008473BB" w:rsidDel="004E0A52">
          <w:rPr>
            <w:rFonts w:ascii="Times New Roman" w:eastAsiaTheme="minorEastAsia" w:hAnsi="Times New Roman" w:cs="Times New Roman"/>
            <w:sz w:val="22"/>
          </w:rPr>
          <w:delText xml:space="preserve"> full</w:delText>
        </w:r>
        <w:r w:rsidR="002178BA" w:rsidDel="004E0A52">
          <w:rPr>
            <w:rFonts w:ascii="Times New Roman" w:eastAsiaTheme="minorEastAsia" w:hAnsi="Times New Roman" w:cs="Times New Roman"/>
            <w:sz w:val="22"/>
          </w:rPr>
          <w:delText>-</w:delText>
        </w:r>
        <w:r w:rsidR="008473BB" w:rsidDel="004E0A52">
          <w:rPr>
            <w:rFonts w:ascii="Times New Roman" w:eastAsiaTheme="minorEastAsia" w:hAnsi="Times New Roman" w:cs="Times New Roman"/>
            <w:sz w:val="22"/>
          </w:rPr>
          <w:delText>dimension Jacobian matrix</w:delText>
        </w:r>
        <w:r w:rsidR="002178BA" w:rsidDel="004E0A52">
          <w:rPr>
            <w:rFonts w:ascii="Times New Roman" w:eastAsiaTheme="minorEastAsia" w:hAnsi="Times New Roman" w:cs="Times New Roman"/>
            <w:sz w:val="22"/>
          </w:rPr>
          <w:delText xml:space="preserve"> </w:delText>
        </w:r>
      </w:del>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8473BB">
        <w:rPr>
          <w:rFonts w:ascii="Times New Roman" w:eastAsiaTheme="minorEastAsia" w:hAnsi="Times New Roman" w:cs="Times New Roman"/>
          <w:sz w:val="22"/>
        </w:rPr>
        <w:t xml:space="preserve"> </w:t>
      </w:r>
      <w:ins w:id="386" w:author="Daniel Jacob" w:date="2020-04-24T20:29:00Z">
        <w:r w:rsidR="004E0A52">
          <w:rPr>
            <w:rFonts w:ascii="Times New Roman" w:eastAsiaTheme="minorEastAsia" w:hAnsi="Times New Roman" w:cs="Times New Roman"/>
            <w:sz w:val="22"/>
          </w:rPr>
          <w:t xml:space="preserve">constructed at no </w:t>
        </w:r>
      </w:ins>
      <w:ins w:id="387" w:author="Daniel Jacob" w:date="2020-04-24T20:30:00Z">
        <w:r w:rsidR="004E0A52">
          <w:rPr>
            <w:rFonts w:ascii="Times New Roman" w:eastAsiaTheme="minorEastAsia" w:hAnsi="Times New Roman" w:cs="Times New Roman"/>
            <w:sz w:val="22"/>
          </w:rPr>
          <w:t xml:space="preserve">computational </w:t>
        </w:r>
      </w:ins>
      <w:ins w:id="388" w:author="Daniel Jacob" w:date="2020-04-24T20:29:00Z">
        <w:r w:rsidR="004E0A52">
          <w:rPr>
            <w:rFonts w:ascii="Times New Roman" w:eastAsiaTheme="minorEastAsia" w:hAnsi="Times New Roman" w:cs="Times New Roman"/>
            <w:sz w:val="22"/>
          </w:rPr>
          <w:t xml:space="preserve">cost using a trivial assumption for atmospheric transport, </w:t>
        </w:r>
      </w:ins>
      <w:ins w:id="389" w:author="Daniel Jacob" w:date="2020-04-24T20:30:00Z">
        <w:r w:rsidR="004E0A52">
          <w:rPr>
            <w:rFonts w:ascii="Times New Roman" w:eastAsiaTheme="minorEastAsia" w:hAnsi="Times New Roman" w:cs="Times New Roman"/>
            <w:sz w:val="22"/>
          </w:rPr>
          <w:t>as described in the next paragraph.</w:t>
        </w:r>
      </w:ins>
      <w:commentRangeStart w:id="390"/>
      <w:del w:id="391" w:author="Daniel Jacob" w:date="2020-04-24T20:30:00Z">
        <w:r w:rsidR="008473BB" w:rsidDel="004E0A52">
          <w:rPr>
            <w:rFonts w:ascii="Times New Roman" w:eastAsiaTheme="minorEastAsia" w:hAnsi="Times New Roman" w:cs="Times New Roman"/>
            <w:sz w:val="22"/>
          </w:rPr>
          <w:delText>is initialized at low computational cost using prior emissions information</w:delText>
        </w:r>
        <w:r w:rsidR="002178BA" w:rsidRPr="002178BA" w:rsidDel="004E0A52">
          <w:rPr>
            <w:rFonts w:ascii="Times New Roman" w:eastAsiaTheme="minorEastAsia" w:hAnsi="Times New Roman" w:cs="Times New Roman"/>
            <w:sz w:val="22"/>
          </w:rPr>
          <w:delText xml:space="preserve"> </w:delText>
        </w:r>
        <w:r w:rsidR="002178BA" w:rsidDel="004E0A52">
          <w:rPr>
            <w:rFonts w:ascii="Times New Roman" w:eastAsiaTheme="minorEastAsia" w:hAnsi="Times New Roman" w:cs="Times New Roman"/>
            <w:sz w:val="22"/>
          </w:rPr>
          <w:delText>(Section 2.3)</w:delText>
        </w:r>
      </w:del>
      <w:r w:rsidR="008473BB">
        <w:rPr>
          <w:rFonts w:ascii="Times New Roman" w:eastAsiaTheme="minorEastAsia" w:hAnsi="Times New Roman" w:cs="Times New Roman"/>
          <w:sz w:val="22"/>
        </w:rPr>
        <w:t xml:space="preserve">. </w:t>
      </w:r>
      <w:commentRangeEnd w:id="390"/>
      <w:r w:rsidR="004E0A52">
        <w:rPr>
          <w:rStyle w:val="CommentReference"/>
        </w:rPr>
        <w:commentReference w:id="390"/>
      </w:r>
      <w:r w:rsidR="008473BB">
        <w:rPr>
          <w:rFonts w:ascii="Times New Roman" w:eastAsiaTheme="minorEastAsia" w:hAnsi="Times New Roman" w:cs="Times New Roman"/>
          <w:sz w:val="22"/>
        </w:rPr>
        <w:t xml:space="preserve">We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veraging kernel matrix </w:t>
      </w:r>
      <w:ins w:id="392" w:author="Daniel Jacob" w:date="2020-04-24T20:31:00Z">
        <w:r w:rsidR="004E0A52">
          <w:rPr>
            <w:rFonts w:ascii="Times New Roman" w:eastAsiaTheme="minorEastAsia" w:hAnsi="Times New Roman" w:cs="Times New Roman"/>
            <w:sz w:val="22"/>
          </w:rPr>
          <w:t xml:space="preserve">corresponding to </w:t>
        </w:r>
        <w:proofErr w:type="gramStart"/>
        <w:r w:rsidR="004E0A52">
          <w:rPr>
            <w:rFonts w:ascii="Times New Roman" w:eastAsiaTheme="minorEastAsia" w:hAnsi="Times New Roman" w:cs="Times New Roman"/>
            <w:b/>
            <w:bCs/>
            <w:sz w:val="22"/>
          </w:rPr>
          <w:t>K</w:t>
        </w:r>
      </w:ins>
      <w:ins w:id="393" w:author="Daniel Jacob" w:date="2020-04-24T20:32:00Z">
        <w:r w:rsidR="004E0A52">
          <w:rPr>
            <w:rFonts w:ascii="Times New Roman" w:eastAsiaTheme="minorEastAsia" w:hAnsi="Times New Roman" w:cs="Times New Roman"/>
            <w:b/>
            <w:bCs/>
            <w:sz w:val="22"/>
            <w:vertAlign w:val="superscript"/>
          </w:rPr>
          <w:t>(</w:t>
        </w:r>
        <w:proofErr w:type="gramEnd"/>
        <w:r w:rsidR="004E0A52">
          <w:rPr>
            <w:rFonts w:ascii="Times New Roman" w:eastAsiaTheme="minorEastAsia" w:hAnsi="Times New Roman" w:cs="Times New Roman"/>
            <w:b/>
            <w:bCs/>
            <w:sz w:val="22"/>
            <w:vertAlign w:val="superscript"/>
          </w:rPr>
          <w:t>0)</w:t>
        </w:r>
      </w:ins>
      <w:ins w:id="394" w:author="Daniel Jacob" w:date="2020-04-24T20:31:00Z">
        <w:r w:rsidR="004E0A52">
          <w:rPr>
            <w:rFonts w:ascii="Times New Roman" w:eastAsiaTheme="minorEastAsia" w:hAnsi="Times New Roman" w:cs="Times New Roman"/>
            <w:b/>
            <w:bCs/>
            <w:sz w:val="22"/>
          </w:rPr>
          <w:t xml:space="preserve"> </w:t>
        </w:r>
      </w:ins>
      <w:r w:rsidR="008473BB" w:rsidRPr="004E0A52">
        <w:rPr>
          <w:rFonts w:ascii="Times New Roman" w:eastAsiaTheme="minorEastAsia" w:hAnsi="Times New Roman" w:cs="Times New Roman"/>
          <w:sz w:val="22"/>
        </w:rPr>
        <w:t>and</w:t>
      </w:r>
      <w:r w:rsidR="008473BB">
        <w:rPr>
          <w:rFonts w:ascii="Times New Roman" w:eastAsiaTheme="minorEastAsia" w:hAnsi="Times New Roman" w:cs="Times New Roman"/>
          <w:sz w:val="22"/>
        </w:rPr>
        <w:t xml:space="preserve"> select the </w:t>
      </w:r>
      <w:r w:rsidR="008473BB">
        <w:rPr>
          <w:rFonts w:ascii="Times New Roman" w:eastAsiaTheme="minorEastAsia" w:hAnsi="Times New Roman" w:cs="Times New Roman"/>
          <w:i/>
          <w:sz w:val="22"/>
        </w:rPr>
        <w:t>k</w:t>
      </w:r>
      <w:r w:rsidR="008473BB">
        <w:rPr>
          <w:rFonts w:ascii="Times New Roman" w:eastAsiaTheme="minorEastAsia" w:hAnsi="Times New Roman" w:cs="Times New Roman"/>
          <w:sz w:val="22"/>
        </w:rPr>
        <w:t xml:space="preserve"> eigenvectors </w:t>
      </w:r>
      <w:commentRangeStart w:id="395"/>
      <w:r w:rsidR="008473BB">
        <w:rPr>
          <w:rFonts w:ascii="Times New Roman" w:eastAsiaTheme="minorEastAsia" w:hAnsi="Times New Roman" w:cs="Times New Roman"/>
          <w:sz w:val="22"/>
        </w:rPr>
        <w:t xml:space="preserve">that explain most of </w:t>
      </w:r>
      <w:commentRangeEnd w:id="395"/>
      <w:r w:rsidR="004E0A52">
        <w:rPr>
          <w:rStyle w:val="CommentReference"/>
        </w:rPr>
        <w:commentReference w:id="395"/>
      </w:r>
      <w:r w:rsidR="008473BB">
        <w:rPr>
          <w:rFonts w:ascii="Times New Roman" w:eastAsiaTheme="minorEastAsia" w:hAnsi="Times New Roman" w:cs="Times New Roman"/>
          <w:sz w:val="22"/>
        </w:rPr>
        <w:t xml:space="preserve">the information content in the initial system. </w:t>
      </w:r>
      <w:r w:rsidR="006B0B72">
        <w:rPr>
          <w:rFonts w:ascii="Times New Roman" w:eastAsiaTheme="minorEastAsia" w:hAnsi="Times New Roman" w:cs="Times New Roman"/>
          <w:sz w:val="22"/>
        </w:rPr>
        <w:t xml:space="preserve">We then propose two methods for </w:t>
      </w:r>
      <w:r w:rsidR="002178BA">
        <w:rPr>
          <w:rFonts w:ascii="Times New Roman" w:eastAsiaTheme="minorEastAsia" w:hAnsi="Times New Roman" w:cs="Times New Roman"/>
          <w:sz w:val="22"/>
        </w:rPr>
        <w:t xml:space="preserve">updating the Jacobian matrix on the basis of these eigenvectors. </w:t>
      </w:r>
      <w:commentRangeStart w:id="396"/>
      <w:r w:rsidR="002178BA">
        <w:rPr>
          <w:rFonts w:ascii="Times New Roman" w:eastAsiaTheme="minorEastAsia" w:hAnsi="Times New Roman" w:cs="Times New Roman"/>
          <w:sz w:val="22"/>
        </w:rPr>
        <w:t xml:space="preserve">First, we construct a multiscale grid </w:t>
      </w:r>
      <w:commentRangeStart w:id="397"/>
      <w:r w:rsidR="002178BA">
        <w:rPr>
          <w:rFonts w:ascii="Times New Roman" w:eastAsiaTheme="minorEastAsia" w:hAnsi="Times New Roman" w:cs="Times New Roman"/>
          <w:sz w:val="22"/>
        </w:rPr>
        <w:t xml:space="preserve">that maintains resolution in areas of highest information content and generate the updated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sidRPr="002178BA">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on the resulting grid (Section 2.4). Second, we construct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Pr>
          <w:rFonts w:ascii="Times New Roman" w:eastAsiaTheme="minorEastAsia" w:hAnsi="Times New Roman" w:cs="Times New Roman"/>
          <w:sz w:val="22"/>
        </w:rPr>
        <w:t xml:space="preserve"> </w:t>
      </w:r>
      <w:commentRangeEnd w:id="397"/>
      <w:r w:rsidR="00AD0FFC">
        <w:rPr>
          <w:rStyle w:val="CommentReference"/>
        </w:rPr>
        <w:commentReference w:id="397"/>
      </w:r>
      <w:r w:rsidR="002178BA">
        <w:rPr>
          <w:rFonts w:ascii="Times New Roman" w:eastAsiaTheme="minorEastAsia" w:hAnsi="Times New Roman" w:cs="Times New Roman"/>
          <w:sz w:val="22"/>
        </w:rPr>
        <w:t xml:space="preserve">on the basis of the dominant eigenvectors, generating a reduced-rank approximation (Section 2.5). </w:t>
      </w:r>
      <w:commentRangeEnd w:id="396"/>
      <w:r w:rsidR="004E0A52">
        <w:rPr>
          <w:rStyle w:val="CommentReference"/>
        </w:rPr>
        <w:commentReference w:id="396"/>
      </w:r>
      <w:r w:rsidR="002178BA">
        <w:rPr>
          <w:rFonts w:ascii="Times New Roman" w:eastAsiaTheme="minorEastAsia" w:hAnsi="Times New Roman" w:cs="Times New Roman"/>
          <w:sz w:val="22"/>
        </w:rPr>
        <w:t xml:space="preserve">In both cases,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8473BB">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improves the estimate of the averaging kernel matrix </w:t>
      </w:r>
      <w:commentRangeStart w:id="398"/>
      <w:r w:rsidR="002178BA">
        <w:rPr>
          <w:rFonts w:ascii="Times New Roman" w:eastAsiaTheme="minorEastAsia" w:hAnsi="Times New Roman" w:cs="Times New Roman"/>
          <w:sz w:val="22"/>
        </w:rPr>
        <w:t xml:space="preserve">and its eigenvectors by incorporating information content from </w:t>
      </w:r>
      <w:r w:rsidR="008473BB">
        <w:rPr>
          <w:rFonts w:ascii="Times New Roman" w:eastAsiaTheme="minorEastAsia" w:hAnsi="Times New Roman" w:cs="Times New Roman"/>
          <w:sz w:val="22"/>
        </w:rPr>
        <w:t xml:space="preserve">forward model. </w:t>
      </w:r>
      <w:commentRangeEnd w:id="398"/>
      <w:r w:rsidR="002044F7">
        <w:rPr>
          <w:rStyle w:val="CommentReference"/>
        </w:rPr>
        <w:commentReference w:id="398"/>
      </w:r>
      <w:r w:rsidR="008473BB">
        <w:rPr>
          <w:rFonts w:ascii="Times New Roman" w:eastAsiaTheme="minorEastAsia" w:hAnsi="Times New Roman" w:cs="Times New Roman"/>
          <w:sz w:val="22"/>
        </w:rPr>
        <w:t xml:space="preserve">We use these improved eigenvectors to calculate </w:t>
      </w:r>
      <w:r w:rsidR="002178BA">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 </w:t>
      </w:r>
      <w:r w:rsidR="005C667D">
        <w:rPr>
          <w:rFonts w:ascii="Times New Roman" w:eastAsiaTheme="minorEastAsia" w:hAnsi="Times New Roman" w:cs="Times New Roman"/>
          <w:sz w:val="22"/>
        </w:rPr>
        <w:t>final Jacobian</w:t>
      </w:r>
      <w:r w:rsidR="008473BB">
        <w:rPr>
          <w:rFonts w:ascii="Times New Roman" w:eastAsiaTheme="minorEastAsia" w:hAnsi="Times New Roman" w:cs="Times New Roman"/>
          <w:sz w:val="22"/>
        </w:rPr>
        <w:t xml:space="preserve"> matrix update</w:t>
      </w:r>
      <w:r w:rsidR="005C667D">
        <w:rPr>
          <w:rFonts w:ascii="Times New Roman" w:eastAsiaTheme="minorEastAsia" w:hAnsi="Times New Roman" w:cs="Times New Roman"/>
          <w:sz w:val="22"/>
        </w:rPr>
        <w:t>. Further iterations do not significantly improve the estimate of the dominant eigenvectors. [Insert transition?]</w:t>
      </w:r>
    </w:p>
    <w:p w14:paraId="5942AC75" w14:textId="77777777" w:rsidR="00F93F6C" w:rsidRDefault="00F93F6C" w:rsidP="007A4AD3">
      <w:pPr>
        <w:rPr>
          <w:rFonts w:ascii="Times New Roman" w:eastAsiaTheme="minorEastAsia" w:hAnsi="Times New Roman" w:cs="Times New Roman"/>
          <w:sz w:val="22"/>
        </w:rPr>
      </w:pPr>
    </w:p>
    <w:p w14:paraId="43E31180" w14:textId="0A33ECA0" w:rsidR="00F93F6C" w:rsidRPr="00254A43" w:rsidRDefault="00F93F6C" w:rsidP="007A4AD3">
      <w:pPr>
        <w:rPr>
          <w:rFonts w:ascii="Times New Roman" w:eastAsiaTheme="minorEastAsia" w:hAnsi="Times New Roman" w:cs="Times New Roman"/>
          <w:i/>
          <w:sz w:val="22"/>
        </w:rPr>
      </w:pPr>
      <w:commentRangeStart w:id="399"/>
      <w:r w:rsidRPr="00254A43">
        <w:rPr>
          <w:rFonts w:ascii="Times New Roman" w:hAnsi="Times New Roman" w:cs="Times New Roman"/>
          <w:i/>
          <w:sz w:val="22"/>
        </w:rPr>
        <w:t>Section 2.</w:t>
      </w:r>
      <w:r w:rsidR="00254A43">
        <w:rPr>
          <w:rFonts w:ascii="Times New Roman" w:hAnsi="Times New Roman" w:cs="Times New Roman"/>
          <w:i/>
          <w:sz w:val="22"/>
        </w:rPr>
        <w:t>3</w:t>
      </w:r>
      <w:r w:rsidRPr="00254A43">
        <w:rPr>
          <w:rFonts w:ascii="Times New Roman" w:hAnsi="Times New Roman" w:cs="Times New Roman"/>
          <w:i/>
          <w:sz w:val="22"/>
        </w:rPr>
        <w:t>: Initializing the Jacobian Matrix</w:t>
      </w:r>
      <w:commentRangeEnd w:id="399"/>
      <w:r w:rsidR="002044F7">
        <w:rPr>
          <w:rStyle w:val="CommentReference"/>
        </w:rPr>
        <w:commentReference w:id="399"/>
      </w:r>
    </w:p>
    <w:p w14:paraId="1E1E0AAB" w14:textId="77777777" w:rsidR="00872704" w:rsidRDefault="00872704" w:rsidP="007A4AD3">
      <w:pPr>
        <w:rPr>
          <w:rFonts w:ascii="Times New Roman" w:eastAsiaTheme="minorEastAsia" w:hAnsi="Times New Roman" w:cs="Times New Roman"/>
          <w:sz w:val="22"/>
        </w:rPr>
      </w:pPr>
    </w:p>
    <w:p w14:paraId="28EA082F" w14:textId="329901B5" w:rsidR="00303CA0" w:rsidRDefault="001036DB" w:rsidP="007A4AD3">
      <w:pPr>
        <w:rPr>
          <w:rFonts w:ascii="Times New Roman" w:eastAsiaTheme="minorEastAsia" w:hAnsi="Times New Roman" w:cs="Times New Roman"/>
          <w:sz w:val="22"/>
        </w:rPr>
      </w:pPr>
      <w:ins w:id="400" w:author="Daniel Jacob" w:date="2020-04-24T21:34:00Z">
        <w:r>
          <w:rPr>
            <w:rFonts w:ascii="Times New Roman" w:eastAsiaTheme="minorEastAsia" w:hAnsi="Times New Roman" w:cs="Times New Roman"/>
            <w:sz w:val="22"/>
          </w:rPr>
          <w:t xml:space="preserve">A first guess </w:t>
        </w:r>
      </w:ins>
      <w:ins w:id="401" w:author="Daniel Jacob" w:date="2020-04-24T21:35:00Z">
        <w:r>
          <w:rPr>
            <w:rFonts w:ascii="Times New Roman" w:eastAsiaTheme="minorEastAsia" w:hAnsi="Times New Roman" w:cs="Times New Roman"/>
            <w:sz w:val="22"/>
          </w:rPr>
          <w:t>of</w:t>
        </w:r>
      </w:ins>
      <w:ins w:id="402" w:author="Daniel Jacob" w:date="2020-04-24T21:34:00Z">
        <w:r>
          <w:rPr>
            <w:rFonts w:ascii="Times New Roman" w:eastAsiaTheme="minorEastAsia" w:hAnsi="Times New Roman" w:cs="Times New Roman"/>
            <w:sz w:val="22"/>
          </w:rPr>
          <w:t xml:space="preserve"> the structure of the original-resolution </w:t>
        </w:r>
      </w:ins>
      <w:ins w:id="403" w:author="Daniel Jacob" w:date="2020-04-24T21:35:00Z">
        <w:r>
          <w:rPr>
            <w:rFonts w:ascii="Times New Roman" w:eastAsiaTheme="minorEastAsia" w:hAnsi="Times New Roman" w:cs="Times New Roman"/>
            <w:sz w:val="22"/>
          </w:rPr>
          <w:t xml:space="preserve">Jacobian matrix </w:t>
        </w:r>
      </w:ins>
      <w:ins w:id="404" w:author="Daniel Jacob" w:date="2020-04-24T21:38:00Z">
        <w:r>
          <w:rPr>
            <w:rFonts w:ascii="Times New Roman" w:eastAsiaTheme="minorEastAsia" w:hAnsi="Times New Roman" w:cs="Times New Roman"/>
            <w:sz w:val="22"/>
          </w:rPr>
          <w:t>relating concentration enhancements to emissions can be made by assuming that emissions produce l</w:t>
        </w:r>
      </w:ins>
      <w:ins w:id="405" w:author="Daniel Jacob" w:date="2020-04-24T21:39:00Z">
        <w:r>
          <w:rPr>
            <w:rFonts w:ascii="Times New Roman" w:eastAsiaTheme="minorEastAsia" w:hAnsi="Times New Roman" w:cs="Times New Roman"/>
            <w:sz w:val="22"/>
          </w:rPr>
          <w:t xml:space="preserve">ocal </w:t>
        </w:r>
        <w:r w:rsidR="0079215F">
          <w:rPr>
            <w:rFonts w:ascii="Times New Roman" w:eastAsiaTheme="minorEastAsia" w:hAnsi="Times New Roman" w:cs="Times New Roman"/>
            <w:sz w:val="22"/>
          </w:rPr>
          <w:t xml:space="preserve">concentration </w:t>
        </w:r>
        <w:r>
          <w:rPr>
            <w:rFonts w:ascii="Times New Roman" w:eastAsiaTheme="minorEastAsia" w:hAnsi="Times New Roman" w:cs="Times New Roman"/>
            <w:sz w:val="22"/>
          </w:rPr>
          <w:lastRenderedPageBreak/>
          <w:t xml:space="preserve">enhancements </w:t>
        </w:r>
        <w:r w:rsidR="0079215F">
          <w:rPr>
            <w:rFonts w:ascii="Times New Roman" w:eastAsiaTheme="minorEastAsia" w:hAnsi="Times New Roman" w:cs="Times New Roman"/>
            <w:sz w:val="22"/>
          </w:rPr>
          <w:t>as determined by the local wind</w:t>
        </w:r>
      </w:ins>
      <w:ins w:id="406" w:author="Daniel Jacob" w:date="2020-04-24T21:40:00Z">
        <w:r w:rsidR="0079215F">
          <w:rPr>
            <w:rFonts w:ascii="Times New Roman" w:eastAsiaTheme="minorEastAsia" w:hAnsi="Times New Roman" w:cs="Times New Roman"/>
            <w:sz w:val="22"/>
          </w:rPr>
          <w:t xml:space="preserve">, with scaled enhancements in neighboring </w:t>
        </w:r>
        <w:proofErr w:type="spellStart"/>
        <w:r w:rsidR="0079215F">
          <w:rPr>
            <w:rFonts w:ascii="Times New Roman" w:eastAsiaTheme="minorEastAsia" w:hAnsi="Times New Roman" w:cs="Times New Roman"/>
            <w:sz w:val="22"/>
          </w:rPr>
          <w:t>gridboxes</w:t>
        </w:r>
        <w:proofErr w:type="spellEnd"/>
        <w:r w:rsidR="0079215F">
          <w:rPr>
            <w:rFonts w:ascii="Times New Roman" w:eastAsiaTheme="minorEastAsia" w:hAnsi="Times New Roman" w:cs="Times New Roman"/>
            <w:sz w:val="22"/>
          </w:rPr>
          <w:t xml:space="preserve">. In the case of satellite observations where the measured quantity </w:t>
        </w:r>
      </w:ins>
      <w:ins w:id="407" w:author="Daniel Jacob" w:date="2020-04-24T21:41:00Z">
        <w:r w:rsidR="0079215F">
          <w:rPr>
            <w:rFonts w:ascii="Times New Roman" w:eastAsiaTheme="minorEastAsia" w:hAnsi="Times New Roman" w:cs="Times New Roman"/>
            <w:sz w:val="22"/>
          </w:rPr>
          <w:t>is a column concentration [molecules cm</w:t>
        </w:r>
        <w:r w:rsidR="0079215F">
          <w:rPr>
            <w:rFonts w:ascii="Times New Roman" w:eastAsiaTheme="minorEastAsia" w:hAnsi="Times New Roman" w:cs="Times New Roman"/>
            <w:sz w:val="22"/>
            <w:vertAlign w:val="superscript"/>
          </w:rPr>
          <w:t>-2</w:t>
        </w:r>
        <w:r w:rsidR="0079215F">
          <w:rPr>
            <w:rFonts w:ascii="Times New Roman" w:eastAsiaTheme="minorEastAsia" w:hAnsi="Times New Roman" w:cs="Times New Roman"/>
            <w:sz w:val="22"/>
          </w:rPr>
          <w:t>],</w:t>
        </w:r>
      </w:ins>
      <w:ins w:id="408" w:author="Daniel Jacob" w:date="2020-04-24T21:43:00Z">
        <w:r w:rsidR="0079215F">
          <w:rPr>
            <w:rFonts w:ascii="Times New Roman" w:eastAsiaTheme="minorEastAsia" w:hAnsi="Times New Roman" w:cs="Times New Roman"/>
            <w:sz w:val="22"/>
          </w:rPr>
          <w:t xml:space="preserve"> the sensit</w:t>
        </w:r>
      </w:ins>
      <w:ins w:id="409" w:author="Daniel Jacob" w:date="2020-04-24T21:44:00Z">
        <w:r w:rsidR="0079215F">
          <w:rPr>
            <w:rFonts w:ascii="Times New Roman" w:eastAsiaTheme="minorEastAsia" w:hAnsi="Times New Roman" w:cs="Times New Roman"/>
            <w:sz w:val="22"/>
          </w:rPr>
          <w:t xml:space="preserve">ivity of the column concentration </w:t>
        </w:r>
        <w:proofErr w:type="spellStart"/>
        <w:r w:rsidR="0079215F">
          <w:rPr>
            <w:rFonts w:ascii="Times New Roman" w:eastAsiaTheme="minorEastAsia" w:hAnsi="Times New Roman" w:cs="Times New Roman"/>
            <w:i/>
            <w:iCs/>
            <w:sz w:val="22"/>
          </w:rPr>
          <w:t>y</w:t>
        </w:r>
        <w:r w:rsidR="0079215F">
          <w:rPr>
            <w:rFonts w:ascii="Times New Roman" w:eastAsiaTheme="minorEastAsia" w:hAnsi="Times New Roman" w:cs="Times New Roman"/>
            <w:i/>
            <w:iCs/>
            <w:sz w:val="22"/>
            <w:vertAlign w:val="subscript"/>
          </w:rPr>
          <w:t>j</w:t>
        </w:r>
        <w:proofErr w:type="spellEnd"/>
        <w:r w:rsidR="0079215F">
          <w:rPr>
            <w:rFonts w:ascii="Times New Roman" w:eastAsiaTheme="minorEastAsia" w:hAnsi="Times New Roman" w:cs="Times New Roman"/>
            <w:sz w:val="22"/>
          </w:rPr>
          <w:t xml:space="preserve"> in </w:t>
        </w:r>
        <w:proofErr w:type="spellStart"/>
        <w:r w:rsidR="0079215F">
          <w:rPr>
            <w:rFonts w:ascii="Times New Roman" w:eastAsiaTheme="minorEastAsia" w:hAnsi="Times New Roman" w:cs="Times New Roman"/>
            <w:sz w:val="22"/>
          </w:rPr>
          <w:t>gridsquare</w:t>
        </w:r>
        <w:proofErr w:type="spellEnd"/>
        <w:r w:rsidR="0079215F">
          <w:rPr>
            <w:rFonts w:ascii="Times New Roman" w:eastAsiaTheme="minorEastAsia" w:hAnsi="Times New Roman" w:cs="Times New Roman"/>
            <w:sz w:val="22"/>
          </w:rPr>
          <w:t xml:space="preserve"> </w:t>
        </w:r>
        <w:r w:rsidR="0079215F">
          <w:rPr>
            <w:rFonts w:ascii="Times New Roman" w:eastAsiaTheme="minorEastAsia" w:hAnsi="Times New Roman" w:cs="Times New Roman"/>
            <w:i/>
            <w:iCs/>
            <w:sz w:val="22"/>
          </w:rPr>
          <w:t>j</w:t>
        </w:r>
        <w:r w:rsidR="0079215F">
          <w:rPr>
            <w:rFonts w:ascii="Times New Roman" w:eastAsiaTheme="minorEastAsia" w:hAnsi="Times New Roman" w:cs="Times New Roman"/>
            <w:sz w:val="22"/>
          </w:rPr>
          <w:t xml:space="preserve"> to emissions in </w:t>
        </w:r>
        <w:proofErr w:type="spellStart"/>
        <w:r w:rsidR="0079215F">
          <w:rPr>
            <w:rFonts w:ascii="Times New Roman" w:eastAsiaTheme="minorEastAsia" w:hAnsi="Times New Roman" w:cs="Times New Roman"/>
            <w:sz w:val="22"/>
          </w:rPr>
          <w:t>gridbox</w:t>
        </w:r>
        <w:proofErr w:type="spellEnd"/>
        <w:r w:rsidR="0079215F">
          <w:rPr>
            <w:rFonts w:ascii="Times New Roman" w:eastAsiaTheme="minorEastAsia" w:hAnsi="Times New Roman" w:cs="Times New Roman"/>
            <w:sz w:val="22"/>
          </w:rPr>
          <w:t xml:space="preserve"> </w:t>
        </w:r>
        <w:proofErr w:type="spellStart"/>
        <w:r w:rsidR="0079215F">
          <w:rPr>
            <w:rFonts w:ascii="Times New Roman" w:eastAsiaTheme="minorEastAsia" w:hAnsi="Times New Roman" w:cs="Times New Roman"/>
            <w:i/>
            <w:iCs/>
            <w:sz w:val="22"/>
          </w:rPr>
          <w:t>i</w:t>
        </w:r>
        <w:proofErr w:type="spellEnd"/>
        <w:r w:rsidR="0079215F">
          <w:rPr>
            <w:rFonts w:ascii="Times New Roman" w:eastAsiaTheme="minorEastAsia" w:hAnsi="Times New Roman" w:cs="Times New Roman"/>
            <w:i/>
            <w:iCs/>
            <w:sz w:val="22"/>
          </w:rPr>
          <w:t xml:space="preserve">, </w:t>
        </w:r>
      </w:ins>
      <w:ins w:id="410" w:author="Daniel Jacob" w:date="2020-04-24T21:45:00Z">
        <w:r w:rsidR="0079215F">
          <w:rPr>
            <w:rFonts w:ascii="Times New Roman" w:eastAsiaTheme="minorEastAsia" w:hAnsi="Times New Roman" w:cs="Times New Roman"/>
            <w:sz w:val="22"/>
          </w:rPr>
          <w:t>representing</w:t>
        </w:r>
      </w:ins>
      <w:ins w:id="411" w:author="Daniel Jacob" w:date="2020-04-24T21:44:00Z">
        <w:r w:rsidR="0079215F">
          <w:rPr>
            <w:rFonts w:ascii="Times New Roman" w:eastAsiaTheme="minorEastAsia" w:hAnsi="Times New Roman" w:cs="Times New Roman"/>
            <w:sz w:val="22"/>
          </w:rPr>
          <w:t xml:space="preserve"> </w:t>
        </w:r>
      </w:ins>
      <w:ins w:id="412" w:author="Daniel Jacob" w:date="2020-04-24T21:41:00Z">
        <w:r w:rsidR="0079215F">
          <w:rPr>
            <w:rFonts w:ascii="Times New Roman" w:eastAsiaTheme="minorEastAsia" w:hAnsi="Times New Roman" w:cs="Times New Roman"/>
            <w:sz w:val="22"/>
          </w:rPr>
          <w:t xml:space="preserve">the </w:t>
        </w:r>
      </w:ins>
      <w:ins w:id="413" w:author="Daniel Jacob" w:date="2020-04-24T21:42:00Z">
        <w:r w:rsidR="0079215F">
          <w:rPr>
            <w:rFonts w:ascii="Times New Roman" w:eastAsiaTheme="minorEastAsia" w:hAnsi="Times New Roman" w:cs="Times New Roman"/>
            <w:sz w:val="22"/>
          </w:rPr>
          <w:t xml:space="preserve">Jacobian matrix element </w:t>
        </w:r>
        <w:proofErr w:type="spellStart"/>
        <w:r w:rsidR="0079215F">
          <w:rPr>
            <w:rFonts w:ascii="Times New Roman" w:eastAsiaTheme="minorEastAsia" w:hAnsi="Times New Roman" w:cs="Times New Roman"/>
            <w:i/>
            <w:iCs/>
            <w:sz w:val="22"/>
          </w:rPr>
          <w:t>k</w:t>
        </w:r>
        <w:r w:rsidR="0079215F">
          <w:rPr>
            <w:rFonts w:ascii="Times New Roman" w:eastAsiaTheme="minorEastAsia" w:hAnsi="Times New Roman" w:cs="Times New Roman"/>
            <w:i/>
            <w:iCs/>
            <w:sz w:val="22"/>
            <w:vertAlign w:val="subscript"/>
          </w:rPr>
          <w:t>ij</w:t>
        </w:r>
        <w:proofErr w:type="spellEnd"/>
        <w:r w:rsidR="0079215F">
          <w:rPr>
            <w:rFonts w:ascii="Times New Roman" w:eastAsiaTheme="minorEastAsia" w:hAnsi="Times New Roman" w:cs="Times New Roman"/>
            <w:i/>
            <w:iCs/>
            <w:sz w:val="22"/>
            <w:vertAlign w:val="subscript"/>
          </w:rPr>
          <w:t xml:space="preserve"> </w:t>
        </w:r>
        <w:r w:rsidR="0079215F">
          <w:rPr>
            <w:rFonts w:ascii="Times New Roman" w:eastAsiaTheme="minorEastAsia" w:hAnsi="Times New Roman" w:cs="Times New Roman"/>
            <w:sz w:val="22"/>
          </w:rPr>
          <w:t>= ∂</w:t>
        </w:r>
      </w:ins>
      <w:ins w:id="414" w:author="Daniel Jacob" w:date="2020-04-24T21:39:00Z">
        <w:r>
          <w:rPr>
            <w:rFonts w:ascii="Times New Roman" w:eastAsiaTheme="minorEastAsia" w:hAnsi="Times New Roman" w:cs="Times New Roman"/>
            <w:sz w:val="22"/>
          </w:rPr>
          <w:t xml:space="preserve"> </w:t>
        </w:r>
      </w:ins>
      <w:proofErr w:type="spellStart"/>
      <w:ins w:id="415" w:author="Daniel Jacob" w:date="2020-04-24T21:42:00Z">
        <w:r w:rsidR="0079215F">
          <w:rPr>
            <w:rFonts w:ascii="Times New Roman" w:eastAsiaTheme="minorEastAsia" w:hAnsi="Times New Roman" w:cs="Times New Roman"/>
            <w:i/>
            <w:iCs/>
            <w:sz w:val="22"/>
          </w:rPr>
          <w:t>y</w:t>
        </w:r>
        <w:r w:rsidR="0079215F">
          <w:rPr>
            <w:rFonts w:ascii="Times New Roman" w:eastAsiaTheme="minorEastAsia" w:hAnsi="Times New Roman" w:cs="Times New Roman"/>
            <w:i/>
            <w:iCs/>
            <w:sz w:val="22"/>
            <w:vertAlign w:val="subscript"/>
          </w:rPr>
          <w:t>j</w:t>
        </w:r>
      </w:ins>
      <w:proofErr w:type="spellEnd"/>
      <w:ins w:id="416" w:author="Daniel Jacob" w:date="2020-04-24T21:43:00Z">
        <w:r w:rsidR="0079215F">
          <w:rPr>
            <w:rFonts w:ascii="Times New Roman" w:eastAsiaTheme="minorEastAsia" w:hAnsi="Times New Roman" w:cs="Times New Roman"/>
            <w:sz w:val="22"/>
          </w:rPr>
          <w:t>/∂</w:t>
        </w:r>
        <w:r w:rsidR="0079215F">
          <w:rPr>
            <w:rFonts w:ascii="Times New Roman" w:eastAsiaTheme="minorEastAsia" w:hAnsi="Times New Roman" w:cs="Times New Roman"/>
            <w:i/>
            <w:iCs/>
            <w:sz w:val="22"/>
          </w:rPr>
          <w:t>x</w:t>
        </w:r>
        <w:r w:rsidR="0079215F">
          <w:rPr>
            <w:rFonts w:ascii="Times New Roman" w:eastAsiaTheme="minorEastAsia" w:hAnsi="Times New Roman" w:cs="Times New Roman"/>
            <w:i/>
            <w:iCs/>
            <w:sz w:val="22"/>
            <w:vertAlign w:val="subscript"/>
          </w:rPr>
          <w:t xml:space="preserve">i </w:t>
        </w:r>
      </w:ins>
      <w:ins w:id="417" w:author="Daniel Jacob" w:date="2020-04-24T21:36:00Z">
        <w:r>
          <w:rPr>
            <w:rFonts w:ascii="Times New Roman" w:eastAsiaTheme="minorEastAsia" w:hAnsi="Times New Roman" w:cs="Times New Roman"/>
            <w:sz w:val="22"/>
          </w:rPr>
          <w:t xml:space="preserve">, </w:t>
        </w:r>
      </w:ins>
      <w:del w:id="418" w:author="Daniel Jacob" w:date="2020-04-24T21:45:00Z">
        <w:r w:rsidR="00A81B08" w:rsidDel="0079215F">
          <w:rPr>
            <w:rFonts w:ascii="Times New Roman" w:eastAsiaTheme="minorEastAsia" w:hAnsi="Times New Roman" w:cs="Times New Roman"/>
            <w:sz w:val="22"/>
          </w:rPr>
          <w:delText>A</w:delText>
        </w:r>
        <w:r w:rsidR="00303CA0" w:rsidDel="0079215F">
          <w:rPr>
            <w:rFonts w:ascii="Times New Roman" w:eastAsiaTheme="minorEastAsia" w:hAnsi="Times New Roman" w:cs="Times New Roman"/>
            <w:sz w:val="22"/>
          </w:rPr>
          <w:delText xml:space="preserve"> </w:delText>
        </w:r>
        <w:r w:rsidR="00690E46" w:rsidDel="0079215F">
          <w:rPr>
            <w:rFonts w:ascii="Times New Roman" w:eastAsiaTheme="minorEastAsia" w:hAnsi="Times New Roman" w:cs="Times New Roman"/>
            <w:sz w:val="22"/>
          </w:rPr>
          <w:delText>simple</w:delText>
        </w:r>
        <w:r w:rsidR="002D63CD" w:rsidDel="0079215F">
          <w:rPr>
            <w:rFonts w:ascii="Times New Roman" w:eastAsiaTheme="minorEastAsia" w:hAnsi="Times New Roman" w:cs="Times New Roman"/>
            <w:sz w:val="22"/>
          </w:rPr>
          <w:delText>, computationally</w:delText>
        </w:r>
        <w:r w:rsidR="00145A27" w:rsidDel="0079215F">
          <w:rPr>
            <w:rFonts w:ascii="Times New Roman" w:eastAsiaTheme="minorEastAsia" w:hAnsi="Times New Roman" w:cs="Times New Roman"/>
            <w:sz w:val="22"/>
          </w:rPr>
          <w:delText>-</w:delText>
        </w:r>
        <w:r w:rsidR="002D63CD" w:rsidDel="0079215F">
          <w:rPr>
            <w:rFonts w:ascii="Times New Roman" w:eastAsiaTheme="minorEastAsia" w:hAnsi="Times New Roman" w:cs="Times New Roman"/>
            <w:sz w:val="22"/>
          </w:rPr>
          <w:delText>inexpensive</w:delText>
        </w:r>
        <w:r w:rsidR="00690E46" w:rsidDel="0079215F">
          <w:rPr>
            <w:rFonts w:ascii="Times New Roman" w:eastAsiaTheme="minorEastAsia" w:hAnsi="Times New Roman" w:cs="Times New Roman"/>
            <w:sz w:val="22"/>
          </w:rPr>
          <w:delText xml:space="preserve"> </w:delText>
        </w:r>
        <w:r w:rsidR="00303CA0" w:rsidDel="0079215F">
          <w:rPr>
            <w:rFonts w:ascii="Times New Roman" w:eastAsiaTheme="minorEastAsia" w:hAnsi="Times New Roman" w:cs="Times New Roman"/>
            <w:sz w:val="22"/>
          </w:rPr>
          <w:delText xml:space="preserve">mass-balance </w:delText>
        </w:r>
        <w:r w:rsidR="002D63CD" w:rsidDel="0079215F">
          <w:rPr>
            <w:rFonts w:ascii="Times New Roman" w:eastAsiaTheme="minorEastAsia" w:hAnsi="Times New Roman" w:cs="Times New Roman"/>
            <w:sz w:val="22"/>
          </w:rPr>
          <w:delText>approximation</w:delText>
        </w:r>
        <w:r w:rsidR="00690E46" w:rsidDel="0079215F">
          <w:rPr>
            <w:rFonts w:ascii="Times New Roman" w:eastAsiaTheme="minorEastAsia" w:hAnsi="Times New Roman" w:cs="Times New Roman"/>
            <w:sz w:val="22"/>
          </w:rPr>
          <w:delText xml:space="preserve"> </w:delText>
        </w:r>
        <w:r w:rsidR="00145A27" w:rsidDel="0079215F">
          <w:rPr>
            <w:rFonts w:ascii="Times New Roman" w:eastAsiaTheme="minorEastAsia" w:hAnsi="Times New Roman" w:cs="Times New Roman"/>
            <w:sz w:val="22"/>
          </w:rPr>
          <w:delText>relates</w:delText>
        </w:r>
        <w:r w:rsidR="00690E46" w:rsidDel="0079215F">
          <w:rPr>
            <w:rFonts w:ascii="Times New Roman" w:eastAsiaTheme="minorEastAsia" w:hAnsi="Times New Roman" w:cs="Times New Roman"/>
            <w:sz w:val="22"/>
          </w:rPr>
          <w:delText xml:space="preserve"> emission enhancements to local concentration enhancements </w:delText>
        </w:r>
        <w:r w:rsidR="00874DD6" w:rsidDel="0079215F">
          <w:rPr>
            <w:rFonts w:ascii="Times New Roman" w:eastAsiaTheme="minorEastAsia" w:hAnsi="Times New Roman" w:cs="Times New Roman"/>
            <w:sz w:val="22"/>
          </w:rPr>
          <w:fldChar w:fldCharType="begin" w:fldLock="1"/>
        </w:r>
        <w:r w:rsidR="00B31FC9" w:rsidDel="0079215F">
          <w:rPr>
            <w:rFonts w:ascii="Times New Roman" w:eastAsiaTheme="minorEastAsia" w:hAnsi="Times New Roman" w:cs="Times New Roman"/>
            <w:sz w:val="22"/>
          </w:rPr>
          <w:del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delInstrText>
        </w:r>
        <w:r w:rsidR="00874DD6" w:rsidDel="0079215F">
          <w:rPr>
            <w:rFonts w:ascii="Times New Roman" w:eastAsiaTheme="minorEastAsia" w:hAnsi="Times New Roman" w:cs="Times New Roman"/>
            <w:sz w:val="22"/>
          </w:rPr>
          <w:fldChar w:fldCharType="separate"/>
        </w:r>
        <w:r w:rsidR="00B31FC9" w:rsidRPr="00B31FC9" w:rsidDel="0079215F">
          <w:rPr>
            <w:rFonts w:ascii="Times New Roman" w:eastAsiaTheme="minorEastAsia" w:hAnsi="Times New Roman" w:cs="Times New Roman"/>
            <w:noProof/>
            <w:sz w:val="22"/>
          </w:rPr>
          <w:delText>(Jacob et al. 2016)</w:delText>
        </w:r>
        <w:r w:rsidR="00874DD6" w:rsidDel="0079215F">
          <w:rPr>
            <w:rFonts w:ascii="Times New Roman" w:eastAsiaTheme="minorEastAsia" w:hAnsi="Times New Roman" w:cs="Times New Roman"/>
            <w:sz w:val="22"/>
          </w:rPr>
          <w:fldChar w:fldCharType="end"/>
        </w:r>
        <w:r w:rsidR="00303CA0" w:rsidDel="0079215F">
          <w:rPr>
            <w:rFonts w:ascii="Times New Roman" w:eastAsiaTheme="minorEastAsia" w:hAnsi="Times New Roman" w:cs="Times New Roman"/>
            <w:sz w:val="22"/>
          </w:rPr>
          <w:delText xml:space="preserve"> </w:delText>
        </w:r>
        <w:r w:rsidR="00145A27" w:rsidDel="0079215F">
          <w:rPr>
            <w:rFonts w:ascii="Times New Roman" w:eastAsiaTheme="minorEastAsia" w:hAnsi="Times New Roman" w:cs="Times New Roman"/>
            <w:sz w:val="22"/>
          </w:rPr>
          <w:delText xml:space="preserve">and </w:delText>
        </w:r>
        <w:r w:rsidR="00303CA0" w:rsidDel="0079215F">
          <w:rPr>
            <w:rFonts w:ascii="Times New Roman" w:eastAsiaTheme="minorEastAsia" w:hAnsi="Times New Roman" w:cs="Times New Roman"/>
            <w:sz w:val="22"/>
          </w:rPr>
          <w:delText xml:space="preserve">can </w:delText>
        </w:r>
        <w:r w:rsidR="002D63CD" w:rsidDel="0079215F">
          <w:rPr>
            <w:rFonts w:ascii="Times New Roman" w:eastAsiaTheme="minorEastAsia" w:hAnsi="Times New Roman" w:cs="Times New Roman"/>
            <w:sz w:val="22"/>
          </w:rPr>
          <w:delText>be used as</w:delText>
        </w:r>
        <w:r w:rsidR="00303CA0" w:rsidDel="0079215F">
          <w:rPr>
            <w:rFonts w:ascii="Times New Roman" w:eastAsiaTheme="minorEastAsia" w:hAnsi="Times New Roman" w:cs="Times New Roman"/>
            <w:sz w:val="22"/>
          </w:rPr>
          <w:delText xml:space="preserve"> an initial estimate of the Jacobian matrix </w:delTex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303CA0" w:rsidDel="0079215F">
          <w:rPr>
            <w:rFonts w:ascii="Times New Roman" w:eastAsiaTheme="minorEastAsia" w:hAnsi="Times New Roman" w:cs="Times New Roman"/>
            <w:sz w:val="22"/>
          </w:rPr>
          <w:delText xml:space="preserve">. </w:delText>
        </w:r>
        <w:r w:rsidR="00EA75EE" w:rsidDel="0079215F">
          <w:rPr>
            <w:rFonts w:ascii="Times New Roman" w:eastAsiaTheme="minorEastAsia" w:hAnsi="Times New Roman" w:cs="Times New Roman"/>
            <w:sz w:val="22"/>
          </w:rPr>
          <w:delText xml:space="preserve">Given a perturbation to </w:delText>
        </w:r>
        <w:r w:rsidR="00874DD6" w:rsidDel="0079215F">
          <w:rPr>
            <w:rFonts w:ascii="Times New Roman" w:eastAsiaTheme="minorEastAsia" w:hAnsi="Times New Roman" w:cs="Times New Roman"/>
            <w:sz w:val="22"/>
          </w:rPr>
          <w:delText>the prior</w:delText>
        </w:r>
        <w:r w:rsidR="00EA75EE" w:rsidDel="0079215F">
          <w:rPr>
            <w:rFonts w:ascii="Times New Roman" w:eastAsiaTheme="minorEastAsia" w:hAnsi="Times New Roman" w:cs="Times New Roman"/>
            <w:sz w:val="22"/>
          </w:rPr>
          <w:delText xml:space="preserve"> emissions </w:delText>
        </w:r>
        <w:r w:rsidR="00874DD6" w:rsidDel="0079215F">
          <w:rPr>
            <w:rFonts w:ascii="Times New Roman" w:eastAsiaTheme="minorEastAsia" w:hAnsi="Times New Roman" w:cs="Times New Roman"/>
            <w:sz w:val="22"/>
          </w:rPr>
          <w:delText xml:space="preserve">in the </w:delText>
        </w:r>
        <w:r w:rsidR="00874DD6" w:rsidDel="0079215F">
          <w:rPr>
            <w:rFonts w:ascii="Times New Roman" w:eastAsiaTheme="minorEastAsia" w:hAnsi="Times New Roman" w:cs="Times New Roman"/>
            <w:i/>
            <w:sz w:val="22"/>
          </w:rPr>
          <w:delText>i</w:delText>
        </w:r>
        <w:r w:rsidR="00874DD6" w:rsidDel="0079215F">
          <w:rPr>
            <w:rFonts w:ascii="Times New Roman" w:eastAsiaTheme="minorEastAsia" w:hAnsi="Times New Roman" w:cs="Times New Roman"/>
            <w:sz w:val="22"/>
          </w:rPr>
          <w:delText xml:space="preserve">th grid cell, </w:delTex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EA75EE" w:rsidDel="0079215F">
          <w:rPr>
            <w:rFonts w:ascii="Times New Roman" w:eastAsiaTheme="minorEastAsia" w:hAnsi="Times New Roman" w:cs="Times New Roman"/>
            <w:sz w:val="22"/>
          </w:rPr>
          <w:delText>, the change in</w:delText>
        </w:r>
        <w:r w:rsidR="00874DD6" w:rsidDel="0079215F">
          <w:rPr>
            <w:rFonts w:ascii="Times New Roman" w:eastAsiaTheme="minorEastAsia" w:hAnsi="Times New Roman" w:cs="Times New Roman"/>
            <w:sz w:val="22"/>
          </w:rPr>
          <w:delText xml:space="preserve"> </w:delText>
        </w:r>
        <w:r w:rsidR="00145A27" w:rsidRPr="00145A27" w:rsidDel="0079215F">
          <w:rPr>
            <w:rFonts w:ascii="Times New Roman" w:eastAsiaTheme="minorEastAsia" w:hAnsi="Times New Roman" w:cs="Times New Roman"/>
            <w:i/>
            <w:sz w:val="22"/>
          </w:rPr>
          <w:delText>j</w:delText>
        </w:r>
        <w:r w:rsidR="00145A27" w:rsidDel="0079215F">
          <w:rPr>
            <w:rFonts w:ascii="Times New Roman" w:eastAsiaTheme="minorEastAsia" w:hAnsi="Times New Roman" w:cs="Times New Roman"/>
            <w:sz w:val="22"/>
          </w:rPr>
          <w:delText>th</w:delText>
        </w:r>
        <w:r w:rsidR="00EC4735" w:rsidDel="0079215F">
          <w:rPr>
            <w:rFonts w:ascii="Times New Roman" w:eastAsiaTheme="minorEastAsia" w:hAnsi="Times New Roman" w:cs="Times New Roman"/>
            <w:sz w:val="22"/>
          </w:rPr>
          <w:delText xml:space="preserve"> </w:delText>
        </w:r>
        <w:r w:rsidR="00145A27" w:rsidDel="0079215F">
          <w:rPr>
            <w:rFonts w:ascii="Times New Roman" w:eastAsiaTheme="minorEastAsia" w:hAnsi="Times New Roman" w:cs="Times New Roman"/>
            <w:sz w:val="22"/>
          </w:rPr>
          <w:delText>observation</w:delText>
        </w:r>
        <w:r w:rsidR="00EA75EE" w:rsidDel="0079215F">
          <w:rPr>
            <w:rFonts w:ascii="Times New Roman" w:eastAsiaTheme="minorEastAsia" w:hAnsi="Times New Roman" w:cs="Times New Roman"/>
            <w:sz w:val="22"/>
          </w:rPr>
          <w:delText xml:space="preserve"> </w:delTex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oMath>
        <w:r w:rsidR="00EC4735" w:rsidDel="0079215F">
          <w:rPr>
            <w:rFonts w:ascii="Times New Roman" w:eastAsiaTheme="minorEastAsia" w:hAnsi="Times New Roman" w:cs="Times New Roman"/>
            <w:b/>
            <w:sz w:val="22"/>
          </w:rPr>
          <w:delText xml:space="preserve"> </w:delText>
        </w:r>
        <w:r w:rsidR="00145A27" w:rsidDel="0079215F">
          <w:rPr>
            <w:rFonts w:ascii="Times New Roman" w:eastAsiaTheme="minorEastAsia" w:hAnsi="Times New Roman" w:cs="Times New Roman"/>
            <w:sz w:val="22"/>
          </w:rPr>
          <w:delText xml:space="preserve">is </w:delText>
        </w:r>
        <w:r w:rsidR="00EA75EE" w:rsidDel="0079215F">
          <w:rPr>
            <w:rFonts w:ascii="Times New Roman" w:eastAsiaTheme="minorEastAsia" w:hAnsi="Times New Roman" w:cs="Times New Roman"/>
            <w:sz w:val="22"/>
          </w:rPr>
          <w:delText>estimated as</w:delText>
        </w:r>
      </w:del>
      <w:ins w:id="419" w:author="Daniel Jacob" w:date="2020-04-24T21:45:00Z">
        <w:r w:rsidR="0079215F">
          <w:rPr>
            <w:rFonts w:ascii="Times New Roman" w:eastAsiaTheme="minorEastAsia" w:hAnsi="Times New Roman" w:cs="Times New Roman"/>
            <w:sz w:val="22"/>
          </w:rPr>
          <w:t>is given by</w:t>
        </w:r>
      </w:ins>
    </w:p>
    <w:p w14:paraId="5B7A6A5E" w14:textId="1E07B558" w:rsidR="00EA75EE" w:rsidRDefault="00EA75EE" w:rsidP="007A4AD3">
      <w:pPr>
        <w:rPr>
          <w:rFonts w:ascii="Times New Roman" w:eastAsiaTheme="minorEastAsia" w:hAnsi="Times New Roman" w:cs="Times New Roman"/>
          <w:sz w:val="22"/>
        </w:rPr>
      </w:pPr>
    </w:p>
    <w:p w14:paraId="28C4BBD3" w14:textId="2DBE76AF" w:rsidR="00EA75EE" w:rsidRPr="008C390F" w:rsidRDefault="00CF5F17"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w:commentRangeStart w:id="420"/>
              <m:r>
                <m:rPr>
                  <m:sty m:val="p"/>
                </m:rPr>
                <w:rPr>
                  <w:rFonts w:ascii="Cambria Math" w:eastAsiaTheme="minorEastAsia" w:hAnsi="Cambria Math" w:cs="Times New Roman"/>
                  <w:sz w:val="22"/>
                </w:rPr>
                <m:t>Δ</m:t>
              </m:r>
              <m:sSub>
                <m:sSubPr>
                  <m:ctrlPr>
                    <w:rPr>
                      <w:rFonts w:ascii="Cambria Math" w:eastAsiaTheme="minorEastAsia" w:hAnsi="Cambria Math" w:cs="Times New Roman"/>
                      <w:b/>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w:commentRangeEnd w:id="420"/>
              <m:r>
                <m:rPr>
                  <m:sty m:val="p"/>
                </m:rPr>
                <w:rPr>
                  <w:rStyle w:val="CommentReference"/>
                </w:rPr>
                <w:commentReference w:id="420"/>
              </m:r>
            </m:e>
          </m:eqArr>
        </m:oMath>
      </m:oMathPara>
    </w:p>
    <w:p w14:paraId="1E0D0975" w14:textId="77777777" w:rsidR="00EA75EE" w:rsidRPr="00874DD6" w:rsidRDefault="00EA75EE" w:rsidP="008C390F">
      <w:pPr>
        <w:rPr>
          <w:rFonts w:ascii="Times New Roman" w:eastAsiaTheme="minorEastAsia" w:hAnsi="Times New Roman" w:cs="Times New Roman"/>
          <w:sz w:val="22"/>
        </w:rPr>
      </w:pPr>
    </w:p>
    <w:p w14:paraId="2F456932" w14:textId="4F01BF78" w:rsidR="00303CA0" w:rsidRPr="00EC4735" w:rsidRDefault="00EA75EE" w:rsidP="007A4AD3">
      <w:pPr>
        <w:rPr>
          <w:rFonts w:ascii="Times New Roman" w:eastAsiaTheme="minorEastAsia" w:hAnsi="Times New Roman" w:cs="Times New Roman"/>
          <w:sz w:val="22"/>
        </w:rPr>
      </w:pPr>
      <w:commentRangeStart w:id="421"/>
      <w:r>
        <w:rPr>
          <w:rFonts w:ascii="Times New Roman" w:eastAsiaTheme="minorEastAsia" w:hAnsi="Times New Roman" w:cs="Times New Roman"/>
          <w:sz w:val="22"/>
        </w:rPr>
        <w:t>where</w:t>
      </w:r>
      <w:r w:rsidR="00EC4735">
        <w:rPr>
          <w:rFonts w:ascii="Times New Roman" w:eastAsiaTheme="minorEastAsia" w:hAnsi="Times New Roman" w:cs="Times New Roman"/>
          <w:sz w:val="22"/>
        </w:rPr>
        <w:t xml:space="preserv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145A27">
        <w:rPr>
          <w:rFonts w:ascii="Times New Roman" w:eastAsiaTheme="minorEastAsia" w:hAnsi="Times New Roman" w:cs="Times New Roman"/>
          <w:sz w:val="22"/>
        </w:rPr>
        <w:t xml:space="preserve"> is a factor that decreases with the distance of the </w:t>
      </w:r>
      <w:proofErr w:type="spellStart"/>
      <w:r w:rsidR="00145A27">
        <w:rPr>
          <w:rFonts w:ascii="Times New Roman" w:eastAsiaTheme="minorEastAsia" w:hAnsi="Times New Roman" w:cs="Times New Roman"/>
          <w:i/>
          <w:sz w:val="22"/>
        </w:rPr>
        <w:t>j</w:t>
      </w:r>
      <w:r w:rsidR="00E878A8">
        <w:rPr>
          <w:rFonts w:ascii="Times New Roman" w:eastAsiaTheme="minorEastAsia" w:hAnsi="Times New Roman" w:cs="Times New Roman"/>
          <w:sz w:val="22"/>
        </w:rPr>
        <w:t>th</w:t>
      </w:r>
      <w:proofErr w:type="spellEnd"/>
      <w:r w:rsidR="00E878A8">
        <w:rPr>
          <w:rFonts w:ascii="Times New Roman" w:eastAsiaTheme="minorEastAsia" w:hAnsi="Times New Roman" w:cs="Times New Roman"/>
          <w:sz w:val="22"/>
        </w:rPr>
        <w:t xml:space="preserve"> observation from the </w:t>
      </w:r>
      <w:proofErr w:type="spellStart"/>
      <w:r w:rsidR="00E878A8">
        <w:rPr>
          <w:rFonts w:ascii="Times New Roman" w:eastAsiaTheme="minorEastAsia" w:hAnsi="Times New Roman" w:cs="Times New Roman"/>
          <w:i/>
          <w:sz w:val="22"/>
        </w:rPr>
        <w:t>i</w:t>
      </w:r>
      <w:r w:rsidR="00E878A8">
        <w:rPr>
          <w:rFonts w:ascii="Times New Roman" w:eastAsiaTheme="minorEastAsia" w:hAnsi="Times New Roman" w:cs="Times New Roman"/>
          <w:sz w:val="22"/>
        </w:rPr>
        <w:t>th</w:t>
      </w:r>
      <w:proofErr w:type="spellEnd"/>
      <w:r w:rsidR="00E878A8">
        <w:rPr>
          <w:rFonts w:ascii="Times New Roman" w:eastAsiaTheme="minorEastAsia" w:hAnsi="Times New Roman" w:cs="Times New Roman"/>
          <w:sz w:val="22"/>
        </w:rPr>
        <w:t xml:space="preserve"> </w:t>
      </w:r>
      <w:commentRangeStart w:id="422"/>
      <w:r w:rsidR="00E878A8">
        <w:rPr>
          <w:rFonts w:ascii="Times New Roman" w:eastAsiaTheme="minorEastAsia" w:hAnsi="Times New Roman" w:cs="Times New Roman"/>
          <w:sz w:val="22"/>
        </w:rPr>
        <w:t xml:space="preserve">grid </w:t>
      </w:r>
      <w:commentRangeEnd w:id="421"/>
      <w:r w:rsidR="0079215F">
        <w:rPr>
          <w:rStyle w:val="CommentReference"/>
        </w:rPr>
        <w:commentReference w:id="421"/>
      </w:r>
      <w:r w:rsidR="00E878A8">
        <w:rPr>
          <w:rFonts w:ascii="Times New Roman" w:eastAsiaTheme="minorEastAsia" w:hAnsi="Times New Roman" w:cs="Times New Roman"/>
          <w:sz w:val="22"/>
        </w:rPr>
        <w:t>cell,</w:t>
      </w:r>
      <w:r w:rsidR="00145A27">
        <w:rPr>
          <w:rFonts w:ascii="Times New Roman" w:eastAsiaTheme="minorEastAsia" w:hAnsi="Times New Roman" w:cs="Times New Roman"/>
          <w:sz w:val="22"/>
        </w:rPr>
        <w:t xml:space="preserve"> </w:t>
      </w:r>
      <w:commentRangeEnd w:id="422"/>
      <w:r w:rsidR="0079215F">
        <w:rPr>
          <w:rStyle w:val="CommentReference"/>
        </w:rPr>
        <w:commentReference w:id="422"/>
      </w:r>
      <w:proofErr w:type="spellStart"/>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air</w:t>
      </w:r>
      <w:proofErr w:type="spellEnd"/>
      <w:r>
        <w:rPr>
          <w:rFonts w:ascii="Times New Roman" w:eastAsiaTheme="minorEastAsia" w:hAnsi="Times New Roman" w:cs="Times New Roman"/>
          <w:sz w:val="22"/>
        </w:rPr>
        <w:t xml:space="preserve"> and </w:t>
      </w:r>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x</w:t>
      </w:r>
      <w:r>
        <w:rPr>
          <w:rFonts w:ascii="Times New Roman" w:eastAsiaTheme="minorEastAsia" w:hAnsi="Times New Roman" w:cs="Times New Roman"/>
          <w:sz w:val="22"/>
        </w:rPr>
        <w:t xml:space="preserve"> are the molecular weights of dry air and the optimized species, respectively, </w:t>
      </w:r>
      <w:r w:rsidRPr="00874DD6">
        <w:rPr>
          <w:rFonts w:ascii="Times New Roman" w:eastAsiaTheme="minorEastAsia" w:hAnsi="Times New Roman" w:cs="Times New Roman"/>
          <w:i/>
          <w:sz w:val="22"/>
        </w:rPr>
        <w:t>g</w:t>
      </w:r>
      <w:r>
        <w:rPr>
          <w:rFonts w:ascii="Times New Roman" w:eastAsiaTheme="minorEastAsia" w:hAnsi="Times New Roman" w:cs="Times New Roman"/>
          <w:sz w:val="22"/>
        </w:rPr>
        <w:t xml:space="preserve"> is gravity, </w:t>
      </w:r>
      <w:r w:rsidRPr="00874DD6">
        <w:rPr>
          <w:rFonts w:ascii="Times New Roman" w:eastAsiaTheme="minorEastAsia" w:hAnsi="Times New Roman" w:cs="Times New Roman"/>
          <w:i/>
          <w:sz w:val="22"/>
        </w:rPr>
        <w:t>U</w:t>
      </w:r>
      <w:r>
        <w:rPr>
          <w:rFonts w:ascii="Times New Roman" w:eastAsiaTheme="minorEastAsia" w:hAnsi="Times New Roman" w:cs="Times New Roman"/>
          <w:sz w:val="22"/>
        </w:rPr>
        <w:t xml:space="preserve"> is the wind speed, </w:t>
      </w:r>
      <w:r w:rsidRPr="00874DD6">
        <w:rPr>
          <w:rFonts w:ascii="Times New Roman" w:eastAsiaTheme="minorEastAsia" w:hAnsi="Times New Roman" w:cs="Times New Roman"/>
          <w:i/>
          <w:sz w:val="22"/>
        </w:rPr>
        <w:t>W</w:t>
      </w:r>
      <w:r>
        <w:rPr>
          <w:rFonts w:ascii="Times New Roman" w:eastAsiaTheme="minorEastAsia" w:hAnsi="Times New Roman" w:cs="Times New Roman"/>
          <w:sz w:val="22"/>
        </w:rPr>
        <w:t xml:space="preserve"> is the </w:t>
      </w:r>
      <w:del w:id="423" w:author="Jacob, Daniel J." w:date="2020-04-24T21:48:00Z">
        <w:r w:rsidDel="0079215F">
          <w:rPr>
            <w:rFonts w:ascii="Times New Roman" w:eastAsiaTheme="minorEastAsia" w:hAnsi="Times New Roman" w:cs="Times New Roman"/>
            <w:sz w:val="22"/>
          </w:rPr>
          <w:delText>distance the wind travels across the grid box</w:delText>
        </w:r>
      </w:del>
      <w:ins w:id="424" w:author="Jacob, Daniel J." w:date="2020-04-24T21:48:00Z">
        <w:r w:rsidR="0079215F">
          <w:rPr>
            <w:rFonts w:ascii="Times New Roman" w:eastAsiaTheme="minorEastAsia" w:hAnsi="Times New Roman" w:cs="Times New Roman"/>
            <w:sz w:val="22"/>
          </w:rPr>
          <w:t>grid square dimension</w:t>
        </w:r>
      </w:ins>
      <w:r>
        <w:rPr>
          <w:rFonts w:ascii="Times New Roman" w:eastAsiaTheme="minorEastAsia" w:hAnsi="Times New Roman" w:cs="Times New Roman"/>
          <w:sz w:val="22"/>
        </w:rPr>
        <w:t xml:space="preserve">, and </w:t>
      </w:r>
      <w:r w:rsidRPr="00874DD6">
        <w:rPr>
          <w:rFonts w:ascii="Times New Roman" w:eastAsiaTheme="minorEastAsia" w:hAnsi="Times New Roman" w:cs="Times New Roman"/>
          <w:i/>
          <w:sz w:val="22"/>
        </w:rPr>
        <w:t>P</w:t>
      </w:r>
      <w:r>
        <w:rPr>
          <w:rFonts w:ascii="Times New Roman" w:eastAsiaTheme="minorEastAsia" w:hAnsi="Times New Roman" w:cs="Times New Roman"/>
          <w:sz w:val="22"/>
        </w:rPr>
        <w:t xml:space="preserve"> is the surface pressure</w:t>
      </w:r>
      <w:r w:rsidR="00874DD6">
        <w:rPr>
          <w:rFonts w:ascii="Times New Roman" w:eastAsiaTheme="minorEastAsia" w:hAnsi="Times New Roman" w:cs="Times New Roman"/>
          <w:sz w:val="22"/>
        </w:rPr>
        <w:t xml:space="preserve"> </w:t>
      </w:r>
      <w:r w:rsidR="00874DD6">
        <w:rPr>
          <w:rFonts w:ascii="Times New Roman" w:eastAsiaTheme="minorEastAsia" w:hAnsi="Times New Roman" w:cs="Times New Roman"/>
          <w:sz w:val="22"/>
        </w:rPr>
        <w:fldChar w:fldCharType="begin" w:fldLock="1"/>
      </w:r>
      <w:r w:rsidR="00B31FC9">
        <w:rPr>
          <w:rFonts w:ascii="Times New Roman" w:eastAsiaTheme="minorEastAsia"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instrText>
      </w:r>
      <w:r w:rsidR="00874DD6">
        <w:rPr>
          <w:rFonts w:ascii="Times New Roman" w:eastAsiaTheme="minorEastAsia" w:hAnsi="Times New Roman" w:cs="Times New Roman"/>
          <w:sz w:val="22"/>
        </w:rPr>
        <w:fldChar w:fldCharType="separate"/>
      </w:r>
      <w:del w:id="425" w:author="Jacob, Daniel J." w:date="2020-04-24T21:48:00Z">
        <w:r w:rsidR="00B31FC9" w:rsidRPr="00B31FC9" w:rsidDel="0079215F">
          <w:rPr>
            <w:rFonts w:ascii="Times New Roman" w:eastAsiaTheme="minorEastAsia" w:hAnsi="Times New Roman" w:cs="Times New Roman"/>
            <w:noProof/>
            <w:sz w:val="22"/>
          </w:rPr>
          <w:delText>(Jacob et al. 2</w:delText>
        </w:r>
      </w:del>
      <w:r w:rsidR="00B31FC9" w:rsidRPr="00B31FC9">
        <w:rPr>
          <w:rFonts w:ascii="Times New Roman" w:eastAsiaTheme="minorEastAsia" w:hAnsi="Times New Roman" w:cs="Times New Roman"/>
          <w:noProof/>
          <w:sz w:val="22"/>
        </w:rPr>
        <w:t>016)</w:t>
      </w:r>
      <w:r w:rsidR="00874DD6">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w:t>
      </w:r>
      <w:r w:rsidR="00D4324F">
        <w:rPr>
          <w:rFonts w:ascii="Times New Roman" w:eastAsiaTheme="minorEastAsia" w:hAnsi="Times New Roman" w:cs="Times New Roman"/>
          <w:sz w:val="22"/>
        </w:rPr>
        <w:t xml:space="preserve">The Jacobian is then constructed column-wise with the </w:t>
      </w:r>
      <w:proofErr w:type="spellStart"/>
      <w:r w:rsidR="00D4324F">
        <w:rPr>
          <w:rFonts w:ascii="Times New Roman" w:eastAsiaTheme="minorEastAsia" w:hAnsi="Times New Roman" w:cs="Times New Roman"/>
          <w:i/>
          <w:sz w:val="22"/>
        </w:rPr>
        <w:t>i</w:t>
      </w:r>
      <w:r w:rsidR="00D4324F">
        <w:rPr>
          <w:rFonts w:ascii="Times New Roman" w:eastAsiaTheme="minorEastAsia" w:hAnsi="Times New Roman" w:cs="Times New Roman"/>
          <w:sz w:val="22"/>
        </w:rPr>
        <w:t>th</w:t>
      </w:r>
      <w:proofErr w:type="spellEnd"/>
      <w:r w:rsidR="00D4324F">
        <w:rPr>
          <w:rFonts w:ascii="Times New Roman" w:eastAsiaTheme="minorEastAsia" w:hAnsi="Times New Roman" w:cs="Times New Roman"/>
          <w:sz w:val="22"/>
        </w:rPr>
        <w:t xml:space="preserve"> column given by </w:t>
      </w:r>
      <m:oMath>
        <m:r>
          <m:rPr>
            <m:sty m:val="p"/>
          </m:rPr>
          <w:rPr>
            <w:rFonts w:ascii="Cambria Math" w:eastAsiaTheme="minorEastAsia" w:hAnsi="Cambria Math" w:cs="Times New Roman"/>
            <w:sz w:val="22"/>
          </w:rPr>
          <m:t>Δ</m:t>
        </m:r>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D4324F">
        <w:rPr>
          <w:rFonts w:ascii="Times New Roman" w:eastAsiaTheme="minorEastAsia" w:hAnsi="Times New Roman" w:cs="Times New Roman"/>
          <w:sz w:val="22"/>
        </w:rPr>
        <w:t>.</w:t>
      </w:r>
    </w:p>
    <w:p w14:paraId="6B74617B" w14:textId="543DFE62" w:rsidR="00786BB7" w:rsidRDefault="00786BB7" w:rsidP="007A4AD3">
      <w:pPr>
        <w:rPr>
          <w:rFonts w:ascii="Times New Roman" w:eastAsiaTheme="minorEastAsia" w:hAnsi="Times New Roman" w:cs="Times New Roman"/>
          <w:sz w:val="22"/>
        </w:rPr>
      </w:pPr>
    </w:p>
    <w:p w14:paraId="7D82FC58" w14:textId="02AB09CA" w:rsidR="00786BB7" w:rsidRPr="00A31A9B" w:rsidRDefault="00786BB7" w:rsidP="00786BB7">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 Jacobian Matrix on a Multiscale Grid</w:t>
      </w:r>
    </w:p>
    <w:p w14:paraId="47F2E4C7" w14:textId="403486CF" w:rsidR="00786BB7" w:rsidRDefault="00786BB7" w:rsidP="00786BB7">
      <w:pPr>
        <w:rPr>
          <w:rFonts w:ascii="Times New Roman" w:hAnsi="Times New Roman" w:cs="Times New Roman"/>
          <w:sz w:val="22"/>
        </w:rPr>
      </w:pPr>
    </w:p>
    <w:p w14:paraId="136E7EF0" w14:textId="3B1144AA" w:rsidR="00BB5225" w:rsidRDefault="00E878A8" w:rsidP="00786BB7">
      <w:pPr>
        <w:rPr>
          <w:rFonts w:ascii="Times New Roman" w:hAnsi="Times New Roman" w:cs="Times New Roman"/>
          <w:sz w:val="22"/>
        </w:rPr>
      </w:pPr>
      <w:commentRangeStart w:id="426"/>
      <w:r>
        <w:rPr>
          <w:rFonts w:ascii="Times New Roman" w:hAnsi="Times New Roman" w:cs="Times New Roman"/>
          <w:sz w:val="22"/>
        </w:rPr>
        <w:t xml:space="preserve">Reducing </w:t>
      </w:r>
      <w:commentRangeEnd w:id="426"/>
      <w:r w:rsidR="00E70AC1">
        <w:rPr>
          <w:rStyle w:val="CommentReference"/>
        </w:rPr>
        <w:commentReference w:id="426"/>
      </w:r>
      <w:r>
        <w:rPr>
          <w:rFonts w:ascii="Times New Roman" w:hAnsi="Times New Roman" w:cs="Times New Roman"/>
          <w:sz w:val="22"/>
        </w:rPr>
        <w:t xml:space="preserve">the dimension of the state vector by aggregating grid cells </w:t>
      </w:r>
      <w:r w:rsidR="00423DFB">
        <w:rPr>
          <w:rFonts w:ascii="Times New Roman" w:hAnsi="Times New Roman" w:cs="Times New Roman"/>
          <w:sz w:val="22"/>
        </w:rPr>
        <w:t>lowers</w:t>
      </w:r>
      <w:r>
        <w:rPr>
          <w:rFonts w:ascii="Times New Roman" w:hAnsi="Times New Roman" w:cs="Times New Roman"/>
          <w:sz w:val="22"/>
        </w:rPr>
        <w:t xml:space="preserve"> the computational cost of </w:t>
      </w:r>
      <w:r w:rsidR="002F636B">
        <w:rPr>
          <w:rFonts w:ascii="Times New Roman" w:hAnsi="Times New Roman" w:cs="Times New Roman"/>
          <w:sz w:val="22"/>
        </w:rPr>
        <w:t>inversions with large state vectors</w:t>
      </w:r>
      <w:r w:rsidR="00423DFB">
        <w:rPr>
          <w:rFonts w:ascii="Times New Roman" w:hAnsi="Times New Roman" w:cs="Times New Roman"/>
          <w:sz w:val="22"/>
        </w:rPr>
        <w:t xml:space="preserve"> by decreasing the number of model runs needed to construct the Jacobian matrix</w:t>
      </w:r>
      <w:r w:rsidR="002F636B">
        <w:rPr>
          <w:rFonts w:ascii="Times New Roman" w:hAnsi="Times New Roman" w:cs="Times New Roman"/>
          <w:sz w:val="22"/>
        </w:rPr>
        <w:t xml:space="preserve"> </w:t>
      </w:r>
      <w:r w:rsidR="002F636B">
        <w:rPr>
          <w:rFonts w:ascii="Times New Roman" w:hAnsi="Times New Roman" w:cs="Times New Roman"/>
          <w:sz w:val="22"/>
        </w:rPr>
        <w:fldChar w:fldCharType="begin" w:fldLock="1"/>
      </w:r>
      <w:r w:rsidR="00B31FC9">
        <w:rPr>
          <w:rFonts w:ascii="Times New Roman" w:hAnsi="Times New Roman" w:cs="Times New Roman"/>
          <w:sz w:val="22"/>
        </w:rPr>
        <w:instrText>ADDIN CSL_CITATION {"citationItems":[{"id":"ITEM-1","itemData":{"DOI":"10.1002/qj.841","author":[{"dropping-particle":"","family":"Bocquet","given":"M.","non-dropping-particle":"","parse-names":false,"suffix":""},{"dropping-particle":"","family":"Wu","given":"L.","non-dropping-particle":"","parse-names":false,"suffix":""}],"container-title":"Quarterly Journal of the Royal Meteorological Society","id":"ITEM-1","issue":"658","issued":{"date-parts":[["2011"]]},"page":"1357-1368","title":"Bayesian design of control space for optimal assimilation of observations. Part II: Asymptotic solutions","type":"article-journal","volume":"137"},"uris":["http://www.mendeley.com/documents/?uuid=35d66693-ae47-42cd-8353-efa1e1d168e5"]},{"id":"ITEM-2","itemData":{"DOI":"10.5194/acp-15-7039-2015","ISSN":"16807324","abstract":"&lt;p&gt;Inverse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and Wu 2011; Turner and Jacob 2015)","plainTextFormattedCitation":"(Bocquet and Wu 2011; Turner and Jacob 2015)","previouslyFormattedCitation":"(Bocquet and Wu 2011; Turner and Jacob 2015)"},"properties":{"noteIndex":0},"schema":"https://github.com/citation-style-language/schema/raw/master/csl-citation.json"}</w:instrText>
      </w:r>
      <w:r w:rsidR="002F636B">
        <w:rPr>
          <w:rFonts w:ascii="Times New Roman" w:hAnsi="Times New Roman" w:cs="Times New Roman"/>
          <w:sz w:val="22"/>
        </w:rPr>
        <w:fldChar w:fldCharType="separate"/>
      </w:r>
      <w:r w:rsidR="00B31FC9" w:rsidRPr="00B31FC9">
        <w:rPr>
          <w:rFonts w:ascii="Times New Roman" w:hAnsi="Times New Roman" w:cs="Times New Roman"/>
          <w:noProof/>
          <w:sz w:val="22"/>
        </w:rPr>
        <w:t>(Bocquet and Wu 2011; Turner and Jacob 2015)</w:t>
      </w:r>
      <w:r w:rsidR="002F636B">
        <w:rPr>
          <w:rFonts w:ascii="Times New Roman" w:hAnsi="Times New Roman" w:cs="Times New Roman"/>
          <w:sz w:val="22"/>
        </w:rPr>
        <w:fldChar w:fldCharType="end"/>
      </w:r>
      <w:r w:rsidR="00EF2DBA">
        <w:rPr>
          <w:rFonts w:ascii="Times New Roman" w:hAnsi="Times New Roman" w:cs="Times New Roman"/>
          <w:sz w:val="22"/>
        </w:rPr>
        <w:t xml:space="preserve">. </w:t>
      </w:r>
      <w:r w:rsidR="00423DFB">
        <w:rPr>
          <w:rFonts w:ascii="Times New Roman" w:hAnsi="Times New Roman" w:cs="Times New Roman"/>
          <w:sz w:val="22"/>
        </w:rPr>
        <w:t xml:space="preserve">A </w:t>
      </w:r>
      <w:r>
        <w:rPr>
          <w:rFonts w:ascii="Times New Roman" w:hAnsi="Times New Roman" w:cs="Times New Roman"/>
          <w:sz w:val="22"/>
        </w:rPr>
        <w:t>multiscale</w:t>
      </w:r>
      <w:r w:rsidR="002F636B">
        <w:rPr>
          <w:rFonts w:ascii="Times New Roman" w:hAnsi="Times New Roman" w:cs="Times New Roman"/>
          <w:sz w:val="22"/>
        </w:rPr>
        <w:t xml:space="preserve"> grid</w:t>
      </w:r>
      <w:r>
        <w:rPr>
          <w:rFonts w:ascii="Times New Roman" w:hAnsi="Times New Roman" w:cs="Times New Roman"/>
          <w:sz w:val="22"/>
        </w:rPr>
        <w:t xml:space="preserve"> </w:t>
      </w:r>
      <w:r w:rsidR="006D7519">
        <w:rPr>
          <w:rFonts w:ascii="Times New Roman" w:hAnsi="Times New Roman" w:cs="Times New Roman"/>
          <w:sz w:val="22"/>
        </w:rPr>
        <w:t xml:space="preserve">that preserves resolution where </w:t>
      </w:r>
      <w:r w:rsidR="00786BB7">
        <w:rPr>
          <w:rFonts w:ascii="Times New Roman" w:hAnsi="Times New Roman" w:cs="Times New Roman"/>
          <w:sz w:val="22"/>
        </w:rPr>
        <w:t xml:space="preserve">information content is </w:t>
      </w:r>
      <w:r>
        <w:rPr>
          <w:rFonts w:ascii="Times New Roman" w:hAnsi="Times New Roman" w:cs="Times New Roman"/>
          <w:sz w:val="22"/>
        </w:rPr>
        <w:t>high</w:t>
      </w:r>
      <w:r w:rsidR="006D7519">
        <w:rPr>
          <w:rFonts w:ascii="Times New Roman" w:hAnsi="Times New Roman" w:cs="Times New Roman"/>
          <w:sz w:val="22"/>
        </w:rPr>
        <w:t xml:space="preserve"> and goes to coarser resolution elsewhere</w:t>
      </w:r>
      <w:r w:rsidR="00423DFB">
        <w:rPr>
          <w:rFonts w:ascii="Times New Roman" w:hAnsi="Times New Roman" w:cs="Times New Roman"/>
          <w:sz w:val="22"/>
        </w:rPr>
        <w:t xml:space="preserve"> will allow solution of the inverse problem in areas with sufficient information at minimal computational cost</w:t>
      </w:r>
      <w:r w:rsidR="006D7519">
        <w:rPr>
          <w:rFonts w:ascii="Times New Roman" w:hAnsi="Times New Roman" w:cs="Times New Roman"/>
          <w:sz w:val="22"/>
        </w:rPr>
        <w:t>.</w:t>
      </w:r>
      <w:r w:rsidR="00423DFB" w:rsidRPr="00423DFB">
        <w:rPr>
          <w:rFonts w:ascii="Times New Roman" w:hAnsi="Times New Roman" w:cs="Times New Roman"/>
          <w:sz w:val="22"/>
        </w:rPr>
        <w:t xml:space="preserve"> </w:t>
      </w:r>
      <w:r w:rsidR="00423DFB">
        <w:rPr>
          <w:rFonts w:ascii="Times New Roman" w:hAnsi="Times New Roman" w:cs="Times New Roman"/>
          <w:sz w:val="22"/>
        </w:rPr>
        <w:t xml:space="preserve">In an inverse system with a known Jacobian matrix </w:t>
      </w:r>
      <w:r w:rsidR="00423DFB">
        <w:rPr>
          <w:rFonts w:ascii="Times New Roman" w:hAnsi="Times New Roman" w:cs="Times New Roman"/>
          <w:b/>
          <w:sz w:val="22"/>
        </w:rPr>
        <w:t>K</w:t>
      </w:r>
      <w:r w:rsidR="00D66952">
        <w:rPr>
          <w:rFonts w:ascii="Times New Roman" w:hAnsi="Times New Roman" w:cs="Times New Roman"/>
          <w:sz w:val="22"/>
        </w:rPr>
        <w:t xml:space="preserve">, a multiscale grid can be constructed on the basis of the eigenvectors of the averaging kernel matrix </w:t>
      </w:r>
      <w:r w:rsidR="00D66952">
        <w:rPr>
          <w:rFonts w:ascii="Times New Roman" w:hAnsi="Times New Roman" w:cs="Times New Roman"/>
          <w:b/>
          <w:sz w:val="22"/>
        </w:rPr>
        <w:t>A</w:t>
      </w:r>
      <w:r w:rsidR="00D66952">
        <w:rPr>
          <w:rFonts w:ascii="Times New Roman" w:hAnsi="Times New Roman" w:cs="Times New Roman"/>
          <w:sz w:val="22"/>
        </w:rPr>
        <w:t xml:space="preserve"> that best explain the system’s information content, given by the </w:t>
      </w:r>
      <w:r w:rsidR="002F636B">
        <w:rPr>
          <w:rFonts w:ascii="Times New Roman" w:hAnsi="Times New Roman" w:cs="Times New Roman"/>
          <w:sz w:val="22"/>
        </w:rPr>
        <w:t>columns of</w:t>
      </w:r>
      <w:r w:rsidR="00DB294B">
        <w:rPr>
          <w:rFonts w:ascii="Times New Roman" w:hAnsi="Times New Roman" w:cs="Times New Roman"/>
          <w:sz w:val="22"/>
        </w:rPr>
        <w:t xml:space="preserve"> the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F636B">
        <w:rPr>
          <w:rFonts w:ascii="Times New Roman" w:eastAsiaTheme="minorEastAsia" w:hAnsi="Times New Roman" w:cs="Times New Roman"/>
          <w:sz w:val="22"/>
        </w:rPr>
        <w:t xml:space="preserve">. </w:t>
      </w:r>
      <w:r w:rsidR="001A3982">
        <w:rPr>
          <w:rFonts w:ascii="Times New Roman" w:eastAsiaTheme="minorEastAsia" w:hAnsi="Times New Roman" w:cs="Times New Roman"/>
          <w:sz w:val="22"/>
        </w:rPr>
        <w:t xml:space="preserve">The rows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eastAsiaTheme="minorEastAsia" w:hAnsi="Times New Roman" w:cs="Times New Roman"/>
          <w:sz w:val="22"/>
        </w:rPr>
        <w:t xml:space="preserve"> describe the contribution of each grid cell to each eigenvector. Then, </w:t>
      </w:r>
      <w:r w:rsidR="001A3982">
        <w:rPr>
          <w:rFonts w:ascii="Times New Roman" w:hAnsi="Times New Roman" w:cs="Times New Roman"/>
          <w:sz w:val="22"/>
        </w:rPr>
        <w:t>t</w:t>
      </w:r>
      <w:r w:rsidR="00151CD0">
        <w:rPr>
          <w:rFonts w:ascii="Times New Roman" w:hAnsi="Times New Roman" w:cs="Times New Roman"/>
          <w:sz w:val="22"/>
        </w:rPr>
        <w:t xml:space="preserve">he row-wise magnitude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hAnsi="Times New Roman" w:cs="Times New Roman"/>
          <w:sz w:val="22"/>
        </w:rPr>
        <w:t xml:space="preserve">, as measured by the </w:t>
      </w:r>
      <w:r w:rsidR="003970A5">
        <w:rPr>
          <w:rFonts w:ascii="Times New Roman" w:hAnsi="Times New Roman" w:cs="Times New Roman"/>
          <w:sz w:val="22"/>
        </w:rPr>
        <w:t>L2</w:t>
      </w:r>
      <w:r w:rsidR="001A3982">
        <w:rPr>
          <w:rFonts w:ascii="Times New Roman" w:hAnsi="Times New Roman" w:cs="Times New Roman"/>
          <w:sz w:val="22"/>
        </w:rPr>
        <w:t xml:space="preserve"> norm</w:t>
      </w:r>
      <w:r w:rsidR="00617EA7">
        <w:rPr>
          <w:rFonts w:ascii="Times New Roman" w:hAnsi="Times New Roman" w:cs="Times New Roman"/>
          <w:sz w:val="22"/>
        </w:rPr>
        <w:t xml:space="preserve"> and described by the vector </w:t>
      </w:r>
      <m:oMath>
        <m:r>
          <m:rPr>
            <m:sty m:val="b"/>
          </m:rPr>
          <w:rPr>
            <w:rFonts w:ascii="Cambria Math" w:hAnsi="Cambria Math" w:cs="Times New Roman"/>
            <w:sz w:val="22"/>
          </w:rPr>
          <m:t>s</m:t>
        </m:r>
      </m:oMath>
      <w:r w:rsidR="001A3982" w:rsidRPr="00617EA7">
        <w:rPr>
          <w:rFonts w:ascii="Times New Roman" w:hAnsi="Times New Roman" w:cs="Times New Roman"/>
          <w:sz w:val="22"/>
        </w:rPr>
        <w:t>,</w:t>
      </w:r>
      <w:r w:rsidR="00151CD0">
        <w:rPr>
          <w:rFonts w:ascii="Times New Roman" w:hAnsi="Times New Roman" w:cs="Times New Roman"/>
          <w:sz w:val="22"/>
        </w:rPr>
        <w:t xml:space="preserve"> is a measure of each grid cell</w:t>
      </w:r>
      <w:r w:rsidR="001A3982">
        <w:rPr>
          <w:rFonts w:ascii="Times New Roman" w:hAnsi="Times New Roman" w:cs="Times New Roman"/>
          <w:sz w:val="22"/>
        </w:rPr>
        <w:t xml:space="preserve">’s significance </w:t>
      </w:r>
      <w:r w:rsidR="003970A5">
        <w:rPr>
          <w:rFonts w:ascii="Times New Roman" w:hAnsi="Times New Roman" w:cs="Times New Roman"/>
          <w:sz w:val="22"/>
        </w:rPr>
        <w:t>in</w:t>
      </w:r>
      <w:r w:rsidR="001A3982">
        <w:rPr>
          <w:rFonts w:ascii="Times New Roman" w:hAnsi="Times New Roman" w:cs="Times New Roman"/>
          <w:sz w:val="22"/>
        </w:rPr>
        <w:t xml:space="preserve"> the low-rank information content</w:t>
      </w:r>
      <w:r w:rsidR="00617EA7">
        <w:rPr>
          <w:rFonts w:ascii="Times New Roman" w:hAnsi="Times New Roman" w:cs="Times New Roman"/>
          <w:sz w:val="22"/>
        </w:rPr>
        <w:t xml:space="preserve">. Where </w:t>
      </w:r>
      <m:oMath>
        <m:r>
          <m:rPr>
            <m:sty m:val="b"/>
          </m:rPr>
          <w:rPr>
            <w:rFonts w:ascii="Cambria Math" w:hAnsi="Cambria Math" w:cs="Times New Roman"/>
            <w:sz w:val="22"/>
          </w:rPr>
          <m:t>s</m:t>
        </m:r>
      </m:oMath>
      <w:r w:rsidR="0083629E">
        <w:rPr>
          <w:rFonts w:ascii="Times New Roman" w:eastAsiaTheme="minorEastAsia" w:hAnsi="Times New Roman" w:cs="Times New Roman"/>
          <w:b/>
          <w:sz w:val="22"/>
        </w:rPr>
        <w:t xml:space="preserve"> </w:t>
      </w:r>
      <w:r w:rsidR="00151CD0">
        <w:rPr>
          <w:rFonts w:ascii="Times New Roman" w:hAnsi="Times New Roman" w:cs="Times New Roman"/>
          <w:sz w:val="22"/>
        </w:rPr>
        <w:t>is largest</w:t>
      </w:r>
      <w:r w:rsidR="00BD7ADF">
        <w:rPr>
          <w:rFonts w:ascii="Times New Roman" w:hAnsi="Times New Roman" w:cs="Times New Roman"/>
          <w:sz w:val="22"/>
        </w:rPr>
        <w:t>, we preserve the original state vector resolution. Elsewhere, we consolidate grid cells to</w:t>
      </w:r>
      <w:r w:rsidR="00D66952">
        <w:rPr>
          <w:rFonts w:ascii="Times New Roman" w:hAnsi="Times New Roman" w:cs="Times New Roman"/>
          <w:sz w:val="22"/>
        </w:rPr>
        <w:t xml:space="preserve"> achieve</w:t>
      </w:r>
      <w:r w:rsidR="00BD7ADF">
        <w:rPr>
          <w:rFonts w:ascii="Times New Roman" w:hAnsi="Times New Roman" w:cs="Times New Roman"/>
          <w:sz w:val="22"/>
        </w:rPr>
        <w:t xml:space="preserve"> the desired dimension. </w:t>
      </w:r>
      <w:r w:rsidR="00145146">
        <w:rPr>
          <w:rFonts w:ascii="Times New Roman" w:hAnsi="Times New Roman" w:cs="Times New Roman"/>
          <w:sz w:val="22"/>
        </w:rPr>
        <w:t xml:space="preserve">K-means </w:t>
      </w:r>
      <w:r w:rsidR="00BD7ADF">
        <w:rPr>
          <w:rFonts w:ascii="Times New Roman" w:hAnsi="Times New Roman" w:cs="Times New Roman"/>
          <w:sz w:val="22"/>
        </w:rPr>
        <w:t>clustering</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r w:rsidR="00BB5225">
        <w:rPr>
          <w:rFonts w:ascii="Times New Roman" w:hAnsi="Times New Roman" w:cs="Times New Roman"/>
          <w:sz w:val="22"/>
        </w:rPr>
        <w:t xml:space="preserve"> </w:t>
      </w:r>
      <w:r w:rsidR="002272CD">
        <w:rPr>
          <w:rFonts w:ascii="Times New Roman" w:hAnsi="Times New Roman" w:cs="Times New Roman"/>
          <w:sz w:val="22"/>
        </w:rPr>
        <w:t>The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calculating the </w:t>
      </w:r>
      <w:r w:rsidR="00D66952">
        <w:rPr>
          <w:rFonts w:ascii="Times New Roman" w:hAnsi="Times New Roman" w:cs="Times New Roman"/>
          <w:sz w:val="22"/>
        </w:rPr>
        <w:t xml:space="preserve">model response </w:t>
      </w:r>
      <w:r w:rsidR="00CD4102">
        <w:rPr>
          <w:rFonts w:ascii="Times New Roman" w:hAnsi="Times New Roman" w:cs="Times New Roman"/>
          <w:sz w:val="22"/>
        </w:rPr>
        <w:t xml:space="preserve">to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2C296D72" w:rsidR="00BA0C88" w:rsidRDefault="00ED6D4A" w:rsidP="00786BB7">
      <w:pPr>
        <w:rPr>
          <w:rFonts w:ascii="Times New Roman" w:eastAsiaTheme="minorEastAsia" w:hAnsi="Times New Roman" w:cs="Times New Roman"/>
          <w:sz w:val="22"/>
        </w:rPr>
      </w:pPr>
      <w:r>
        <w:rPr>
          <w:rFonts w:ascii="Times New Roman" w:hAnsi="Times New Roman" w:cs="Times New Roman"/>
          <w:sz w:val="22"/>
        </w:rPr>
        <w:t>Without</w:t>
      </w:r>
      <w:r w:rsidR="00D66952">
        <w:rPr>
          <w:rFonts w:ascii="Times New Roman" w:hAnsi="Times New Roman" w:cs="Times New Roman"/>
          <w:sz w:val="22"/>
        </w:rPr>
        <w:t xml:space="preserve"> a fully characterized Jacobian matrix,</w:t>
      </w:r>
      <w:r w:rsidR="00313F9F">
        <w:rPr>
          <w:rFonts w:ascii="Times New Roman" w:hAnsi="Times New Roman" w:cs="Times New Roman"/>
          <w:sz w:val="22"/>
        </w:rPr>
        <w:t xml:space="preserve"> the multiscale grid can be constructed in </w:t>
      </w:r>
      <w:commentRangeStart w:id="427"/>
      <w:r w:rsidR="00313F9F">
        <w:rPr>
          <w:rFonts w:ascii="Times New Roman" w:hAnsi="Times New Roman" w:cs="Times New Roman"/>
          <w:sz w:val="22"/>
        </w:rPr>
        <w:t xml:space="preserve">a two-step </w:t>
      </w:r>
      <w:commentRangeEnd w:id="427"/>
      <w:r w:rsidR="006F6AEA">
        <w:rPr>
          <w:rStyle w:val="CommentReference"/>
        </w:rPr>
        <w:commentReference w:id="427"/>
      </w:r>
      <w:r w:rsidR="00313F9F">
        <w:rPr>
          <w:rFonts w:ascii="Times New Roman" w:hAnsi="Times New Roman" w:cs="Times New Roman"/>
          <w:sz w:val="22"/>
        </w:rPr>
        <w:t xml:space="preserve">update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D17C3E">
        <w:rPr>
          <w:rFonts w:ascii="Times New Roman" w:hAnsi="Times New Roman" w:cs="Times New Roman"/>
          <w:sz w:val="22"/>
        </w:rPr>
        <w:t xml:space="preserve">We </w:t>
      </w:r>
      <w:r>
        <w:rPr>
          <w:rFonts w:ascii="Times New Roman" w:hAnsi="Times New Roman" w:cs="Times New Roman"/>
          <w:sz w:val="22"/>
        </w:rPr>
        <w:t xml:space="preserve">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D17C3E">
        <w:rPr>
          <w:rFonts w:ascii="Times New Roman" w:eastAsiaTheme="minorEastAsia" w:hAnsi="Times New Roman" w:cs="Times New Roman"/>
          <w:sz w:val="22"/>
        </w:rPr>
        <w:t xml:space="preserve"> and </w:t>
      </w:r>
      <w:r w:rsidR="00A8489C">
        <w:rPr>
          <w:rFonts w:ascii="Times New Roman" w:eastAsiaTheme="minorEastAsia" w:hAnsi="Times New Roman" w:cs="Times New Roman"/>
          <w:sz w:val="22"/>
        </w:rPr>
        <w:t xml:space="preserve">its </w:t>
      </w:r>
      <w:r w:rsidR="00D17C3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A8489C">
        <w:rPr>
          <w:rFonts w:ascii="Times New Roman" w:eastAsiaTheme="minorEastAsia" w:hAnsi="Times New Roman" w:cs="Times New Roman"/>
          <w:sz w:val="22"/>
        </w:rPr>
        <w:t>.</w:t>
      </w:r>
      <w:r w:rsidR="007D5F13">
        <w:rPr>
          <w:rFonts w:ascii="Times New Roman" w:eastAsiaTheme="minorEastAsia" w:hAnsi="Times New Roman" w:cs="Times New Roman"/>
          <w:sz w:val="22"/>
        </w:rPr>
        <w:t xml:space="preserve"> We select the</w:t>
      </w:r>
      <w:r w:rsidR="00EF435C">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D5F13">
        <w:rPr>
          <w:rFonts w:ascii="Times New Roman" w:eastAsiaTheme="minorEastAsia" w:hAnsi="Times New Roman" w:cs="Times New Roman"/>
          <w:sz w:val="22"/>
        </w:rPr>
        <w:t xml:space="preserve"> eigenvectors that </w:t>
      </w:r>
      <w:r w:rsidR="00BA0C88">
        <w:rPr>
          <w:rFonts w:ascii="Times New Roman" w:eastAsiaTheme="minorEastAsia" w:hAnsi="Times New Roman" w:cs="Times New Roman"/>
          <w:sz w:val="22"/>
        </w:rPr>
        <w:t xml:space="preserve">have a signal-to-noise ratio greater than or equal to one and generate the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8D2E28">
        <w:rPr>
          <w:rFonts w:ascii="Times New Roman" w:eastAsiaTheme="minorEastAsia" w:hAnsi="Times New Roman" w:cs="Times New Roman"/>
          <w:sz w:val="22"/>
        </w:rPr>
        <w:t xml:space="preserve">. </w:t>
      </w:r>
      <w:commentRangeStart w:id="428"/>
      <w:r w:rsidR="00A8489C" w:rsidRPr="007D5F13">
        <w:rPr>
          <w:rFonts w:ascii="Times New Roman" w:eastAsiaTheme="minorEastAsia" w:hAnsi="Times New Roman" w:cs="Times New Roman"/>
          <w:sz w:val="22"/>
        </w:rPr>
        <w:t>We</w:t>
      </w:r>
      <w:r>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Pr>
          <w:rFonts w:ascii="Times New Roman" w:eastAsiaTheme="minorEastAsia" w:hAnsi="Times New Roman" w:cs="Times New Roman"/>
          <w:sz w:val="22"/>
        </w:rPr>
        <w:t xml:space="preserve"> multiscale grid </w:t>
      </w:r>
      <w:commentRangeEnd w:id="428"/>
      <w:r w:rsidR="006F6AEA">
        <w:rPr>
          <w:rStyle w:val="CommentReference"/>
        </w:rPr>
        <w:commentReference w:id="428"/>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w:commentRangeStart w:id="429"/>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EF435C">
        <w:rPr>
          <w:rFonts w:ascii="Times New Roman" w:eastAsiaTheme="minorEastAsia" w:hAnsi="Times New Roman" w:cs="Times New Roman"/>
          <w:sz w:val="22"/>
        </w:rPr>
        <w:t xml:space="preserve">, </w:t>
      </w:r>
      <w:commentRangeEnd w:id="429"/>
      <w:r w:rsidR="006F6AEA">
        <w:rPr>
          <w:rStyle w:val="CommentReference"/>
        </w:rPr>
        <w:commentReference w:id="429"/>
      </w:r>
      <w:commentRangeStart w:id="430"/>
      <w:r w:rsidR="00EF435C">
        <w:rPr>
          <w:rFonts w:ascii="Times New Roman" w:eastAsiaTheme="minorEastAsia" w:hAnsi="Times New Roman" w:cs="Times New Roman"/>
          <w:sz w:val="22"/>
        </w:rPr>
        <w:t xml:space="preserve">introducing information content from the forward model to the </w:t>
      </w:r>
      <w:commentRangeEnd w:id="430"/>
      <w:r w:rsidR="006F6AEA">
        <w:rPr>
          <w:rStyle w:val="CommentReference"/>
        </w:rPr>
        <w:commentReference w:id="430"/>
      </w:r>
      <w:r w:rsidR="00EF435C">
        <w:rPr>
          <w:rFonts w:ascii="Times New Roman" w:eastAsiaTheme="minorEastAsia" w:hAnsi="Times New Roman" w:cs="Times New Roman"/>
          <w:sz w:val="22"/>
        </w:rPr>
        <w:t xml:space="preserve">inverse system. </w:t>
      </w:r>
      <w:r w:rsidR="008E38C7">
        <w:rPr>
          <w:rFonts w:ascii="Times New Roman" w:hAnsi="Times New Roman" w:cs="Times New Roman"/>
          <w:sz w:val="22"/>
        </w:rPr>
        <w:t xml:space="preserve">We </w:t>
      </w:r>
      <w:proofErr w:type="spellStart"/>
      <w:r w:rsidR="008E38C7">
        <w:rPr>
          <w:rFonts w:ascii="Times New Roman" w:hAnsi="Times New Roman" w:cs="Times New Roman"/>
          <w:sz w:val="22"/>
        </w:rPr>
        <w:t>regrid</w:t>
      </w:r>
      <w:proofErr w:type="spellEnd"/>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 xml:space="preserve">to the </w:t>
      </w:r>
      <w:commentRangeStart w:id="431"/>
      <w:r w:rsidR="002272CD">
        <w:rPr>
          <w:rFonts w:ascii="Times New Roman" w:hAnsi="Times New Roman" w:cs="Times New Roman"/>
          <w:sz w:val="22"/>
        </w:rPr>
        <w:t>original grid</w:t>
      </w:r>
      <w:r w:rsidR="008E38C7">
        <w:rPr>
          <w:rFonts w:ascii="Times New Roman" w:hAnsi="Times New Roman" w:cs="Times New Roman"/>
          <w:sz w:val="22"/>
        </w:rPr>
        <w:t xml:space="preserve"> with weights </w:t>
      </w:r>
      <w:r w:rsidR="007970AE">
        <w:rPr>
          <w:rFonts w:ascii="Times New Roman" w:hAnsi="Times New Roman" w:cs="Times New Roman"/>
          <w:sz w:val="22"/>
        </w:rPr>
        <w:t>given</w:t>
      </w:r>
      <w:r w:rsidR="008E38C7">
        <w:rPr>
          <w:rFonts w:ascii="Times New Roman" w:hAnsi="Times New Roman" w:cs="Times New Roman"/>
          <w:sz w:val="22"/>
        </w:rPr>
        <w:t xml:space="preserve"> by the </w:t>
      </w:r>
      <w:r w:rsidR="002272CD">
        <w:rPr>
          <w:rFonts w:ascii="Times New Roman" w:hAnsi="Times New Roman" w:cs="Times New Roman"/>
          <w:sz w:val="22"/>
        </w:rPr>
        <w:t>prior</w:t>
      </w:r>
      <w:r w:rsidR="008E38C7">
        <w:rPr>
          <w:rFonts w:ascii="Times New Roman" w:hAnsi="Times New Roman" w:cs="Times New Roman"/>
          <w:sz w:val="22"/>
        </w:rPr>
        <w:t xml:space="preserve"> emissions</w:t>
      </w:r>
      <w:r w:rsidR="002272CD">
        <w:rPr>
          <w:rFonts w:ascii="Times New Roman" w:hAnsi="Times New Roman" w:cs="Times New Roman"/>
          <w:sz w:val="22"/>
        </w:rPr>
        <w:t xml:space="preserve"> estimate</w:t>
      </w:r>
      <w:r w:rsidR="00EF435C">
        <w:rPr>
          <w:rFonts w:ascii="Times New Roman" w:hAnsi="Times New Roman" w:cs="Times New Roman"/>
          <w:sz w:val="22"/>
        </w:rPr>
        <w:t xml:space="preserve"> an</w:t>
      </w:r>
      <w:commentRangeEnd w:id="431"/>
      <w:r w:rsidR="008A24E4">
        <w:rPr>
          <w:rStyle w:val="CommentReference"/>
        </w:rPr>
        <w:commentReference w:id="431"/>
      </w:r>
      <w:r w:rsidR="00EF435C">
        <w:rPr>
          <w:rFonts w:ascii="Times New Roman" w:hAnsi="Times New Roman" w:cs="Times New Roman"/>
          <w:sz w:val="22"/>
        </w:rPr>
        <w:t>d</w:t>
      </w:r>
      <w:r w:rsidR="008E38C7">
        <w:rPr>
          <w:rFonts w:ascii="Times New Roman" w:hAnsi="Times New Roman" w:cs="Times New Roman"/>
          <w:sz w:val="22"/>
        </w:rPr>
        <w:t xml:space="preserve"> repeat the process of generating a multiscale grid</w:t>
      </w:r>
      <w:r w:rsidR="00D61374">
        <w:rPr>
          <w:rFonts w:ascii="Times New Roman" w:hAnsi="Times New Roman" w:cs="Times New Roman"/>
          <w:sz w:val="22"/>
        </w:rPr>
        <w:t>. On the second update, we</w:t>
      </w:r>
      <w:r w:rsidR="00EF435C">
        <w:rPr>
          <w:rFonts w:ascii="Times New Roman" w:hAnsi="Times New Roman" w:cs="Times New Roman"/>
          <w:sz w:val="22"/>
        </w:rPr>
        <w:t xml:space="preserve"> us</w:t>
      </w:r>
      <w:r w:rsidR="00D61374">
        <w:rPr>
          <w:rFonts w:ascii="Times New Roman" w:hAnsi="Times New Roman" w:cs="Times New Roman"/>
          <w:sz w:val="22"/>
        </w:rPr>
        <w:t>e</w:t>
      </w:r>
      <w:r w:rsidR="00EF435C">
        <w:rPr>
          <w:rFonts w:ascii="Times New Roman" w:hAnsi="Times New Roman" w:cs="Times New Roman"/>
          <w:sz w:val="22"/>
        </w:rPr>
        <w:t xml:space="preserv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EF435C">
        <w:rPr>
          <w:rFonts w:ascii="Times New Roman" w:hAnsi="Times New Roman" w:cs="Times New Roman"/>
          <w:sz w:val="22"/>
        </w:rPr>
        <w:t xml:space="preserve"> </w:t>
      </w:r>
      <w:commentRangeStart w:id="432"/>
      <w:r w:rsidR="00EF435C">
        <w:rPr>
          <w:rFonts w:ascii="Times New Roman" w:hAnsi="Times New Roman" w:cs="Times New Roman"/>
          <w:sz w:val="22"/>
        </w:rPr>
        <w:t>eigenvectors that span most of the information content</w:t>
      </w:r>
      <w:r w:rsidR="00D61374">
        <w:rPr>
          <w:rFonts w:ascii="Times New Roman" w:hAnsi="Times New Roman" w:cs="Times New Roman"/>
          <w:sz w:val="22"/>
        </w:rPr>
        <w:t xml:space="preserve"> from the initial estimate. </w:t>
      </w:r>
      <w:commentRangeEnd w:id="432"/>
      <w:r w:rsidR="00E32AC6">
        <w:rPr>
          <w:rStyle w:val="CommentReference"/>
        </w:rPr>
        <w:commentReference w:id="432"/>
      </w:r>
      <w:r w:rsidR="00BA0C88">
        <w:rPr>
          <w:rFonts w:ascii="Times New Roman" w:eastAsiaTheme="minorEastAsia" w:hAnsi="Times New Roman" w:cs="Times New Roman"/>
          <w:sz w:val="22"/>
        </w:rPr>
        <w:t xml:space="preserve">While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BA0C88">
        <w:rPr>
          <w:rFonts w:ascii="Times New Roman" w:eastAsiaTheme="minorEastAsia" w:hAnsi="Times New Roman" w:cs="Times New Roman"/>
          <w:sz w:val="22"/>
        </w:rPr>
        <w:t xml:space="preserve"> </w:t>
      </w:r>
      <w:commentRangeStart w:id="433"/>
      <w:r w:rsidR="00BA0C88">
        <w:rPr>
          <w:rFonts w:ascii="Times New Roman" w:eastAsiaTheme="minorEastAsia" w:hAnsi="Times New Roman" w:cs="Times New Roman"/>
          <w:sz w:val="22"/>
        </w:rPr>
        <w:t xml:space="preserve">underestimate the </w:t>
      </w:r>
      <w:commentRangeEnd w:id="433"/>
      <w:r w:rsidR="00E32AC6">
        <w:rPr>
          <w:rStyle w:val="CommentReference"/>
        </w:rPr>
        <w:commentReference w:id="433"/>
      </w:r>
      <w:r w:rsidR="00BA0C88">
        <w:rPr>
          <w:rFonts w:ascii="Times New Roman" w:eastAsiaTheme="minorEastAsia" w:hAnsi="Times New Roman" w:cs="Times New Roman"/>
          <w:sz w:val="22"/>
        </w:rPr>
        <w:t xml:space="preserve">DOFS relative to the “true” inverse system, incorporating information content from the forward model will not substantially change the rate at which the eigenvalues decrease. Then, we generate the updated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BA0C88" w:rsidRPr="00BA0C88">
        <w:rPr>
          <w:rFonts w:ascii="Times New Roman" w:eastAsiaTheme="minorEastAsia" w:hAnsi="Times New Roman" w:cs="Times New Roman"/>
          <w:sz w:val="22"/>
        </w:rPr>
        <w:t>.</w:t>
      </w:r>
      <w:r w:rsidR="00BA0C88" w:rsidRPr="00BA0C88">
        <w:rPr>
          <w:rFonts w:ascii="Times New Roman" w:hAnsi="Times New Roman" w:cs="Times New Roman"/>
          <w:sz w:val="22"/>
        </w:rPr>
        <w:t xml:space="preserve"> </w:t>
      </w:r>
      <w:r w:rsidR="0083629E">
        <w:rPr>
          <w:rFonts w:ascii="Times New Roman" w:hAnsi="Times New Roman" w:cs="Times New Roman"/>
          <w:sz w:val="22"/>
        </w:rPr>
        <w:t xml:space="preserve">To avoid superfluous model runs, </w:t>
      </w:r>
      <w:r w:rsidR="003A4107">
        <w:rPr>
          <w:rFonts w:ascii="Times New Roman" w:hAnsi="Times New Roman" w:cs="Times New Roman"/>
          <w:sz w:val="22"/>
        </w:rPr>
        <w:t xml:space="preserve">the multiscale grid </w:t>
      </w:r>
      <w:r w:rsidR="008E38C7">
        <w:rPr>
          <w:rFonts w:ascii="Times New Roman" w:hAnsi="Times New Roman" w:cs="Times New Roman"/>
          <w:sz w:val="22"/>
        </w:rPr>
        <w:t>is</w:t>
      </w:r>
      <w:r w:rsidR="003A4107">
        <w:rPr>
          <w:rFonts w:ascii="Times New Roman" w:hAnsi="Times New Roman" w:cs="Times New Roman"/>
          <w:sz w:val="22"/>
        </w:rPr>
        <w:t xml:space="preserve"> adjusted only where the relative difference between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r w:rsidR="008E38C7">
        <w:rPr>
          <w:rFonts w:ascii="Times New Roman" w:hAnsi="Times New Roman" w:cs="Times New Roman"/>
          <w:sz w:val="22"/>
        </w:rPr>
        <w:t>We then construct the reduced-dimension</w:t>
      </w:r>
      <w:r w:rsidR="003A4107">
        <w:rPr>
          <w:rFonts w:ascii="Times New Roman" w:hAnsi="Times New Roman" w:cs="Times New Roman"/>
          <w:sz w:val="22"/>
        </w:rPr>
        <w:t xml:space="preserve"> Jacobian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8E38C7">
        <w:rPr>
          <w:rFonts w:ascii="Times New Roman" w:eastAsiaTheme="minorEastAsia" w:hAnsi="Times New Roman" w:cs="Times New Roman"/>
          <w:sz w:val="22"/>
        </w:rPr>
        <w:t xml:space="preserve"> on the </w:t>
      </w:r>
      <w:r w:rsidR="00EF435C">
        <w:rPr>
          <w:rFonts w:ascii="Times New Roman" w:eastAsiaTheme="minorEastAsia" w:hAnsi="Times New Roman" w:cs="Times New Roman"/>
          <w:sz w:val="22"/>
        </w:rPr>
        <w:t>updated</w:t>
      </w:r>
      <w:r w:rsidR="008E38C7">
        <w:rPr>
          <w:rFonts w:ascii="Times New Roman" w:eastAsiaTheme="minorEastAsia" w:hAnsi="Times New Roman" w:cs="Times New Roman"/>
          <w:sz w:val="22"/>
        </w:rPr>
        <w:t xml:space="preserve"> multiscale grid. </w:t>
      </w:r>
    </w:p>
    <w:p w14:paraId="1C8EA306" w14:textId="77777777" w:rsidR="00EF435C" w:rsidRDefault="00EF435C" w:rsidP="00786BB7">
      <w:pPr>
        <w:rPr>
          <w:rFonts w:ascii="Times New Roman" w:eastAsiaTheme="minorEastAsia" w:hAnsi="Times New Roman" w:cs="Times New Roman"/>
          <w:sz w:val="22"/>
        </w:rPr>
      </w:pPr>
    </w:p>
    <w:p w14:paraId="7AB40375" w14:textId="279837F3" w:rsidR="000D75DB" w:rsidRPr="00EF435C"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w:t>
      </w:r>
      <w:commentRangeStart w:id="434"/>
      <w:r>
        <w:rPr>
          <w:rFonts w:ascii="Times New Roman" w:eastAsiaTheme="minorEastAsia" w:hAnsi="Times New Roman" w:cs="Times New Roman"/>
          <w:sz w:val="22"/>
        </w:rPr>
        <w:t>As a result, t</w:t>
      </w:r>
      <w:r w:rsidR="008E38C7">
        <w:rPr>
          <w:rFonts w:ascii="Times New Roman" w:eastAsiaTheme="minorEastAsia" w:hAnsi="Times New Roman" w:cs="Times New Roman"/>
          <w:sz w:val="22"/>
        </w:rPr>
        <w:t xml:space="preserve">he leading directions of </w:t>
      </w:r>
      <w:r w:rsidR="001D109A">
        <w:rPr>
          <w:rFonts w:ascii="Times New Roman" w:eastAsiaTheme="minorEastAsia" w:hAnsi="Times New Roman" w:cs="Times New Roman"/>
          <w:sz w:val="22"/>
        </w:rPr>
        <w:t xml:space="preserve">information content </w:t>
      </w:r>
      <w:r w:rsidR="005B32C5">
        <w:rPr>
          <w:rFonts w:ascii="Times New Roman" w:eastAsiaTheme="minorEastAsia" w:hAnsi="Times New Roman" w:cs="Times New Roman"/>
          <w:sz w:val="22"/>
        </w:rPr>
        <w:t xml:space="preserve">associated with the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5B32C5">
        <w:rPr>
          <w:rFonts w:ascii="Times New Roman" w:eastAsiaTheme="minorEastAsia" w:hAnsi="Times New Roman" w:cs="Times New Roman"/>
          <w:sz w:val="22"/>
        </w:rPr>
        <w:t xml:space="preserve"> are larg</w:t>
      </w:r>
      <w:proofErr w:type="spellStart"/>
      <w:r w:rsidR="005B32C5">
        <w:rPr>
          <w:rFonts w:ascii="Times New Roman" w:eastAsiaTheme="minorEastAsia" w:hAnsi="Times New Roman" w:cs="Times New Roman"/>
          <w:sz w:val="22"/>
        </w:rPr>
        <w:t>ely</w:t>
      </w:r>
      <w:proofErr w:type="spellEnd"/>
      <w:r w:rsidR="005B32C5">
        <w:rPr>
          <w:rFonts w:ascii="Times New Roman" w:eastAsiaTheme="minorEastAsia" w:hAnsi="Times New Roman" w:cs="Times New Roman"/>
          <w:sz w:val="22"/>
        </w:rPr>
        <w:t xml:space="preserve"> the same as </w:t>
      </w:r>
      <w:r w:rsidR="001D6AE7">
        <w:rPr>
          <w:rFonts w:ascii="Times New Roman" w:eastAsiaTheme="minorEastAsia" w:hAnsi="Times New Roman" w:cs="Times New Roman"/>
          <w:sz w:val="22"/>
        </w:rPr>
        <w:t xml:space="preserve">those </w:t>
      </w:r>
      <w:r w:rsidR="005B32C5">
        <w:rPr>
          <w:rFonts w:ascii="Times New Roman" w:eastAsiaTheme="minorEastAsia" w:hAnsi="Times New Roman" w:cs="Times New Roman"/>
          <w:sz w:val="22"/>
        </w:rPr>
        <w:t xml:space="preserve">associated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250BCE">
        <w:rPr>
          <w:rFonts w:ascii="Times New Roman" w:eastAsiaTheme="minorEastAsia" w:hAnsi="Times New Roman" w:cs="Times New Roman"/>
          <w:sz w:val="22"/>
        </w:rPr>
        <w:t>.</w:t>
      </w:r>
      <w:r w:rsidR="008616D4">
        <w:rPr>
          <w:rFonts w:ascii="Times New Roman" w:eastAsiaTheme="minorEastAsia" w:hAnsi="Times New Roman" w:cs="Times New Roman"/>
          <w:sz w:val="22"/>
        </w:rPr>
        <w:t xml:space="preserve"> </w:t>
      </w:r>
      <w:commentRangeEnd w:id="434"/>
      <w:r w:rsidR="00E32AC6">
        <w:rPr>
          <w:rStyle w:val="CommentReference"/>
        </w:rPr>
        <w:commentReference w:id="434"/>
      </w:r>
      <w:r w:rsidR="008616D4">
        <w:rPr>
          <w:rFonts w:ascii="Times New Roman" w:eastAsiaTheme="minorEastAsia" w:hAnsi="Times New Roman" w:cs="Times New Roman"/>
          <w:sz w:val="22"/>
        </w:rPr>
        <w:t>F</w:t>
      </w:r>
      <w:r w:rsidR="00250BCE">
        <w:rPr>
          <w:rFonts w:ascii="Times New Roman" w:eastAsiaTheme="minorEastAsia" w:hAnsi="Times New Roman" w:cs="Times New Roman"/>
          <w:sz w:val="22"/>
        </w:rPr>
        <w:t>u</w:t>
      </w:r>
      <w:r w:rsidR="005B32C5">
        <w:rPr>
          <w:rFonts w:ascii="Times New Roman" w:eastAsiaTheme="minorEastAsia" w:hAnsi="Times New Roman" w:cs="Times New Roman"/>
          <w:sz w:val="22"/>
        </w:rPr>
        <w:t xml:space="preserve">rther </w:t>
      </w:r>
      <w:r w:rsidR="00250BCE">
        <w:rPr>
          <w:rFonts w:ascii="Times New Roman" w:eastAsiaTheme="minorEastAsia" w:hAnsi="Times New Roman" w:cs="Times New Roman"/>
          <w:sz w:val="22"/>
        </w:rPr>
        <w:t xml:space="preserve">iterations </w:t>
      </w:r>
      <w:r w:rsidR="005B32C5">
        <w:rPr>
          <w:rFonts w:ascii="Times New Roman" w:eastAsiaTheme="minorEastAsia" w:hAnsi="Times New Roman" w:cs="Times New Roman"/>
          <w:sz w:val="22"/>
        </w:rPr>
        <w:t xml:space="preserve">would improve the </w:t>
      </w:r>
      <w:r w:rsidR="00627DB3">
        <w:rPr>
          <w:rFonts w:ascii="Times New Roman" w:eastAsiaTheme="minorEastAsia" w:hAnsi="Times New Roman" w:cs="Times New Roman"/>
          <w:sz w:val="22"/>
        </w:rPr>
        <w:t>characterization of</w:t>
      </w:r>
      <w:r w:rsidR="008616D4">
        <w:rPr>
          <w:rFonts w:ascii="Times New Roman" w:eastAsiaTheme="minorEastAsia" w:hAnsi="Times New Roman" w:cs="Times New Roman"/>
          <w:sz w:val="22"/>
        </w:rPr>
        <w:t xml:space="preserve"> the</w:t>
      </w:r>
      <w:r w:rsidR="00627DB3">
        <w:rPr>
          <w:rFonts w:ascii="Times New Roman" w:eastAsiaTheme="minorEastAsia" w:hAnsi="Times New Roman" w:cs="Times New Roman"/>
          <w:sz w:val="22"/>
        </w:rPr>
        <w:t xml:space="preserve"> </w:t>
      </w:r>
      <w:r w:rsidR="00250BCE">
        <w:rPr>
          <w:rFonts w:ascii="Times New Roman" w:eastAsiaTheme="minorEastAsia" w:hAnsi="Times New Roman" w:cs="Times New Roman"/>
          <w:sz w:val="22"/>
        </w:rPr>
        <w:t xml:space="preserve">patterns of </w:t>
      </w:r>
      <w:r w:rsidR="008616D4">
        <w:rPr>
          <w:rFonts w:ascii="Times New Roman" w:eastAsiaTheme="minorEastAsia" w:hAnsi="Times New Roman" w:cs="Times New Roman"/>
          <w:sz w:val="22"/>
        </w:rPr>
        <w:t xml:space="preserve">low </w:t>
      </w:r>
      <w:r w:rsidR="00250BCE">
        <w:rPr>
          <w:rFonts w:ascii="Times New Roman" w:eastAsiaTheme="minorEastAsia" w:hAnsi="Times New Roman" w:cs="Times New Roman"/>
          <w:sz w:val="22"/>
        </w:rPr>
        <w:t>information content</w:t>
      </w:r>
      <w:r w:rsidR="008616D4">
        <w:rPr>
          <w:rFonts w:ascii="Times New Roman" w:eastAsiaTheme="minorEastAsia" w:hAnsi="Times New Roman" w:cs="Times New Roman"/>
          <w:sz w:val="22"/>
        </w:rPr>
        <w:t xml:space="preserve"> relative to the true patterns, but these eigenvectors would</w:t>
      </w:r>
      <w:r w:rsidR="00250BCE">
        <w:rPr>
          <w:rFonts w:ascii="Times New Roman" w:eastAsiaTheme="minorEastAsia" w:hAnsi="Times New Roman" w:cs="Times New Roman"/>
          <w:sz w:val="22"/>
        </w:rPr>
        <w:t xml:space="preserve"> </w:t>
      </w:r>
      <w:r w:rsidR="008616D4">
        <w:rPr>
          <w:rFonts w:ascii="Times New Roman" w:eastAsiaTheme="minorEastAsia" w:hAnsi="Times New Roman" w:cs="Times New Roman"/>
          <w:sz w:val="22"/>
        </w:rPr>
        <w:t>not change the multiscale grid.</w:t>
      </w:r>
      <w:r w:rsidR="00F304D1">
        <w:rPr>
          <w:rFonts w:ascii="Times New Roman" w:hAnsi="Times New Roman" w:cs="Times New Roman"/>
          <w:sz w:val="22"/>
        </w:rPr>
        <w:t xml:space="preserve"> 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proofErr w:type="spellStart"/>
      <w:r w:rsidR="00F304D1">
        <w:rPr>
          <w:rFonts w:ascii="Times New Roman" w:hAnsi="Times New Roman" w:cs="Times New Roman"/>
          <w:sz w:val="22"/>
        </w:rPr>
        <w:t>the</w:t>
      </w:r>
      <w:proofErr w:type="spellEnd"/>
      <w:r w:rsidR="00F304D1">
        <w:rPr>
          <w:rFonts w:ascii="Times New Roman" w:hAnsi="Times New Roman" w:cs="Times New Roman"/>
          <w:sz w:val="22"/>
        </w:rPr>
        <w:t xml:space="preserv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commentRangeStart w:id="435"/>
      <w:r w:rsidR="00B93C86">
        <w:rPr>
          <w:rFonts w:ascii="Times New Roman" w:hAnsi="Times New Roman" w:cs="Times New Roman"/>
          <w:sz w:val="22"/>
        </w:rPr>
        <w:t>.</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However, </w:t>
      </w:r>
      <w:r w:rsidR="008519EA">
        <w:rPr>
          <w:rFonts w:ascii="Times New Roman" w:hAnsi="Times New Roman" w:cs="Times New Roman"/>
          <w:sz w:val="22"/>
        </w:rPr>
        <w:t>this introduces additional error. To solve the inversion at the original state vector resolution, it is necessary to reduce the rank and not the dimension of the inverse system.</w:t>
      </w:r>
      <w:commentRangeEnd w:id="435"/>
      <w:r w:rsidR="00DE4F52">
        <w:rPr>
          <w:rStyle w:val="CommentReference"/>
        </w:rPr>
        <w:commentReference w:id="435"/>
      </w:r>
    </w:p>
    <w:p w14:paraId="5617B519" w14:textId="2083F041" w:rsidR="001F05C6" w:rsidRDefault="001F05C6" w:rsidP="00786BB7">
      <w:pPr>
        <w:rPr>
          <w:rFonts w:ascii="Times New Roman" w:hAnsi="Times New Roman" w:cs="Times New Roman"/>
          <w:sz w:val="22"/>
        </w:rPr>
      </w:pPr>
    </w:p>
    <w:p w14:paraId="4566C756" w14:textId="64934895"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a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Approximation of the Jacobian Matrix</w:t>
      </w:r>
    </w:p>
    <w:p w14:paraId="130E2086" w14:textId="77777777" w:rsidR="00CF7156" w:rsidRDefault="00CF7156" w:rsidP="007A4AD3">
      <w:pPr>
        <w:rPr>
          <w:rFonts w:ascii="Times New Roman" w:hAnsi="Times New Roman" w:cs="Times New Roman"/>
          <w:sz w:val="22"/>
        </w:rPr>
      </w:pPr>
    </w:p>
    <w:p w14:paraId="725C0558" w14:textId="2F0B963A" w:rsidR="008A2BE5" w:rsidRDefault="00496B4B" w:rsidP="008A2BE5">
      <w:pPr>
        <w:rPr>
          <w:rFonts w:ascii="Times New Roman" w:eastAsiaTheme="minorEastAsia" w:hAnsi="Times New Roman" w:cs="Times New Roman"/>
          <w:sz w:val="22"/>
        </w:rPr>
      </w:pPr>
      <w:r>
        <w:rPr>
          <w:rFonts w:ascii="Times New Roman" w:hAnsi="Times New Roman" w:cs="Times New Roman"/>
          <w:sz w:val="22"/>
        </w:rPr>
        <w:t xml:space="preserve">A </w:t>
      </w:r>
      <w:r w:rsidR="00ED356F">
        <w:rPr>
          <w:rFonts w:ascii="Times New Roman" w:hAnsi="Times New Roman" w:cs="Times New Roman"/>
          <w:sz w:val="22"/>
        </w:rPr>
        <w:t>reduced</w:t>
      </w:r>
      <w:r>
        <w:rPr>
          <w:rFonts w:ascii="Times New Roman" w:hAnsi="Times New Roman" w:cs="Times New Roman"/>
          <w:sz w:val="22"/>
        </w:rPr>
        <w:t xml:space="preserve">-rank Jacobian </w:t>
      </w:r>
      <w:r w:rsidR="00E1559C">
        <w:rPr>
          <w:rFonts w:ascii="Times New Roman" w:hAnsi="Times New Roman" w:cs="Times New Roman"/>
          <w:sz w:val="22"/>
        </w:rPr>
        <w:t>matrix characterizes</w:t>
      </w:r>
      <w:r>
        <w:rPr>
          <w:rFonts w:ascii="Times New Roman" w:hAnsi="Times New Roman" w:cs="Times New Roman"/>
          <w:sz w:val="22"/>
        </w:rPr>
        <w:t xml:space="preserve"> the linear relationship between emissions and observations in </w:t>
      </w:r>
      <w:r w:rsidR="00E1559C">
        <w:rPr>
          <w:rFonts w:ascii="Times New Roman" w:hAnsi="Times New Roman" w:cs="Times New Roman"/>
          <w:sz w:val="22"/>
        </w:rPr>
        <w:t>the directions that best represent</w:t>
      </w:r>
      <w:r w:rsidR="00B138B4">
        <w:rPr>
          <w:rFonts w:ascii="Times New Roman" w:hAnsi="Times New Roman" w:cs="Times New Roman"/>
          <w:sz w:val="22"/>
        </w:rPr>
        <w:t xml:space="preserve"> </w:t>
      </w:r>
      <w:r w:rsidR="00E1559C">
        <w:rPr>
          <w:rFonts w:ascii="Times New Roman" w:hAnsi="Times New Roman" w:cs="Times New Roman"/>
          <w:sz w:val="22"/>
        </w:rPr>
        <w:t>the</w:t>
      </w:r>
      <w:r w:rsidR="00B138B4">
        <w:rPr>
          <w:rFonts w:ascii="Times New Roman" w:hAnsi="Times New Roman" w:cs="Times New Roman"/>
          <w:sz w:val="22"/>
        </w:rPr>
        <w:t xml:space="preserve"> information content</w:t>
      </w:r>
      <w:r w:rsidR="00E1559C">
        <w:rPr>
          <w:rFonts w:ascii="Times New Roman" w:hAnsi="Times New Roman" w:cs="Times New Roman"/>
          <w:sz w:val="22"/>
        </w:rPr>
        <w:t xml:space="preserve"> of the inverse system</w:t>
      </w:r>
      <w:r>
        <w:rPr>
          <w:rFonts w:ascii="Times New Roman" w:hAnsi="Times New Roman" w:cs="Times New Roman"/>
          <w:sz w:val="22"/>
        </w:rPr>
        <w:t xml:space="preserve">. </w:t>
      </w:r>
      <w:r w:rsidR="00C01FCF">
        <w:rPr>
          <w:rFonts w:ascii="Times New Roman" w:hAnsi="Times New Roman" w:cs="Times New Roman"/>
          <w:sz w:val="22"/>
        </w:rPr>
        <w:t>To understand what a reduced-rank Jacobian matrix represents, consider first a</w:t>
      </w:r>
      <w:r w:rsidR="00423DFB">
        <w:rPr>
          <w:rFonts w:ascii="Times New Roman" w:hAnsi="Times New Roman" w:cs="Times New Roman"/>
          <w:sz w:val="22"/>
        </w:rPr>
        <w:t>n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Jacobian matrix </w:t>
      </w:r>
      <w:r w:rsidR="00C01FCF">
        <w:rPr>
          <w:rFonts w:ascii="Times New Roman" w:hAnsi="Times New Roman" w:cs="Times New Roman"/>
          <w:b/>
          <w:sz w:val="22"/>
        </w:rPr>
        <w:t>K</w:t>
      </w:r>
      <w:r w:rsidR="00C01FCF" w:rsidRPr="00C01FCF">
        <w:rPr>
          <w:rFonts w:ascii="Times New Roman" w:hAnsi="Times New Roman" w:cs="Times New Roman"/>
          <w:sz w:val="22"/>
        </w:rPr>
        <w:t xml:space="preserve"> </w:t>
      </w:r>
      <w:r w:rsidR="00C01FCF">
        <w:rPr>
          <w:rFonts w:ascii="Times New Roman" w:hAnsi="Times New Roman" w:cs="Times New Roman"/>
          <w:sz w:val="22"/>
        </w:rPr>
        <w:t>and</w:t>
      </w:r>
      <w:r w:rsidR="00742FCF">
        <w:rPr>
          <w:rFonts w:ascii="Times New Roman" w:hAnsi="Times New Roman" w:cs="Times New Roman"/>
          <w:sz w:val="22"/>
        </w:rPr>
        <w:t xml:space="preserve"> </w:t>
      </w:r>
      <w:r w:rsidR="00C01FCF">
        <w:rPr>
          <w:rFonts w:ascii="Times New Roman" w:hAnsi="Times New Roman" w:cs="Times New Roman"/>
          <w:sz w:val="22"/>
        </w:rPr>
        <w:t xml:space="preserve">the corresponding averaging kernel matrix </w:t>
      </w:r>
      <w:r w:rsidR="00C01FCF">
        <w:rPr>
          <w:rFonts w:ascii="Times New Roman" w:hAnsi="Times New Roman" w:cs="Times New Roman"/>
          <w:b/>
          <w:sz w:val="22"/>
        </w:rPr>
        <w:t>A</w:t>
      </w:r>
      <w:r w:rsidR="00C01FCF" w:rsidRPr="00C01FCF">
        <w:rPr>
          <w:rFonts w:ascii="Times New Roman" w:hAnsi="Times New Roman" w:cs="Times New Roman"/>
          <w:sz w:val="22"/>
        </w:rPr>
        <w:t>.</w:t>
      </w:r>
      <w:r w:rsidR="00C01FCF">
        <w:rPr>
          <w:rFonts w:ascii="Times New Roman" w:hAnsi="Times New Roman" w:cs="Times New Roman"/>
          <w:sz w:val="22"/>
        </w:rPr>
        <w:t xml:space="preserve"> We showed earlier that the </w:t>
      </w:r>
      <w:r w:rsidR="00B138B4">
        <w:rPr>
          <w:rFonts w:ascii="Times New Roman" w:hAnsi="Times New Roman" w:cs="Times New Roman"/>
          <w:sz w:val="22"/>
        </w:rPr>
        <w:t>patterns of information content, given by the eigenvectors</w:t>
      </w:r>
      <w:r w:rsidR="00F304D1">
        <w:rPr>
          <w:rFonts w:ascii="Times New Roman" w:hAnsi="Times New Roman" w:cs="Times New Roman"/>
          <w:sz w:val="22"/>
        </w:rPr>
        <w:t xml:space="preserve"> of</w:t>
      </w:r>
      <w:r w:rsidR="00B138B4">
        <w:rPr>
          <w:rFonts w:ascii="Times New Roman" w:hAnsi="Times New Roman" w:cs="Times New Roman"/>
          <w:sz w:val="22"/>
        </w:rPr>
        <w:t xml:space="preserve"> </w:t>
      </w:r>
      <w:r w:rsidR="00E1559C">
        <w:rPr>
          <w:rFonts w:ascii="Times New Roman" w:hAnsi="Times New Roman" w:cs="Times New Roman"/>
          <w:b/>
          <w:sz w:val="22"/>
        </w:rPr>
        <w:t>A</w:t>
      </w:r>
      <w:r w:rsidR="00E1559C">
        <w:rPr>
          <w:rFonts w:ascii="Times New Roman" w:hAnsi="Times New Roman" w:cs="Times New Roman"/>
          <w:sz w:val="22"/>
        </w:rPr>
        <w:t xml:space="preserve"> or, equivalently, </w:t>
      </w:r>
      <w:r w:rsidR="00C01FCF">
        <w:rPr>
          <w:rFonts w:ascii="Times New Roman" w:hAnsi="Times New Roman" w:cs="Times New Roman"/>
          <w:sz w:val="22"/>
        </w:rPr>
        <w:t xml:space="preserve">by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B138B4" w:rsidRPr="00BE4A64">
        <w:rPr>
          <w:rFonts w:ascii="Times New Roman" w:eastAsiaTheme="minorEastAsia" w:hAnsi="Times New Roman" w:cs="Times New Roman"/>
          <w:sz w:val="22"/>
        </w:rPr>
        <w:t>,</w:t>
      </w:r>
      <w:r w:rsidR="00B138B4">
        <w:rPr>
          <w:rFonts w:ascii="Times New Roman" w:eastAsiaTheme="minorEastAsia" w:hAnsi="Times New Roman" w:cs="Times New Roman"/>
          <w:b/>
          <w:sz w:val="22"/>
        </w:rPr>
        <w:t xml:space="preserve"> </w:t>
      </w:r>
      <w:r w:rsidR="00B138B4">
        <w:rPr>
          <w:rFonts w:ascii="Times New Roman" w:hAnsi="Times New Roman" w:cs="Times New Roman"/>
          <w:sz w:val="22"/>
        </w:rPr>
        <w:t xml:space="preserve">form an </w:t>
      </w:r>
      <w:r w:rsidR="00C01FCF">
        <w:rPr>
          <w:rFonts w:ascii="Times New Roman" w:hAnsi="Times New Roman" w:cs="Times New Roman"/>
          <w:sz w:val="22"/>
        </w:rPr>
        <w:t>orthogonal</w:t>
      </w:r>
      <w:r w:rsidR="00B138B4">
        <w:rPr>
          <w:rFonts w:ascii="Times New Roman" w:hAnsi="Times New Roman" w:cs="Times New Roman"/>
          <w:sz w:val="22"/>
        </w:rPr>
        <w:t xml:space="preserve"> basis </w:t>
      </w:r>
      <w:r w:rsidR="00C01FCF">
        <w:rPr>
          <w:rFonts w:ascii="Times New Roman" w:hAnsi="Times New Roman" w:cs="Times New Roman"/>
          <w:sz w:val="22"/>
        </w:rPr>
        <w:t>for the information content of</w:t>
      </w:r>
      <w:r w:rsidR="00B138B4">
        <w:rPr>
          <w:rFonts w:ascii="Times New Roman" w:hAnsi="Times New Roman" w:cs="Times New Roman"/>
          <w:sz w:val="22"/>
        </w:rPr>
        <w:t xml:space="preserve"> the inverse system</w:t>
      </w:r>
      <w:r w:rsidR="00C01FCF">
        <w:rPr>
          <w:rFonts w:ascii="Times New Roman" w:hAnsi="Times New Roman" w:cs="Times New Roman"/>
          <w:sz w:val="22"/>
        </w:rPr>
        <w:t>.</w:t>
      </w:r>
      <w:r w:rsidR="00742FCF">
        <w:rPr>
          <w:rFonts w:ascii="Times New Roman" w:hAnsi="Times New Roman" w:cs="Times New Roman"/>
          <w:sz w:val="22"/>
        </w:rPr>
        <w:t xml:space="preserve"> </w:t>
      </w:r>
      <w:r w:rsidR="001E24DB">
        <w:rPr>
          <w:rFonts w:ascii="Times New Roman" w:hAnsi="Times New Roman" w:cs="Times New Roman"/>
          <w:sz w:val="22"/>
        </w:rPr>
        <w:t>The</w:t>
      </w:r>
      <w:r w:rsidR="008621DF">
        <w:rPr>
          <w:rFonts w:ascii="Times New Roman" w:hAnsi="Times New Roman" w:cs="Times New Roman"/>
          <w:sz w:val="22"/>
        </w:rPr>
        <w:t xml:space="preserve"> </w:t>
      </w:r>
      <w:r w:rsidR="001E24DB">
        <w:rPr>
          <w:rFonts w:ascii="Times New Roman" w:hAnsi="Times New Roman" w:cs="Times New Roman"/>
          <w:sz w:val="22"/>
        </w:rPr>
        <w:t xml:space="preserve">eigenvectors with the largest </w:t>
      </w:r>
      <w:r w:rsidR="00742FCF">
        <w:rPr>
          <w:rFonts w:ascii="Times New Roman" w:hAnsi="Times New Roman" w:cs="Times New Roman"/>
          <w:sz w:val="22"/>
        </w:rPr>
        <w:t>corresponding eigenvalue</w:t>
      </w:r>
      <w:r w:rsidR="004629A8">
        <w:rPr>
          <w:rFonts w:ascii="Times New Roman" w:hAnsi="Times New Roman" w:cs="Times New Roman"/>
          <w:sz w:val="22"/>
        </w:rPr>
        <w:t xml:space="preserve">s </w:t>
      </w:r>
      <w:r w:rsidR="00DD6640">
        <w:rPr>
          <w:rFonts w:ascii="Times New Roman" w:hAnsi="Times New Roman" w:cs="Times New Roman"/>
          <w:sz w:val="22"/>
        </w:rPr>
        <w:t xml:space="preserve">explain </w:t>
      </w:r>
      <w:r w:rsidR="001E24DB">
        <w:rPr>
          <w:rFonts w:ascii="Times New Roman" w:hAnsi="Times New Roman" w:cs="Times New Roman"/>
          <w:sz w:val="22"/>
        </w:rPr>
        <w:t>the largest fraction</w:t>
      </w:r>
      <w:r w:rsidR="008621DF">
        <w:rPr>
          <w:rFonts w:ascii="Times New Roman" w:hAnsi="Times New Roman" w:cs="Times New Roman"/>
          <w:sz w:val="22"/>
        </w:rPr>
        <w:t>s</w:t>
      </w:r>
      <w:r w:rsidR="001E24DB">
        <w:rPr>
          <w:rFonts w:ascii="Times New Roman" w:hAnsi="Times New Roman" w:cs="Times New Roman"/>
          <w:sz w:val="22"/>
        </w:rPr>
        <w:t xml:space="preserve"> of the variance in the information content.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eigenvectors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given by these eigenvectors. </w:t>
      </w:r>
      <w:r w:rsidR="008A2BE5">
        <w:rPr>
          <w:rFonts w:ascii="Times New Roman" w:eastAsiaTheme="minorEastAsia" w:hAnsi="Times New Roman" w:cs="Times New Roman"/>
          <w:sz w:val="22"/>
        </w:rPr>
        <w:t xml:space="preserve">The response of a forward model F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5DB72E84" w:rsidR="008A2BE5" w:rsidRPr="008C390F" w:rsidRDefault="00CF5F17"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C9632B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α</m:t>
        </m:r>
      </m:oMath>
      <w:r>
        <w:rPr>
          <w:rFonts w:ascii="Times New Roman" w:eastAsiaTheme="minorEastAsia" w:hAnsi="Times New Roman" w:cs="Times New Roman"/>
          <w:sz w:val="22"/>
        </w:rPr>
        <w:t xml:space="preserve"> is a scaling factor applied to ensure numerical </w:t>
      </w:r>
      <w:proofErr w:type="gramStart"/>
      <w:r>
        <w:rPr>
          <w:rFonts w:ascii="Times New Roman" w:eastAsiaTheme="minorEastAsia" w:hAnsi="Times New Roman" w:cs="Times New Roman"/>
          <w:sz w:val="22"/>
        </w:rPr>
        <w:t>stability</w:t>
      </w:r>
      <w:commentRangeStart w:id="436"/>
      <w:r>
        <w:rPr>
          <w:rFonts w:ascii="Times New Roman" w:eastAsiaTheme="minorEastAsia" w:hAnsi="Times New Roman" w:cs="Times New Roman"/>
          <w:sz w:val="22"/>
        </w:rPr>
        <w:t>.</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Pr>
          <w:rFonts w:ascii="Times New Roman" w:eastAsiaTheme="minorEastAsia" w:hAnsi="Times New Roman" w:cs="Times New Roman"/>
          <w:sz w:val="22"/>
        </w:rPr>
        <w:t xml:space="preserve">. </w:t>
      </w:r>
      <w:commentRangeEnd w:id="436"/>
      <w:r w:rsidR="00DE4F52">
        <w:rPr>
          <w:rStyle w:val="CommentReference"/>
        </w:rPr>
        <w:commentReference w:id="436"/>
      </w:r>
      <w:r w:rsidR="008C5D74">
        <w:rPr>
          <w:rFonts w:ascii="Times New Roman" w:eastAsiaTheme="minorEastAsia" w:hAnsi="Times New Roman" w:cs="Times New Roman"/>
          <w:sz w:val="22"/>
        </w:rPr>
        <w:t xml:space="preserve">This reduced-dimension Jacobian must be transformed to the original state dimension for use in analytic inversions.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The</w:t>
      </w:r>
      <w:r w:rsidR="00504A79">
        <w:rPr>
          <w:rFonts w:ascii="Times New Roman" w:eastAsiaTheme="minorEastAsia" w:hAnsi="Times New Roman" w:cs="Times New Roman"/>
          <w:sz w:val="22"/>
        </w:rPr>
        <w:t>n,</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 xml:space="preserve">Jacobian can be calculated from the reduced-dimension Jacobian </w:t>
      </w:r>
      <w:commentRangeStart w:id="437"/>
      <w:r w:rsidR="00504A79">
        <w:rPr>
          <w:rFonts w:ascii="Times New Roman" w:eastAsiaTheme="minorEastAsia" w:hAnsi="Times New Roman" w:cs="Times New Roman"/>
          <w:sz w:val="22"/>
        </w:rPr>
        <w:t>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commentRangeEnd w:id="437"/>
      <w:r w:rsidR="00DE4F52">
        <w:rPr>
          <w:rStyle w:val="CommentReference"/>
        </w:rPr>
        <w:commentReference w:id="437"/>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that have a signal-to-noise ratio greater than or equal to one</w:t>
      </w:r>
      <w:r w:rsidR="008C390F">
        <w:rPr>
          <w:rFonts w:ascii="Times New Roman" w:eastAsiaTheme="minorEastAsia" w:hAnsi="Times New Roman" w:cs="Times New Roman"/>
          <w:sz w:val="22"/>
        </w:rPr>
        <w:t xml:space="preserve"> 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79F0204D"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t>
      </w:r>
      <w:r>
        <w:rPr>
          <w:rFonts w:ascii="Times New Roman" w:eastAsiaTheme="minorEastAsia" w:hAnsi="Times New Roman" w:cs="Times New Roman"/>
          <w:sz w:val="22"/>
        </w:rPr>
        <w:lastRenderedPageBreak/>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underestimates the true rank of the system because information is contained in eigenvectors even when their signal-to-noise ratio is less than one. In 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system but are likely to accurately capture the spectrum of information content; information content from the forward model is u</w:t>
      </w:r>
      <w:proofErr w:type="spellStart"/>
      <w:r>
        <w:rPr>
          <w:rFonts w:ascii="Times New Roman" w:eastAsiaTheme="minorEastAsia" w:hAnsi="Times New Roman" w:cs="Times New Roman"/>
          <w:sz w:val="22"/>
        </w:rPr>
        <w:t>nlikely</w:t>
      </w:r>
      <w:proofErr w:type="spellEnd"/>
      <w:r>
        <w:rPr>
          <w:rFonts w:ascii="Times New Roman" w:eastAsiaTheme="minorEastAsia" w:hAnsi="Times New Roman" w:cs="Times New Roman"/>
          <w:sz w:val="22"/>
        </w:rPr>
        <w:t xml:space="preserve"> to change the rate at which information content decreases with increasing eigenvector index.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1C9AA17B"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lower information content.</w:t>
      </w:r>
      <w:r w:rsidR="00504A79">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The resulting posterior emissions and error are similarly biased. In areas with lower information content, the posterior emissions estimate tends toward the prior emissions estimate. To eliminate outliers and reduce error in the inverse solution, w</w:t>
      </w:r>
      <w:r w:rsidR="00504A79">
        <w:rPr>
          <w:rFonts w:ascii="Times New Roman" w:eastAsiaTheme="minorEastAsia" w:hAnsi="Times New Roman" w:cs="Times New Roman"/>
          <w:sz w:val="22"/>
        </w:rPr>
        <w:t xml:space="preserve">e </w:t>
      </w:r>
      <w:r w:rsidR="00F304D1">
        <w:rPr>
          <w:rFonts w:ascii="Times New Roman" w:eastAsiaTheme="minorEastAsia" w:hAnsi="Times New Roman" w:cs="Times New Roman"/>
          <w:sz w:val="22"/>
        </w:rPr>
        <w:t>set</w:t>
      </w:r>
      <w:r w:rsidR="00E6716A">
        <w:rPr>
          <w:rFonts w:ascii="Times New Roman" w:eastAsiaTheme="minorEastAsia" w:hAnsi="Times New Roman" w:cs="Times New Roman"/>
          <w:sz w:val="22"/>
        </w:rPr>
        <w:t xml:space="preserve"> the posterior </w:t>
      </w:r>
      <w:r w:rsidR="00F304D1">
        <w:rPr>
          <w:rFonts w:ascii="Times New Roman" w:eastAsiaTheme="minorEastAsia" w:hAnsi="Times New Roman" w:cs="Times New Roman"/>
          <w:sz w:val="22"/>
        </w:rPr>
        <w:t>emissions estimate</w:t>
      </w:r>
      <w:r w:rsidR="00E6716A">
        <w:rPr>
          <w:rFonts w:ascii="Times New Roman" w:eastAsiaTheme="minorEastAsia" w:hAnsi="Times New Roman" w:cs="Times New Roman"/>
          <w:sz w:val="22"/>
        </w:rPr>
        <w:t xml:space="preserve"> to the prior value 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is small</w:t>
      </w:r>
      <w:r w:rsidR="00F304D1">
        <w:rPr>
          <w:rFonts w:ascii="Times New Roman" w:eastAsiaTheme="minorEastAsia" w:hAnsi="Times New Roman" w:cs="Times New Roman"/>
          <w:sz w:val="22"/>
        </w:rPr>
        <w:t xml:space="preserve">. We discuss the selection of the threshold for information content in Section 3, where we demonstrate the reduced-dimension and reduced-rank approaches as they apply to an inversion of </w:t>
      </w:r>
      <w:r w:rsidR="00F304D1">
        <w:rPr>
          <w:rFonts w:ascii="Times New Roman" w:hAnsi="Times New Roman" w:cs="Times New Roman"/>
          <w:sz w:val="22"/>
        </w:rPr>
        <w:t>atmospheric methane columns observed by the GOSAT satellite over North America in July 2009.</w:t>
      </w:r>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1E73D16C" w:rsidR="00FC4945" w:rsidRDefault="00257EEA" w:rsidP="0092104F">
      <w:pPr>
        <w:rPr>
          <w:rFonts w:ascii="Times New Roman" w:hAnsi="Times New Roman" w:cs="Times New Roman"/>
          <w:sz w:val="22"/>
        </w:rPr>
      </w:pPr>
      <w:r>
        <w:rPr>
          <w:rFonts w:ascii="Times New Roman" w:hAnsi="Times New Roman" w:cs="Times New Roman"/>
          <w:sz w:val="22"/>
        </w:rPr>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for 2,098 grid boxes at</w:t>
      </w:r>
      <w:r w:rsidR="00FC4945">
        <w:rPr>
          <w:rFonts w:ascii="Times New Roman" w:hAnsi="Times New Roman" w:cs="Times New Roman"/>
          <w:sz w:val="22"/>
        </w:rPr>
        <w:t xml:space="preserve"> 1º x 1.25º resolution, a reduced-dimension Jacobian</w:t>
      </w:r>
      <w:r w:rsidR="00CC2E8C">
        <w:rPr>
          <w:rFonts w:ascii="Times New Roman" w:hAnsi="Times New Roman" w:cs="Times New Roman"/>
          <w:sz w:val="22"/>
        </w:rPr>
        <w:t xml:space="preserve"> 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following the Gaussian mixture model (GMM) method described by Turner and Jacob (2015).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w:t>
      </w:r>
      <w:proofErr w:type="spellStart"/>
      <w:r w:rsidR="005D433D">
        <w:rPr>
          <w:rFonts w:ascii="Times New Roman" w:hAnsi="Times New Roman" w:cs="Times New Roman"/>
          <w:sz w:val="22"/>
        </w:rPr>
        <w:t>Maasakkers</w:t>
      </w:r>
      <w:proofErr w:type="spellEnd"/>
      <w:r w:rsidR="005D433D">
        <w:rPr>
          <w:rFonts w:ascii="Times New Roman" w:hAnsi="Times New Roman" w:cs="Times New Roman"/>
          <w:sz w:val="22"/>
        </w:rPr>
        <w:t xml:space="preserve"> et al. (2019), adapted from the global system to the North American domain</w:t>
      </w:r>
      <w:r w:rsidR="001646D2">
        <w:rPr>
          <w:rFonts w:ascii="Times New Roman" w:hAnsi="Times New Roman" w:cs="Times New Roman"/>
          <w:sz w:val="22"/>
        </w:rPr>
        <w:t xml:space="preserve"> and with artificially increased information content</w:t>
      </w:r>
      <w:r w:rsidR="00A147E6">
        <w:rPr>
          <w:rFonts w:ascii="Times New Roman" w:hAnsi="Times New Roman" w:cs="Times New Roman"/>
          <w:sz w:val="22"/>
        </w:rPr>
        <w:t>.</w:t>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 [Insert summary of results.]</w:t>
      </w:r>
    </w:p>
    <w:p w14:paraId="1D916A9D" w14:textId="77777777" w:rsidR="00FC4945" w:rsidRDefault="00FC4945" w:rsidP="0092104F">
      <w:pPr>
        <w:rPr>
          <w:rFonts w:ascii="Times New Roman" w:hAnsi="Times New Roman" w:cs="Times New Roman"/>
          <w:sz w:val="22"/>
        </w:rPr>
      </w:pPr>
    </w:p>
    <w:p w14:paraId="7C0C1B62" w14:textId="64BFB939"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GEOS-</w:t>
      </w:r>
      <w:proofErr w:type="spellStart"/>
      <w:r w:rsidR="00257EEA">
        <w:rPr>
          <w:rFonts w:ascii="Times New Roman" w:hAnsi="Times New Roman" w:cs="Times New Roman"/>
          <w:sz w:val="22"/>
        </w:rPr>
        <w:t>Chem</w:t>
      </w:r>
      <w:proofErr w:type="spellEnd"/>
      <w:r w:rsidR="00257EEA">
        <w:rPr>
          <w:rFonts w:ascii="Times New Roman" w:hAnsi="Times New Roman" w:cs="Times New Roman"/>
          <w:sz w:val="22"/>
        </w:rPr>
        <w:t xml:space="preserve">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The model is driven with MERRA-2 meteorological fields (</w:t>
      </w:r>
      <w:proofErr w:type="spellStart"/>
      <w:r w:rsidR="002E4704">
        <w:rPr>
          <w:rFonts w:ascii="Times New Roman" w:hAnsi="Times New Roman" w:cs="Times New Roman"/>
          <w:sz w:val="22"/>
        </w:rPr>
        <w:t>Bosilovich</w:t>
      </w:r>
      <w:proofErr w:type="spellEnd"/>
      <w:r w:rsidR="002E4704">
        <w:rPr>
          <w:rFonts w:ascii="Times New Roman" w:hAnsi="Times New Roman" w:cs="Times New Roman"/>
          <w:sz w:val="22"/>
        </w:rPr>
        <w:t xml:space="preserve">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w:t>
      </w:r>
      <w:proofErr w:type="spellStart"/>
      <w:r w:rsidR="002E4704">
        <w:rPr>
          <w:rFonts w:ascii="Times New Roman" w:hAnsi="Times New Roman" w:cs="Times New Roman"/>
          <w:sz w:val="22"/>
        </w:rPr>
        <w:t>Chem</w:t>
      </w:r>
      <w:proofErr w:type="spellEnd"/>
      <w:r w:rsidR="002E4704">
        <w:rPr>
          <w:rFonts w:ascii="Times New Roman" w:hAnsi="Times New Roman" w:cs="Times New Roman"/>
          <w:sz w:val="22"/>
        </w:rPr>
        <w:t xml:space="preserve">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xml:space="preserve">. Unlike </w:t>
      </w:r>
      <w:proofErr w:type="spellStart"/>
      <w:r w:rsidR="00DA130B">
        <w:rPr>
          <w:rFonts w:ascii="Times New Roman" w:hAnsi="Times New Roman" w:cs="Times New Roman"/>
          <w:sz w:val="22"/>
        </w:rPr>
        <w:t>Maasakk</w:t>
      </w:r>
      <w:r w:rsidR="00603DF5">
        <w:rPr>
          <w:rFonts w:ascii="Times New Roman" w:hAnsi="Times New Roman" w:cs="Times New Roman"/>
          <w:sz w:val="22"/>
        </w:rPr>
        <w:t>e</w:t>
      </w:r>
      <w:r w:rsidR="00DA130B">
        <w:rPr>
          <w:rFonts w:ascii="Times New Roman" w:hAnsi="Times New Roman" w:cs="Times New Roman"/>
          <w:sz w:val="22"/>
        </w:rPr>
        <w:t>rs</w:t>
      </w:r>
      <w:proofErr w:type="spellEnd"/>
      <w:r w:rsidR="00DA130B">
        <w:rPr>
          <w:rFonts w:ascii="Times New Roman" w:hAnsi="Times New Roman" w:cs="Times New Roman"/>
          <w:sz w:val="22"/>
        </w:rPr>
        <w:t xml:space="preserve"> et al. (2019), we use </w:t>
      </w:r>
      <w:r w:rsidR="002E4704">
        <w:rPr>
          <w:rFonts w:ascii="Times New Roman" w:hAnsi="Times New Roman" w:cs="Times New Roman"/>
          <w:sz w:val="22"/>
        </w:rPr>
        <w:t>observations north of 60ºN</w:t>
      </w:r>
      <w:r w:rsidR="00E93BEF">
        <w:rPr>
          <w:rFonts w:ascii="Times New Roman" w:hAnsi="Times New Roman" w:cs="Times New Roman"/>
          <w:sz w:val="22"/>
        </w:rPr>
        <w:t>. Any bias introduced will exist equally in both the true inverse system and the systems with estimated Jacobians.</w:t>
      </w:r>
      <w:r w:rsidR="0071698C">
        <w:rPr>
          <w:rFonts w:ascii="Times New Roman" w:hAnsi="Times New Roman" w:cs="Times New Roman"/>
          <w:sz w:val="22"/>
        </w:rPr>
        <w:t xml:space="preserve"> </w:t>
      </w:r>
      <w:r w:rsidR="00CE1208">
        <w:rPr>
          <w:rFonts w:ascii="Times New Roman" w:hAnsi="Times New Roman" w:cs="Times New Roman"/>
          <w:sz w:val="22"/>
        </w:rPr>
        <w:t>F</w:t>
      </w:r>
      <w:r w:rsidR="002E4704">
        <w:rPr>
          <w:rFonts w:ascii="Times New Roman" w:hAnsi="Times New Roman" w:cs="Times New Roman"/>
          <w:sz w:val="22"/>
        </w:rPr>
        <w:t xml:space="preserve">igure </w:t>
      </w:r>
      <w:r w:rsidR="00A82E3B">
        <w:rPr>
          <w:rFonts w:ascii="Times New Roman" w:hAnsi="Times New Roman" w:cs="Times New Roman"/>
          <w:sz w:val="22"/>
        </w:rPr>
        <w:t>2</w:t>
      </w:r>
      <w:r w:rsidR="002E4704">
        <w:rPr>
          <w:rFonts w:ascii="Times New Roman" w:hAnsi="Times New Roman" w:cs="Times New Roman"/>
          <w:sz w:val="22"/>
        </w:rPr>
        <w:t xml:space="preserve"> shows the</w:t>
      </w:r>
      <w:r w:rsidR="0071698C">
        <w:rPr>
          <w:rFonts w:ascii="Times New Roman" w:hAnsi="Times New Roman" w:cs="Times New Roman"/>
          <w:sz w:val="22"/>
        </w:rPr>
        <w:t xml:space="preserve"> 2,582</w:t>
      </w:r>
      <w:r w:rsidR="002E4704">
        <w:rPr>
          <w:rFonts w:ascii="Times New Roman" w:hAnsi="Times New Roman" w:cs="Times New Roman"/>
          <w:sz w:val="22"/>
        </w:rPr>
        <w:t xml:space="preserve"> GOSAT </w:t>
      </w:r>
      <w:r w:rsidR="0071698C">
        <w:rPr>
          <w:rFonts w:ascii="Times New Roman" w:hAnsi="Times New Roman" w:cs="Times New Roman"/>
          <w:sz w:val="22"/>
        </w:rPr>
        <w:t>observations</w:t>
      </w:r>
      <w:r w:rsidR="002E4704">
        <w:rPr>
          <w:rFonts w:ascii="Times New Roman" w:hAnsi="Times New Roman" w:cs="Times New Roman"/>
          <w:sz w:val="22"/>
        </w:rPr>
        <w:t xml:space="preserve"> used by all inversions</w:t>
      </w:r>
      <w:r w:rsidR="0071698C">
        <w:rPr>
          <w:rFonts w:ascii="Times New Roman" w:hAnsi="Times New Roman" w:cs="Times New Roman"/>
          <w:sz w:val="22"/>
        </w:rPr>
        <w:t>.</w:t>
      </w:r>
    </w:p>
    <w:p w14:paraId="22B692F9" w14:textId="77777777" w:rsidR="006B0601" w:rsidRDefault="006B0601" w:rsidP="0092104F">
      <w:pPr>
        <w:rPr>
          <w:rFonts w:ascii="Times New Roman" w:hAnsi="Times New Roman" w:cs="Times New Roman"/>
          <w:sz w:val="22"/>
        </w:rPr>
      </w:pPr>
    </w:p>
    <w:p w14:paraId="3131E455" w14:textId="04F9B890" w:rsidR="00A82E3B" w:rsidRDefault="0071698C" w:rsidP="0092104F">
      <w:pPr>
        <w:rPr>
          <w:rFonts w:ascii="Times New Roman" w:hAnsi="Times New Roman" w:cs="Times New Roman"/>
          <w:sz w:val="22"/>
        </w:rPr>
      </w:pPr>
      <w:r>
        <w:rPr>
          <w:rFonts w:ascii="Times New Roman" w:hAnsi="Times New Roman" w:cs="Times New Roman"/>
          <w:sz w:val="22"/>
        </w:rPr>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AE4C9E">
        <w:rPr>
          <w:rFonts w:ascii="Times New Roman" w:hAnsi="Times New Roman" w:cs="Times New Roman"/>
          <w:sz w:val="22"/>
        </w:rPr>
        <w:t xml:space="preserve">81 DOFS for the 2,098 constrained grid </w:t>
      </w:r>
      <w:commentRangeStart w:id="438"/>
      <w:r w:rsidR="00AE4C9E">
        <w:rPr>
          <w:rFonts w:ascii="Times New Roman" w:hAnsi="Times New Roman" w:cs="Times New Roman"/>
          <w:sz w:val="22"/>
        </w:rPr>
        <w:t>boxes</w:t>
      </w:r>
      <w:commentRangeEnd w:id="438"/>
      <w:r w:rsidR="001C71AD">
        <w:rPr>
          <w:rStyle w:val="CommentReference"/>
        </w:rPr>
        <w:commentReference w:id="438"/>
      </w:r>
      <w:r w:rsidR="00AE4C9E">
        <w:rPr>
          <w:rFonts w:ascii="Times New Roman" w:hAnsi="Times New Roman" w:cs="Times New Roman"/>
          <w:sz w:val="22"/>
        </w:rPr>
        <w:t xml:space="preserve">. </w:t>
      </w:r>
      <w:r w:rsidR="004C1A31">
        <w:rPr>
          <w:rFonts w:ascii="Times New Roman" w:hAnsi="Times New Roman" w:cs="Times New Roman"/>
          <w:sz w:val="22"/>
        </w:rPr>
        <w:t xml:space="preserve">In order to demonstrate that the proposed methods are both computationally affordable and accurate in inverse systems with higher information content, we artificially increase the DOFS in our </w:t>
      </w:r>
      <w:r w:rsidR="004C1A31">
        <w:rPr>
          <w:rFonts w:ascii="Times New Roman" w:hAnsi="Times New Roman" w:cs="Times New Roman"/>
          <w:sz w:val="22"/>
        </w:rPr>
        <w:lastRenderedPageBreak/>
        <w:t xml:space="preserve">system. </w:t>
      </w:r>
      <w:r w:rsidR="001646D2">
        <w:rPr>
          <w:rFonts w:ascii="Times New Roman" w:hAnsi="Times New Roman" w:cs="Times New Roman"/>
          <w:sz w:val="22"/>
        </w:rPr>
        <w:t>W</w:t>
      </w:r>
      <w:r w:rsidR="004C1A31">
        <w:rPr>
          <w:rFonts w:ascii="Times New Roman" w:hAnsi="Times New Roman" w:cs="Times New Roman"/>
          <w:sz w:val="22"/>
        </w:rPr>
        <w:t>e introduce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that increases the weight of the observation</w:t>
      </w:r>
      <w:r w:rsidR="001706C9">
        <w:rPr>
          <w:rFonts w:ascii="Times New Roman" w:hAnsi="Times New Roman" w:cs="Times New Roman"/>
          <w:sz w:val="22"/>
        </w:rPr>
        <w:t>al term</w:t>
      </w:r>
      <w:r w:rsidR="004C1A31">
        <w:rPr>
          <w:rFonts w:ascii="Times New Roman" w:hAnsi="Times New Roman" w:cs="Times New Roman"/>
          <w:sz w:val="22"/>
        </w:rPr>
        <w:t xml:space="preserve"> relative to the </w:t>
      </w:r>
      <w:r w:rsidR="001706C9">
        <w:rPr>
          <w:rFonts w:ascii="Times New Roman" w:hAnsi="Times New Roman" w:cs="Times New Roman"/>
          <w:sz w:val="22"/>
        </w:rPr>
        <w:t>emissions term</w:t>
      </w:r>
      <w:r w:rsidR="001646D2">
        <w:rPr>
          <w:rFonts w:ascii="Times New Roman" w:hAnsi="Times New Roman" w:cs="Times New Roman"/>
          <w:sz w:val="22"/>
        </w:rPr>
        <w:t xml:space="preserve"> in the cost function:</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CF5F17"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0CBCF50E" w14:textId="23CA087F" w:rsidR="00432A6D" w:rsidRDefault="001646D2" w:rsidP="00432A6D">
      <w:pPr>
        <w:rPr>
          <w:rFonts w:ascii="Times New Roman" w:eastAsiaTheme="minorEastAsia" w:hAnsi="Times New Roman" w:cs="Times New Roman"/>
          <w:sz w:val="22"/>
        </w:rPr>
      </w:pPr>
      <w:r>
        <w:rPr>
          <w:rFonts w:ascii="Times New Roman" w:hAnsi="Times New Roman" w:cs="Times New Roman"/>
          <w:sz w:val="22"/>
        </w:rPr>
        <w:t xml:space="preserve">The regularizing factor functionally decreases the observational error covariance, increasing the DOFS. We set </w:t>
      </w:r>
      <m:oMath>
        <m:r>
          <w:rPr>
            <w:rFonts w:ascii="Cambria Math" w:hAnsi="Cambria Math" w:cs="Times New Roman"/>
            <w:sz w:val="22"/>
          </w:rPr>
          <m:t>γ=5</m:t>
        </m:r>
      </m:oMath>
      <w:r>
        <w:rPr>
          <w:rFonts w:ascii="Times New Roman" w:eastAsiaTheme="minorEastAsia" w:hAnsi="Times New Roman" w:cs="Times New Roman"/>
          <w:sz w:val="22"/>
        </w:rPr>
        <w:t>, which increases the DOFS in the true inverse system from 81 to 195</w:t>
      </w:r>
      <w:commentRangeStart w:id="439"/>
      <w:r>
        <w:rPr>
          <w:rFonts w:ascii="Times New Roman" w:eastAsiaTheme="minorEastAsia" w:hAnsi="Times New Roman" w:cs="Times New Roman"/>
          <w:sz w:val="22"/>
        </w:rPr>
        <w:t xml:space="preserve">. </w:t>
      </w:r>
      <w:r w:rsidR="007322BD">
        <w:rPr>
          <w:rFonts w:ascii="Times New Roman" w:eastAsiaTheme="minorEastAsia" w:hAnsi="Times New Roman" w:cs="Times New Roman"/>
          <w:sz w:val="22"/>
        </w:rPr>
        <w:t xml:space="preserve">Further increasing </w:t>
      </w:r>
      <m:oMath>
        <m:r>
          <w:rPr>
            <w:rFonts w:ascii="Cambria Math" w:hAnsi="Cambria Math" w:cs="Times New Roman"/>
            <w:sz w:val="22"/>
          </w:rPr>
          <m:t>γ</m:t>
        </m:r>
      </m:oMath>
      <w:r w:rsidR="007322BD">
        <w:rPr>
          <w:rFonts w:ascii="Times New Roman" w:eastAsiaTheme="minorEastAsia" w:hAnsi="Times New Roman" w:cs="Times New Roman"/>
          <w:sz w:val="22"/>
        </w:rPr>
        <w:t xml:space="preserve"> results in posterior emissions that fit the noise in the observations</w:t>
      </w:r>
      <w:r w:rsidR="007A774C">
        <w:rPr>
          <w:rFonts w:ascii="Times New Roman" w:eastAsiaTheme="minorEastAsia" w:hAnsi="Times New Roman" w:cs="Times New Roman"/>
          <w:sz w:val="22"/>
        </w:rPr>
        <w:t xml:space="preserve"> and </w:t>
      </w:r>
      <w:r w:rsidR="00031490">
        <w:rPr>
          <w:rFonts w:ascii="Times New Roman" w:eastAsiaTheme="minorEastAsia" w:hAnsi="Times New Roman" w:cs="Times New Roman"/>
          <w:sz w:val="22"/>
        </w:rPr>
        <w:t xml:space="preserve">that are not representative of </w:t>
      </w:r>
      <w:r w:rsidR="00273BCF">
        <w:rPr>
          <w:rFonts w:ascii="Times New Roman" w:eastAsiaTheme="minorEastAsia" w:hAnsi="Times New Roman" w:cs="Times New Roman"/>
          <w:sz w:val="22"/>
        </w:rPr>
        <w:t>typical</w:t>
      </w:r>
      <w:r w:rsidR="00031490">
        <w:rPr>
          <w:rFonts w:ascii="Times New Roman" w:eastAsiaTheme="minorEastAsia" w:hAnsi="Times New Roman" w:cs="Times New Roman"/>
          <w:sz w:val="22"/>
        </w:rPr>
        <w:t xml:space="preserve"> inverse results</w:t>
      </w:r>
      <w:r w:rsidR="007322BD">
        <w:rPr>
          <w:rFonts w:ascii="Times New Roman" w:eastAsiaTheme="minorEastAsia" w:hAnsi="Times New Roman" w:cs="Times New Roman"/>
          <w:sz w:val="22"/>
        </w:rPr>
        <w:t xml:space="preserve">. </w:t>
      </w:r>
      <w:commentRangeEnd w:id="439"/>
      <w:r w:rsidR="00CC2FFB">
        <w:rPr>
          <w:rStyle w:val="CommentReference"/>
        </w:rPr>
        <w:commentReference w:id="439"/>
      </w:r>
      <w:r w:rsidR="00273BCF">
        <w:rPr>
          <w:rFonts w:ascii="Times New Roman" w:eastAsiaTheme="minorEastAsia" w:hAnsi="Times New Roman" w:cs="Times New Roman"/>
          <w:sz w:val="22"/>
        </w:rPr>
        <w:t>T</w:t>
      </w:r>
      <w:r>
        <w:rPr>
          <w:rFonts w:ascii="Times New Roman" w:eastAsiaTheme="minorEastAsia" w:hAnsi="Times New Roman" w:cs="Times New Roman"/>
          <w:sz w:val="22"/>
        </w:rPr>
        <w:t xml:space="preserve">he </w:t>
      </w:r>
      <w:r w:rsidR="00432A6D">
        <w:rPr>
          <w:rFonts w:ascii="Times New Roman" w:eastAsiaTheme="minorEastAsia" w:hAnsi="Times New Roman" w:cs="Times New Roman"/>
          <w:sz w:val="22"/>
        </w:rPr>
        <w:t xml:space="preserve">true </w:t>
      </w:r>
      <w:r>
        <w:rPr>
          <w:rFonts w:ascii="Times New Roman" w:eastAsiaTheme="minorEastAsia" w:hAnsi="Times New Roman" w:cs="Times New Roman"/>
          <w:sz w:val="22"/>
        </w:rPr>
        <w:t xml:space="preserve">posterior emissions </w:t>
      </w:r>
      <w:r w:rsidR="007322BD">
        <w:rPr>
          <w:rFonts w:ascii="Times New Roman" w:eastAsiaTheme="minorEastAsia" w:hAnsi="Times New Roman" w:cs="Times New Roman"/>
          <w:sz w:val="22"/>
        </w:rPr>
        <w:t xml:space="preserve">associated with </w:t>
      </w:r>
      <m:oMath>
        <m:r>
          <w:rPr>
            <w:rFonts w:ascii="Cambria Math" w:hAnsi="Cambria Math" w:cs="Times New Roman"/>
            <w:sz w:val="22"/>
          </w:rPr>
          <m:t>γ=5</m:t>
        </m:r>
      </m:oMath>
      <w:r w:rsidR="007322BD">
        <w:rPr>
          <w:rFonts w:ascii="Times New Roman" w:eastAsiaTheme="minorEastAsia" w:hAnsi="Times New Roman" w:cs="Times New Roman"/>
          <w:sz w:val="22"/>
        </w:rPr>
        <w:t xml:space="preserve"> are not physical, </w:t>
      </w:r>
      <w:r w:rsidR="00273BCF">
        <w:rPr>
          <w:rFonts w:ascii="Times New Roman" w:eastAsiaTheme="minorEastAsia" w:hAnsi="Times New Roman" w:cs="Times New Roman"/>
          <w:sz w:val="22"/>
        </w:rPr>
        <w:t xml:space="preserve">but </w:t>
      </w:r>
      <w:r w:rsidR="006B0601">
        <w:rPr>
          <w:rFonts w:ascii="Times New Roman" w:eastAsiaTheme="minorEastAsia" w:hAnsi="Times New Roman" w:cs="Times New Roman"/>
          <w:sz w:val="22"/>
        </w:rPr>
        <w:t xml:space="preserve">produce </w:t>
      </w:r>
      <w:r w:rsidR="00031490">
        <w:rPr>
          <w:rFonts w:ascii="Times New Roman" w:eastAsiaTheme="minorEastAsia" w:hAnsi="Times New Roman" w:cs="Times New Roman"/>
          <w:sz w:val="22"/>
        </w:rPr>
        <w:t xml:space="preserve">patterns of scaling factors </w:t>
      </w:r>
      <w:r w:rsidR="006B0601">
        <w:rPr>
          <w:rFonts w:ascii="Times New Roman" w:eastAsiaTheme="minorEastAsia" w:hAnsi="Times New Roman" w:cs="Times New Roman"/>
          <w:sz w:val="22"/>
        </w:rPr>
        <w:t>that are consistent with</w:t>
      </w:r>
      <w:r w:rsidR="00031490">
        <w:rPr>
          <w:rFonts w:ascii="Times New Roman" w:eastAsiaTheme="minorEastAsia" w:hAnsi="Times New Roman" w:cs="Times New Roman"/>
          <w:sz w:val="22"/>
        </w:rPr>
        <w:t xml:space="preserve"> typical inverse results</w:t>
      </w:r>
      <w:r w:rsidR="00432A6D">
        <w:rPr>
          <w:rFonts w:ascii="Times New Roman" w:eastAsiaTheme="minorEastAsia" w:hAnsi="Times New Roman" w:cs="Times New Roman"/>
          <w:sz w:val="22"/>
        </w:rPr>
        <w:t xml:space="preserve">, as shown in the left panel of Figure 3. </w:t>
      </w:r>
    </w:p>
    <w:p w14:paraId="5CEC36E1" w14:textId="77777777" w:rsidR="00432A6D" w:rsidRDefault="00432A6D" w:rsidP="00432A6D">
      <w:pPr>
        <w:rPr>
          <w:rFonts w:ascii="Times New Roman" w:eastAsiaTheme="minorEastAsia" w:hAnsi="Times New Roman" w:cs="Times New Roman"/>
          <w:sz w:val="22"/>
        </w:rPr>
      </w:pPr>
    </w:p>
    <w:p w14:paraId="329BC0F1" w14:textId="61EBFB2E" w:rsidR="00FB4A7F" w:rsidRDefault="001C71AD" w:rsidP="0092104F">
      <w:pPr>
        <w:rPr>
          <w:rFonts w:ascii="Times New Roman" w:hAnsi="Times New Roman" w:cs="Times New Roman"/>
          <w:sz w:val="22"/>
        </w:rPr>
      </w:pPr>
      <w:commentRangeStart w:id="440"/>
      <w:r>
        <w:rPr>
          <w:rFonts w:ascii="Times New Roman" w:eastAsiaTheme="minorEastAsia" w:hAnsi="Times New Roman" w:cs="Times New Roman"/>
          <w:sz w:val="22"/>
        </w:rPr>
        <w:t xml:space="preserve">The right panel of Figure 3 </w:t>
      </w:r>
      <w:commentRangeEnd w:id="440"/>
      <w:r w:rsidR="00C34C8F">
        <w:rPr>
          <w:rStyle w:val="CommentReference"/>
        </w:rPr>
        <w:commentReference w:id="440"/>
      </w:r>
      <w:r>
        <w:rPr>
          <w:rFonts w:ascii="Times New Roman" w:eastAsiaTheme="minorEastAsia" w:hAnsi="Times New Roman" w:cs="Times New Roman"/>
          <w:sz w:val="22"/>
        </w:rPr>
        <w:t>shows the diagonal elements of the true averaging kernel</w:t>
      </w:r>
      <w:ins w:id="441" w:author="Jacob, Daniel J." w:date="2020-04-25T08:28:00Z">
        <w:r w:rsidR="00CC2FFB">
          <w:rPr>
            <w:rFonts w:ascii="Times New Roman" w:eastAsiaTheme="minorEastAsia" w:hAnsi="Times New Roman" w:cs="Times New Roman"/>
            <w:sz w:val="22"/>
          </w:rPr>
          <w:t xml:space="preserve"> matrix</w:t>
        </w:r>
      </w:ins>
      <w:r>
        <w:rPr>
          <w:rFonts w:ascii="Times New Roman" w:eastAsiaTheme="minorEastAsia" w:hAnsi="Times New Roman" w:cs="Times New Roman"/>
          <w:sz w:val="22"/>
        </w:rPr>
        <w:t>.</w:t>
      </w:r>
      <w:r>
        <w:rPr>
          <w:rFonts w:ascii="Times New Roman" w:hAnsi="Times New Roman" w:cs="Times New Roman"/>
          <w:sz w:val="22"/>
        </w:rPr>
        <w:t xml:space="preserve"> Grid boxes with large (close to one) values have more information content and can constrain emissions well. </w:t>
      </w:r>
      <w:commentRangeStart w:id="442"/>
      <w:r>
        <w:rPr>
          <w:rFonts w:ascii="Times New Roman" w:hAnsi="Times New Roman" w:cs="Times New Roman"/>
          <w:sz w:val="22"/>
        </w:rPr>
        <w:t>The information content displays significant spatial variability, justifying reducing the dimension or rank of the inverse system</w:t>
      </w:r>
      <w:r w:rsidR="00FB4A7F">
        <w:rPr>
          <w:rFonts w:ascii="Times New Roman" w:hAnsi="Times New Roman" w:cs="Times New Roman"/>
          <w:sz w:val="22"/>
        </w:rPr>
        <w:t xml:space="preserve">. </w:t>
      </w:r>
      <w:commentRangeEnd w:id="442"/>
      <w:r w:rsidR="00947AAD">
        <w:rPr>
          <w:rStyle w:val="CommentReference"/>
        </w:rPr>
        <w:commentReference w:id="442"/>
      </w:r>
      <w:r w:rsidR="00B809EE">
        <w:rPr>
          <w:rFonts w:ascii="Times New Roman" w:hAnsi="Times New Roman" w:cs="Times New Roman"/>
          <w:sz w:val="22"/>
        </w:rPr>
        <w:t xml:space="preserve">In what follows, we demonstrate both the reduced-dimension and reduced-rank approaches to approximating the Jacobian matrix. </w:t>
      </w:r>
      <w:r w:rsidR="00FB4A7F">
        <w:rPr>
          <w:rFonts w:ascii="Times New Roman" w:hAnsi="Times New Roman" w:cs="Times New Roman"/>
          <w:sz w:val="22"/>
        </w:rPr>
        <w:t>To demonstrate the potential computational savings of the proposed methods, we reduce the number of model simulations needed by an order of magnitude, from 2,098 to ~300.</w:t>
      </w:r>
      <w:r w:rsidR="00637568">
        <w:rPr>
          <w:rFonts w:ascii="Times New Roman" w:hAnsi="Times New Roman" w:cs="Times New Roman"/>
          <w:sz w:val="22"/>
        </w:rPr>
        <w:t xml:space="preserve"> </w:t>
      </w:r>
      <w:r w:rsidR="00B809EE">
        <w:rPr>
          <w:rFonts w:ascii="Times New Roman" w:hAnsi="Times New Roman" w:cs="Times New Roman"/>
          <w:sz w:val="22"/>
        </w:rPr>
        <w:t xml:space="preserve">We compare the resulting Jacobian matrices and posterior solutions, including emissions, error covariances, and averaging kernels, to the values for the true inverse system. </w:t>
      </w:r>
      <w:r w:rsidR="00A3639E">
        <w:rPr>
          <w:rFonts w:ascii="Times New Roman" w:hAnsi="Times New Roman" w:cs="Times New Roman"/>
          <w:sz w:val="22"/>
        </w:rPr>
        <w:t>[insert transition?]</w:t>
      </w:r>
    </w:p>
    <w:p w14:paraId="50AF4CC3" w14:textId="77777777" w:rsidR="00FB4A7F" w:rsidRDefault="00FB4A7F" w:rsidP="0092104F">
      <w:pPr>
        <w:rPr>
          <w:rFonts w:ascii="Times New Roman" w:hAnsi="Times New Roman" w:cs="Times New Roman"/>
          <w:sz w:val="22"/>
        </w:rPr>
      </w:pPr>
    </w:p>
    <w:p w14:paraId="45979FF1" w14:textId="4EA58CB9" w:rsidR="00C20F06" w:rsidRPr="00F81934" w:rsidRDefault="00B809EE" w:rsidP="00A3639E">
      <w:pPr>
        <w:rPr>
          <w:rFonts w:ascii="Times New Roman" w:hAnsi="Times New Roman" w:cs="Times New Roman"/>
          <w:sz w:val="22"/>
        </w:rPr>
      </w:pPr>
      <w:r>
        <w:rPr>
          <w:rFonts w:ascii="Times New Roman" w:hAnsi="Times New Roman" w:cs="Times New Roman"/>
          <w:sz w:val="22"/>
        </w:rPr>
        <w:t>We first construct an</w:t>
      </w:r>
      <w:r w:rsidR="001C71AD">
        <w:rPr>
          <w:rFonts w:ascii="Times New Roman" w:hAnsi="Times New Roman" w:cs="Times New Roman"/>
          <w:sz w:val="22"/>
        </w:rPr>
        <w:t xml:space="preserve"> initial estimate for the Jacobian matrix </w:t>
      </w:r>
      <w:r w:rsidR="00192EE9">
        <w:rPr>
          <w:rFonts w:ascii="Times New Roman" w:hAnsi="Times New Roman" w:cs="Times New Roman"/>
          <w:sz w:val="22"/>
        </w:rPr>
        <w:t>following the mass balance approach described in Section 2.</w:t>
      </w:r>
      <w:r w:rsidR="00432A6D">
        <w:rPr>
          <w:rFonts w:ascii="Times New Roman" w:hAnsi="Times New Roman" w:cs="Times New Roman"/>
          <w:sz w:val="22"/>
        </w:rPr>
        <w:t>3.</w:t>
      </w:r>
      <w:r w:rsidR="00192EE9">
        <w:rPr>
          <w:rFonts w:ascii="Times New Roman" w:hAnsi="Times New Roman" w:cs="Times New Roman"/>
          <w:sz w:val="22"/>
        </w:rPr>
        <w:t xml:space="preserve"> Figure</w:t>
      </w:r>
      <w:r w:rsidR="00F6332D">
        <w:rPr>
          <w:rFonts w:ascii="Times New Roman" w:hAnsi="Times New Roman" w:cs="Times New Roman"/>
          <w:sz w:val="22"/>
        </w:rPr>
        <w:t xml:space="preserve"> </w:t>
      </w:r>
      <w:r w:rsidR="001C71AD">
        <w:rPr>
          <w:rFonts w:ascii="Times New Roman" w:hAnsi="Times New Roman" w:cs="Times New Roman"/>
          <w:sz w:val="22"/>
        </w:rPr>
        <w:t>4</w:t>
      </w:r>
      <w:r w:rsidR="00192EE9">
        <w:rPr>
          <w:rFonts w:ascii="Times New Roman" w:hAnsi="Times New Roman" w:cs="Times New Roman"/>
          <w:sz w:val="22"/>
        </w:rPr>
        <w:t xml:space="preserve"> shows the </w:t>
      </w:r>
      <w:r w:rsidR="001C71AD">
        <w:rPr>
          <w:rFonts w:ascii="Times New Roman" w:hAnsi="Times New Roman" w:cs="Times New Roman"/>
          <w:sz w:val="22"/>
        </w:rPr>
        <w:t xml:space="preserve">elements of the estimated </w:t>
      </w:r>
      <w:r w:rsidR="00192EE9">
        <w:rPr>
          <w:rFonts w:ascii="Times New Roman" w:hAnsi="Times New Roman" w:cs="Times New Roman"/>
          <w:sz w:val="22"/>
        </w:rPr>
        <w:t xml:space="preserve">Jacobian </w:t>
      </w:r>
      <w:r w:rsidR="001C71AD">
        <w:rPr>
          <w:rFonts w:ascii="Times New Roman" w:hAnsi="Times New Roman" w:cs="Times New Roman"/>
          <w:sz w:val="22"/>
        </w:rPr>
        <w:t>matrix</w:t>
      </w:r>
      <w:r w:rsidR="00192EE9">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eastAsiaTheme="minorEastAsia" w:hAnsi="Times New Roman" w:cs="Times New Roman"/>
          <w:b/>
          <w:sz w:val="22"/>
        </w:rPr>
        <w:t xml:space="preserve"> </w:t>
      </w:r>
      <w:r w:rsidR="00192EE9">
        <w:rPr>
          <w:rFonts w:ascii="Times New Roman" w:hAnsi="Times New Roman" w:cs="Times New Roman"/>
          <w:sz w:val="22"/>
        </w:rPr>
        <w:t>plotted against the elements</w:t>
      </w:r>
      <w:r w:rsidR="001C71AD">
        <w:rPr>
          <w:rFonts w:ascii="Times New Roman" w:hAnsi="Times New Roman" w:cs="Times New Roman"/>
          <w:sz w:val="22"/>
        </w:rPr>
        <w:t xml:space="preserve"> of the true Jacobian matrix</w:t>
      </w:r>
      <w:r w:rsidR="00192EE9">
        <w:rPr>
          <w:rFonts w:ascii="Times New Roman" w:hAnsi="Times New Roman" w:cs="Times New Roman"/>
          <w:sz w:val="22"/>
        </w:rPr>
        <w:t xml:space="preserve">. While the elements of the initial estimate are of the same order of magnitude as the true Jacobian, </w:t>
      </w:r>
      <w:r w:rsidR="001C71AD">
        <w:rPr>
          <w:rFonts w:ascii="Times New Roman" w:hAnsi="Times New Roman" w:cs="Times New Roman"/>
          <w:sz w:val="22"/>
        </w:rPr>
        <w:t>large errors exist</w:t>
      </w:r>
      <w:r w:rsidR="00192EE9">
        <w:rPr>
          <w:rFonts w:ascii="Times New Roman" w:hAnsi="Times New Roman" w:cs="Times New Roman"/>
          <w:sz w:val="22"/>
        </w:rPr>
        <w:t xml:space="preserve">. </w:t>
      </w:r>
      <w:r w:rsidR="00A3639E">
        <w:rPr>
          <w:rFonts w:ascii="Times New Roman" w:hAnsi="Times New Roman" w:cs="Times New Roman"/>
          <w:sz w:val="22"/>
        </w:rPr>
        <w:t xml:space="preserve">However, the averaging kernel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hAnsi="Times New Roman" w:cs="Times New Roman"/>
          <w:sz w:val="22"/>
        </w:rPr>
        <w:t xml:space="preserve"> also </w:t>
      </w:r>
      <w:commentRangeStart w:id="443"/>
      <w:r w:rsidR="00A3639E">
        <w:rPr>
          <w:rFonts w:ascii="Times New Roman" w:hAnsi="Times New Roman" w:cs="Times New Roman"/>
          <w:sz w:val="22"/>
        </w:rPr>
        <w:t>includes contributions from the prior and observational error covariances</w:t>
      </w:r>
      <w:r w:rsidR="00F81934">
        <w:rPr>
          <w:rFonts w:ascii="Times New Roman" w:hAnsi="Times New Roman" w:cs="Times New Roman"/>
          <w:sz w:val="22"/>
        </w:rPr>
        <w:t xml:space="preserve">. </w:t>
      </w:r>
      <w:commentRangeEnd w:id="443"/>
      <w:r w:rsidR="00C34C8F">
        <w:rPr>
          <w:rStyle w:val="CommentReference"/>
        </w:rPr>
        <w:commentReference w:id="443"/>
      </w:r>
      <w:r w:rsidR="00F81934">
        <w:rPr>
          <w:rFonts w:ascii="Times New Roman" w:hAnsi="Times New Roman" w:cs="Times New Roman"/>
          <w:sz w:val="22"/>
        </w:rPr>
        <w:t xml:space="preserve">As a result, the leading </w:t>
      </w:r>
      <w:r w:rsidR="00192EE9">
        <w:rPr>
          <w:rFonts w:ascii="Times New Roman" w:hAnsi="Times New Roman" w:cs="Times New Roman"/>
          <w:sz w:val="22"/>
        </w:rPr>
        <w:t xml:space="preserve">eigenvectors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192EE9">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 xml:space="preserve">correctly </w:t>
      </w:r>
      <w:r w:rsidR="001A487A">
        <w:rPr>
          <w:rFonts w:ascii="Times New Roman" w:eastAsiaTheme="minorEastAsia" w:hAnsi="Times New Roman" w:cs="Times New Roman"/>
          <w:sz w:val="22"/>
        </w:rPr>
        <w:t>identify t</w:t>
      </w:r>
      <w:r w:rsidR="00BE58EC">
        <w:rPr>
          <w:rFonts w:ascii="Times New Roman" w:eastAsiaTheme="minorEastAsia" w:hAnsi="Times New Roman" w:cs="Times New Roman"/>
          <w:sz w:val="22"/>
        </w:rPr>
        <w:t xml:space="preserve">he </w:t>
      </w:r>
      <w:r w:rsidR="00F81934">
        <w:rPr>
          <w:rFonts w:ascii="Times New Roman" w:eastAsiaTheme="minorEastAsia" w:hAnsi="Times New Roman" w:cs="Times New Roman"/>
          <w:sz w:val="22"/>
        </w:rPr>
        <w:t xml:space="preserve">regions with highest </w:t>
      </w:r>
      <w:r w:rsidR="00192EE9">
        <w:rPr>
          <w:rFonts w:ascii="Times New Roman" w:eastAsiaTheme="minorEastAsia" w:hAnsi="Times New Roman" w:cs="Times New Roman"/>
          <w:sz w:val="22"/>
        </w:rPr>
        <w:t xml:space="preserve">information content. </w:t>
      </w:r>
      <w:r w:rsidR="00F81934">
        <w:rPr>
          <w:rFonts w:ascii="Times New Roman" w:eastAsiaTheme="minorEastAsia" w:hAnsi="Times New Roman" w:cs="Times New Roman"/>
          <w:sz w:val="22"/>
        </w:rPr>
        <w:t xml:space="preserve">Moreover, </w:t>
      </w:r>
      <w:r w:rsidR="00BD4491">
        <w:rPr>
          <w:rFonts w:ascii="Times New Roman" w:eastAsiaTheme="minorEastAsia" w:hAnsi="Times New Roman" w:cs="Times New Roman"/>
          <w:sz w:val="22"/>
        </w:rPr>
        <w:t xml:space="preserve">despite errors in the exact </w:t>
      </w:r>
      <w:commentRangeStart w:id="444"/>
      <w:r w:rsidR="00BD4491">
        <w:rPr>
          <w:rFonts w:ascii="Times New Roman" w:eastAsiaTheme="minorEastAsia" w:hAnsi="Times New Roman" w:cs="Times New Roman"/>
          <w:sz w:val="22"/>
        </w:rPr>
        <w:t xml:space="preserve">patterns, the fraction of information content explained by each eigenvector is consistent with the true values, </w:t>
      </w:r>
      <w:r w:rsidR="003E0CFB">
        <w:rPr>
          <w:rFonts w:ascii="Times New Roman" w:eastAsiaTheme="minorEastAsia" w:hAnsi="Times New Roman" w:cs="Times New Roman"/>
          <w:sz w:val="22"/>
        </w:rPr>
        <w:t>as</w:t>
      </w:r>
      <w:r w:rsidR="00BD4491">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shown in Figure 5.</w:t>
      </w:r>
      <w:r w:rsidR="003E0CFB">
        <w:rPr>
          <w:rFonts w:ascii="Times New Roman" w:eastAsiaTheme="minorEastAsia" w:hAnsi="Times New Roman" w:cs="Times New Roman"/>
          <w:sz w:val="22"/>
        </w:rPr>
        <w:t xml:space="preserve"> </w:t>
      </w:r>
      <w:commentRangeEnd w:id="444"/>
      <w:r w:rsidR="00C21231">
        <w:rPr>
          <w:rStyle w:val="CommentReference"/>
        </w:rPr>
        <w:commentReference w:id="444"/>
      </w:r>
      <w:r w:rsidR="00BD4491">
        <w:rPr>
          <w:rFonts w:ascii="Times New Roman" w:eastAsiaTheme="minorEastAsia" w:hAnsi="Times New Roman" w:cs="Times New Roman"/>
          <w:sz w:val="22"/>
        </w:rPr>
        <w:t xml:space="preserve">Introducing additional information from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 xml:space="preserve">the rate at which information content accumulates when the prior and observational error covariances remain constant. We can therefore use the spectrum of information content associated with the initial estimate to identify the optimal dimension or rank of the first update to the approximated Jacobian matrix. Consider first the reduced-dimension </w:t>
      </w:r>
      <w:r w:rsidR="00E33408">
        <w:rPr>
          <w:rFonts w:ascii="Times New Roman" w:eastAsiaTheme="minorEastAsia" w:hAnsi="Times New Roman" w:cs="Times New Roman"/>
          <w:sz w:val="22"/>
        </w:rPr>
        <w:t>approach</w:t>
      </w:r>
      <w:r w:rsidR="003E0CFB">
        <w:rPr>
          <w:rFonts w:ascii="Times New Roman" w:eastAsiaTheme="minorEastAsia" w:hAnsi="Times New Roman" w:cs="Times New Roman"/>
          <w:sz w:val="22"/>
        </w:rPr>
        <w:t>.</w:t>
      </w:r>
    </w:p>
    <w:p w14:paraId="4C33FA55" w14:textId="46F1E584" w:rsidR="00BF0129" w:rsidRDefault="00BF0129" w:rsidP="002C1838">
      <w:pPr>
        <w:rPr>
          <w:rFonts w:ascii="Times New Roman" w:hAnsi="Times New Roman" w:cs="Times New Roman"/>
          <w:sz w:val="22"/>
        </w:rPr>
      </w:pPr>
    </w:p>
    <w:p w14:paraId="48FEDF15" w14:textId="77777777" w:rsidR="00BD4491" w:rsidRDefault="00BD4491" w:rsidP="002C1838">
      <w:pPr>
        <w:rPr>
          <w:rFonts w:ascii="Times New Roman" w:hAnsi="Times New Roman" w:cs="Times New Roman"/>
          <w:sz w:val="22"/>
        </w:rPr>
      </w:pPr>
    </w:p>
    <w:p w14:paraId="311CEBE8" w14:textId="52F10714" w:rsidR="00BF0129" w:rsidRDefault="002C1838" w:rsidP="002C1838">
      <w:pPr>
        <w:rPr>
          <w:rFonts w:ascii="Times New Roman" w:hAnsi="Times New Roman" w:cs="Times New Roman"/>
          <w:sz w:val="22"/>
        </w:rPr>
      </w:pPr>
      <w:r>
        <w:rPr>
          <w:rFonts w:ascii="Times New Roman" w:hAnsi="Times New Roman" w:cs="Times New Roman"/>
          <w:sz w:val="22"/>
        </w:rPr>
        <w:t>[</w:t>
      </w:r>
      <w:r w:rsidR="00BF0129">
        <w:rPr>
          <w:rFonts w:ascii="Times New Roman" w:hAnsi="Times New Roman" w:cs="Times New Roman"/>
          <w:sz w:val="22"/>
        </w:rPr>
        <w:t>Paragraph about reduced-dimension Jacobian</w:t>
      </w:r>
    </w:p>
    <w:p w14:paraId="46944512" w14:textId="2E9F256E" w:rsidR="00BF0129" w:rsidRDefault="00BF0129" w:rsidP="002C1838">
      <w:pPr>
        <w:rPr>
          <w:rFonts w:ascii="Times New Roman" w:hAnsi="Times New Roman" w:cs="Times New Roman"/>
          <w:sz w:val="22"/>
        </w:rPr>
      </w:pPr>
      <w:r>
        <w:rPr>
          <w:rFonts w:ascii="Times New Roman" w:hAnsi="Times New Roman" w:cs="Times New Roman"/>
          <w:sz w:val="22"/>
        </w:rPr>
        <w:t xml:space="preserve">Note: I don’t currently have this paragraph </w:t>
      </w:r>
      <w:commentRangeStart w:id="445"/>
      <w:r>
        <w:rPr>
          <w:rFonts w:ascii="Times New Roman" w:hAnsi="Times New Roman" w:cs="Times New Roman"/>
          <w:sz w:val="22"/>
        </w:rPr>
        <w:t>completed</w:t>
      </w:r>
      <w:r w:rsidR="00A147E6">
        <w:rPr>
          <w:rFonts w:ascii="Times New Roman" w:hAnsi="Times New Roman" w:cs="Times New Roman"/>
          <w:sz w:val="22"/>
        </w:rPr>
        <w:t>.</w:t>
      </w:r>
      <w:r>
        <w:rPr>
          <w:rFonts w:ascii="Times New Roman" w:hAnsi="Times New Roman" w:cs="Times New Roman"/>
          <w:sz w:val="22"/>
        </w:rPr>
        <w:t xml:space="preserve"> I need to think of a way to evaluate the accuracy of the reduced-dimension Jacobian. While the posterior solution is exact on the multi-scale grid, it loses significant accuracy when </w:t>
      </w:r>
      <w:proofErr w:type="spellStart"/>
      <w:r>
        <w:rPr>
          <w:rFonts w:ascii="Times New Roman" w:hAnsi="Times New Roman" w:cs="Times New Roman"/>
          <w:sz w:val="22"/>
        </w:rPr>
        <w:t>regridded</w:t>
      </w:r>
      <w:proofErr w:type="spellEnd"/>
      <w:r>
        <w:rPr>
          <w:rFonts w:ascii="Times New Roman" w:hAnsi="Times New Roman" w:cs="Times New Roman"/>
          <w:sz w:val="22"/>
        </w:rPr>
        <w:t xml:space="preserve"> to the original resolution.</w:t>
      </w:r>
    </w:p>
    <w:commentRangeEnd w:id="445"/>
    <w:p w14:paraId="4D5A8A59" w14:textId="66A564B9" w:rsidR="00C20F06" w:rsidRDefault="00C21231" w:rsidP="00C20F06">
      <w:pPr>
        <w:jc w:val="center"/>
        <w:rPr>
          <w:rFonts w:ascii="Times New Roman" w:hAnsi="Times New Roman" w:cs="Times New Roman"/>
          <w:sz w:val="22"/>
        </w:rPr>
      </w:pPr>
      <w:r>
        <w:rPr>
          <w:rStyle w:val="CommentReference"/>
        </w:rPr>
        <w:commentReference w:id="445"/>
      </w:r>
    </w:p>
    <w:p w14:paraId="032829DC" w14:textId="34E0849F" w:rsidR="00A147E6" w:rsidRDefault="00A147E6" w:rsidP="00A147E6">
      <w:pPr>
        <w:rPr>
          <w:rFonts w:ascii="Times New Roman" w:hAnsi="Times New Roman" w:cs="Times New Roman"/>
          <w:sz w:val="22"/>
        </w:rPr>
      </w:pPr>
      <w:r>
        <w:rPr>
          <w:rFonts w:ascii="Times New Roman" w:hAnsi="Times New Roman" w:cs="Times New Roman"/>
          <w:sz w:val="22"/>
        </w:rPr>
        <w:t>Paragraph about reduced-dimension Jacobian, cont.</w:t>
      </w:r>
    </w:p>
    <w:p w14:paraId="749B45CD" w14:textId="77777777" w:rsidR="00A147E6" w:rsidRDefault="00A147E6" w:rsidP="00A147E6">
      <w:pPr>
        <w:rPr>
          <w:rFonts w:ascii="Times New Roman" w:hAnsi="Times New Roman" w:cs="Times New Roman"/>
          <w:sz w:val="22"/>
        </w:rPr>
      </w:pPr>
    </w:p>
    <w:p w14:paraId="20A18429" w14:textId="706BDA1C" w:rsidR="00A147E6" w:rsidRDefault="00A147E6" w:rsidP="00A147E6">
      <w:pPr>
        <w:rPr>
          <w:rFonts w:ascii="Times New Roman" w:hAnsi="Times New Roman" w:cs="Times New Roman"/>
          <w:sz w:val="22"/>
        </w:rPr>
      </w:pPr>
      <w:commentRangeStart w:id="446"/>
      <w:r>
        <w:rPr>
          <w:rFonts w:ascii="Times New Roman" w:hAnsi="Times New Roman" w:cs="Times New Roman"/>
          <w:sz w:val="22"/>
        </w:rPr>
        <w:t>Figure 5: Plot showing the delineations of the final multi-scale grid</w:t>
      </w:r>
    </w:p>
    <w:p w14:paraId="590BF333" w14:textId="77777777" w:rsidR="00A147E6" w:rsidRDefault="00A147E6" w:rsidP="00BF0129">
      <w:pPr>
        <w:rPr>
          <w:rFonts w:ascii="Times New Roman" w:hAnsi="Times New Roman" w:cs="Times New Roman"/>
          <w:sz w:val="22"/>
        </w:rPr>
      </w:pPr>
    </w:p>
    <w:p w14:paraId="444E00AE" w14:textId="77777777" w:rsidR="00675A5E" w:rsidRDefault="00BF0129" w:rsidP="00BF0129">
      <w:pPr>
        <w:rPr>
          <w:rFonts w:ascii="Times New Roman" w:hAnsi="Times New Roman" w:cs="Times New Roman"/>
          <w:sz w:val="22"/>
        </w:rPr>
      </w:pPr>
      <w:r>
        <w:rPr>
          <w:rFonts w:ascii="Times New Roman" w:hAnsi="Times New Roman" w:cs="Times New Roman"/>
          <w:sz w:val="22"/>
        </w:rPr>
        <w:t>Figure 6: Plot showing posterior solution on multi-scale grid [left] and the posterior solution – true solution on multi-scale grid [center] and the posterior solution vs. the true solution [right]</w:t>
      </w:r>
    </w:p>
    <w:p w14:paraId="66EE9EB3" w14:textId="77777777" w:rsidR="00675A5E" w:rsidRDefault="00675A5E" w:rsidP="00BF0129">
      <w:pPr>
        <w:rPr>
          <w:rFonts w:ascii="Times New Roman" w:hAnsi="Times New Roman" w:cs="Times New Roman"/>
          <w:sz w:val="22"/>
        </w:rPr>
      </w:pPr>
    </w:p>
    <w:p w14:paraId="6D9C8715" w14:textId="6106BEDE" w:rsidR="00BF0129" w:rsidRDefault="00675A5E" w:rsidP="00BF0129">
      <w:pPr>
        <w:rPr>
          <w:rFonts w:ascii="Times New Roman" w:hAnsi="Times New Roman" w:cs="Times New Roman"/>
          <w:sz w:val="22"/>
        </w:rPr>
      </w:pPr>
      <w:r>
        <w:rPr>
          <w:rFonts w:ascii="Times New Roman" w:hAnsi="Times New Roman" w:cs="Times New Roman"/>
          <w:sz w:val="22"/>
        </w:rPr>
        <w:t>? Figure 7: Plot showing scatter of Jacobian, posterior mean, and posterior variance?</w:t>
      </w:r>
      <w:r w:rsidR="00BF0129">
        <w:rPr>
          <w:rFonts w:ascii="Times New Roman" w:hAnsi="Times New Roman" w:cs="Times New Roman"/>
          <w:sz w:val="22"/>
        </w:rPr>
        <w:t>]</w:t>
      </w:r>
      <w:commentRangeEnd w:id="446"/>
      <w:r w:rsidR="00011F5F">
        <w:rPr>
          <w:rStyle w:val="CommentReference"/>
        </w:rPr>
        <w:commentReference w:id="446"/>
      </w:r>
    </w:p>
    <w:p w14:paraId="28F734A8" w14:textId="77777777" w:rsidR="00BF0129" w:rsidRDefault="00BF0129" w:rsidP="00BF0129">
      <w:pPr>
        <w:rPr>
          <w:rFonts w:ascii="Times New Roman" w:hAnsi="Times New Roman" w:cs="Times New Roman"/>
          <w:sz w:val="22"/>
        </w:rPr>
      </w:pPr>
    </w:p>
    <w:p w14:paraId="1BD9D9D5" w14:textId="58A6D8C9" w:rsidR="00BF0129" w:rsidRDefault="00BF0129" w:rsidP="00D81B6C">
      <w:pPr>
        <w:rPr>
          <w:rFonts w:ascii="Times New Roman" w:hAnsi="Times New Roman" w:cs="Times New Roman"/>
          <w:sz w:val="22"/>
        </w:rPr>
      </w:pPr>
      <w:r>
        <w:rPr>
          <w:rFonts w:ascii="Times New Roman" w:hAnsi="Times New Roman" w:cs="Times New Roman"/>
          <w:sz w:val="22"/>
        </w:rPr>
        <w:lastRenderedPageBreak/>
        <w:t xml:space="preserve">The low-rank Jacobian is constructed in two iterations. </w:t>
      </w:r>
      <w:r w:rsidR="00612DFC">
        <w:rPr>
          <w:rFonts w:ascii="Times New Roman" w:hAnsi="Times New Roman" w:cs="Times New Roman"/>
          <w:sz w:val="22"/>
        </w:rPr>
        <w:t xml:space="preserve">Because the averaging kernel corresponding to the mass balance Jacobian </w:t>
      </w:r>
      <w:r w:rsidR="00612DFC">
        <w:rPr>
          <w:rFonts w:ascii="Times New Roman" w:eastAsiaTheme="minorEastAsia" w:hAnsi="Times New Roman" w:cs="Times New Roman"/>
          <w:sz w:val="22"/>
        </w:rPr>
        <w:t xml:space="preserve">lacks contributions from the model and observations, the tailing patterns of information content may not span the same information content space as the “true” tailing </w:t>
      </w:r>
      <w:commentRangeStart w:id="447"/>
      <w:r w:rsidR="00612DFC">
        <w:rPr>
          <w:rFonts w:ascii="Times New Roman" w:eastAsiaTheme="minorEastAsia" w:hAnsi="Times New Roman" w:cs="Times New Roman"/>
          <w:sz w:val="22"/>
        </w:rPr>
        <w:t xml:space="preserve">patterns. We therefore update the </w:t>
      </w:r>
      <w:r>
        <w:rPr>
          <w:rFonts w:ascii="Times New Roman" w:hAnsi="Times New Roman" w:cs="Times New Roman"/>
          <w:sz w:val="22"/>
        </w:rPr>
        <w:t xml:space="preserve">initial Jacobian </w:t>
      </w:r>
      <w:r w:rsidR="00612DFC">
        <w:rPr>
          <w:rFonts w:ascii="Times New Roman" w:hAnsi="Times New Roman" w:cs="Times New Roman"/>
          <w:sz w:val="22"/>
        </w:rPr>
        <w:t xml:space="preserve">by </w:t>
      </w:r>
      <w:r>
        <w:rPr>
          <w:rFonts w:ascii="Times New Roman" w:hAnsi="Times New Roman" w:cs="Times New Roman"/>
          <w:sz w:val="22"/>
        </w:rPr>
        <w:t xml:space="preserve">perturbing the patterns that correspond to 80% of the information content, requiring </w:t>
      </w:r>
      <w:r w:rsidR="00ED6D7B">
        <w:rPr>
          <w:rFonts w:ascii="Times New Roman" w:hAnsi="Times New Roman" w:cs="Times New Roman"/>
          <w:sz w:val="22"/>
        </w:rPr>
        <w:t>102</w:t>
      </w:r>
      <w:r>
        <w:rPr>
          <w:rFonts w:ascii="Times New Roman" w:hAnsi="Times New Roman" w:cs="Times New Roman"/>
          <w:sz w:val="22"/>
        </w:rPr>
        <w:t xml:space="preserve"> model runs. </w:t>
      </w:r>
      <w:commentRangeEnd w:id="447"/>
      <w:r w:rsidR="00011F5F">
        <w:rPr>
          <w:rStyle w:val="CommentReference"/>
        </w:rPr>
        <w:commentReference w:id="447"/>
      </w:r>
      <w:r>
        <w:rPr>
          <w:rFonts w:ascii="Times New Roman" w:hAnsi="Times New Roman" w:cs="Times New Roman"/>
          <w:sz w:val="22"/>
        </w:rPr>
        <w:t xml:space="preserve">Figure </w:t>
      </w:r>
      <w:r w:rsidR="00612DFC">
        <w:rPr>
          <w:rFonts w:ascii="Times New Roman" w:hAnsi="Times New Roman" w:cs="Times New Roman"/>
          <w:sz w:val="22"/>
        </w:rPr>
        <w:t>7</w:t>
      </w:r>
      <w:r>
        <w:rPr>
          <w:rFonts w:ascii="Times New Roman" w:hAnsi="Times New Roman" w:cs="Times New Roman"/>
          <w:sz w:val="22"/>
        </w:rPr>
        <w:t xml:space="preserve"> shows the first </w:t>
      </w:r>
      <w:r w:rsidR="00612DFC">
        <w:rPr>
          <w:rFonts w:ascii="Times New Roman" w:hAnsi="Times New Roman" w:cs="Times New Roman"/>
          <w:sz w:val="22"/>
        </w:rPr>
        <w:t>four</w:t>
      </w:r>
      <w:r>
        <w:rPr>
          <w:rFonts w:ascii="Times New Roman" w:hAnsi="Times New Roman" w:cs="Times New Roman"/>
          <w:sz w:val="22"/>
        </w:rPr>
        <w:t xml:space="preserve"> eigenvectors and eigenvalue spectrum for the updated </w:t>
      </w:r>
      <w:r w:rsidR="00612DFC">
        <w:rPr>
          <w:rFonts w:ascii="Times New Roman" w:hAnsi="Times New Roman" w:cs="Times New Roman"/>
          <w:sz w:val="22"/>
        </w:rPr>
        <w:t xml:space="preserve">and true </w:t>
      </w:r>
      <w:r>
        <w:rPr>
          <w:rFonts w:ascii="Times New Roman" w:hAnsi="Times New Roman" w:cs="Times New Roman"/>
          <w:sz w:val="22"/>
        </w:rPr>
        <w:t>Jacobian</w:t>
      </w:r>
      <w:r w:rsidR="00612DFC">
        <w:rPr>
          <w:rFonts w:ascii="Times New Roman" w:hAnsi="Times New Roman" w:cs="Times New Roman"/>
          <w:sz w:val="22"/>
        </w:rPr>
        <w:t>, following the same format as figure 4</w:t>
      </w:r>
      <w:r>
        <w:rPr>
          <w:rFonts w:ascii="Times New Roman" w:hAnsi="Times New Roman" w:cs="Times New Roman"/>
          <w:sz w:val="22"/>
        </w:rPr>
        <w:t xml:space="preserve">. </w:t>
      </w:r>
      <w:r w:rsidR="00612DFC">
        <w:rPr>
          <w:rFonts w:ascii="Times New Roman" w:hAnsi="Times New Roman" w:cs="Times New Roman"/>
          <w:sz w:val="22"/>
        </w:rPr>
        <w:t>T</w:t>
      </w:r>
      <w:r>
        <w:rPr>
          <w:rFonts w:ascii="Times New Roman" w:hAnsi="Times New Roman" w:cs="Times New Roman"/>
          <w:sz w:val="22"/>
        </w:rPr>
        <w:t>he eigenvectors associated with the updated Jacobian better capture the true patterns of information content</w:t>
      </w:r>
      <w:r w:rsidR="00BC3F27">
        <w:rPr>
          <w:rFonts w:ascii="Times New Roman" w:hAnsi="Times New Roman" w:cs="Times New Roman"/>
          <w:sz w:val="22"/>
        </w:rPr>
        <w:t xml:space="preserve"> for approximately the first 100 </w:t>
      </w:r>
      <w:r w:rsidR="00D81B6C">
        <w:rPr>
          <w:rFonts w:ascii="Times New Roman" w:hAnsi="Times New Roman" w:cs="Times New Roman"/>
          <w:sz w:val="22"/>
        </w:rPr>
        <w:t>eigenvectors (the first four are shown here as a demonstration)</w:t>
      </w:r>
      <w:r w:rsidR="00BC3F27">
        <w:rPr>
          <w:rFonts w:ascii="Times New Roman" w:hAnsi="Times New Roman" w:cs="Times New Roman"/>
          <w:sz w:val="22"/>
        </w:rPr>
        <w:t xml:space="preserve">. </w:t>
      </w:r>
      <w:r w:rsidR="00D81B6C">
        <w:rPr>
          <w:rFonts w:ascii="Times New Roman" w:hAnsi="Times New Roman" w:cs="Times New Roman"/>
          <w:sz w:val="22"/>
        </w:rPr>
        <w:t>T</w:t>
      </w:r>
      <w:r>
        <w:rPr>
          <w:rFonts w:ascii="Times New Roman" w:hAnsi="Times New Roman" w:cs="Times New Roman"/>
          <w:sz w:val="22"/>
        </w:rPr>
        <w:t xml:space="preserve">he eigenvalue spectrum exhibits a discontinuity </w:t>
      </w:r>
      <w:r w:rsidR="00D81B6C">
        <w:rPr>
          <w:rFonts w:ascii="Times New Roman" w:hAnsi="Times New Roman" w:cs="Times New Roman"/>
          <w:sz w:val="22"/>
        </w:rPr>
        <w:t>near</w:t>
      </w:r>
      <w:r>
        <w:rPr>
          <w:rFonts w:ascii="Times New Roman" w:hAnsi="Times New Roman" w:cs="Times New Roman"/>
          <w:sz w:val="22"/>
        </w:rPr>
        <w:t xml:space="preserve"> index 100</w:t>
      </w:r>
      <w:r w:rsidR="00D81B6C">
        <w:rPr>
          <w:rFonts w:ascii="Times New Roman" w:hAnsi="Times New Roman" w:cs="Times New Roman"/>
          <w:sz w:val="22"/>
        </w:rPr>
        <w:t>, consistent with a rank 100 approximation</w:t>
      </w:r>
      <w:commentRangeStart w:id="448"/>
      <w:r w:rsidR="00D81B6C">
        <w:rPr>
          <w:rFonts w:ascii="Times New Roman" w:hAnsi="Times New Roman" w:cs="Times New Roman"/>
          <w:sz w:val="22"/>
        </w:rPr>
        <w:t>. We update the second Jacobian by perturbing the first 204 patterns</w:t>
      </w:r>
      <w:r w:rsidR="00A51D77">
        <w:rPr>
          <w:rFonts w:ascii="Times New Roman" w:hAnsi="Times New Roman" w:cs="Times New Roman"/>
          <w:sz w:val="22"/>
        </w:rPr>
        <w:t xml:space="preserve"> to ensure that we </w:t>
      </w:r>
      <w:r w:rsidR="00D81B6C">
        <w:rPr>
          <w:rFonts w:ascii="Times New Roman" w:hAnsi="Times New Roman" w:cs="Times New Roman"/>
          <w:sz w:val="22"/>
        </w:rPr>
        <w:t>captur</w:t>
      </w:r>
      <w:r w:rsidR="00A51D77">
        <w:rPr>
          <w:rFonts w:ascii="Times New Roman" w:hAnsi="Times New Roman" w:cs="Times New Roman"/>
          <w:sz w:val="22"/>
        </w:rPr>
        <w:t>e</w:t>
      </w:r>
      <w:r w:rsidR="00D81B6C">
        <w:rPr>
          <w:rFonts w:ascii="Times New Roman" w:hAnsi="Times New Roman" w:cs="Times New Roman"/>
          <w:sz w:val="22"/>
        </w:rPr>
        <w:t xml:space="preserve"> the additional </w:t>
      </w:r>
      <w:r w:rsidR="00A51D77">
        <w:rPr>
          <w:rFonts w:ascii="Times New Roman" w:hAnsi="Times New Roman" w:cs="Times New Roman"/>
          <w:sz w:val="22"/>
        </w:rPr>
        <w:t>patterns of information content introduced by the first update</w:t>
      </w:r>
      <w:commentRangeEnd w:id="448"/>
      <w:r w:rsidR="00086335">
        <w:rPr>
          <w:rStyle w:val="CommentReference"/>
        </w:rPr>
        <w:commentReference w:id="448"/>
      </w:r>
      <w:r w:rsidR="00A51D77">
        <w:rPr>
          <w:rFonts w:ascii="Times New Roman" w:hAnsi="Times New Roman" w:cs="Times New Roman"/>
          <w:sz w:val="22"/>
        </w:rPr>
        <w:t xml:space="preserve">. </w:t>
      </w:r>
      <w:r w:rsidR="001110E4">
        <w:rPr>
          <w:rFonts w:ascii="Times New Roman" w:hAnsi="Times New Roman" w:cs="Times New Roman"/>
          <w:sz w:val="22"/>
        </w:rPr>
        <w:t>Visual inspection shows that the first several hundred patterns of information content associated with the first and second updates are similar, demonstrating convergence. [Delete previous sentence and insert improved convergence statement: compare averaging kernels of previous and current update.]</w:t>
      </w:r>
    </w:p>
    <w:p w14:paraId="26211C72" w14:textId="456E44FF" w:rsidR="00612DFC" w:rsidRDefault="00612DFC" w:rsidP="000E1AF3">
      <w:pPr>
        <w:rPr>
          <w:rFonts w:ascii="Times New Roman" w:hAnsi="Times New Roman" w:cs="Times New Roman"/>
          <w:sz w:val="22"/>
        </w:rPr>
      </w:pPr>
    </w:p>
    <w:p w14:paraId="584B4D86" w14:textId="06143A93" w:rsidR="0078730D" w:rsidRDefault="0078730D" w:rsidP="00CC3B77">
      <w:pPr>
        <w:rPr>
          <w:rFonts w:ascii="Times New Roman" w:hAnsi="Times New Roman" w:cs="Times New Roman"/>
          <w:sz w:val="22"/>
        </w:rPr>
      </w:pPr>
      <w:r>
        <w:rPr>
          <w:rFonts w:ascii="Times New Roman" w:hAnsi="Times New Roman" w:cs="Times New Roman"/>
          <w:sz w:val="22"/>
        </w:rPr>
        <w:t>The first row of f</w:t>
      </w:r>
      <w:r w:rsidR="008B1713">
        <w:rPr>
          <w:rFonts w:ascii="Times New Roman" w:hAnsi="Times New Roman" w:cs="Times New Roman"/>
          <w:sz w:val="22"/>
        </w:rPr>
        <w:t>igure 8 shows the resulting low-rank Jacobian and the corresponding posterior mean and posterior variance plotted against the true Jacobian, posterior mean, and posterior variance, from left to right</w:t>
      </w:r>
      <w:commentRangeStart w:id="449"/>
      <w:r w:rsidR="008B1713">
        <w:rPr>
          <w:rFonts w:ascii="Times New Roman" w:hAnsi="Times New Roman" w:cs="Times New Roman"/>
          <w:sz w:val="22"/>
        </w:rPr>
        <w:t xml:space="preserve">. The </w:t>
      </w:r>
      <w:r w:rsidR="00B86F0E">
        <w:rPr>
          <w:rFonts w:ascii="Times New Roman" w:hAnsi="Times New Roman" w:cs="Times New Roman"/>
          <w:sz w:val="22"/>
        </w:rPr>
        <w:t xml:space="preserve">resulting posterior mean, shown in the center panel, corresponds well with the true posterior mean, </w:t>
      </w:r>
      <w:r w:rsidR="00291C5A">
        <w:rPr>
          <w:rFonts w:ascii="Times New Roman" w:hAnsi="Times New Roman" w:cs="Times New Roman"/>
          <w:sz w:val="22"/>
        </w:rPr>
        <w:t xml:space="preserve">with an </w:t>
      </w:r>
      <w:r w:rsidR="00A147E6">
        <w:rPr>
          <w:rFonts w:ascii="Times New Roman" w:hAnsi="Times New Roman" w:cs="Times New Roman"/>
          <w:sz w:val="22"/>
        </w:rPr>
        <w:t>r</w:t>
      </w:r>
      <w:r w:rsidR="00291C5A">
        <w:rPr>
          <w:rFonts w:ascii="Times New Roman" w:hAnsi="Times New Roman" w:cs="Times New Roman"/>
          <w:sz w:val="22"/>
          <w:vertAlign w:val="superscript"/>
        </w:rPr>
        <w:t>2</w:t>
      </w:r>
      <w:r w:rsidR="00291C5A">
        <w:rPr>
          <w:rFonts w:ascii="Times New Roman" w:hAnsi="Times New Roman" w:cs="Times New Roman"/>
          <w:sz w:val="22"/>
        </w:rPr>
        <w:t xml:space="preserve"> of </w:t>
      </w:r>
      <w:r w:rsidR="00A147E6">
        <w:rPr>
          <w:rFonts w:ascii="Times New Roman" w:hAnsi="Times New Roman" w:cs="Times New Roman"/>
          <w:sz w:val="22"/>
        </w:rPr>
        <w:t xml:space="preserve">0.63. </w:t>
      </w:r>
      <w:commentRangeEnd w:id="449"/>
      <w:r w:rsidR="00086335">
        <w:rPr>
          <w:rStyle w:val="CommentReference"/>
        </w:rPr>
        <w:commentReference w:id="449"/>
      </w:r>
      <w:r w:rsidR="00A147E6">
        <w:rPr>
          <w:rFonts w:ascii="Times New Roman" w:hAnsi="Times New Roman" w:cs="Times New Roman"/>
          <w:sz w:val="22"/>
        </w:rPr>
        <w:t>The fit is negatively affected by the cluster of values where the posterior mean associated with the low-rank Jacobian is equal to one. These values occur in grid boxes where the Jacobian does not optimize the posterior</w:t>
      </w:r>
      <w:r w:rsidR="00790D21">
        <w:rPr>
          <w:rFonts w:ascii="Times New Roman" w:hAnsi="Times New Roman" w:cs="Times New Roman"/>
          <w:sz w:val="22"/>
        </w:rPr>
        <w:t xml:space="preserve"> and instead maintains </w:t>
      </w:r>
      <w:r w:rsidR="00A147E6">
        <w:rPr>
          <w:rFonts w:ascii="Times New Roman" w:hAnsi="Times New Roman" w:cs="Times New Roman"/>
          <w:sz w:val="22"/>
        </w:rPr>
        <w:t xml:space="preserve">the prior value. </w:t>
      </w:r>
      <w:commentRangeStart w:id="450"/>
      <w:r w:rsidR="00A147E6">
        <w:rPr>
          <w:rFonts w:ascii="Times New Roman" w:hAnsi="Times New Roman" w:cs="Times New Roman"/>
          <w:sz w:val="22"/>
        </w:rPr>
        <w:t>These non-optimized grid boxes correspond to those grid boxes with low information content, as given by the diagonal elements of the averaging kernel associated with the low-rank Jacobian</w:t>
      </w:r>
      <w:commentRangeEnd w:id="450"/>
      <w:r w:rsidR="00FC6877">
        <w:rPr>
          <w:rStyle w:val="CommentReference"/>
        </w:rPr>
        <w:commentReference w:id="450"/>
      </w:r>
      <w:r w:rsidR="00A147E6">
        <w:rPr>
          <w:rFonts w:ascii="Times New Roman" w:hAnsi="Times New Roman" w:cs="Times New Roman"/>
          <w:sz w:val="22"/>
        </w:rPr>
        <w:t xml:space="preserve">. </w:t>
      </w:r>
      <w:r>
        <w:rPr>
          <w:rFonts w:ascii="Times New Roman" w:hAnsi="Times New Roman" w:cs="Times New Roman"/>
          <w:sz w:val="22"/>
        </w:rPr>
        <w:t>In the second row of figure 8,</w:t>
      </w:r>
      <w:r w:rsidR="00790D21">
        <w:rPr>
          <w:rFonts w:ascii="Times New Roman" w:hAnsi="Times New Roman" w:cs="Times New Roman"/>
          <w:sz w:val="22"/>
        </w:rPr>
        <w:t xml:space="preserve"> we apply a filter and consider only those grid boxes with averaging kernel values greater than 0.005.</w:t>
      </w:r>
      <w:r w:rsidR="00B6780B">
        <w:rPr>
          <w:rFonts w:ascii="Times New Roman" w:hAnsi="Times New Roman" w:cs="Times New Roman"/>
          <w:sz w:val="22"/>
        </w:rPr>
        <w:t xml:space="preserve"> [Note: in the future, I will try simply filtering out the areas where the posterior mean is one (i.e. the prior) rather than using an averaging kernel threshold. And/or come up with a better explanation for 0.005.]</w:t>
      </w:r>
      <w:r w:rsidR="00790D21">
        <w:rPr>
          <w:rFonts w:ascii="Times New Roman" w:hAnsi="Times New Roman" w:cs="Times New Roman"/>
          <w:sz w:val="22"/>
        </w:rPr>
        <w:t xml:space="preserve"> The filter improves the fit of the approximate mean and variance to the true mean and variance, </w:t>
      </w:r>
      <w:commentRangeStart w:id="451"/>
      <w:r w:rsidR="00790D21">
        <w:rPr>
          <w:rFonts w:ascii="Times New Roman" w:hAnsi="Times New Roman" w:cs="Times New Roman"/>
          <w:sz w:val="22"/>
        </w:rPr>
        <w:t xml:space="preserve">respectively. While this filter decreases the number of optimized grid boxes from 2,098 to 465, the </w:t>
      </w:r>
      <w:r>
        <w:rPr>
          <w:rFonts w:ascii="Times New Roman" w:hAnsi="Times New Roman" w:cs="Times New Roman"/>
          <w:sz w:val="22"/>
        </w:rPr>
        <w:t xml:space="preserve">excluded grid boxes had such limited information content that even the true Jacobian would have limited ability to constrain emissions therein. </w:t>
      </w:r>
      <w:commentRangeEnd w:id="451"/>
      <w:r w:rsidR="00FC6877">
        <w:rPr>
          <w:rStyle w:val="CommentReference"/>
        </w:rPr>
        <w:commentReference w:id="451"/>
      </w:r>
      <w:r w:rsidR="00B6780B">
        <w:rPr>
          <w:rFonts w:ascii="Times New Roman" w:hAnsi="Times New Roman" w:cs="Times New Roman"/>
          <w:sz w:val="22"/>
        </w:rPr>
        <w:t>F</w:t>
      </w:r>
      <w:r w:rsidR="0073430B">
        <w:rPr>
          <w:rFonts w:ascii="Times New Roman" w:hAnsi="Times New Roman" w:cs="Times New Roman"/>
          <w:sz w:val="22"/>
        </w:rPr>
        <w:t xml:space="preserve">igure 9 shows the </w:t>
      </w:r>
      <w:r w:rsidR="00B6780B">
        <w:rPr>
          <w:rFonts w:ascii="Times New Roman" w:hAnsi="Times New Roman" w:cs="Times New Roman"/>
          <w:sz w:val="22"/>
        </w:rPr>
        <w:t>approximate posterior mean (left) and the difference between the approximate and true posterior mean (right) plotted over the North American domain. The non-optimized values are greyed out. [Note: in the future, I will use stippling.]</w:t>
      </w:r>
    </w:p>
    <w:p w14:paraId="5117BA72" w14:textId="77777777" w:rsidR="00CC3B77" w:rsidRDefault="00CC3B77" w:rsidP="00CC3B77">
      <w:pPr>
        <w:rPr>
          <w:rFonts w:ascii="Times New Roman" w:hAnsi="Times New Roman" w:cs="Times New Roman"/>
          <w:sz w:val="22"/>
        </w:rPr>
      </w:pPr>
    </w:p>
    <w:p w14:paraId="759ADC93" w14:textId="3A81950A" w:rsidR="001110E4" w:rsidRDefault="00B6780B" w:rsidP="00B6780B">
      <w:pPr>
        <w:jc w:val="center"/>
        <w:rPr>
          <w:rFonts w:ascii="Times New Roman" w:hAnsi="Times New Roman" w:cs="Times New Roman"/>
          <w:sz w:val="22"/>
        </w:rPr>
      </w:pPr>
      <w:r w:rsidRPr="00B6780B">
        <w:rPr>
          <w:rFonts w:ascii="Times New Roman" w:hAnsi="Times New Roman" w:cs="Times New Roman"/>
          <w:noProof/>
          <w:sz w:val="22"/>
        </w:rPr>
        <w:drawing>
          <wp:inline distT="0" distB="0" distL="0" distR="0" wp14:anchorId="6B477360" wp14:editId="7246E530">
            <wp:extent cx="3703320" cy="2436436"/>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320" cy="2436436"/>
                    </a:xfrm>
                    <a:prstGeom prst="rect">
                      <a:avLst/>
                    </a:prstGeom>
                  </pic:spPr>
                </pic:pic>
              </a:graphicData>
            </a:graphic>
          </wp:inline>
        </w:drawing>
      </w:r>
    </w:p>
    <w:p w14:paraId="183F74A1" w14:textId="3452A61C" w:rsidR="00B6780B" w:rsidRDefault="00B6780B" w:rsidP="00B6780B">
      <w:pPr>
        <w:jc w:val="center"/>
        <w:rPr>
          <w:rFonts w:ascii="Times New Roman" w:hAnsi="Times New Roman" w:cs="Times New Roman"/>
          <w:sz w:val="22"/>
        </w:rPr>
      </w:pPr>
      <w:r>
        <w:rPr>
          <w:rFonts w:ascii="Times New Roman" w:hAnsi="Times New Roman" w:cs="Times New Roman"/>
          <w:sz w:val="22"/>
        </w:rPr>
        <w:t>[Note: missing difference plot here.]</w:t>
      </w:r>
    </w:p>
    <w:p w14:paraId="61BB45C7" w14:textId="045E3796" w:rsidR="00B6780B" w:rsidRDefault="00B6780B" w:rsidP="00B6780B">
      <w:pPr>
        <w:ind w:left="720" w:hanging="720"/>
        <w:rPr>
          <w:rFonts w:ascii="Times New Roman" w:hAnsi="Times New Roman" w:cs="Times New Roman"/>
          <w:sz w:val="22"/>
        </w:rPr>
      </w:pPr>
      <w:r>
        <w:rPr>
          <w:rFonts w:ascii="Times New Roman" w:hAnsi="Times New Roman" w:cs="Times New Roman"/>
          <w:sz w:val="22"/>
        </w:rPr>
        <w:tab/>
        <w:t xml:space="preserve">Figure 9: </w:t>
      </w:r>
      <w:r w:rsidR="00CF31FA">
        <w:rPr>
          <w:rFonts w:ascii="Times New Roman" w:hAnsi="Times New Roman" w:cs="Times New Roman"/>
          <w:sz w:val="22"/>
        </w:rPr>
        <w:t xml:space="preserve">The posterior mean associated with the low-rank Jacobian (left) and the difference between the approximate posterior mean and true posterior mean (right). </w:t>
      </w:r>
    </w:p>
    <w:p w14:paraId="2D872838" w14:textId="6FA49FC7" w:rsidR="00BF2908" w:rsidRDefault="00BF2908" w:rsidP="00B6780B">
      <w:pPr>
        <w:ind w:left="720" w:hanging="720"/>
        <w:rPr>
          <w:rFonts w:ascii="Times New Roman" w:hAnsi="Times New Roman" w:cs="Times New Roman"/>
          <w:sz w:val="22"/>
        </w:rPr>
      </w:pPr>
    </w:p>
    <w:p w14:paraId="4CDB3F6A" w14:textId="3694FBF5" w:rsidR="00CF31FA" w:rsidRDefault="00BF2908" w:rsidP="00B80C40">
      <w:pPr>
        <w:rPr>
          <w:rFonts w:ascii="Times New Roman" w:hAnsi="Times New Roman" w:cs="Times New Roman"/>
          <w:sz w:val="22"/>
        </w:rPr>
      </w:pPr>
      <w:r>
        <w:rPr>
          <w:rFonts w:ascii="Times New Roman" w:hAnsi="Times New Roman" w:cs="Times New Roman"/>
          <w:sz w:val="22"/>
        </w:rPr>
        <w:t>The errors</w:t>
      </w:r>
      <w:r w:rsidR="00856232">
        <w:rPr>
          <w:rFonts w:ascii="Times New Roman" w:hAnsi="Times New Roman" w:cs="Times New Roman"/>
          <w:sz w:val="22"/>
        </w:rPr>
        <w:t xml:space="preserve"> in the filtered approximate posterior mean are mostly insignificant. Figure 10 shows</w:t>
      </w:r>
      <w:r w:rsidR="00B80C40">
        <w:rPr>
          <w:rFonts w:ascii="Times New Roman" w:hAnsi="Times New Roman" w:cs="Times New Roman"/>
          <w:sz w:val="22"/>
        </w:rPr>
        <w:t xml:space="preserve"> </w:t>
      </w:r>
      <w:r w:rsidR="00BD633D">
        <w:rPr>
          <w:rFonts w:ascii="Times New Roman" w:hAnsi="Times New Roman" w:cs="Times New Roman"/>
          <w:sz w:val="22"/>
        </w:rPr>
        <w:t>in purple the</w:t>
      </w:r>
      <w:r w:rsidR="00B80C40">
        <w:rPr>
          <w:rFonts w:ascii="Times New Roman" w:hAnsi="Times New Roman" w:cs="Times New Roman"/>
          <w:sz w:val="22"/>
        </w:rPr>
        <w:t xml:space="preserve"> distribution of the </w:t>
      </w:r>
      <w:r w:rsidR="00BD633D">
        <w:rPr>
          <w:rFonts w:ascii="Times New Roman" w:hAnsi="Times New Roman" w:cs="Times New Roman"/>
          <w:sz w:val="22"/>
        </w:rPr>
        <w:t xml:space="preserve">absolute </w:t>
      </w:r>
      <w:r w:rsidR="00B80C40">
        <w:rPr>
          <w:rFonts w:ascii="Times New Roman" w:hAnsi="Times New Roman" w:cs="Times New Roman"/>
          <w:sz w:val="22"/>
        </w:rPr>
        <w:t xml:space="preserve">error in the </w:t>
      </w:r>
      <w:r w:rsidR="00BD633D">
        <w:rPr>
          <w:rFonts w:ascii="Times New Roman" w:hAnsi="Times New Roman" w:cs="Times New Roman"/>
          <w:sz w:val="22"/>
        </w:rPr>
        <w:t xml:space="preserve">approximate posterior mean, as measured against the true posterior mean, and in orange the distribution of the posterior error, as given by the posterior error variance. Most of the errors in the approximate posterior mean are significantly smaller than the posterior error. There are some errors that are larger than the posterior errors; it is worth noting that (1) following the inverse framework of </w:t>
      </w:r>
      <w:proofErr w:type="spellStart"/>
      <w:r w:rsidR="00BD633D">
        <w:rPr>
          <w:rFonts w:ascii="Times New Roman" w:hAnsi="Times New Roman" w:cs="Times New Roman"/>
          <w:sz w:val="22"/>
        </w:rPr>
        <w:t>Maasakers</w:t>
      </w:r>
      <w:proofErr w:type="spellEnd"/>
      <w:r w:rsidR="00BD633D">
        <w:rPr>
          <w:rFonts w:ascii="Times New Roman" w:hAnsi="Times New Roman" w:cs="Times New Roman"/>
          <w:sz w:val="22"/>
        </w:rPr>
        <w:t xml:space="preserve"> et al. (2019), prior errors are capped at 0.</w:t>
      </w:r>
      <w:r w:rsidR="00485308">
        <w:rPr>
          <w:rFonts w:ascii="Times New Roman" w:hAnsi="Times New Roman" w:cs="Times New Roman"/>
          <w:sz w:val="22"/>
        </w:rPr>
        <w:t>5, resulting in a similar cap on posterior errors [</w:t>
      </w:r>
      <w:commentRangeStart w:id="452"/>
      <w:r w:rsidR="00485308">
        <w:rPr>
          <w:rFonts w:ascii="Times New Roman" w:hAnsi="Times New Roman" w:cs="Times New Roman"/>
          <w:sz w:val="22"/>
        </w:rPr>
        <w:t xml:space="preserve">in the </w:t>
      </w:r>
      <w:proofErr w:type="spellStart"/>
      <w:r w:rsidR="00485308">
        <w:rPr>
          <w:rFonts w:ascii="Times New Roman" w:hAnsi="Times New Roman" w:cs="Times New Roman"/>
          <w:sz w:val="22"/>
        </w:rPr>
        <w:t>furture</w:t>
      </w:r>
      <w:proofErr w:type="spellEnd"/>
      <w:r w:rsidR="00485308">
        <w:rPr>
          <w:rFonts w:ascii="Times New Roman" w:hAnsi="Times New Roman" w:cs="Times New Roman"/>
          <w:sz w:val="22"/>
        </w:rPr>
        <w:t>: check the math here</w:t>
      </w:r>
      <w:commentRangeEnd w:id="452"/>
      <w:r w:rsidR="00FC6877">
        <w:rPr>
          <w:rStyle w:val="CommentReference"/>
        </w:rPr>
        <w:commentReference w:id="452"/>
      </w:r>
      <w:r w:rsidR="00485308">
        <w:rPr>
          <w:rFonts w:ascii="Times New Roman" w:hAnsi="Times New Roman" w:cs="Times New Roman"/>
          <w:sz w:val="22"/>
        </w:rPr>
        <w:t>] and (2) posterior errors calculated in an analytic inversion often underestimate the true posterior errors (insert citation). It is therefore likely that even in the limited cases when the error in the approximate mean is larger than the calculated posterior error, the error in the mean is likely negligible.</w:t>
      </w:r>
    </w:p>
    <w:p w14:paraId="2E156D57" w14:textId="77777777" w:rsidR="00856232" w:rsidRDefault="00856232" w:rsidP="00B6780B">
      <w:pPr>
        <w:ind w:left="720" w:hanging="720"/>
        <w:rPr>
          <w:rFonts w:ascii="Times New Roman" w:hAnsi="Times New Roman" w:cs="Times New Roman"/>
          <w:sz w:val="22"/>
        </w:rPr>
      </w:pPr>
    </w:p>
    <w:p w14:paraId="6963200A" w14:textId="77777777" w:rsidR="00856232" w:rsidRDefault="00856232" w:rsidP="00B6780B">
      <w:pPr>
        <w:ind w:left="720" w:hanging="720"/>
        <w:rPr>
          <w:rFonts w:ascii="Times New Roman" w:hAnsi="Times New Roman" w:cs="Times New Roman"/>
          <w:sz w:val="22"/>
        </w:rPr>
      </w:pPr>
    </w:p>
    <w:p w14:paraId="2303E8A8" w14:textId="486DC093" w:rsidR="00CF31FA" w:rsidRDefault="00F40BA8" w:rsidP="00F40BA8">
      <w:pPr>
        <w:rPr>
          <w:rFonts w:ascii="Times New Roman" w:hAnsi="Times New Roman" w:cs="Times New Roman"/>
          <w:sz w:val="22"/>
        </w:rPr>
      </w:pPr>
      <w:commentRangeStart w:id="453"/>
      <w:r>
        <w:rPr>
          <w:rFonts w:ascii="Times New Roman" w:hAnsi="Times New Roman" w:cs="Times New Roman"/>
          <w:sz w:val="22"/>
        </w:rPr>
        <w:t xml:space="preserve">We also conduct an inversion with a Jacobian constructed using the Gaussian mixture model (GMM) approach described by Turner and Jacob (2015) following </w:t>
      </w:r>
      <w:proofErr w:type="spellStart"/>
      <w:r>
        <w:rPr>
          <w:rFonts w:ascii="Times New Roman" w:hAnsi="Times New Roman" w:cs="Times New Roman"/>
          <w:sz w:val="22"/>
        </w:rPr>
        <w:t>Maasakkers</w:t>
      </w:r>
      <w:proofErr w:type="spellEnd"/>
      <w:r>
        <w:rPr>
          <w:rFonts w:ascii="Times New Roman" w:hAnsi="Times New Roman" w:cs="Times New Roman"/>
          <w:sz w:val="22"/>
        </w:rPr>
        <w:t xml:space="preserve"> et al. (update once published). [Insert description of GMM and GMM results here.]</w:t>
      </w:r>
    </w:p>
    <w:commentRangeEnd w:id="453"/>
    <w:p w14:paraId="4D8A5EE7" w14:textId="77777777" w:rsidR="00F40BA8" w:rsidRDefault="00FC6877" w:rsidP="00F40BA8">
      <w:pPr>
        <w:rPr>
          <w:rFonts w:ascii="Times New Roman" w:hAnsi="Times New Roman" w:cs="Times New Roman"/>
          <w:sz w:val="22"/>
        </w:rPr>
      </w:pPr>
      <w:r>
        <w:rPr>
          <w:rStyle w:val="CommentReference"/>
        </w:rPr>
        <w:commentReference w:id="453"/>
      </w: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3772496F" w14:textId="2F33785F" w:rsidR="0025607D" w:rsidRDefault="0025607D" w:rsidP="00F40BA8">
      <w:pPr>
        <w:rPr>
          <w:rFonts w:ascii="Times New Roman" w:hAnsi="Times New Roman" w:cs="Times New Roman"/>
          <w:sz w:val="22"/>
        </w:rPr>
      </w:pPr>
      <w:r>
        <w:rPr>
          <w:rFonts w:ascii="Times New Roman" w:hAnsi="Times New Roman" w:cs="Times New Roman"/>
          <w:sz w:val="22"/>
        </w:rPr>
        <w:t xml:space="preserve">We suggest two methods of </w:t>
      </w:r>
      <w:r w:rsidR="00BF2908">
        <w:rPr>
          <w:rFonts w:ascii="Times New Roman" w:hAnsi="Times New Roman" w:cs="Times New Roman"/>
          <w:sz w:val="22"/>
        </w:rPr>
        <w:t>decreasing</w:t>
      </w:r>
      <w:r>
        <w:rPr>
          <w:rFonts w:ascii="Times New Roman" w:hAnsi="Times New Roman" w:cs="Times New Roman"/>
          <w:sz w:val="22"/>
        </w:rPr>
        <w:t xml:space="preserve"> the computational cost of analytic Bayesian inversions of linear systems</w:t>
      </w:r>
      <w:r w:rsidR="00BF2908">
        <w:rPr>
          <w:rFonts w:ascii="Times New Roman" w:hAnsi="Times New Roman" w:cs="Times New Roman"/>
          <w:sz w:val="22"/>
        </w:rPr>
        <w:t xml:space="preserve"> by an order of magnitude. We</w:t>
      </w:r>
      <w:r>
        <w:rPr>
          <w:rFonts w:ascii="Times New Roman" w:hAnsi="Times New Roman" w:cs="Times New Roman"/>
          <w:sz w:val="22"/>
        </w:rPr>
        <w:t xml:space="preserve"> </w:t>
      </w:r>
      <w:r w:rsidR="00BF2908">
        <w:rPr>
          <w:rFonts w:ascii="Times New Roman" w:hAnsi="Times New Roman" w:cs="Times New Roman"/>
          <w:sz w:val="22"/>
        </w:rPr>
        <w:t xml:space="preserve">reduce </w:t>
      </w:r>
      <w:r w:rsidR="005E3F02">
        <w:rPr>
          <w:rFonts w:ascii="Times New Roman" w:hAnsi="Times New Roman" w:cs="Times New Roman"/>
          <w:sz w:val="22"/>
        </w:rPr>
        <w:t xml:space="preserve">the number of model numbers necessary to characterize the linear relationship between modeled observations and emissions, given by the Jacobian matrix. In the standard approach, constructing the Jacobian requires a model run for each state vector element, here taken to be a grid cell, optimized. We demonstrate two methods that reduce the number of </w:t>
      </w:r>
      <w:proofErr w:type="gramStart"/>
      <w:r w:rsidR="005E3F02">
        <w:rPr>
          <w:rFonts w:ascii="Times New Roman" w:hAnsi="Times New Roman" w:cs="Times New Roman"/>
          <w:sz w:val="22"/>
        </w:rPr>
        <w:t>model</w:t>
      </w:r>
      <w:proofErr w:type="gramEnd"/>
      <w:r w:rsidR="005E3F02">
        <w:rPr>
          <w:rFonts w:ascii="Times New Roman" w:hAnsi="Times New Roman" w:cs="Times New Roman"/>
          <w:sz w:val="22"/>
        </w:rPr>
        <w:t xml:space="preserve"> runs by an order of magnitude. Both methods take advantage of the spatial variability in information content in the inverse system by constraining at either highest resolution or highest accuracy those grid cells that are most informed. The methods iteratively update </w:t>
      </w:r>
      <w:r w:rsidR="00217C9F">
        <w:rPr>
          <w:rFonts w:ascii="Times New Roman" w:hAnsi="Times New Roman" w:cs="Times New Roman"/>
          <w:sz w:val="22"/>
        </w:rPr>
        <w:t>a low-cost initial estimate of the Jacobian built using a mass balance approach on the prior emissions estimate. The first method constructs a reduced-dimension Jacobian by iteratively developing a multiscale grid that preserves resolution where information content is highest. The second method constructs a low-rank Jacobian by perturbing the dominant patters of information content</w:t>
      </w:r>
      <w:r w:rsidR="00CD1A93">
        <w:rPr>
          <w:rFonts w:ascii="Times New Roman" w:hAnsi="Times New Roman" w:cs="Times New Roman"/>
          <w:sz w:val="22"/>
        </w:rPr>
        <w:t>.</w:t>
      </w:r>
      <w:r w:rsidR="00217C9F">
        <w:rPr>
          <w:rFonts w:ascii="Times New Roman" w:hAnsi="Times New Roman" w:cs="Times New Roman"/>
          <w:sz w:val="22"/>
        </w:rPr>
        <w:t xml:space="preserve"> </w:t>
      </w:r>
      <w:r w:rsidR="00D62FF3">
        <w:rPr>
          <w:rFonts w:ascii="Times New Roman" w:hAnsi="Times New Roman" w:cs="Times New Roman"/>
          <w:sz w:val="22"/>
        </w:rPr>
        <w:t xml:space="preserve">We demonstrate both methods in an inversion of GOSAT atmospheric methane column observations over the North American domain for July 2009 at 1º x 1.25º resolution. </w:t>
      </w:r>
      <w:r w:rsidR="00BF2908">
        <w:rPr>
          <w:rFonts w:ascii="Times New Roman" w:hAnsi="Times New Roman" w:cs="Times New Roman"/>
          <w:sz w:val="22"/>
        </w:rPr>
        <w:t>We also construct a reduced-dimension Jacobian following the Gaussian mixture model (GMM) approach described by Turner and Jacob (2015).</w:t>
      </w:r>
      <w:r w:rsidR="00D62FF3">
        <w:rPr>
          <w:rFonts w:ascii="Times New Roman" w:hAnsi="Times New Roman" w:cs="Times New Roman"/>
          <w:sz w:val="22"/>
        </w:rPr>
        <w:t xml:space="preserve"> In all cases, we reduce the number of </w:t>
      </w:r>
      <w:proofErr w:type="gramStart"/>
      <w:r w:rsidR="00D62FF3">
        <w:rPr>
          <w:rFonts w:ascii="Times New Roman" w:hAnsi="Times New Roman" w:cs="Times New Roman"/>
          <w:sz w:val="22"/>
        </w:rPr>
        <w:t>model</w:t>
      </w:r>
      <w:proofErr w:type="gramEnd"/>
      <w:r w:rsidR="00D62FF3">
        <w:rPr>
          <w:rFonts w:ascii="Times New Roman" w:hAnsi="Times New Roman" w:cs="Times New Roman"/>
          <w:sz w:val="22"/>
        </w:rPr>
        <w:t xml:space="preserve"> runs from 2,098 to ~300.</w:t>
      </w:r>
    </w:p>
    <w:p w14:paraId="3EF03D84" w14:textId="77777777" w:rsidR="0025607D" w:rsidRDefault="0025607D" w:rsidP="00F40BA8">
      <w:pPr>
        <w:rPr>
          <w:rFonts w:ascii="Times New Roman" w:hAnsi="Times New Roman" w:cs="Times New Roman"/>
          <w:sz w:val="22"/>
        </w:rPr>
      </w:pPr>
    </w:p>
    <w:p w14:paraId="05264519" w14:textId="703D9932" w:rsidR="00BF2908" w:rsidRDefault="00F40BA8" w:rsidP="00F40BA8">
      <w:pPr>
        <w:rPr>
          <w:rFonts w:ascii="Times New Roman" w:hAnsi="Times New Roman" w:cs="Times New Roman"/>
          <w:sz w:val="22"/>
        </w:rPr>
      </w:pPr>
      <w:r>
        <w:rPr>
          <w:rFonts w:ascii="Times New Roman" w:hAnsi="Times New Roman" w:cs="Times New Roman"/>
          <w:sz w:val="22"/>
        </w:rPr>
        <w:t>The reduced-dimension, low-rank, and GMM Jacobians</w:t>
      </w:r>
      <w:r w:rsidR="002A0536">
        <w:rPr>
          <w:rFonts w:ascii="Times New Roman" w:hAnsi="Times New Roman" w:cs="Times New Roman"/>
          <w:sz w:val="22"/>
        </w:rPr>
        <w:t xml:space="preserve"> all reduce the number of </w:t>
      </w:r>
      <w:proofErr w:type="gramStart"/>
      <w:r w:rsidR="002A0536">
        <w:rPr>
          <w:rFonts w:ascii="Times New Roman" w:hAnsi="Times New Roman" w:cs="Times New Roman"/>
          <w:sz w:val="22"/>
        </w:rPr>
        <w:t>model</w:t>
      </w:r>
      <w:proofErr w:type="gramEnd"/>
      <w:r w:rsidR="002A0536">
        <w:rPr>
          <w:rFonts w:ascii="Times New Roman" w:hAnsi="Times New Roman" w:cs="Times New Roman"/>
          <w:sz w:val="22"/>
        </w:rPr>
        <w:t xml:space="preserve"> runs necessary to construct a Jacobian, and therefore the computational cost of an analytic inversion, by an order of magnitude. The three Jacobians</w:t>
      </w:r>
      <w:r>
        <w:rPr>
          <w:rFonts w:ascii="Times New Roman" w:hAnsi="Times New Roman" w:cs="Times New Roman"/>
          <w:sz w:val="22"/>
        </w:rPr>
        <w:t xml:space="preserve"> produce posterior means and variances that approximate the true posterior mean and variance to varying degrees. The reduced-dimension Jacobian produces everywhere</w:t>
      </w:r>
      <w:r w:rsidR="002A0536">
        <w:rPr>
          <w:rFonts w:ascii="Times New Roman" w:hAnsi="Times New Roman" w:cs="Times New Roman"/>
          <w:sz w:val="22"/>
        </w:rPr>
        <w:t xml:space="preserve"> on the multi-scale grid</w:t>
      </w:r>
      <w:r>
        <w:rPr>
          <w:rFonts w:ascii="Times New Roman" w:hAnsi="Times New Roman" w:cs="Times New Roman"/>
          <w:sz w:val="22"/>
        </w:rPr>
        <w:t xml:space="preserve"> an exact, but lacks accuracy when </w:t>
      </w:r>
      <w:proofErr w:type="spellStart"/>
      <w:r>
        <w:rPr>
          <w:rFonts w:ascii="Times New Roman" w:hAnsi="Times New Roman" w:cs="Times New Roman"/>
          <w:sz w:val="22"/>
        </w:rPr>
        <w:t>regridded</w:t>
      </w:r>
      <w:proofErr w:type="spellEnd"/>
      <w:r>
        <w:rPr>
          <w:rFonts w:ascii="Times New Roman" w:hAnsi="Times New Roman" w:cs="Times New Roman"/>
          <w:sz w:val="22"/>
        </w:rPr>
        <w:t xml:space="preserve"> to the original resolution. The low-rank Jacobian produces an approximate solution at the original resolution. </w:t>
      </w:r>
      <w:r w:rsidR="002A0536">
        <w:rPr>
          <w:rFonts w:ascii="Times New Roman" w:hAnsi="Times New Roman" w:cs="Times New Roman"/>
          <w:sz w:val="22"/>
        </w:rPr>
        <w:t>However</w:t>
      </w:r>
      <w:r>
        <w:rPr>
          <w:rFonts w:ascii="Times New Roman" w:hAnsi="Times New Roman" w:cs="Times New Roman"/>
          <w:sz w:val="22"/>
        </w:rPr>
        <w:t>, it is most accurate in the subset of grid cells with highest information content. Still, it constrains more grid cells per model run than a Jacobian constructed using a full finite-difference scheme</w:t>
      </w:r>
      <w:r w:rsidR="002A0536">
        <w:rPr>
          <w:rFonts w:ascii="Times New Roman" w:hAnsi="Times New Roman" w:cs="Times New Roman"/>
          <w:sz w:val="22"/>
        </w:rPr>
        <w:t>. It also makes explicit that the inversion is solved only where there is sufficient information content. [Insert GMM Jacobian conclusion.]</w:t>
      </w:r>
      <w:r w:rsidR="00D62FF3">
        <w:rPr>
          <w:rFonts w:ascii="Times New Roman" w:hAnsi="Times New Roman" w:cs="Times New Roman"/>
          <w:sz w:val="22"/>
        </w:rPr>
        <w:t xml:space="preserve"> Both of our approaches introduce additional error by reducing the number of </w:t>
      </w:r>
      <w:proofErr w:type="gramStart"/>
      <w:r w:rsidR="00D62FF3">
        <w:rPr>
          <w:rFonts w:ascii="Times New Roman" w:hAnsi="Times New Roman" w:cs="Times New Roman"/>
          <w:sz w:val="22"/>
        </w:rPr>
        <w:t>model</w:t>
      </w:r>
      <w:proofErr w:type="gramEnd"/>
      <w:r w:rsidR="00D62FF3">
        <w:rPr>
          <w:rFonts w:ascii="Times New Roman" w:hAnsi="Times New Roman" w:cs="Times New Roman"/>
          <w:sz w:val="22"/>
        </w:rPr>
        <w:t xml:space="preserve"> runs. However, most of these errors are smaller than the posterior errors and it is likely that the errors are smaller than the true posterior errors. Increasing the number of model runs will decrease these errors.</w:t>
      </w:r>
    </w:p>
    <w:p w14:paraId="062AFF84" w14:textId="2D10ECB7" w:rsidR="00D62FF3" w:rsidRDefault="00D62FF3" w:rsidP="00F40BA8">
      <w:pPr>
        <w:rPr>
          <w:rFonts w:ascii="Times New Roman" w:hAnsi="Times New Roman" w:cs="Times New Roman"/>
          <w:sz w:val="22"/>
        </w:rPr>
      </w:pPr>
    </w:p>
    <w:p w14:paraId="76555A21" w14:textId="3E71A264" w:rsidR="00F40BA8" w:rsidRDefault="00D62FF3" w:rsidP="00EB6DF7">
      <w:pPr>
        <w:rPr>
          <w:rFonts w:ascii="Times New Roman" w:hAnsi="Times New Roman" w:cs="Times New Roman"/>
          <w:sz w:val="22"/>
        </w:rPr>
      </w:pPr>
      <w:r>
        <w:rPr>
          <w:rFonts w:ascii="Times New Roman" w:hAnsi="Times New Roman" w:cs="Times New Roman"/>
          <w:sz w:val="22"/>
        </w:rPr>
        <w:t xml:space="preserve">While the proposed methods are evaluated in the context of an inversion of atmospheric methane column observations, they are applicable in any linear system, including many long-lived climate forcers. As </w:t>
      </w:r>
      <w:r>
        <w:rPr>
          <w:rFonts w:ascii="Times New Roman" w:hAnsi="Times New Roman" w:cs="Times New Roman"/>
          <w:sz w:val="22"/>
        </w:rPr>
        <w:lastRenderedPageBreak/>
        <w:t>satellite observations of atmospheric constituents continue to improve</w:t>
      </w:r>
      <w:r w:rsidR="00EB6DF7">
        <w:rPr>
          <w:rFonts w:ascii="Times New Roman" w:hAnsi="Times New Roman" w:cs="Times New Roman"/>
          <w:sz w:val="22"/>
        </w:rPr>
        <w:t xml:space="preserve">, </w:t>
      </w:r>
      <w:r w:rsidR="00465F77">
        <w:rPr>
          <w:rFonts w:ascii="Times New Roman" w:hAnsi="Times New Roman" w:cs="Times New Roman"/>
          <w:sz w:val="22"/>
        </w:rPr>
        <w:t>it will be possible to conduct inversions at increasingly high resolution. While analytic inversions provide characterization of the information content and can help avoid over-interpretation of inverse results, their computational cost is limited by the number of grid cells constrained by the inversion. Our approaches allow analytic solution of the inverse system at significantly reduced computational cost. Future work could consider the expansion of both approaches to the temporal dimension. And, as cloud computing becomes increasingly available, the computational benefits of performing large, parallel computations in cloud environments should be considered.</w:t>
      </w:r>
      <w:r w:rsidR="002150C3">
        <w:rPr>
          <w:rFonts w:ascii="Times New Roman" w:hAnsi="Times New Roman" w:cs="Times New Roman"/>
          <w:sz w:val="22"/>
        </w:rPr>
        <w:t xml:space="preserve"> </w:t>
      </w:r>
    </w:p>
    <w:p w14:paraId="286FB38B" w14:textId="54E124C8" w:rsidR="002150C3" w:rsidRDefault="002150C3" w:rsidP="00EB6DF7">
      <w:pPr>
        <w:rPr>
          <w:rFonts w:ascii="Times New Roman" w:hAnsi="Times New Roman" w:cs="Times New Roman"/>
          <w:sz w:val="22"/>
        </w:rPr>
      </w:pPr>
    </w:p>
    <w:p w14:paraId="5C4CEBF7" w14:textId="391BC397" w:rsidR="002150C3" w:rsidRDefault="002150C3" w:rsidP="00EB6DF7">
      <w:pPr>
        <w:rPr>
          <w:rFonts w:ascii="Times New Roman" w:hAnsi="Times New Roman" w:cs="Times New Roman"/>
          <w:sz w:val="22"/>
        </w:rPr>
      </w:pPr>
      <w:commentRangeStart w:id="454"/>
      <w:r>
        <w:rPr>
          <w:rFonts w:ascii="Times New Roman" w:hAnsi="Times New Roman" w:cs="Times New Roman"/>
          <w:sz w:val="22"/>
        </w:rPr>
        <w:t>[Note: I kept the conclusion short, anticipating significant changes to the rest of the text that will change the tone/content of the conclusion.]</w:t>
      </w:r>
      <w:commentRangeEnd w:id="454"/>
      <w:r w:rsidR="00FC6877">
        <w:rPr>
          <w:rStyle w:val="CommentReference"/>
        </w:rPr>
        <w:commentReference w:id="454"/>
      </w:r>
    </w:p>
    <w:p w14:paraId="52F6449A" w14:textId="77777777" w:rsidR="00EB6DF7" w:rsidRDefault="00EB6DF7" w:rsidP="00EB6DF7">
      <w:pPr>
        <w:rPr>
          <w:rFonts w:ascii="Times New Roman" w:hAnsi="Times New Roman" w:cs="Times New Roman"/>
          <w:sz w:val="22"/>
        </w:rPr>
      </w:pP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1050D770" w14:textId="247BA8F3" w:rsidR="00ED6D7B" w:rsidRPr="00ED6D7B" w:rsidRDefault="00ED6D7B" w:rsidP="00EB1375">
      <w:pPr>
        <w:rPr>
          <w:rFonts w:ascii="Times New Roman" w:hAnsi="Times New Roman" w:cs="Times New Roman"/>
          <w:sz w:val="22"/>
        </w:rPr>
      </w:pPr>
      <w:r>
        <w:rPr>
          <w:rFonts w:ascii="Times New Roman" w:hAnsi="Times New Roman" w:cs="Times New Roman"/>
          <w:sz w:val="22"/>
        </w:rPr>
        <w:t>[Insert references]</w:t>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1" w:author="Daniel Jacob" w:date="2020-04-23T20:08:00Z" w:initials="JDJ">
    <w:p w14:paraId="6D94E454" w14:textId="7DCF4BAA" w:rsidR="00FC6877" w:rsidRDefault="00FC6877">
      <w:pPr>
        <w:pStyle w:val="CommentText"/>
      </w:pPr>
      <w:r>
        <w:rPr>
          <w:rStyle w:val="CommentReference"/>
        </w:rPr>
        <w:annotationRef/>
      </w:r>
      <w:r>
        <w:t>Because of the trends</w:t>
      </w:r>
    </w:p>
  </w:comment>
  <w:comment w:id="191" w:author="Daniel Jacob" w:date="2020-04-23T20:38:00Z" w:initials="JDJ">
    <w:p w14:paraId="18754095" w14:textId="0854125A" w:rsidR="00FC6877" w:rsidRDefault="00FC6877">
      <w:pPr>
        <w:pStyle w:val="CommentText"/>
      </w:pPr>
      <w:r>
        <w:rPr>
          <w:rStyle w:val="CommentReference"/>
        </w:rPr>
        <w:annotationRef/>
      </w:r>
      <w:r>
        <w:t>Fair?</w:t>
      </w:r>
    </w:p>
  </w:comment>
  <w:comment w:id="214" w:author="Daniel Jacob" w:date="2020-03-28T15:11:00Z" w:initials="JDJ">
    <w:p w14:paraId="63C77C81" w14:textId="77777777" w:rsidR="00FC6877" w:rsidRDefault="00FC6877" w:rsidP="00081673">
      <w:pPr>
        <w:pStyle w:val="CommentText"/>
      </w:pPr>
      <w:r>
        <w:rPr>
          <w:rStyle w:val="CommentReference"/>
        </w:rPr>
        <w:annotationRef/>
      </w:r>
      <w:r>
        <w:t>But how are those directions determined?</w:t>
      </w:r>
    </w:p>
  </w:comment>
  <w:comment w:id="225" w:author="hannah.nesser@gmail.com" w:date="2020-04-21T17:34:00Z" w:initials="h">
    <w:p w14:paraId="492F20A0" w14:textId="2086E787" w:rsidR="00FC6877" w:rsidRDefault="00FC6877">
      <w:pPr>
        <w:pStyle w:val="CommentText"/>
      </w:pPr>
      <w:r>
        <w:rPr>
          <w:rStyle w:val="CommentReference"/>
        </w:rPr>
        <w:annotationRef/>
      </w:r>
      <w:r>
        <w:t>I recognize that this is incomprehensible. I’m not sure at all how to express this idea in a way that is appropriate for the introduction.</w:t>
      </w:r>
    </w:p>
  </w:comment>
  <w:comment w:id="226" w:author="Daniel Jacob" w:date="2020-04-23T21:07:00Z" w:initials="JDJ">
    <w:p w14:paraId="3689FF59" w14:textId="3725B309" w:rsidR="00FC6877" w:rsidRDefault="00FC6877">
      <w:pPr>
        <w:pStyle w:val="CommentText"/>
      </w:pPr>
      <w:r>
        <w:rPr>
          <w:rStyle w:val="CommentReference"/>
        </w:rPr>
        <w:annotationRef/>
      </w:r>
      <w:r>
        <w:t>Is what I did fair? Fix as needed.</w:t>
      </w:r>
    </w:p>
  </w:comment>
  <w:comment w:id="252" w:author="hannah.nesser@gmail.com" w:date="2020-04-01T11:42:00Z" w:initials="h">
    <w:p w14:paraId="4CF6240D" w14:textId="1DE9B7E6" w:rsidR="00FC6877" w:rsidRDefault="00FC6877">
      <w:pPr>
        <w:pStyle w:val="CommentText"/>
      </w:pPr>
      <w:r>
        <w:rPr>
          <w:rStyle w:val="CommentReference"/>
        </w:rPr>
        <w:annotationRef/>
      </w:r>
      <w:r>
        <w:t>J is neither a vector nor a scalar—it is a vector function. Should it be italic in this case?</w:t>
      </w:r>
    </w:p>
  </w:comment>
  <w:comment w:id="253" w:author="Daniel Jacob" w:date="2020-04-23T21:47:00Z" w:initials="JDJ">
    <w:p w14:paraId="35E5F420" w14:textId="2463413E" w:rsidR="00FC6877" w:rsidRDefault="00FC6877">
      <w:pPr>
        <w:pStyle w:val="CommentText"/>
      </w:pPr>
      <w:r>
        <w:rPr>
          <w:rStyle w:val="CommentReference"/>
        </w:rPr>
        <w:annotationRef/>
      </w:r>
      <w:r>
        <w:t>It’s a scalar – not a vector function.</w:t>
      </w:r>
    </w:p>
  </w:comment>
  <w:comment w:id="268" w:author="Daniel Jacob" w:date="2020-04-24T13:48:00Z" w:initials="JDJ">
    <w:p w14:paraId="7045AB2E" w14:textId="77777777" w:rsidR="00FC6877" w:rsidRDefault="00FC6877" w:rsidP="008960F6">
      <w:pPr>
        <w:pStyle w:val="CommentText"/>
      </w:pPr>
      <w:r>
        <w:rPr>
          <w:rStyle w:val="CommentReference"/>
        </w:rPr>
        <w:annotationRef/>
      </w:r>
      <w:r>
        <w:t>SA-1</w:t>
      </w:r>
    </w:p>
  </w:comment>
  <w:comment w:id="286" w:author="Daniel Jacob" w:date="2020-04-24T09:12:00Z" w:initials="JDJ">
    <w:p w14:paraId="31456B48" w14:textId="0416B3AC" w:rsidR="00FC6877" w:rsidRPr="008C0BE9" w:rsidRDefault="00FC6877">
      <w:pPr>
        <w:pStyle w:val="CommentText"/>
      </w:pPr>
      <w:r>
        <w:rPr>
          <w:rStyle w:val="CommentReference"/>
        </w:rPr>
        <w:annotationRef/>
      </w:r>
      <w:r>
        <w:t xml:space="preserve">Even without this limit we may still be interested in decreasing the size of </w:t>
      </w:r>
      <w:r>
        <w:rPr>
          <w:i/>
          <w:iCs/>
        </w:rPr>
        <w:t>n</w:t>
      </w:r>
      <w:r>
        <w:t xml:space="preserve"> just for computational tractability</w:t>
      </w:r>
    </w:p>
  </w:comment>
  <w:comment w:id="288" w:author="Daniel Jacob" w:date="2020-04-24T09:14:00Z" w:initials="JDJ">
    <w:p w14:paraId="37277A7D" w14:textId="4567772D" w:rsidR="00FC6877" w:rsidRDefault="00FC6877">
      <w:pPr>
        <w:pStyle w:val="CommentText"/>
      </w:pPr>
      <w:r>
        <w:rPr>
          <w:rStyle w:val="CommentReference"/>
        </w:rPr>
        <w:annotationRef/>
      </w:r>
      <w:r>
        <w:t>Not necessarily, GMM would be another option, we don’t need to get into this</w:t>
      </w:r>
    </w:p>
  </w:comment>
  <w:comment w:id="312" w:author="Daniel Jacob" w:date="2020-04-24T09:47:00Z" w:initials="JDJ">
    <w:p w14:paraId="1D7703FE" w14:textId="2057D15C" w:rsidR="00FC6877" w:rsidRDefault="00FC6877">
      <w:pPr>
        <w:pStyle w:val="CommentText"/>
      </w:pPr>
      <w:r>
        <w:rPr>
          <w:rStyle w:val="CommentReference"/>
        </w:rPr>
        <w:annotationRef/>
      </w:r>
      <w:r>
        <w:t>Why are you bringing this here? You previously said that the analytic solution was limited by the cost of constructing the Jacobian. Is it also limited by memory?</w:t>
      </w:r>
    </w:p>
  </w:comment>
  <w:comment w:id="335" w:author="Daniel Jacob" w:date="2020-04-24T12:55:00Z" w:initials="JDJ">
    <w:p w14:paraId="3F35FE55" w14:textId="4DFE7271" w:rsidR="00FC6877" w:rsidRDefault="00FC6877">
      <w:pPr>
        <w:pStyle w:val="CommentText"/>
      </w:pPr>
      <w:r>
        <w:rPr>
          <w:rStyle w:val="CommentReference"/>
        </w:rPr>
        <w:annotationRef/>
      </w:r>
      <w:r>
        <w:t>Is this correct? I didn’t know what ‘probability of a vector’ meant.</w:t>
      </w:r>
    </w:p>
  </w:comment>
  <w:comment w:id="347" w:author="Daniel Jacob" w:date="2020-04-24T13:52:00Z" w:initials="JDJ">
    <w:p w14:paraId="7BE1A018" w14:textId="2F8438B3" w:rsidR="00FC6877" w:rsidRDefault="00FC6877">
      <w:pPr>
        <w:pStyle w:val="CommentText"/>
      </w:pPr>
      <w:r>
        <w:rPr>
          <w:rStyle w:val="CommentReference"/>
        </w:rPr>
        <w:annotationRef/>
      </w:r>
      <w:r>
        <w:t>Correct?</w:t>
      </w:r>
    </w:p>
  </w:comment>
  <w:comment w:id="349" w:author="Daniel Jacob" w:date="2020-04-24T14:48:00Z" w:initials="JDJ">
    <w:p w14:paraId="645C2599" w14:textId="58638728" w:rsidR="00FC6877" w:rsidRDefault="00FC6877">
      <w:pPr>
        <w:pStyle w:val="CommentText"/>
      </w:pPr>
      <w:r>
        <w:rPr>
          <w:rStyle w:val="CommentReference"/>
        </w:rPr>
        <w:annotationRef/>
      </w:r>
      <w:r>
        <w:t xml:space="preserve">Not obvious to me how this maximizes the trace – is this again a </w:t>
      </w:r>
      <w:proofErr w:type="spellStart"/>
      <w:r>
        <w:t>Bousserez</w:t>
      </w:r>
      <w:proofErr w:type="spellEnd"/>
      <w:r>
        <w:t xml:space="preserve"> result?</w:t>
      </w:r>
    </w:p>
  </w:comment>
  <w:comment w:id="350" w:author="Daniel Jacob" w:date="2020-04-24T14:50:00Z" w:initials="JDJ">
    <w:p w14:paraId="48DB843C" w14:textId="70510B7F" w:rsidR="00FC6877" w:rsidRDefault="00FC6877">
      <w:pPr>
        <w:pStyle w:val="CommentText"/>
      </w:pPr>
      <w:r>
        <w:rPr>
          <w:rStyle w:val="CommentReference"/>
        </w:rPr>
        <w:annotationRef/>
      </w:r>
      <w:r>
        <w:t>This is not obvious to me either</w:t>
      </w:r>
    </w:p>
  </w:comment>
  <w:comment w:id="351" w:author="Daniel Jacob" w:date="2020-04-24T14:50:00Z" w:initials="JDJ">
    <w:p w14:paraId="2DF60458" w14:textId="7893132B" w:rsidR="00FC6877" w:rsidRDefault="00FC6877">
      <w:pPr>
        <w:pStyle w:val="CommentText"/>
      </w:pPr>
      <w:r>
        <w:rPr>
          <w:rStyle w:val="CommentReference"/>
        </w:rPr>
        <w:annotationRef/>
      </w:r>
      <w:r>
        <w:t>Is that from an eigenvalue spectrum?</w:t>
      </w:r>
    </w:p>
  </w:comment>
  <w:comment w:id="352" w:author="Daniel Jacob" w:date="2020-04-24T14:51:00Z" w:initials="JDJ">
    <w:p w14:paraId="59AEF975" w14:textId="25EBC2EC" w:rsidR="00FC6877" w:rsidRDefault="00FC6877">
      <w:pPr>
        <w:pStyle w:val="CommentText"/>
      </w:pPr>
      <w:r>
        <w:rPr>
          <w:rStyle w:val="CommentReference"/>
        </w:rPr>
        <w:annotationRef/>
      </w:r>
      <w:r>
        <w:t>Again, not obvious to me?</w:t>
      </w:r>
    </w:p>
  </w:comment>
  <w:comment w:id="353" w:author="Daniel Jacob" w:date="2020-04-24T14:52:00Z" w:initials="JDJ">
    <w:p w14:paraId="056E6787" w14:textId="46C7421B" w:rsidR="00FC6877" w:rsidRDefault="00FC6877">
      <w:pPr>
        <w:pStyle w:val="CommentText"/>
      </w:pPr>
      <w:r>
        <w:rPr>
          <w:rStyle w:val="CommentReference"/>
        </w:rPr>
        <w:annotationRef/>
      </w:r>
      <w:r>
        <w:t>Why are you making a distinction between right and left eigenvectors?</w:t>
      </w:r>
    </w:p>
  </w:comment>
  <w:comment w:id="358" w:author="Jacob, Daniel J." w:date="2020-04-25T07:24:00Z" w:initials="JDJ">
    <w:p w14:paraId="2E62DB36" w14:textId="3EE4DB4B" w:rsidR="00FC6877" w:rsidRDefault="00FC6877">
      <w:pPr>
        <w:pStyle w:val="CommentText"/>
      </w:pPr>
      <w:r>
        <w:rPr>
          <w:rStyle w:val="CommentReference"/>
        </w:rPr>
        <w:annotationRef/>
      </w:r>
      <w:r>
        <w:t xml:space="preserve">I’m not sure about the right </w:t>
      </w:r>
      <w:proofErr w:type="spellStart"/>
      <w:r>
        <w:t>subsectioning</w:t>
      </w:r>
      <w:proofErr w:type="spellEnd"/>
      <w:r>
        <w:t xml:space="preserve"> but there seems to be a natural break here.</w:t>
      </w:r>
    </w:p>
  </w:comment>
  <w:comment w:id="364" w:author="Daniel Jacob" w:date="2020-04-24T20:21:00Z" w:initials="JDJ">
    <w:p w14:paraId="3C43B7F5" w14:textId="0224696F" w:rsidR="00FC6877" w:rsidRDefault="00FC6877">
      <w:pPr>
        <w:pStyle w:val="CommentText"/>
      </w:pPr>
      <w:r>
        <w:rPr>
          <w:rStyle w:val="CommentReference"/>
        </w:rPr>
        <w:annotationRef/>
      </w:r>
      <w:r>
        <w:t>We have to come up with some consistent terminology to describe the original full-resolution state. I’m not being very consistent here.</w:t>
      </w:r>
    </w:p>
  </w:comment>
  <w:comment w:id="376" w:author="Daniel Jacob" w:date="2020-04-24T20:24:00Z" w:initials="JDJ">
    <w:p w14:paraId="59B57CA9" w14:textId="5C865A62" w:rsidR="00FC6877" w:rsidRDefault="00FC6877">
      <w:pPr>
        <w:pStyle w:val="CommentText"/>
      </w:pPr>
      <w:r>
        <w:rPr>
          <w:rStyle w:val="CommentReference"/>
        </w:rPr>
        <w:annotationRef/>
      </w:r>
      <w:r>
        <w:t>Is that standard terminology? Are we limited to two steps?</w:t>
      </w:r>
    </w:p>
  </w:comment>
  <w:comment w:id="390" w:author="Daniel Jacob" w:date="2020-04-24T20:30:00Z" w:initials="JDJ">
    <w:p w14:paraId="71F3F1F2" w14:textId="4EA17A65" w:rsidR="00FC6877" w:rsidRDefault="00FC6877">
      <w:pPr>
        <w:pStyle w:val="CommentText"/>
      </w:pPr>
      <w:r>
        <w:rPr>
          <w:rStyle w:val="CommentReference"/>
        </w:rPr>
        <w:annotationRef/>
      </w:r>
      <w:r>
        <w:t>I don’t understand why it would depend on prior emission information?</w:t>
      </w:r>
    </w:p>
  </w:comment>
  <w:comment w:id="395" w:author="Daniel Jacob" w:date="2020-04-24T20:32:00Z" w:initials="JDJ">
    <w:p w14:paraId="10FB09F3" w14:textId="00EA4140" w:rsidR="00FC6877" w:rsidRPr="004E0A52" w:rsidRDefault="00FC6877">
      <w:pPr>
        <w:pStyle w:val="CommentText"/>
      </w:pPr>
      <w:r>
        <w:rPr>
          <w:rStyle w:val="CommentReference"/>
        </w:rPr>
        <w:annotationRef/>
      </w:r>
      <w:r>
        <w:t xml:space="preserve">What is ‘most ‘here? Is the user choosing </w:t>
      </w:r>
      <w:r>
        <w:rPr>
          <w:i/>
          <w:iCs/>
        </w:rPr>
        <w:t>k</w:t>
      </w:r>
      <w:r>
        <w:t xml:space="preserve"> in terms of computational resources, or based on some eigenvalue spectrum?</w:t>
      </w:r>
    </w:p>
  </w:comment>
  <w:comment w:id="397" w:author="Daniel Jacob" w:date="2020-04-24T21:18:00Z" w:initials="JDJ">
    <w:p w14:paraId="6D44DA66" w14:textId="330AE76D" w:rsidR="00FC6877" w:rsidRDefault="00FC6877">
      <w:pPr>
        <w:pStyle w:val="CommentText"/>
      </w:pPr>
      <w:r>
        <w:rPr>
          <w:rStyle w:val="CommentReference"/>
        </w:rPr>
        <w:annotationRef/>
      </w:r>
      <w:r>
        <w:t>But those wouldn’t be the same Jacobian matrices</w:t>
      </w:r>
    </w:p>
  </w:comment>
  <w:comment w:id="396" w:author="Daniel Jacob" w:date="2020-04-24T20:35:00Z" w:initials="JDJ">
    <w:p w14:paraId="46005EE1" w14:textId="4D3F7AC5" w:rsidR="00FC6877" w:rsidRDefault="00FC6877">
      <w:pPr>
        <w:pStyle w:val="CommentText"/>
      </w:pPr>
      <w:r>
        <w:rPr>
          <w:rStyle w:val="CommentReference"/>
        </w:rPr>
        <w:annotationRef/>
      </w:r>
      <w:r>
        <w:t>But the way you described it in the previous section, the reduced-rank approximation flows from the reduced-dimension approximation.  Here you’re doing something else? Not very clear.</w:t>
      </w:r>
    </w:p>
  </w:comment>
  <w:comment w:id="398" w:author="Daniel Jacob" w:date="2020-04-24T21:20:00Z" w:initials="JDJ">
    <w:p w14:paraId="34A26F6F" w14:textId="483DBB08" w:rsidR="00FC6877" w:rsidRDefault="00FC6877">
      <w:pPr>
        <w:pStyle w:val="CommentText"/>
      </w:pPr>
      <w:r>
        <w:rPr>
          <w:rStyle w:val="CommentReference"/>
        </w:rPr>
        <w:annotationRef/>
      </w:r>
      <w:r>
        <w:t>But you haven’t told us how you were using the forward model. Presumably it’s to conduct the k simulations corresponding to the leading eigenvectors. But then doesn’t the reduced-rank matrix have to flow from the reduced-dimension matrix? And the improvements are taking place in the reduced-dimension matrix, but then have to flow to the reduced-rank matrix through GAMMA*? And is that reduced-rank matrix taken as the original-resolution matrix for the next iteration?</w:t>
      </w:r>
    </w:p>
  </w:comment>
  <w:comment w:id="399" w:author="Daniel Jacob" w:date="2020-04-24T21:24:00Z" w:initials="JDJ">
    <w:p w14:paraId="7071F8CA" w14:textId="09246C8D" w:rsidR="00FC6877" w:rsidRDefault="00FC6877">
      <w:pPr>
        <w:pStyle w:val="CommentText"/>
      </w:pPr>
      <w:r>
        <w:rPr>
          <w:rStyle w:val="CommentReference"/>
        </w:rPr>
        <w:annotationRef/>
      </w:r>
      <w:r>
        <w:t>I don’t think it should be its own subsection – it’s too trivial for that. It can be the second paragraph of the previous subsection.</w:t>
      </w:r>
    </w:p>
  </w:comment>
  <w:comment w:id="420" w:author="Daniel Jacob" w:date="2020-04-24T21:45:00Z" w:initials="JDJ">
    <w:p w14:paraId="31DAD534" w14:textId="14842AE3" w:rsidR="00FC6877" w:rsidRDefault="00FC6877">
      <w:pPr>
        <w:pStyle w:val="CommentText"/>
      </w:pPr>
      <w:r>
        <w:rPr>
          <w:rStyle w:val="CommentReference"/>
        </w:rPr>
        <w:annotationRef/>
      </w:r>
      <w:r>
        <w:t xml:space="preserve">Express it as a Jacobian matrix element </w:t>
      </w:r>
      <w:proofErr w:type="spellStart"/>
      <w:r>
        <w:t>kij</w:t>
      </w:r>
      <w:proofErr w:type="spellEnd"/>
      <w:r>
        <w:t xml:space="preserve"> = </w:t>
      </w:r>
      <w:proofErr w:type="spellStart"/>
      <w:r>
        <w:t>dyj</w:t>
      </w:r>
      <w:proofErr w:type="spellEnd"/>
      <w:r>
        <w:t>/</w:t>
      </w:r>
      <w:proofErr w:type="spellStart"/>
      <w:r>
        <w:t>dxj</w:t>
      </w:r>
      <w:proofErr w:type="spellEnd"/>
      <w:r>
        <w:t>. There is no reason to use finite-difference DELTA</w:t>
      </w:r>
    </w:p>
  </w:comment>
  <w:comment w:id="421" w:author="Daniel Jacob" w:date="2020-04-24T21:46:00Z" w:initials="JDJ">
    <w:p w14:paraId="64C5BDF1" w14:textId="3DD1855D" w:rsidR="00FC6877" w:rsidRDefault="00FC6877">
      <w:pPr>
        <w:pStyle w:val="CommentText"/>
      </w:pPr>
      <w:r>
        <w:rPr>
          <w:rStyle w:val="CommentReference"/>
        </w:rPr>
        <w:annotationRef/>
      </w:r>
      <w:r>
        <w:t>Tell us how this is specified?</w:t>
      </w:r>
    </w:p>
  </w:comment>
  <w:comment w:id="422" w:author="Daniel Jacob" w:date="2020-04-24T21:47:00Z" w:initials="JDJ">
    <w:p w14:paraId="41965A31" w14:textId="56E602F4" w:rsidR="00FC6877" w:rsidRDefault="00FC6877">
      <w:pPr>
        <w:pStyle w:val="CommentText"/>
      </w:pPr>
      <w:r>
        <w:rPr>
          <w:rStyle w:val="CommentReference"/>
        </w:rPr>
        <w:annotationRef/>
      </w:r>
      <w:r>
        <w:t xml:space="preserve">Since you’re dealing with column </w:t>
      </w:r>
      <w:proofErr w:type="spellStart"/>
      <w:r>
        <w:t>obs</w:t>
      </w:r>
      <w:proofErr w:type="spellEnd"/>
      <w:r>
        <w:t xml:space="preserve"> it’s referenced to grid squares not grid cells. This is of some importance as it would be more difficult to do this for local concentrations dependent on vertical mixing.</w:t>
      </w:r>
    </w:p>
  </w:comment>
  <w:comment w:id="426" w:author="Jacob, Daniel J." w:date="2020-04-25T07:26:00Z" w:initials="JDJ">
    <w:p w14:paraId="7C1DDE02" w14:textId="2347FC73" w:rsidR="00FC6877" w:rsidRPr="00E70AC1" w:rsidRDefault="00FC6877" w:rsidP="006F6AEA">
      <w:pPr>
        <w:pStyle w:val="CommentText"/>
      </w:pPr>
      <w:r>
        <w:rPr>
          <w:rStyle w:val="CommentReference"/>
        </w:rPr>
        <w:annotationRef/>
      </w:r>
      <w:r>
        <w:t xml:space="preserve">At this point in the paper you should just focus on what you’re doing. Here the important thing is this mapping of your k-dimensional eigenvector on the native grid (you vector </w:t>
      </w:r>
      <w:r w:rsidRPr="006F6AEA">
        <w:t>s</w:t>
      </w:r>
      <w:r>
        <w:t xml:space="preserve">) but it’s buried within the </w:t>
      </w:r>
      <w:proofErr w:type="gramStart"/>
      <w:r>
        <w:t>paragraph..</w:t>
      </w:r>
      <w:proofErr w:type="gramEnd"/>
    </w:p>
  </w:comment>
  <w:comment w:id="427" w:author="Jacob, Daniel J." w:date="2020-04-25T07:36:00Z" w:initials="JDJ">
    <w:p w14:paraId="315322AC" w14:textId="186CBA09" w:rsidR="00FC6877" w:rsidRDefault="00FC6877">
      <w:pPr>
        <w:pStyle w:val="CommentText"/>
      </w:pPr>
      <w:r>
        <w:rPr>
          <w:rStyle w:val="CommentReference"/>
        </w:rPr>
        <w:annotationRef/>
      </w:r>
      <w:r>
        <w:t>Why two steps? I understand you wouldn’t want to do many steps which would lose the computational benefit of the method, but shouldn’t you be guided by some convergence criteria?</w:t>
      </w:r>
    </w:p>
  </w:comment>
  <w:comment w:id="428" w:author="Jacob, Daniel J." w:date="2020-04-25T07:39:00Z" w:initials="JDJ">
    <w:p w14:paraId="37424ED8" w14:textId="1E95432C" w:rsidR="00FC6877" w:rsidRDefault="00FC6877">
      <w:pPr>
        <w:pStyle w:val="CommentText"/>
      </w:pPr>
      <w:r>
        <w:rPr>
          <w:rStyle w:val="CommentReference"/>
        </w:rPr>
        <w:annotationRef/>
      </w:r>
      <w:r>
        <w:t xml:space="preserve">But that’s </w:t>
      </w:r>
      <w:proofErr w:type="spellStart"/>
      <w:r>
        <w:t>jut</w:t>
      </w:r>
      <w:proofErr w:type="spellEnd"/>
      <w:r>
        <w:t xml:space="preserve"> the eigenvectors, right?</w:t>
      </w:r>
    </w:p>
  </w:comment>
  <w:comment w:id="429" w:author="Jacob, Daniel J." w:date="2020-04-25T07:40:00Z" w:initials="JDJ">
    <w:p w14:paraId="5ABCA790" w14:textId="320F86BB" w:rsidR="00FC6877" w:rsidRDefault="00FC6877">
      <w:pPr>
        <w:pStyle w:val="CommentText"/>
      </w:pPr>
      <w:r>
        <w:rPr>
          <w:rStyle w:val="CommentReference"/>
        </w:rPr>
        <w:annotationRef/>
      </w:r>
      <w:r>
        <w:t xml:space="preserve">I guess mg stands for multiscale grid but that isn’t very clear.  What seems important is that the Jacobian is for the k-dimensional grid and so </w:t>
      </w:r>
      <w:proofErr w:type="spellStart"/>
      <w:r>
        <w:t>mxk</w:t>
      </w:r>
      <w:proofErr w:type="spellEnd"/>
      <w:r>
        <w:t>, and you could denote it K’. Shouldn’t the index be (0) because it’s based on your initial guess, before you have added forward model info?</w:t>
      </w:r>
    </w:p>
  </w:comment>
  <w:comment w:id="430" w:author="Jacob, Daniel J." w:date="2020-04-25T07:42:00Z" w:initials="JDJ">
    <w:p w14:paraId="6039E300" w14:textId="18157C30" w:rsidR="00FC6877" w:rsidRDefault="00FC6877">
      <w:pPr>
        <w:pStyle w:val="CommentText"/>
      </w:pPr>
      <w:r>
        <w:rPr>
          <w:rStyle w:val="CommentReference"/>
        </w:rPr>
        <w:annotationRef/>
      </w:r>
      <w:r>
        <w:t>Explain that you apply the forward model to the eigenvectors, which are the state vector elements on your reduced grid.</w:t>
      </w:r>
    </w:p>
  </w:comment>
  <w:comment w:id="431" w:author="Jacob, Daniel J." w:date="2020-04-25T07:45:00Z" w:initials="JDJ">
    <w:p w14:paraId="6BA747BF" w14:textId="5FA678B9" w:rsidR="00FC6877" w:rsidRDefault="00FC6877">
      <w:pPr>
        <w:pStyle w:val="CommentText"/>
      </w:pPr>
      <w:r>
        <w:rPr>
          <w:rStyle w:val="CommentReference"/>
        </w:rPr>
        <w:annotationRef/>
      </w:r>
      <w:r>
        <w:t xml:space="preserve">I don’t understand that. </w:t>
      </w:r>
      <w:proofErr w:type="spellStart"/>
      <w:r>
        <w:t>Arent</w:t>
      </w:r>
      <w:proofErr w:type="spellEnd"/>
      <w:r>
        <w:t xml:space="preserve"> you just using GAMMA*? Here and elsewhere in these sections, it seems important to refer back to section 2.2 and its equations because that’s where you laid out the theory. It might be useful to have additional equations in section 2.2 for stuff that’s presently in the text so you can more easily reference it.</w:t>
      </w:r>
    </w:p>
  </w:comment>
  <w:comment w:id="432" w:author="Jacob, Daniel J." w:date="2020-04-25T08:00:00Z" w:initials="JDJ">
    <w:p w14:paraId="56FC81AD" w14:textId="16363869" w:rsidR="00FC6877" w:rsidRDefault="00FC6877">
      <w:pPr>
        <w:pStyle w:val="CommentText"/>
      </w:pPr>
      <w:r>
        <w:rPr>
          <w:rStyle w:val="CommentReference"/>
        </w:rPr>
        <w:annotationRef/>
      </w:r>
      <w:r>
        <w:t>Don’t understand why you need to refer back to the initial estimate.</w:t>
      </w:r>
    </w:p>
  </w:comment>
  <w:comment w:id="433" w:author="Jacob, Daniel J." w:date="2020-04-25T08:01:00Z" w:initials="JDJ">
    <w:p w14:paraId="0C5AF746" w14:textId="5FCA679B" w:rsidR="00FC6877" w:rsidRDefault="00FC6877">
      <w:pPr>
        <w:pStyle w:val="CommentText"/>
      </w:pPr>
      <w:r>
        <w:rPr>
          <w:rStyle w:val="CommentReference"/>
        </w:rPr>
        <w:annotationRef/>
      </w:r>
      <w:r>
        <w:t>Why?</w:t>
      </w:r>
    </w:p>
  </w:comment>
  <w:comment w:id="434" w:author="Jacob, Daniel J." w:date="2020-04-25T08:02:00Z" w:initials="JDJ">
    <w:p w14:paraId="566A20D4" w14:textId="1C9F1BF2" w:rsidR="00FC6877" w:rsidRDefault="00FC6877">
      <w:pPr>
        <w:pStyle w:val="CommentText"/>
      </w:pPr>
      <w:r>
        <w:rPr>
          <w:rStyle w:val="CommentReference"/>
        </w:rPr>
        <w:annotationRef/>
      </w:r>
      <w:r>
        <w:t>Not clear to me why this would be so. Wouldn’t it be appropriate to have a convergence criterion, perhaps based on your significance vector?</w:t>
      </w:r>
    </w:p>
  </w:comment>
  <w:comment w:id="435" w:author="Jacob, Daniel J." w:date="2020-04-25T08:08:00Z" w:initials="JDJ">
    <w:p w14:paraId="133D7A95" w14:textId="11AA3FF2" w:rsidR="00FC6877" w:rsidRDefault="00FC6877">
      <w:pPr>
        <w:pStyle w:val="CommentText"/>
      </w:pPr>
      <w:r>
        <w:rPr>
          <w:rStyle w:val="CommentReference"/>
        </w:rPr>
        <w:annotationRef/>
      </w:r>
      <w:r>
        <w:t>Don’t you do it with GAMMA*? One thing I don’t understand is how the reduced-rank and reduced-dimension methods are different, since they both flow through the same diagram in Figure 1 and (as I understand) they both involve explicit construction of the Jacobian on the reduced grid k.</w:t>
      </w:r>
    </w:p>
  </w:comment>
  <w:comment w:id="436" w:author="Jacob, Daniel J." w:date="2020-04-25T08:12:00Z" w:initials="JDJ">
    <w:p w14:paraId="6A2B7AB3" w14:textId="6470D5AF" w:rsidR="00FC6877" w:rsidRDefault="00FC6877">
      <w:pPr>
        <w:pStyle w:val="CommentText"/>
      </w:pPr>
      <w:r>
        <w:rPr>
          <w:rStyle w:val="CommentReference"/>
        </w:rPr>
        <w:annotationRef/>
      </w:r>
      <w:r>
        <w:t xml:space="preserve">So now I’m really lost because it seems to me that’s the same thing you’re doing in Section 2.4. </w:t>
      </w:r>
    </w:p>
  </w:comment>
  <w:comment w:id="437" w:author="Jacob, Daniel J." w:date="2020-04-25T08:15:00Z" w:initials="JDJ">
    <w:p w14:paraId="70446A29" w14:textId="324EC8BC" w:rsidR="00FC6877" w:rsidRDefault="00FC6877">
      <w:pPr>
        <w:pStyle w:val="CommentText"/>
      </w:pPr>
      <w:r>
        <w:rPr>
          <w:rStyle w:val="CommentReference"/>
        </w:rPr>
        <w:annotationRef/>
      </w:r>
      <w:r>
        <w:t>Doesn’t this flow through Figure 1 in the same way as the multi-scale grid?</w:t>
      </w:r>
    </w:p>
  </w:comment>
  <w:comment w:id="438" w:author="hannah.nesser@gmail.com" w:date="2020-04-07T15:00:00Z" w:initials="h">
    <w:p w14:paraId="5500DCFA" w14:textId="55DB4006" w:rsidR="00FC6877" w:rsidRDefault="00FC6877">
      <w:pPr>
        <w:pStyle w:val="CommentText"/>
      </w:pPr>
      <w:r>
        <w:rPr>
          <w:rStyle w:val="CommentReference"/>
        </w:rPr>
        <w:annotationRef/>
      </w:r>
      <w:r>
        <w:rPr>
          <w:rFonts w:ascii="Times New Roman" w:hAnsi="Times New Roman" w:cs="Times New Roman"/>
          <w:sz w:val="22"/>
        </w:rPr>
        <w:t>In this inverse system, 90% of the information content is contained in the first 312 eigenvectors of the averaging kernel matrix and the signal-to-noise ratio is greater than one for only the first 25 eigenvectors.</w:t>
      </w:r>
    </w:p>
  </w:comment>
  <w:comment w:id="439" w:author="Jacob, Daniel J." w:date="2020-04-25T08:24:00Z" w:initials="JDJ">
    <w:p w14:paraId="528EBA04" w14:textId="6658DD13" w:rsidR="00FC6877" w:rsidRDefault="00FC6877">
      <w:pPr>
        <w:pStyle w:val="CommentText"/>
      </w:pPr>
      <w:r>
        <w:rPr>
          <w:rStyle w:val="CommentReference"/>
        </w:rPr>
        <w:annotationRef/>
      </w:r>
      <w:r>
        <w:t>Awkward because gamma &gt;1 makes the statement that the noise is less than described by So. I don’t think you should be held by whether results are physical or not, as I understand it you increase gamma just to push the method.</w:t>
      </w:r>
    </w:p>
  </w:comment>
  <w:comment w:id="440" w:author="Jacob, Daniel J." w:date="2020-04-25T09:10:00Z" w:initials="JDJ">
    <w:p w14:paraId="12BCCA15" w14:textId="41141C32" w:rsidR="00FC6877" w:rsidRDefault="00FC6877">
      <w:pPr>
        <w:pStyle w:val="CommentText"/>
      </w:pPr>
      <w:r>
        <w:rPr>
          <w:rStyle w:val="CommentReference"/>
        </w:rPr>
        <w:annotationRef/>
      </w:r>
      <w:r>
        <w:t>Could be combined with Figure 2? I’m not sure what we’re getting out of the left panel of Figure 3</w:t>
      </w:r>
    </w:p>
  </w:comment>
  <w:comment w:id="442" w:author="Jacob, Daniel J." w:date="2020-04-25T08:28:00Z" w:initials="JDJ">
    <w:p w14:paraId="3FEF6B9B" w14:textId="2572EC37" w:rsidR="00FC6877" w:rsidRDefault="00FC6877">
      <w:pPr>
        <w:pStyle w:val="CommentText"/>
      </w:pPr>
      <w:r>
        <w:rPr>
          <w:rStyle w:val="CommentReference"/>
        </w:rPr>
        <w:annotationRef/>
      </w:r>
      <w:r>
        <w:t>Just the fact that DOFS &lt; n justifies that it seems.</w:t>
      </w:r>
    </w:p>
  </w:comment>
  <w:comment w:id="443" w:author="Jacob, Daniel J." w:date="2020-04-25T09:14:00Z" w:initials="JDJ">
    <w:p w14:paraId="51DE93B5" w14:textId="44C47B61" w:rsidR="00FC6877" w:rsidRDefault="00FC6877">
      <w:pPr>
        <w:pStyle w:val="CommentText"/>
      </w:pPr>
      <w:r>
        <w:rPr>
          <w:rStyle w:val="CommentReference"/>
        </w:rPr>
        <w:annotationRef/>
      </w:r>
      <w:r>
        <w:t xml:space="preserve">The observation density and the magnitude of the prior emission (because errors in the prior emissions are relative) are the most important predictors of information content.  This could be shown in a 4-panel figure 2 showing the prior emissions, the observation density, the true </w:t>
      </w:r>
      <w:proofErr w:type="spellStart"/>
      <w:r>
        <w:t>avker</w:t>
      </w:r>
      <w:proofErr w:type="spellEnd"/>
      <w:r>
        <w:t xml:space="preserve"> sensitivities, and the </w:t>
      </w:r>
      <w:proofErr w:type="spellStart"/>
      <w:r>
        <w:t>avker</w:t>
      </w:r>
      <w:proofErr w:type="spellEnd"/>
      <w:r>
        <w:t xml:space="preserve"> sensitivities of </w:t>
      </w:r>
      <w:proofErr w:type="gramStart"/>
      <w:r>
        <w:t>A(</w:t>
      </w:r>
      <w:proofErr w:type="gramEnd"/>
      <w:r>
        <w:t xml:space="preserve">0) </w:t>
      </w:r>
    </w:p>
  </w:comment>
  <w:comment w:id="444" w:author="Jacob, Daniel J." w:date="2020-04-25T09:22:00Z" w:initials="JDJ">
    <w:p w14:paraId="728B8D92" w14:textId="2766FF93" w:rsidR="00FC6877" w:rsidRDefault="00FC6877">
      <w:pPr>
        <w:pStyle w:val="CommentText"/>
      </w:pPr>
      <w:r>
        <w:rPr>
          <w:rStyle w:val="CommentReference"/>
        </w:rPr>
        <w:annotationRef/>
      </w:r>
      <w:r>
        <w:t xml:space="preserve">I’m not getting this from Figure 5. Perhaps more useful would be to compare the DOFS of </w:t>
      </w:r>
      <w:proofErr w:type="gramStart"/>
      <w:r>
        <w:t>A(</w:t>
      </w:r>
      <w:proofErr w:type="gramEnd"/>
      <w:r>
        <w:t>0) to the true A?</w:t>
      </w:r>
    </w:p>
  </w:comment>
  <w:comment w:id="445" w:author="Jacob, Daniel J." w:date="2020-04-25T09:25:00Z" w:initials="JDJ">
    <w:p w14:paraId="26331C98" w14:textId="7B952B90" w:rsidR="00FC6877" w:rsidRDefault="00FC6877">
      <w:pPr>
        <w:pStyle w:val="CommentText"/>
      </w:pPr>
      <w:r>
        <w:rPr>
          <w:rStyle w:val="CommentReference"/>
        </w:rPr>
        <w:annotationRef/>
      </w:r>
      <w:r>
        <w:t xml:space="preserve">I think I may be getting it. In the reduced-dimension method, you solve for </w:t>
      </w:r>
      <w:proofErr w:type="spellStart"/>
      <w:r>
        <w:t>xhat</w:t>
      </w:r>
      <w:proofErr w:type="spellEnd"/>
      <w:r>
        <w:t xml:space="preserve"> on the reduced grid and then remap it to the original grid using GAMMA*, is that correct? Maybe the GAMMA* GAMMA combination is designed to preserve info on the Jacobian but wouldn’t do so for </w:t>
      </w:r>
      <w:proofErr w:type="spellStart"/>
      <w:r>
        <w:t>xhat</w:t>
      </w:r>
      <w:proofErr w:type="spellEnd"/>
      <w:r>
        <w:t>?</w:t>
      </w:r>
    </w:p>
  </w:comment>
  <w:comment w:id="446" w:author="Jacob, Daniel J." w:date="2020-04-25T09:28:00Z" w:initials="JDJ">
    <w:p w14:paraId="687BFDF1" w14:textId="1F51832D" w:rsidR="00FC6877" w:rsidRDefault="00FC6877">
      <w:pPr>
        <w:pStyle w:val="CommentText"/>
      </w:pPr>
      <w:r>
        <w:rPr>
          <w:rStyle w:val="CommentReference"/>
        </w:rPr>
        <w:annotationRef/>
      </w:r>
      <w:r>
        <w:t>Not quite sure what you’re showing. The figure numbers don’t seem to correspond.</w:t>
      </w:r>
    </w:p>
  </w:comment>
  <w:comment w:id="447" w:author="Jacob, Daniel J." w:date="2020-04-25T09:33:00Z" w:initials="JDJ">
    <w:p w14:paraId="1D21FB28" w14:textId="1D7F51C2" w:rsidR="00FC6877" w:rsidRDefault="00FC6877">
      <w:pPr>
        <w:pStyle w:val="CommentText"/>
      </w:pPr>
      <w:r>
        <w:rPr>
          <w:rStyle w:val="CommentReference"/>
        </w:rPr>
        <w:annotationRef/>
      </w:r>
      <w:r>
        <w:t>But you presented a different criterion in the theory section, based on the DOFS or based on equation (7)?</w:t>
      </w:r>
    </w:p>
  </w:comment>
  <w:comment w:id="448" w:author="Jacob, Daniel J." w:date="2020-04-25T09:37:00Z" w:initials="JDJ">
    <w:p w14:paraId="29069E7B" w14:textId="69058F83" w:rsidR="00FC6877" w:rsidRDefault="00FC6877">
      <w:pPr>
        <w:pStyle w:val="CommentText"/>
      </w:pPr>
      <w:r>
        <w:rPr>
          <w:rStyle w:val="CommentReference"/>
        </w:rPr>
        <w:annotationRef/>
      </w:r>
      <w:r>
        <w:t xml:space="preserve">I’m not sure what you’re doing here. Why 102 in the first pass and 204 in the second pass? Shouldn’t you us the same criterion in the second pass and the first pass? Also in the theory section you said that you would not repeat the calculation if </w:t>
      </w:r>
      <w:proofErr w:type="gramStart"/>
      <w:r>
        <w:t>s(</w:t>
      </w:r>
      <w:proofErr w:type="gramEnd"/>
      <w:r>
        <w:t>1) is close to s(0)?</w:t>
      </w:r>
    </w:p>
  </w:comment>
  <w:comment w:id="449" w:author="Jacob, Daniel J." w:date="2020-04-25T09:44:00Z" w:initials="JDJ">
    <w:p w14:paraId="038139B0" w14:textId="02267361" w:rsidR="00FC6877" w:rsidRDefault="00FC6877">
      <w:pPr>
        <w:pStyle w:val="CommentText"/>
      </w:pPr>
      <w:r>
        <w:rPr>
          <w:rStyle w:val="CommentReference"/>
        </w:rPr>
        <w:annotationRef/>
      </w:r>
      <w:r>
        <w:t>I think the posterior solution is best shown as a scatterplot. We don’t need the maps.</w:t>
      </w:r>
    </w:p>
  </w:comment>
  <w:comment w:id="450" w:author="Jacob, Daniel J." w:date="2020-04-25T09:49:00Z" w:initials="JDJ">
    <w:p w14:paraId="0784F208" w14:textId="48E6D82A" w:rsidR="00FC6877" w:rsidRDefault="00FC6877">
      <w:pPr>
        <w:pStyle w:val="CommentText"/>
      </w:pPr>
      <w:r>
        <w:rPr>
          <w:rStyle w:val="CommentReference"/>
        </w:rPr>
        <w:annotationRef/>
      </w:r>
      <w:r>
        <w:t xml:space="preserve">But we would know what those </w:t>
      </w:r>
      <w:proofErr w:type="spellStart"/>
      <w:r>
        <w:t>gridboxes</w:t>
      </w:r>
      <w:proofErr w:type="spellEnd"/>
      <w:r>
        <w:t xml:space="preserve"> are and not to look at them, so shouldn’t they be excluded from the comparison?</w:t>
      </w:r>
    </w:p>
  </w:comment>
  <w:comment w:id="451" w:author="Jacob, Daniel J." w:date="2020-04-25T09:50:00Z" w:initials="JDJ">
    <w:p w14:paraId="1D57E6C7" w14:textId="2069C931" w:rsidR="00FC6877" w:rsidRDefault="00FC6877">
      <w:pPr>
        <w:pStyle w:val="CommentText"/>
      </w:pPr>
      <w:r>
        <w:rPr>
          <w:rStyle w:val="CommentReference"/>
        </w:rPr>
        <w:annotationRef/>
      </w:r>
      <w:r>
        <w:t xml:space="preserve">I don’t even think this needs to be said. The reduced-rank inversion focuses on the most important features and what is nice is that you have the </w:t>
      </w:r>
      <w:proofErr w:type="spellStart"/>
      <w:r>
        <w:t>avker</w:t>
      </w:r>
      <w:proofErr w:type="spellEnd"/>
      <w:r>
        <w:t xml:space="preserve"> information to determine which those are – and there you can test against the true solution. It makes sense to use the </w:t>
      </w:r>
      <w:proofErr w:type="spellStart"/>
      <w:r>
        <w:t>avker</w:t>
      </w:r>
      <w:proofErr w:type="spellEnd"/>
      <w:r>
        <w:t xml:space="preserve"> for that.</w:t>
      </w:r>
    </w:p>
  </w:comment>
  <w:comment w:id="452" w:author="Jacob, Daniel J." w:date="2020-04-25T09:55:00Z" w:initials="JDJ">
    <w:p w14:paraId="380E92B4" w14:textId="79FD11E0" w:rsidR="00FC6877" w:rsidRDefault="00FC6877">
      <w:pPr>
        <w:pStyle w:val="CommentText"/>
      </w:pPr>
      <w:r>
        <w:rPr>
          <w:rStyle w:val="CommentReference"/>
        </w:rPr>
        <w:annotationRef/>
      </w:r>
      <w:r>
        <w:t xml:space="preserve">No need </w:t>
      </w:r>
      <w:proofErr w:type="spellStart"/>
      <w:r>
        <w:t>tp</w:t>
      </w:r>
      <w:proofErr w:type="spellEnd"/>
      <w:r>
        <w:t xml:space="preserve"> check, posterior error </w:t>
      </w:r>
      <w:proofErr w:type="gramStart"/>
      <w:r>
        <w:t>are</w:t>
      </w:r>
      <w:proofErr w:type="gramEnd"/>
      <w:r>
        <w:t xml:space="preserve"> always smaller than prior errors. Maybe that’s not what you meant.</w:t>
      </w:r>
    </w:p>
  </w:comment>
  <w:comment w:id="453" w:author="Jacob, Daniel J." w:date="2020-04-25T09:57:00Z" w:initials="JDJ">
    <w:p w14:paraId="2FC05FF7" w14:textId="30037505" w:rsidR="00FC6877" w:rsidRDefault="00FC6877">
      <w:pPr>
        <w:pStyle w:val="CommentText"/>
      </w:pPr>
      <w:r>
        <w:rPr>
          <w:rStyle w:val="CommentReference"/>
        </w:rPr>
        <w:annotationRef/>
      </w:r>
      <w:r>
        <w:t>I don’t understand what you’re doing here and how you apply the GMM.</w:t>
      </w:r>
    </w:p>
  </w:comment>
  <w:comment w:id="454" w:author="Jacob, Daniel J." w:date="2020-04-25T09:58:00Z" w:initials="JDJ">
    <w:p w14:paraId="5DF40DD9" w14:textId="48B0DAFB" w:rsidR="00FC6877" w:rsidRDefault="00FC6877">
      <w:pPr>
        <w:pStyle w:val="CommentText"/>
      </w:pPr>
      <w:r>
        <w:rPr>
          <w:rStyle w:val="CommentReference"/>
        </w:rPr>
        <w:annotationRef/>
      </w:r>
      <w:r>
        <w:t xml:space="preserve">Yes, don’t worry about the conclusions for now. </w:t>
      </w:r>
      <w:r w:rsidR="00741DE4">
        <w:t>Let’s focus on the body of the text. Once we have that presentation finalized the conclusions will write themselves.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4E454" w15:done="0"/>
  <w15:commentEx w15:paraId="18754095" w15:done="0"/>
  <w15:commentEx w15:paraId="63C77C81" w15:done="0"/>
  <w15:commentEx w15:paraId="492F20A0" w15:done="0"/>
  <w15:commentEx w15:paraId="3689FF59" w15:paraIdParent="492F20A0" w15:done="0"/>
  <w15:commentEx w15:paraId="4CF6240D" w15:done="0"/>
  <w15:commentEx w15:paraId="35E5F420" w15:paraIdParent="4CF6240D" w15:done="0"/>
  <w15:commentEx w15:paraId="7045AB2E" w15:done="0"/>
  <w15:commentEx w15:paraId="31456B48" w15:done="0"/>
  <w15:commentEx w15:paraId="37277A7D" w15:done="0"/>
  <w15:commentEx w15:paraId="1D7703FE" w15:done="0"/>
  <w15:commentEx w15:paraId="3F35FE55" w15:done="0"/>
  <w15:commentEx w15:paraId="7BE1A018" w15:done="0"/>
  <w15:commentEx w15:paraId="645C2599" w15:done="0"/>
  <w15:commentEx w15:paraId="48DB843C" w15:done="0"/>
  <w15:commentEx w15:paraId="2DF60458" w15:done="0"/>
  <w15:commentEx w15:paraId="59AEF975" w15:done="0"/>
  <w15:commentEx w15:paraId="056E6787" w15:done="0"/>
  <w15:commentEx w15:paraId="2E62DB36" w15:done="0"/>
  <w15:commentEx w15:paraId="3C43B7F5" w15:done="0"/>
  <w15:commentEx w15:paraId="59B57CA9" w15:done="0"/>
  <w15:commentEx w15:paraId="71F3F1F2" w15:done="0"/>
  <w15:commentEx w15:paraId="10FB09F3" w15:done="0"/>
  <w15:commentEx w15:paraId="6D44DA66" w15:done="0"/>
  <w15:commentEx w15:paraId="46005EE1" w15:done="0"/>
  <w15:commentEx w15:paraId="34A26F6F" w15:done="0"/>
  <w15:commentEx w15:paraId="7071F8CA" w15:done="0"/>
  <w15:commentEx w15:paraId="31DAD534" w15:done="0"/>
  <w15:commentEx w15:paraId="64C5BDF1" w15:done="0"/>
  <w15:commentEx w15:paraId="41965A31" w15:done="0"/>
  <w15:commentEx w15:paraId="7C1DDE02" w15:done="0"/>
  <w15:commentEx w15:paraId="315322AC" w15:done="0"/>
  <w15:commentEx w15:paraId="37424ED8" w15:done="0"/>
  <w15:commentEx w15:paraId="5ABCA790" w15:done="0"/>
  <w15:commentEx w15:paraId="6039E300" w15:done="0"/>
  <w15:commentEx w15:paraId="6BA747BF" w15:done="0"/>
  <w15:commentEx w15:paraId="56FC81AD" w15:done="0"/>
  <w15:commentEx w15:paraId="0C5AF746" w15:done="0"/>
  <w15:commentEx w15:paraId="566A20D4" w15:done="0"/>
  <w15:commentEx w15:paraId="133D7A95" w15:done="0"/>
  <w15:commentEx w15:paraId="6A2B7AB3" w15:done="0"/>
  <w15:commentEx w15:paraId="70446A29" w15:done="0"/>
  <w15:commentEx w15:paraId="5500DCFA" w15:done="0"/>
  <w15:commentEx w15:paraId="528EBA04" w15:done="0"/>
  <w15:commentEx w15:paraId="12BCCA15" w15:done="0"/>
  <w15:commentEx w15:paraId="3FEF6B9B" w15:done="0"/>
  <w15:commentEx w15:paraId="51DE93B5" w15:done="0"/>
  <w15:commentEx w15:paraId="728B8D92" w15:done="0"/>
  <w15:commentEx w15:paraId="26331C98" w15:done="0"/>
  <w15:commentEx w15:paraId="687BFDF1" w15:done="0"/>
  <w15:commentEx w15:paraId="1D21FB28" w15:done="0"/>
  <w15:commentEx w15:paraId="29069E7B" w15:done="0"/>
  <w15:commentEx w15:paraId="038139B0" w15:done="0"/>
  <w15:commentEx w15:paraId="0784F208" w15:done="0"/>
  <w15:commentEx w15:paraId="1D57E6C7" w15:done="0"/>
  <w15:commentEx w15:paraId="380E92B4" w15:done="0"/>
  <w15:commentEx w15:paraId="2FC05FF7" w15:done="0"/>
  <w15:commentEx w15:paraId="5DF40D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4E454" w16cid:durableId="224C743C"/>
  <w16cid:commentId w16cid:paraId="18754095" w16cid:durableId="224C7B47"/>
  <w16cid:commentId w16cid:paraId="63C77C81" w16cid:durableId="2229E788"/>
  <w16cid:commentId w16cid:paraId="492F20A0" w16cid:durableId="2249AD22"/>
  <w16cid:commentId w16cid:paraId="3689FF59" w16cid:durableId="224C8202"/>
  <w16cid:commentId w16cid:paraId="4CF6240D" w16cid:durableId="222EFCB1"/>
  <w16cid:commentId w16cid:paraId="35E5F420" w16cid:durableId="224C8B61"/>
  <w16cid:commentId w16cid:paraId="7045AB2E" w16cid:durableId="224D6D0F"/>
  <w16cid:commentId w16cid:paraId="31456B48" w16cid:durableId="224D2BF0"/>
  <w16cid:commentId w16cid:paraId="37277A7D" w16cid:durableId="224D2C8A"/>
  <w16cid:commentId w16cid:paraId="1D7703FE" w16cid:durableId="224D3437"/>
  <w16cid:commentId w16cid:paraId="3F35FE55" w16cid:durableId="224D604B"/>
  <w16cid:commentId w16cid:paraId="7BE1A018" w16cid:durableId="224D6DAD"/>
  <w16cid:commentId w16cid:paraId="645C2599" w16cid:durableId="224D7AAF"/>
  <w16cid:commentId w16cid:paraId="48DB843C" w16cid:durableId="224D7B25"/>
  <w16cid:commentId w16cid:paraId="2DF60458" w16cid:durableId="224D7B3B"/>
  <w16cid:commentId w16cid:paraId="59AEF975" w16cid:durableId="224D7B70"/>
  <w16cid:commentId w16cid:paraId="056E6787" w16cid:durableId="224D7BB5"/>
  <w16cid:commentId w16cid:paraId="2E62DB36" w16cid:durableId="224E6417"/>
  <w16cid:commentId w16cid:paraId="3C43B7F5" w16cid:durableId="224DC8C3"/>
  <w16cid:commentId w16cid:paraId="59B57CA9" w16cid:durableId="224DC990"/>
  <w16cid:commentId w16cid:paraId="71F3F1F2" w16cid:durableId="224DCAFD"/>
  <w16cid:commentId w16cid:paraId="10FB09F3" w16cid:durableId="224DCB57"/>
  <w16cid:commentId w16cid:paraId="6D44DA66" w16cid:durableId="224DD63B"/>
  <w16cid:commentId w16cid:paraId="46005EE1" w16cid:durableId="224DCC0E"/>
  <w16cid:commentId w16cid:paraId="34A26F6F" w16cid:durableId="224DD681"/>
  <w16cid:commentId w16cid:paraId="7071F8CA" w16cid:durableId="224DD7A4"/>
  <w16cid:commentId w16cid:paraId="31DAD534" w16cid:durableId="224DDC86"/>
  <w16cid:commentId w16cid:paraId="64C5BDF1" w16cid:durableId="224DDCCC"/>
  <w16cid:commentId w16cid:paraId="41965A31" w16cid:durableId="224DDCDF"/>
  <w16cid:commentId w16cid:paraId="7C1DDE02" w16cid:durableId="224E64AE"/>
  <w16cid:commentId w16cid:paraId="315322AC" w16cid:durableId="224E66E1"/>
  <w16cid:commentId w16cid:paraId="37424ED8" w16cid:durableId="224E67C8"/>
  <w16cid:commentId w16cid:paraId="5ABCA790" w16cid:durableId="224E67DD"/>
  <w16cid:commentId w16cid:paraId="6039E300" w16cid:durableId="224E6879"/>
  <w16cid:commentId w16cid:paraId="6BA747BF" w16cid:durableId="224E6918"/>
  <w16cid:commentId w16cid:paraId="56FC81AD" w16cid:durableId="224E6CAD"/>
  <w16cid:commentId w16cid:paraId="0C5AF746" w16cid:durableId="224E6CD4"/>
  <w16cid:commentId w16cid:paraId="566A20D4" w16cid:durableId="224E6D22"/>
  <w16cid:commentId w16cid:paraId="133D7A95" w16cid:durableId="224E6E92"/>
  <w16cid:commentId w16cid:paraId="6A2B7AB3" w16cid:durableId="224E6F5A"/>
  <w16cid:commentId w16cid:paraId="70446A29" w16cid:durableId="224E703C"/>
  <w16cid:commentId w16cid:paraId="5500DCFA" w16cid:durableId="2237141F"/>
  <w16cid:commentId w16cid:paraId="528EBA04" w16cid:durableId="224E7233"/>
  <w16cid:commentId w16cid:paraId="12BCCA15" w16cid:durableId="224E7CF8"/>
  <w16cid:commentId w16cid:paraId="3FEF6B9B" w16cid:durableId="224E734B"/>
  <w16cid:commentId w16cid:paraId="51DE93B5" w16cid:durableId="224E7DE9"/>
  <w16cid:commentId w16cid:paraId="728B8D92" w16cid:durableId="224E7FBF"/>
  <w16cid:commentId w16cid:paraId="26331C98" w16cid:durableId="224E809B"/>
  <w16cid:commentId w16cid:paraId="687BFDF1" w16cid:durableId="224E814A"/>
  <w16cid:commentId w16cid:paraId="1D21FB28" w16cid:durableId="224E8275"/>
  <w16cid:commentId w16cid:paraId="29069E7B" w16cid:durableId="224E8375"/>
  <w16cid:commentId w16cid:paraId="038139B0" w16cid:durableId="224E84EF"/>
  <w16cid:commentId w16cid:paraId="0784F208" w16cid:durableId="224E8617"/>
  <w16cid:commentId w16cid:paraId="1D57E6C7" w16cid:durableId="224E8663"/>
  <w16cid:commentId w16cid:paraId="380E92B4" w16cid:durableId="224E87A6"/>
  <w16cid:commentId w16cid:paraId="2FC05FF7" w16cid:durableId="224E8805"/>
  <w16cid:commentId w16cid:paraId="5DF40DD9" w16cid:durableId="224E88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2F8C5" w14:textId="77777777" w:rsidR="00CF5F17" w:rsidRDefault="00CF5F17" w:rsidP="00605262">
      <w:r>
        <w:separator/>
      </w:r>
    </w:p>
  </w:endnote>
  <w:endnote w:type="continuationSeparator" w:id="0">
    <w:p w14:paraId="7383C085" w14:textId="77777777" w:rsidR="00CF5F17" w:rsidRDefault="00CF5F17"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BE9C7" w14:textId="77777777" w:rsidR="00CF5F17" w:rsidRDefault="00CF5F17" w:rsidP="00605262">
      <w:r>
        <w:separator/>
      </w:r>
    </w:p>
  </w:footnote>
  <w:footnote w:type="continuationSeparator" w:id="0">
    <w:p w14:paraId="3AC3B23D" w14:textId="77777777" w:rsidR="00CF5F17" w:rsidRDefault="00CF5F17"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3"/>
  </w:num>
  <w:num w:numId="27">
    <w:abstractNumId w:val="4"/>
  </w:num>
  <w:num w:numId="28">
    <w:abstractNumId w:val="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acob">
    <w15:presenceInfo w15:providerId="AD" w15:userId="S::djacob@fas.harvard.edu::fe095d8d-b1bd-4fd5-81a8-45c70b48fd5f"/>
  </w15:person>
  <w15:person w15:author="hannah.nesser@gmail.com">
    <w15:presenceInfo w15:providerId="Windows Live" w15:userId="e2b7ab81ced1d3a8"/>
  </w15:person>
  <w15:person w15:author="Jacob, Daniel J.">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1F5F"/>
    <w:rsid w:val="000121A3"/>
    <w:rsid w:val="00020FAB"/>
    <w:rsid w:val="0002325E"/>
    <w:rsid w:val="0002604D"/>
    <w:rsid w:val="00031490"/>
    <w:rsid w:val="0003411C"/>
    <w:rsid w:val="00034DF8"/>
    <w:rsid w:val="00040AC0"/>
    <w:rsid w:val="0004227C"/>
    <w:rsid w:val="000465A8"/>
    <w:rsid w:val="00052DE8"/>
    <w:rsid w:val="00055451"/>
    <w:rsid w:val="00055BB8"/>
    <w:rsid w:val="00064929"/>
    <w:rsid w:val="00066B32"/>
    <w:rsid w:val="00067EAA"/>
    <w:rsid w:val="0007182E"/>
    <w:rsid w:val="00073410"/>
    <w:rsid w:val="00077235"/>
    <w:rsid w:val="00081673"/>
    <w:rsid w:val="00083001"/>
    <w:rsid w:val="000855B6"/>
    <w:rsid w:val="00086335"/>
    <w:rsid w:val="00092BEE"/>
    <w:rsid w:val="000942CB"/>
    <w:rsid w:val="000A14F7"/>
    <w:rsid w:val="000A2849"/>
    <w:rsid w:val="000A2B02"/>
    <w:rsid w:val="000A37F3"/>
    <w:rsid w:val="000A5906"/>
    <w:rsid w:val="000B21A5"/>
    <w:rsid w:val="000B2A9B"/>
    <w:rsid w:val="000B30B3"/>
    <w:rsid w:val="000B7F95"/>
    <w:rsid w:val="000C4384"/>
    <w:rsid w:val="000D099C"/>
    <w:rsid w:val="000D12EC"/>
    <w:rsid w:val="000D17C6"/>
    <w:rsid w:val="000D57AF"/>
    <w:rsid w:val="000D75DB"/>
    <w:rsid w:val="000E1AF3"/>
    <w:rsid w:val="000E7B93"/>
    <w:rsid w:val="001008C9"/>
    <w:rsid w:val="0010142F"/>
    <w:rsid w:val="001036DB"/>
    <w:rsid w:val="00103A9D"/>
    <w:rsid w:val="001110E4"/>
    <w:rsid w:val="00111927"/>
    <w:rsid w:val="00112192"/>
    <w:rsid w:val="00114987"/>
    <w:rsid w:val="00123ED7"/>
    <w:rsid w:val="0012453D"/>
    <w:rsid w:val="00125C0F"/>
    <w:rsid w:val="00130FC5"/>
    <w:rsid w:val="00141848"/>
    <w:rsid w:val="001432B9"/>
    <w:rsid w:val="00145146"/>
    <w:rsid w:val="00145A27"/>
    <w:rsid w:val="00145DFD"/>
    <w:rsid w:val="00146111"/>
    <w:rsid w:val="00146595"/>
    <w:rsid w:val="00146A51"/>
    <w:rsid w:val="00147F94"/>
    <w:rsid w:val="00151CD0"/>
    <w:rsid w:val="001560BF"/>
    <w:rsid w:val="001610AF"/>
    <w:rsid w:val="001646D2"/>
    <w:rsid w:val="001669C5"/>
    <w:rsid w:val="001706C9"/>
    <w:rsid w:val="00184D42"/>
    <w:rsid w:val="001917D1"/>
    <w:rsid w:val="00192EE9"/>
    <w:rsid w:val="0019361E"/>
    <w:rsid w:val="001969B3"/>
    <w:rsid w:val="00196B61"/>
    <w:rsid w:val="001A3982"/>
    <w:rsid w:val="001A487A"/>
    <w:rsid w:val="001B169A"/>
    <w:rsid w:val="001B3BDC"/>
    <w:rsid w:val="001C0714"/>
    <w:rsid w:val="001C3FDB"/>
    <w:rsid w:val="001C71AD"/>
    <w:rsid w:val="001D109A"/>
    <w:rsid w:val="001D2635"/>
    <w:rsid w:val="001D69F0"/>
    <w:rsid w:val="001D6AE7"/>
    <w:rsid w:val="001E20B0"/>
    <w:rsid w:val="001E24DB"/>
    <w:rsid w:val="001E2B39"/>
    <w:rsid w:val="001F05C6"/>
    <w:rsid w:val="001F193F"/>
    <w:rsid w:val="002044F7"/>
    <w:rsid w:val="00206460"/>
    <w:rsid w:val="002066B1"/>
    <w:rsid w:val="00214B26"/>
    <w:rsid w:val="002150C3"/>
    <w:rsid w:val="00215701"/>
    <w:rsid w:val="002178BA"/>
    <w:rsid w:val="00217C9F"/>
    <w:rsid w:val="002272CD"/>
    <w:rsid w:val="00233C49"/>
    <w:rsid w:val="0024053C"/>
    <w:rsid w:val="00240738"/>
    <w:rsid w:val="002453B4"/>
    <w:rsid w:val="0024660D"/>
    <w:rsid w:val="00250BCE"/>
    <w:rsid w:val="00254A43"/>
    <w:rsid w:val="0025607D"/>
    <w:rsid w:val="00257A83"/>
    <w:rsid w:val="00257EEA"/>
    <w:rsid w:val="00273BCF"/>
    <w:rsid w:val="0028527F"/>
    <w:rsid w:val="00287508"/>
    <w:rsid w:val="00291C5A"/>
    <w:rsid w:val="002A0536"/>
    <w:rsid w:val="002A0CF5"/>
    <w:rsid w:val="002A2E02"/>
    <w:rsid w:val="002A51D5"/>
    <w:rsid w:val="002A5D5F"/>
    <w:rsid w:val="002A7FCF"/>
    <w:rsid w:val="002B096E"/>
    <w:rsid w:val="002B1FC4"/>
    <w:rsid w:val="002C1838"/>
    <w:rsid w:val="002D2EF2"/>
    <w:rsid w:val="002D63CD"/>
    <w:rsid w:val="002E4704"/>
    <w:rsid w:val="002E5898"/>
    <w:rsid w:val="002E742B"/>
    <w:rsid w:val="002F636B"/>
    <w:rsid w:val="00303A29"/>
    <w:rsid w:val="00303CA0"/>
    <w:rsid w:val="00313F9F"/>
    <w:rsid w:val="003145DC"/>
    <w:rsid w:val="00315B67"/>
    <w:rsid w:val="003229F2"/>
    <w:rsid w:val="00323837"/>
    <w:rsid w:val="003415E9"/>
    <w:rsid w:val="003523E4"/>
    <w:rsid w:val="003568B9"/>
    <w:rsid w:val="003568D2"/>
    <w:rsid w:val="0036440B"/>
    <w:rsid w:val="00367832"/>
    <w:rsid w:val="003707F9"/>
    <w:rsid w:val="00371B40"/>
    <w:rsid w:val="003733A7"/>
    <w:rsid w:val="00375CF6"/>
    <w:rsid w:val="003840C0"/>
    <w:rsid w:val="0039685F"/>
    <w:rsid w:val="003970A5"/>
    <w:rsid w:val="00397B7B"/>
    <w:rsid w:val="003A4107"/>
    <w:rsid w:val="003A45C5"/>
    <w:rsid w:val="003C6BE6"/>
    <w:rsid w:val="003C7615"/>
    <w:rsid w:val="003D2597"/>
    <w:rsid w:val="003E0CFB"/>
    <w:rsid w:val="003E5778"/>
    <w:rsid w:val="003E6DCC"/>
    <w:rsid w:val="003E6ECC"/>
    <w:rsid w:val="003F2A85"/>
    <w:rsid w:val="003F62FA"/>
    <w:rsid w:val="00400340"/>
    <w:rsid w:val="0040339E"/>
    <w:rsid w:val="00416D83"/>
    <w:rsid w:val="00417DC9"/>
    <w:rsid w:val="004210A4"/>
    <w:rsid w:val="00423DFB"/>
    <w:rsid w:val="00426268"/>
    <w:rsid w:val="00432A6D"/>
    <w:rsid w:val="00433DD3"/>
    <w:rsid w:val="00435870"/>
    <w:rsid w:val="004378AF"/>
    <w:rsid w:val="00443503"/>
    <w:rsid w:val="00455178"/>
    <w:rsid w:val="004629A8"/>
    <w:rsid w:val="00465F77"/>
    <w:rsid w:val="00467B5F"/>
    <w:rsid w:val="00476505"/>
    <w:rsid w:val="004770B4"/>
    <w:rsid w:val="0048083F"/>
    <w:rsid w:val="00485308"/>
    <w:rsid w:val="004945DF"/>
    <w:rsid w:val="00496B4B"/>
    <w:rsid w:val="004B32D0"/>
    <w:rsid w:val="004B6999"/>
    <w:rsid w:val="004C1A31"/>
    <w:rsid w:val="004D27C2"/>
    <w:rsid w:val="004D3B8F"/>
    <w:rsid w:val="004E0A52"/>
    <w:rsid w:val="004E4992"/>
    <w:rsid w:val="00504A79"/>
    <w:rsid w:val="00520242"/>
    <w:rsid w:val="00522D6A"/>
    <w:rsid w:val="00524BB1"/>
    <w:rsid w:val="005262F1"/>
    <w:rsid w:val="00532CF6"/>
    <w:rsid w:val="0053318B"/>
    <w:rsid w:val="0053483B"/>
    <w:rsid w:val="0054222A"/>
    <w:rsid w:val="00544A25"/>
    <w:rsid w:val="005540FC"/>
    <w:rsid w:val="005701B3"/>
    <w:rsid w:val="00570C51"/>
    <w:rsid w:val="00580555"/>
    <w:rsid w:val="00581AAB"/>
    <w:rsid w:val="00584B43"/>
    <w:rsid w:val="0058555F"/>
    <w:rsid w:val="0059142A"/>
    <w:rsid w:val="00591DB2"/>
    <w:rsid w:val="005931A1"/>
    <w:rsid w:val="005A5126"/>
    <w:rsid w:val="005A6EB7"/>
    <w:rsid w:val="005B32C5"/>
    <w:rsid w:val="005B7856"/>
    <w:rsid w:val="005C667D"/>
    <w:rsid w:val="005D0083"/>
    <w:rsid w:val="005D2927"/>
    <w:rsid w:val="005D433D"/>
    <w:rsid w:val="005E0920"/>
    <w:rsid w:val="005E3F02"/>
    <w:rsid w:val="005F25E9"/>
    <w:rsid w:val="005F5ACA"/>
    <w:rsid w:val="00603DF5"/>
    <w:rsid w:val="00605262"/>
    <w:rsid w:val="00612DFC"/>
    <w:rsid w:val="006170F2"/>
    <w:rsid w:val="00617EA7"/>
    <w:rsid w:val="00620D64"/>
    <w:rsid w:val="0062209D"/>
    <w:rsid w:val="00623165"/>
    <w:rsid w:val="00627DB3"/>
    <w:rsid w:val="0063420B"/>
    <w:rsid w:val="00636893"/>
    <w:rsid w:val="00637555"/>
    <w:rsid w:val="00637568"/>
    <w:rsid w:val="00643FD4"/>
    <w:rsid w:val="0064760B"/>
    <w:rsid w:val="00652345"/>
    <w:rsid w:val="00661A9F"/>
    <w:rsid w:val="00664457"/>
    <w:rsid w:val="00666AFF"/>
    <w:rsid w:val="00666B9C"/>
    <w:rsid w:val="0067161A"/>
    <w:rsid w:val="00674707"/>
    <w:rsid w:val="00675A5E"/>
    <w:rsid w:val="00682D33"/>
    <w:rsid w:val="00690E46"/>
    <w:rsid w:val="00695B5B"/>
    <w:rsid w:val="006A62E2"/>
    <w:rsid w:val="006B031E"/>
    <w:rsid w:val="006B0601"/>
    <w:rsid w:val="006B06E8"/>
    <w:rsid w:val="006B0B72"/>
    <w:rsid w:val="006C0D22"/>
    <w:rsid w:val="006C1758"/>
    <w:rsid w:val="006C40AE"/>
    <w:rsid w:val="006D55A8"/>
    <w:rsid w:val="006D7519"/>
    <w:rsid w:val="006E454D"/>
    <w:rsid w:val="006E4E0B"/>
    <w:rsid w:val="006F206F"/>
    <w:rsid w:val="006F6AEA"/>
    <w:rsid w:val="00705CDB"/>
    <w:rsid w:val="0071698C"/>
    <w:rsid w:val="00720F21"/>
    <w:rsid w:val="00724252"/>
    <w:rsid w:val="00724BBA"/>
    <w:rsid w:val="00726BA3"/>
    <w:rsid w:val="007322BD"/>
    <w:rsid w:val="0073430B"/>
    <w:rsid w:val="00737EBA"/>
    <w:rsid w:val="00741DE4"/>
    <w:rsid w:val="00742FCF"/>
    <w:rsid w:val="00761132"/>
    <w:rsid w:val="007716DA"/>
    <w:rsid w:val="007731C6"/>
    <w:rsid w:val="00774ABC"/>
    <w:rsid w:val="00775CA5"/>
    <w:rsid w:val="00777EE8"/>
    <w:rsid w:val="00786BB7"/>
    <w:rsid w:val="0078730D"/>
    <w:rsid w:val="00790D21"/>
    <w:rsid w:val="0079215F"/>
    <w:rsid w:val="007970AE"/>
    <w:rsid w:val="007A0886"/>
    <w:rsid w:val="007A0E91"/>
    <w:rsid w:val="007A2EB2"/>
    <w:rsid w:val="007A4AD3"/>
    <w:rsid w:val="007A774C"/>
    <w:rsid w:val="007B0387"/>
    <w:rsid w:val="007C3443"/>
    <w:rsid w:val="007C3DA4"/>
    <w:rsid w:val="007D4647"/>
    <w:rsid w:val="007D5F13"/>
    <w:rsid w:val="007D771F"/>
    <w:rsid w:val="007E1927"/>
    <w:rsid w:val="007E23F8"/>
    <w:rsid w:val="007E2B4E"/>
    <w:rsid w:val="007E4BAB"/>
    <w:rsid w:val="007E4DCC"/>
    <w:rsid w:val="007E581C"/>
    <w:rsid w:val="007E711E"/>
    <w:rsid w:val="007E7E78"/>
    <w:rsid w:val="007F2B9B"/>
    <w:rsid w:val="007F7A19"/>
    <w:rsid w:val="00802D34"/>
    <w:rsid w:val="008139FA"/>
    <w:rsid w:val="00820C20"/>
    <w:rsid w:val="00823386"/>
    <w:rsid w:val="0083629E"/>
    <w:rsid w:val="00837F4A"/>
    <w:rsid w:val="00846CAF"/>
    <w:rsid w:val="008473BB"/>
    <w:rsid w:val="008519EA"/>
    <w:rsid w:val="00852156"/>
    <w:rsid w:val="008523D0"/>
    <w:rsid w:val="0085365F"/>
    <w:rsid w:val="00854779"/>
    <w:rsid w:val="00856232"/>
    <w:rsid w:val="008616D4"/>
    <w:rsid w:val="008621DF"/>
    <w:rsid w:val="00863393"/>
    <w:rsid w:val="00864E39"/>
    <w:rsid w:val="00872704"/>
    <w:rsid w:val="00874B39"/>
    <w:rsid w:val="00874DD6"/>
    <w:rsid w:val="00882DCA"/>
    <w:rsid w:val="008960F6"/>
    <w:rsid w:val="00896520"/>
    <w:rsid w:val="008A24E4"/>
    <w:rsid w:val="008A2BE5"/>
    <w:rsid w:val="008A3280"/>
    <w:rsid w:val="008A468F"/>
    <w:rsid w:val="008B1713"/>
    <w:rsid w:val="008B5505"/>
    <w:rsid w:val="008C0BE9"/>
    <w:rsid w:val="008C390F"/>
    <w:rsid w:val="008C5D74"/>
    <w:rsid w:val="008C60BC"/>
    <w:rsid w:val="008D2E28"/>
    <w:rsid w:val="008D6AE1"/>
    <w:rsid w:val="008D6CAB"/>
    <w:rsid w:val="008E26EC"/>
    <w:rsid w:val="008E38C7"/>
    <w:rsid w:val="00906DA2"/>
    <w:rsid w:val="00916625"/>
    <w:rsid w:val="0092104F"/>
    <w:rsid w:val="00921581"/>
    <w:rsid w:val="00923A03"/>
    <w:rsid w:val="00931FF4"/>
    <w:rsid w:val="00947AAD"/>
    <w:rsid w:val="0096564F"/>
    <w:rsid w:val="00973B8D"/>
    <w:rsid w:val="00976050"/>
    <w:rsid w:val="0097729D"/>
    <w:rsid w:val="00983876"/>
    <w:rsid w:val="00985E1F"/>
    <w:rsid w:val="00991E4B"/>
    <w:rsid w:val="009A0A1D"/>
    <w:rsid w:val="009A10E6"/>
    <w:rsid w:val="009B2D53"/>
    <w:rsid w:val="009D2F5C"/>
    <w:rsid w:val="009E7EF7"/>
    <w:rsid w:val="009F7374"/>
    <w:rsid w:val="00A01035"/>
    <w:rsid w:val="00A106DC"/>
    <w:rsid w:val="00A13ACD"/>
    <w:rsid w:val="00A147E6"/>
    <w:rsid w:val="00A2489F"/>
    <w:rsid w:val="00A30157"/>
    <w:rsid w:val="00A31A9B"/>
    <w:rsid w:val="00A3639E"/>
    <w:rsid w:val="00A44FCE"/>
    <w:rsid w:val="00A51D77"/>
    <w:rsid w:val="00A64F76"/>
    <w:rsid w:val="00A6582F"/>
    <w:rsid w:val="00A72541"/>
    <w:rsid w:val="00A74891"/>
    <w:rsid w:val="00A81B08"/>
    <w:rsid w:val="00A825F5"/>
    <w:rsid w:val="00A82E3B"/>
    <w:rsid w:val="00A842F4"/>
    <w:rsid w:val="00A8489C"/>
    <w:rsid w:val="00A86854"/>
    <w:rsid w:val="00A86AE6"/>
    <w:rsid w:val="00A93C49"/>
    <w:rsid w:val="00A9542D"/>
    <w:rsid w:val="00AA5FC9"/>
    <w:rsid w:val="00AB54C2"/>
    <w:rsid w:val="00AC2234"/>
    <w:rsid w:val="00AD0FFC"/>
    <w:rsid w:val="00AD1019"/>
    <w:rsid w:val="00AD7419"/>
    <w:rsid w:val="00AE0334"/>
    <w:rsid w:val="00AE0A0E"/>
    <w:rsid w:val="00AE1F5E"/>
    <w:rsid w:val="00AE4C9E"/>
    <w:rsid w:val="00AE5124"/>
    <w:rsid w:val="00AE7406"/>
    <w:rsid w:val="00AF0147"/>
    <w:rsid w:val="00AF1A17"/>
    <w:rsid w:val="00AF755C"/>
    <w:rsid w:val="00B014CC"/>
    <w:rsid w:val="00B03C3A"/>
    <w:rsid w:val="00B138B4"/>
    <w:rsid w:val="00B139D2"/>
    <w:rsid w:val="00B31FC9"/>
    <w:rsid w:val="00B32BE5"/>
    <w:rsid w:val="00B32F10"/>
    <w:rsid w:val="00B51705"/>
    <w:rsid w:val="00B55BBB"/>
    <w:rsid w:val="00B60183"/>
    <w:rsid w:val="00B6780B"/>
    <w:rsid w:val="00B679BE"/>
    <w:rsid w:val="00B809EE"/>
    <w:rsid w:val="00B80C40"/>
    <w:rsid w:val="00B8399A"/>
    <w:rsid w:val="00B85FA9"/>
    <w:rsid w:val="00B86F0E"/>
    <w:rsid w:val="00B93C86"/>
    <w:rsid w:val="00BA0C88"/>
    <w:rsid w:val="00BA0F6A"/>
    <w:rsid w:val="00BA375E"/>
    <w:rsid w:val="00BB132E"/>
    <w:rsid w:val="00BB5225"/>
    <w:rsid w:val="00BC1E8E"/>
    <w:rsid w:val="00BC3958"/>
    <w:rsid w:val="00BC3F27"/>
    <w:rsid w:val="00BD4491"/>
    <w:rsid w:val="00BD4632"/>
    <w:rsid w:val="00BD633D"/>
    <w:rsid w:val="00BD7ADF"/>
    <w:rsid w:val="00BE119C"/>
    <w:rsid w:val="00BE1F17"/>
    <w:rsid w:val="00BE4A4C"/>
    <w:rsid w:val="00BE4A64"/>
    <w:rsid w:val="00BE58EC"/>
    <w:rsid w:val="00BF0129"/>
    <w:rsid w:val="00BF2908"/>
    <w:rsid w:val="00C00524"/>
    <w:rsid w:val="00C00C46"/>
    <w:rsid w:val="00C01FCF"/>
    <w:rsid w:val="00C05F18"/>
    <w:rsid w:val="00C06C84"/>
    <w:rsid w:val="00C07AC1"/>
    <w:rsid w:val="00C20F06"/>
    <w:rsid w:val="00C21231"/>
    <w:rsid w:val="00C21C43"/>
    <w:rsid w:val="00C23D4D"/>
    <w:rsid w:val="00C24A17"/>
    <w:rsid w:val="00C346FC"/>
    <w:rsid w:val="00C34C8F"/>
    <w:rsid w:val="00C449BA"/>
    <w:rsid w:val="00C476D6"/>
    <w:rsid w:val="00C66AAF"/>
    <w:rsid w:val="00C66BA7"/>
    <w:rsid w:val="00C67F8C"/>
    <w:rsid w:val="00C72830"/>
    <w:rsid w:val="00C75F4B"/>
    <w:rsid w:val="00C76E96"/>
    <w:rsid w:val="00C83BF5"/>
    <w:rsid w:val="00C862CC"/>
    <w:rsid w:val="00C86CD6"/>
    <w:rsid w:val="00CC2B63"/>
    <w:rsid w:val="00CC2E8C"/>
    <w:rsid w:val="00CC2FFB"/>
    <w:rsid w:val="00CC3B77"/>
    <w:rsid w:val="00CC5F26"/>
    <w:rsid w:val="00CD1A93"/>
    <w:rsid w:val="00CD4102"/>
    <w:rsid w:val="00CD5A9B"/>
    <w:rsid w:val="00CD7014"/>
    <w:rsid w:val="00CE1208"/>
    <w:rsid w:val="00CF1A68"/>
    <w:rsid w:val="00CF31FA"/>
    <w:rsid w:val="00CF548C"/>
    <w:rsid w:val="00CF5F17"/>
    <w:rsid w:val="00CF7156"/>
    <w:rsid w:val="00CF7520"/>
    <w:rsid w:val="00D11612"/>
    <w:rsid w:val="00D127BD"/>
    <w:rsid w:val="00D14E3F"/>
    <w:rsid w:val="00D17C3E"/>
    <w:rsid w:val="00D224DD"/>
    <w:rsid w:val="00D22C1E"/>
    <w:rsid w:val="00D32E81"/>
    <w:rsid w:val="00D332E5"/>
    <w:rsid w:val="00D41B7C"/>
    <w:rsid w:val="00D4324F"/>
    <w:rsid w:val="00D502BE"/>
    <w:rsid w:val="00D53B32"/>
    <w:rsid w:val="00D61374"/>
    <w:rsid w:val="00D62FF3"/>
    <w:rsid w:val="00D66952"/>
    <w:rsid w:val="00D758C7"/>
    <w:rsid w:val="00D81B6C"/>
    <w:rsid w:val="00D8588B"/>
    <w:rsid w:val="00D8730B"/>
    <w:rsid w:val="00D90D23"/>
    <w:rsid w:val="00DA07E4"/>
    <w:rsid w:val="00DA130B"/>
    <w:rsid w:val="00DA5ECB"/>
    <w:rsid w:val="00DA69B7"/>
    <w:rsid w:val="00DB0AC6"/>
    <w:rsid w:val="00DB2937"/>
    <w:rsid w:val="00DB294B"/>
    <w:rsid w:val="00DC1FA4"/>
    <w:rsid w:val="00DD3FD0"/>
    <w:rsid w:val="00DD62B4"/>
    <w:rsid w:val="00DD6640"/>
    <w:rsid w:val="00DE3A53"/>
    <w:rsid w:val="00DE4EF0"/>
    <w:rsid w:val="00DE4F52"/>
    <w:rsid w:val="00E0153A"/>
    <w:rsid w:val="00E021B7"/>
    <w:rsid w:val="00E0242F"/>
    <w:rsid w:val="00E05342"/>
    <w:rsid w:val="00E06CDB"/>
    <w:rsid w:val="00E10A72"/>
    <w:rsid w:val="00E14406"/>
    <w:rsid w:val="00E1559C"/>
    <w:rsid w:val="00E16E53"/>
    <w:rsid w:val="00E2657D"/>
    <w:rsid w:val="00E31C2F"/>
    <w:rsid w:val="00E32AC6"/>
    <w:rsid w:val="00E33408"/>
    <w:rsid w:val="00E45B26"/>
    <w:rsid w:val="00E53DCD"/>
    <w:rsid w:val="00E54260"/>
    <w:rsid w:val="00E62D19"/>
    <w:rsid w:val="00E63BC5"/>
    <w:rsid w:val="00E6716A"/>
    <w:rsid w:val="00E67693"/>
    <w:rsid w:val="00E67CEA"/>
    <w:rsid w:val="00E70AC1"/>
    <w:rsid w:val="00E772C0"/>
    <w:rsid w:val="00E878A8"/>
    <w:rsid w:val="00E93B95"/>
    <w:rsid w:val="00E93BEF"/>
    <w:rsid w:val="00E95D14"/>
    <w:rsid w:val="00E97FE5"/>
    <w:rsid w:val="00EA00A7"/>
    <w:rsid w:val="00EA75EE"/>
    <w:rsid w:val="00EB1375"/>
    <w:rsid w:val="00EB2BEA"/>
    <w:rsid w:val="00EB6DF7"/>
    <w:rsid w:val="00EB712F"/>
    <w:rsid w:val="00EB7B94"/>
    <w:rsid w:val="00EC0721"/>
    <w:rsid w:val="00EC2EE6"/>
    <w:rsid w:val="00EC4735"/>
    <w:rsid w:val="00ED088C"/>
    <w:rsid w:val="00ED094F"/>
    <w:rsid w:val="00ED356F"/>
    <w:rsid w:val="00ED6D4A"/>
    <w:rsid w:val="00ED6D7B"/>
    <w:rsid w:val="00EE0C8D"/>
    <w:rsid w:val="00EE67CF"/>
    <w:rsid w:val="00EE693B"/>
    <w:rsid w:val="00EF2DBA"/>
    <w:rsid w:val="00EF435C"/>
    <w:rsid w:val="00EF4BF4"/>
    <w:rsid w:val="00EF4CCA"/>
    <w:rsid w:val="00F05740"/>
    <w:rsid w:val="00F1205E"/>
    <w:rsid w:val="00F154E8"/>
    <w:rsid w:val="00F22465"/>
    <w:rsid w:val="00F24890"/>
    <w:rsid w:val="00F26F25"/>
    <w:rsid w:val="00F304D1"/>
    <w:rsid w:val="00F372C5"/>
    <w:rsid w:val="00F40BA8"/>
    <w:rsid w:val="00F51033"/>
    <w:rsid w:val="00F5766C"/>
    <w:rsid w:val="00F62515"/>
    <w:rsid w:val="00F631B4"/>
    <w:rsid w:val="00F6332D"/>
    <w:rsid w:val="00F63F14"/>
    <w:rsid w:val="00F64E3C"/>
    <w:rsid w:val="00F738DD"/>
    <w:rsid w:val="00F77510"/>
    <w:rsid w:val="00F80DEB"/>
    <w:rsid w:val="00F81934"/>
    <w:rsid w:val="00F8363C"/>
    <w:rsid w:val="00F87B95"/>
    <w:rsid w:val="00F9284C"/>
    <w:rsid w:val="00F92E7D"/>
    <w:rsid w:val="00F93F6C"/>
    <w:rsid w:val="00FB4A7F"/>
    <w:rsid w:val="00FC19B5"/>
    <w:rsid w:val="00FC4945"/>
    <w:rsid w:val="00FC6877"/>
    <w:rsid w:val="00FC6CCA"/>
    <w:rsid w:val="00FC7E2A"/>
    <w:rsid w:val="00FD3B52"/>
    <w:rsid w:val="00FE1EE9"/>
    <w:rsid w:val="00FF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unhideWhenUsed/>
    <w:rsid w:val="005540FC"/>
    <w:rPr>
      <w:sz w:val="20"/>
      <w:szCs w:val="20"/>
    </w:rPr>
  </w:style>
  <w:style w:type="character" w:customStyle="1" w:styleId="CommentTextChar">
    <w:name w:val="Comment Text Char"/>
    <w:basedOn w:val="DefaultParagraphFont"/>
    <w:link w:val="CommentText"/>
    <w:uiPriority w:val="99"/>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9FF334-18C8-4C4A-BA00-87BE72D3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10357</Words>
  <Characters>59037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2</cp:revision>
  <dcterms:created xsi:type="dcterms:W3CDTF">2020-05-28T01:48:00Z</dcterms:created>
  <dcterms:modified xsi:type="dcterms:W3CDTF">2020-05-28T01:48:00Z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