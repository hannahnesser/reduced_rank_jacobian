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13D57827" w14:textId="5E82BDEF" w:rsidR="00682B16" w:rsidRPr="00682B16" w:rsidRDefault="00682B16" w:rsidP="00682B16">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AE648D">
        <w:rPr>
          <w:rFonts w:ascii="Times New Roman" w:hAnsi="Times New Roman" w:cs="Times New Roman"/>
          <w:sz w:val="22"/>
        </w:rPr>
        <w:t>…</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1B227448" w14:textId="29704460" w:rsidR="00BD4632" w:rsidRDefault="00BD4632" w:rsidP="00AE648D">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52FBD477" w14:textId="77777777" w:rsidR="00AE648D" w:rsidRPr="00123ED7" w:rsidRDefault="00AE648D" w:rsidP="00AE648D">
      <w:pPr>
        <w:autoSpaceDE w:val="0"/>
        <w:autoSpaceDN w:val="0"/>
        <w:adjustRightInd w:val="0"/>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072EB7E"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limited retrieval success rate,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reduced-dimension and 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w:t>
      </w:r>
      <w:r w:rsidR="00682B16">
        <w:rPr>
          <w:rFonts w:ascii="Times New Roman" w:hAnsi="Times New Roman" w:cs="Times New Roman"/>
          <w:color w:val="000000" w:themeColor="text1"/>
          <w:sz w:val="22"/>
        </w:rPr>
        <w:t>s</w:t>
      </w:r>
      <w:r w:rsidR="002F785E">
        <w:rPr>
          <w:rFonts w:ascii="Times New Roman" w:hAnsi="Times New Roman" w:cs="Times New Roman"/>
          <w:color w:val="000000" w:themeColor="text1"/>
          <w:sz w:val="22"/>
        </w:rPr>
        <w:t xml:space="preserve">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w:t>
      </w:r>
      <w:r w:rsidR="005D19E0">
        <w:rPr>
          <w:rFonts w:ascii="Times New Roman" w:hAnsi="Times New Roman" w:cs="Times New Roman"/>
          <w:color w:val="000000" w:themeColor="text1"/>
          <w:sz w:val="22"/>
        </w:rPr>
        <w:t>-</w:t>
      </w:r>
      <w:r w:rsidR="00062FEC">
        <w:rPr>
          <w:rFonts w:ascii="Times New Roman" w:hAnsi="Times New Roman" w:cs="Times New Roman"/>
          <w:color w:val="000000" w:themeColor="text1"/>
          <w:sz w:val="22"/>
        </w:rPr>
        <w:t>resolution 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4604D265"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r w:rsidR="00682B16">
        <w:rPr>
          <w:rFonts w:ascii="Times New Roman" w:hAnsi="Times New Roman" w:cs="Times New Roman"/>
          <w:sz w:val="22"/>
        </w:rPr>
        <w:t>M</w:t>
      </w:r>
      <w:r w:rsidR="00776D82">
        <w:rPr>
          <w:rFonts w:ascii="Times New Roman" w:hAnsi="Times New Roman" w:cs="Times New Roman"/>
          <w:sz w:val="22"/>
        </w:rPr>
        <w:t>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w:t>
      </w:r>
      <w:r w:rsidR="00776D82" w:rsidRPr="00886634">
        <w:rPr>
          <w:rFonts w:ascii="Times New Roman" w:hAnsi="Times New Roman" w:cs="Times New Roman"/>
          <w:color w:val="000000" w:themeColor="text1"/>
          <w:sz w:val="22"/>
        </w:rPr>
        <w:t>exist</w:t>
      </w:r>
      <w:r w:rsidR="00A47035" w:rsidRPr="00886634">
        <w:rPr>
          <w:rFonts w:ascii="Times New Roman" w:hAnsi="Times New Roman" w:cs="Times New Roman"/>
          <w:color w:val="000000" w:themeColor="text1"/>
          <w:sz w:val="22"/>
        </w:rPr>
        <w:t xml:space="preserve"> </w:t>
      </w:r>
      <w:r w:rsidR="00A47035"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(Evensen 2009; Bousserez and Henze 2018)</w:t>
      </w:r>
      <w:r w:rsidR="00A47035" w:rsidRPr="00886634">
        <w:rPr>
          <w:rFonts w:ascii="Times New Roman" w:hAnsi="Times New Roman" w:cs="Times New Roman"/>
          <w:color w:val="000000" w:themeColor="text1"/>
          <w:sz w:val="22"/>
        </w:rPr>
        <w:fldChar w:fldCharType="end"/>
      </w:r>
      <w:r w:rsidR="00B31FC9" w:rsidRPr="00886634">
        <w:rPr>
          <w:rFonts w:ascii="Times New Roman" w:hAnsi="Times New Roman" w:cs="Times New Roman"/>
          <w:color w:val="000000" w:themeColor="text1"/>
          <w:sz w:val="22"/>
        </w:rPr>
        <w:t xml:space="preserve">, </w:t>
      </w:r>
      <w:r w:rsidR="00682B16" w:rsidRPr="00886634">
        <w:rPr>
          <w:rFonts w:ascii="Times New Roman" w:hAnsi="Times New Roman" w:cs="Times New Roman"/>
          <w:color w:val="000000" w:themeColor="text1"/>
          <w:sz w:val="22"/>
        </w:rPr>
        <w:t xml:space="preserve">but </w:t>
      </w:r>
      <w:r w:rsidR="00776D82" w:rsidRPr="00886634">
        <w:rPr>
          <w:rFonts w:ascii="Times New Roman" w:hAnsi="Times New Roman" w:cs="Times New Roman"/>
          <w:color w:val="000000" w:themeColor="text1"/>
          <w:sz w:val="22"/>
        </w:rPr>
        <w:t xml:space="preserve">these </w:t>
      </w:r>
      <w:r w:rsidR="00776D82">
        <w:rPr>
          <w:rFonts w:ascii="Times New Roman" w:hAnsi="Times New Roman" w:cs="Times New Roman"/>
          <w:sz w:val="22"/>
        </w:rPr>
        <w:t>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C95E547"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perturb</w:t>
      </w:r>
      <w:r w:rsidR="00AF5892">
        <w:rPr>
          <w:rFonts w:ascii="Times New Roman" w:hAnsi="Times New Roman" w:cs="Times New Roman"/>
          <w:sz w:val="22"/>
        </w:rPr>
        <w:t>ing</w:t>
      </w:r>
      <w:r w:rsidR="002A11C6">
        <w:rPr>
          <w:rFonts w:ascii="Times New Roman" w:hAnsi="Times New Roman" w:cs="Times New Roman"/>
          <w:sz w:val="22"/>
        </w:rPr>
        <w:t xml:space="preserve">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AF5892">
        <w:rPr>
          <w:rFonts w:ascii="Times New Roman" w:hAnsi="Times New Roman" w:cs="Times New Roman"/>
          <w:sz w:val="22"/>
        </w:rPr>
        <w:t>to</w:t>
      </w:r>
      <w:r w:rsidR="00252ADF">
        <w:rPr>
          <w:rFonts w:ascii="Times New Roman" w:hAnsi="Times New Roman" w:cs="Times New Roman"/>
          <w:sz w:val="22"/>
        </w:rPr>
        <w:t xml:space="preserve"> </w:t>
      </w:r>
      <w:r w:rsidR="00682B16">
        <w:rPr>
          <w:rFonts w:ascii="Times New Roman" w:hAnsi="Times New Roman" w:cs="Times New Roman"/>
          <w:sz w:val="22"/>
        </w:rPr>
        <w:t>obtain</w:t>
      </w:r>
      <w:r w:rsidR="00724BBA">
        <w:rPr>
          <w:rFonts w:ascii="Times New Roman" w:hAnsi="Times New Roman" w:cs="Times New Roman"/>
          <w:sz w:val="22"/>
        </w:rPr>
        <w:t xml:space="preserve">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682B16">
        <w:rPr>
          <w:rFonts w:ascii="Times New Roman" w:eastAsiaTheme="minorEastAsia" w:hAnsi="Times New Roman" w:cs="Times New Roman"/>
          <w:iCs/>
          <w:sz w:val="22"/>
        </w:rPr>
        <w:t xml:space="preserve"> + 1</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w:t>
      </w:r>
      <w:r w:rsidR="00682B16">
        <w:rPr>
          <w:rFonts w:ascii="Times New Roman" w:eastAsiaTheme="minorEastAsia" w:hAnsi="Times New Roman" w:cs="Times New Roman"/>
          <w:sz w:val="22"/>
        </w:rPr>
        <w:t>are</w:t>
      </w:r>
      <w:r w:rsidR="00252ADF">
        <w:rPr>
          <w:rFonts w:ascii="Times New Roman" w:eastAsiaTheme="minorEastAsia" w:hAnsi="Times New Roman" w:cs="Times New Roman"/>
          <w:sz w:val="22"/>
        </w:rPr>
        <w:t xml:space="preserv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2297F6FB"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w:t>
      </w:r>
      <w:r w:rsidR="00B60183" w:rsidRPr="00886634">
        <w:rPr>
          <w:rFonts w:ascii="Times New Roman" w:hAnsi="Times New Roman" w:cs="Times New Roman"/>
          <w:color w:val="000000" w:themeColor="text1"/>
          <w:sz w:val="22"/>
        </w:rPr>
        <w:t xml:space="preserve">at </w:t>
      </w:r>
      <w:r w:rsidR="00886634" w:rsidRPr="00886634">
        <w:rPr>
          <w:rFonts w:ascii="Times New Roman" w:hAnsi="Times New Roman" w:cs="Times New Roman"/>
          <w:color w:val="000000" w:themeColor="text1"/>
          <w:sz w:val="22"/>
        </w:rPr>
        <w:t>5.5</w:t>
      </w:r>
      <w:r w:rsidR="00B60183" w:rsidRPr="00886634">
        <w:rPr>
          <w:rFonts w:ascii="Times New Roman" w:hAnsi="Times New Roman" w:cs="Times New Roman"/>
          <w:color w:val="000000" w:themeColor="text1"/>
          <w:sz w:val="22"/>
        </w:rPr>
        <w:t xml:space="preserve">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(Hu et al. 2018)</w:t>
      </w:r>
      <w:r w:rsidR="00D04B69" w:rsidRPr="00886634">
        <w:rPr>
          <w:rFonts w:ascii="Times New Roman" w:hAnsi="Times New Roman" w:cs="Times New Roman"/>
          <w:color w:val="000000" w:themeColor="text1"/>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649D468E"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w:t>
      </w:r>
      <w:r w:rsidR="00682B16">
        <w:rPr>
          <w:rFonts w:ascii="Times New Roman" w:eastAsiaTheme="minorEastAsia" w:hAnsi="Times New Roman" w:cs="Times New Roman"/>
          <w:color w:val="000000" w:themeColor="text1"/>
          <w:sz w:val="22"/>
        </w:rPr>
        <w:t xml:space="preserve"> most of</w:t>
      </w:r>
      <w:r w:rsidR="009C7438" w:rsidRPr="008979CB">
        <w:rPr>
          <w:rFonts w:ascii="Times New Roman" w:eastAsiaTheme="minorEastAsia" w:hAnsi="Times New Roman" w:cs="Times New Roman"/>
          <w:color w:val="000000" w:themeColor="text1"/>
          <w:sz w:val="22"/>
        </w:rPr>
        <w:t xml:space="preserve"> the information content.</w:t>
      </w:r>
    </w:p>
    <w:p w14:paraId="394BCE52" w14:textId="77777777" w:rsidR="003D2597" w:rsidRDefault="003D2597" w:rsidP="0053318B">
      <w:pPr>
        <w:rPr>
          <w:rFonts w:ascii="Times New Roman" w:hAnsi="Times New Roman" w:cs="Times New Roman"/>
          <w:sz w:val="22"/>
        </w:rPr>
      </w:pPr>
    </w:p>
    <w:p w14:paraId="70A1E0C4" w14:textId="5C07C3C0"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w:t>
      </w:r>
      <w:r w:rsidR="00AF5892">
        <w:rPr>
          <w:rFonts w:ascii="Times New Roman" w:hAnsi="Times New Roman" w:cs="Times New Roman"/>
          <w:sz w:val="22"/>
        </w:rPr>
        <w:t>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1B2BE8B3"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sidR="00682B16">
        <w:rPr>
          <w:rFonts w:ascii="Times New Roman" w:hAnsi="Times New Roman" w:cs="Times New Roman"/>
          <w:sz w:val="22"/>
        </w:rPr>
        <w:t>although</w:t>
      </w:r>
      <w:r>
        <w:rPr>
          <w:rFonts w:ascii="Times New Roman" w:hAnsi="Times New Roman" w:cs="Times New Roman"/>
          <w:sz w:val="22"/>
        </w:rPr>
        <w:t xml:space="preserve">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DF2143"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11D6D4A9" w:rsidR="00AA5FC9" w:rsidRDefault="00682B16" w:rsidP="007A4AD3">
      <w:pPr>
        <w:rPr>
          <w:rFonts w:ascii="Times New Roman" w:hAnsi="Times New Roman" w:cs="Times New Roman"/>
          <w:sz w:val="22"/>
        </w:rPr>
      </w:pPr>
      <w:r w:rsidRPr="00682B16">
        <w:rPr>
          <w:rFonts w:ascii="Times New Roman" w:hAnsi="Times New Roman" w:cs="Times New Roman"/>
          <w:bCs/>
          <w:sz w:val="22"/>
        </w:rPr>
        <w:t xml:space="preserve">Here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r>
        <w:rPr>
          <w:rFonts w:ascii="Times New Roman" w:hAnsi="Times New Roman" w:cs="Times New Roman"/>
          <w:sz w:val="22"/>
        </w:rPr>
        <w:t xml:space="preserve">which </w:t>
      </w:r>
      <w:r w:rsidR="003C155A">
        <w:rPr>
          <w:rFonts w:ascii="Times New Roman" w:hAnsi="Times New Roman" w:cs="Times New Roman"/>
          <w:sz w:val="22"/>
        </w:rPr>
        <w:t xml:space="preserve">collectively </w:t>
      </w:r>
      <w:r>
        <w:rPr>
          <w:rFonts w:ascii="Times New Roman" w:hAnsi="Times New Roman" w:cs="Times New Roman"/>
          <w:sz w:val="22"/>
        </w:rPr>
        <w:t>form the</w:t>
      </w:r>
      <w:r w:rsidR="003C155A">
        <w:rPr>
          <w:rFonts w:ascii="Times New Roman" w:hAnsi="Times New Roman" w:cs="Times New Roman"/>
          <w:sz w:val="22"/>
        </w:rPr>
        <w:t xml:space="preserv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w:t>
      </w:r>
      <w:ins w:id="0" w:author="Rycroft, Christopher" w:date="2020-09-30T11:59:00Z">
        <w:r w:rsidR="00BD1CD3">
          <w:rPr>
            <w:rFonts w:ascii="Times New Roman" w:hAnsi="Times New Roman" w:cs="Times New Roman"/>
            <w:sz w:val="22"/>
          </w:rPr>
          <w:t>s</w:t>
        </w:r>
      </w:ins>
      <w:r w:rsidR="00121E91">
        <w:rPr>
          <w:rFonts w:ascii="Times New Roman" w:hAnsi="Times New Roman" w:cs="Times New Roman"/>
          <w:sz w:val="22"/>
        </w:rPr>
        <w:t xml:space="preserve"> </w:t>
      </w:r>
      <w:r w:rsidR="005900F0">
        <w:rPr>
          <w:rFonts w:ascii="Times New Roman" w:hAnsi="Times New Roman" w:cs="Times New Roman"/>
          <w:sz w:val="22"/>
        </w:rPr>
        <w:t>(</w:t>
      </w:r>
      <w:r w:rsidR="00AF5892">
        <w:rPr>
          <w:rFonts w:ascii="Times New Roman" w:hAnsi="Times New Roman" w:cs="Times New Roman"/>
          <w:sz w:val="22"/>
        </w:rPr>
        <w:t xml:space="preserve">see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2D458AD4" w:rsidR="00AF755C" w:rsidRPr="00AF755C" w:rsidRDefault="00DF2143"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ins w:id="1" w:author="Rycroft, Christopher" w:date="2020-09-30T13:39:00Z">
                  <w:rPr>
                    <w:rFonts w:ascii="Cambria Math" w:hAnsi="Cambria Math" w:cs="Times New Roman"/>
                    <w:sz w:val="22"/>
                  </w:rPr>
                  <m:t>,</m:t>
                </w:ins>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ins w:id="2" w:author="Rycroft, Christopher" w:date="2020-09-30T13:39:00Z">
                  <w:rPr>
                    <w:rFonts w:ascii="Cambria Math" w:hAnsi="Cambria Math" w:cs="Times New Roman"/>
                    <w:sz w:val="22"/>
                  </w:rPr>
                  <m:t>.</m:t>
                </w:ins>
              </m:r>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DF2143"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3244223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5336A92C"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886634">
        <w:rPr>
          <w:rFonts w:ascii="Times New Roman" w:hAnsi="Times New Roman" w:cs="Times New Roman"/>
          <w:sz w:val="22"/>
        </w:rPr>
        <w:t>top</w:t>
      </w:r>
      <w:r w:rsidR="00725E06">
        <w:rPr>
          <w:rFonts w:ascii="Times New Roman" w:hAnsi="Times New Roman" w:cs="Times New Roman"/>
          <w:sz w:val="22"/>
        </w:rPr>
        <w:t xml:space="preserve">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xml:space="preserve">. This transformation may reduce dimension discretely, as in the </w:t>
      </w:r>
      <w:commentRangeStart w:id="3"/>
      <w:r w:rsidR="00DD62B4">
        <w:rPr>
          <w:rFonts w:ascii="Times New Roman" w:hAnsi="Times New Roman" w:cs="Times New Roman"/>
          <w:sz w:val="22"/>
        </w:rPr>
        <w:t>case of grid cell aggregation</w:t>
      </w:r>
      <w:r w:rsidR="00725E06">
        <w:rPr>
          <w:rFonts w:ascii="Times New Roman" w:hAnsi="Times New Roman" w:cs="Times New Roman"/>
          <w:sz w:val="22"/>
        </w:rPr>
        <w:t xml:space="preserve"> </w:t>
      </w:r>
      <w:commentRangeEnd w:id="3"/>
      <w:r w:rsidR="00BD1CD3">
        <w:rPr>
          <w:rStyle w:val="CommentReference"/>
        </w:rPr>
        <w:commentReference w:id="3"/>
      </w:r>
      <w:r w:rsidR="00725E06">
        <w:rPr>
          <w:rFonts w:ascii="Times New Roman" w:hAnsi="Times New Roman" w:cs="Times New Roman"/>
          <w:sz w:val="22"/>
        </w:rPr>
        <w:t>(</w:t>
      </w:r>
      <w:r w:rsidR="00886634">
        <w:rPr>
          <w:rFonts w:ascii="Times New Roman" w:hAnsi="Times New Roman" w:cs="Times New Roman"/>
          <w:sz w:val="22"/>
        </w:rPr>
        <w:t>top</w:t>
      </w:r>
      <w:r w:rsidR="00725E06">
        <w:rPr>
          <w:rFonts w:ascii="Times New Roman" w:hAnsi="Times New Roman" w:cs="Times New Roman"/>
          <w:sz w:val="22"/>
        </w:rPr>
        <w:t xml:space="preserve">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w:t>
      </w:r>
      <w:r w:rsidR="00886634">
        <w:rPr>
          <w:rFonts w:ascii="Times New Roman" w:hAnsi="Times New Roman" w:cs="Times New Roman"/>
          <w:sz w:val="22"/>
        </w:rPr>
        <w:t>bottom</w:t>
      </w:r>
      <w:r>
        <w:rPr>
          <w:rFonts w:ascii="Times New Roman" w:hAnsi="Times New Roman" w:cs="Times New Roman"/>
          <w:sz w:val="22"/>
        </w:rPr>
        <w:t xml:space="preserve">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886634">
        <w:rPr>
          <w:rFonts w:ascii="Times New Roman" w:hAnsi="Times New Roman" w:cs="Times New Roman"/>
          <w:sz w:val="22"/>
        </w:rPr>
        <w:t>bottom</w:t>
      </w:r>
      <w:r w:rsidR="00725E06">
        <w:rPr>
          <w:rFonts w:ascii="Times New Roman" w:hAnsi="Times New Roman" w:cs="Times New Roman"/>
          <w:sz w:val="22"/>
        </w:rPr>
        <w:t xml:space="preserve"> left</w:t>
      </w:r>
      <w:r w:rsidR="00DD62B4">
        <w:rPr>
          <w:rFonts w:ascii="Times New Roman" w:hAnsi="Times New Roman" w:cs="Times New Roman"/>
          <w:sz w:val="22"/>
        </w:rPr>
        <w:t xml:space="preserve">, is a low-rank approximation of the original state space. The </w:t>
      </w:r>
      <w:commentRangeStart w:id="4"/>
      <w:r w:rsidR="00DD62B4">
        <w:rPr>
          <w:rFonts w:ascii="Times New Roman" w:hAnsi="Times New Roman" w:cs="Times New Roman"/>
          <w:sz w:val="22"/>
        </w:rPr>
        <w:t xml:space="preserve">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w:t>
      </w:r>
      <w:commentRangeEnd w:id="4"/>
      <w:r w:rsidR="00EA3C7F">
        <w:rPr>
          <w:rStyle w:val="CommentReference"/>
        </w:rPr>
        <w:commentReference w:id="4"/>
      </w:r>
      <w:r w:rsidR="00DD62B4">
        <w:rPr>
          <w:rFonts w:ascii="Times New Roman" w:eastAsiaTheme="minorEastAsia" w:hAnsi="Times New Roman" w:cs="Times New Roman"/>
          <w:sz w:val="22"/>
        </w:rPr>
        <w:t>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w:t>
      </w:r>
      <w:r w:rsidR="00886634">
        <w:rPr>
          <w:rFonts w:ascii="Times New Roman" w:hAnsi="Times New Roman" w:cs="Times New Roman"/>
          <w:sz w:val="22"/>
        </w:rPr>
        <w:t>bottom</w:t>
      </w:r>
      <w:r w:rsidR="00D201F9">
        <w:rPr>
          <w:rFonts w:ascii="Times New Roman" w:hAnsi="Times New Roman" w:cs="Times New Roman"/>
          <w:sz w:val="22"/>
        </w:rPr>
        <w:t xml:space="preserve">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298E6E02"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w:t>
      </w:r>
      <w:r w:rsidR="00682B16">
        <w:rPr>
          <w:rFonts w:ascii="Times New Roman" w:eastAsiaTheme="minorEastAsia" w:hAnsi="Times New Roman" w:cs="Times New Roman"/>
          <w:color w:val="000000" w:themeColor="text1"/>
          <w:sz w:val="22"/>
        </w:rPr>
        <w:t xml:space="preserve"> show that</w:t>
      </w:r>
      <w:r w:rsidR="008E09DE" w:rsidRPr="002315A1">
        <w:rPr>
          <w:rFonts w:ascii="Times New Roman" w:eastAsiaTheme="minorEastAsia" w:hAnsi="Times New Roman" w:cs="Times New Roman"/>
          <w:color w:val="000000" w:themeColor="text1"/>
          <w:sz w:val="22"/>
        </w:rPr>
        <w:t xml:space="preserve">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commentRangeStart w:id="5"/>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w:t>
      </w:r>
      <w:commentRangeEnd w:id="5"/>
      <w:r w:rsidR="00BF5821">
        <w:rPr>
          <w:rStyle w:val="CommentReference"/>
        </w:rPr>
        <w:commentReference w:id="5"/>
      </w:r>
      <w:r w:rsidR="000A0152">
        <w:rPr>
          <w:rFonts w:ascii="Times New Roman" w:eastAsiaTheme="minorEastAsia" w:hAnsi="Times New Roman" w:cs="Times New Roman"/>
          <w:sz w:val="22"/>
        </w:rPr>
        <w:t xml:space="preserve">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DF2143"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0914DC46"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sidR="00682B16">
        <w:rPr>
          <w:rFonts w:ascii="Times New Roman" w:hAnsi="Times New Roman" w:cs="Times New Roman"/>
          <w:sz w:val="22"/>
        </w:rPr>
        <w:t>is a diagonal matrix</w:t>
      </w:r>
      <w:r>
        <w:rPr>
          <w:rFonts w:ascii="Times New Roman" w:hAnsi="Times New Roman" w:cs="Times New Roman"/>
          <w:sz w:val="22"/>
        </w:rPr>
        <w:t xml:space="preserve"> </w:t>
      </w:r>
      <w:r w:rsidR="00682B16">
        <w:rPr>
          <w:rFonts w:ascii="Times New Roman" w:hAnsi="Times New Roman" w:cs="Times New Roman"/>
          <w:sz w:val="22"/>
        </w:rPr>
        <w:t>of the</w:t>
      </w:r>
      <w:r>
        <w:rPr>
          <w:rFonts w:ascii="Times New Roman" w:hAnsi="Times New Roman" w:cs="Times New Roman"/>
          <w:sz w:val="22"/>
        </w:rPr>
        <w:t xml:space="preserv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subspace,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DF2143"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16FD0599" w:rsidR="00031F55" w:rsidRPr="00AF755C" w:rsidRDefault="00DF2143"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ins w:id="6" w:author="Rycroft, Christopher" w:date="2020-09-30T13:39:00Z">
                  <m:rPr>
                    <m:sty m:val="bi"/>
                  </m:rPr>
                  <w:rPr>
                    <w:rFonts w:ascii="Cambria Math" w:hAnsi="Cambria Math" w:cs="Times New Roman"/>
                    <w:sz w:val="22"/>
                  </w:rPr>
                  <m:t>,</m:t>
                </w:ins>
              </m:r>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4D13D276"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w:t>
      </w:r>
      <w:r w:rsidR="007A57B5">
        <w:rPr>
          <w:rFonts w:ascii="Times New Roman" w:eastAsiaTheme="minorEastAsia" w:hAnsi="Times New Roman" w:cs="Times New Roman"/>
          <w:sz w:val="22"/>
        </w:rPr>
        <w:t>matrix</w:t>
      </w:r>
      <w:r w:rsidR="00A64F76">
        <w:rPr>
          <w:rFonts w:ascii="Times New Roman" w:eastAsiaTheme="minorEastAsia" w:hAnsi="Times New Roman" w:cs="Times New Roman"/>
          <w:sz w:val="22"/>
        </w:rPr>
        <w:t xml:space="preserve">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DF2143"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55B0442B"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7A57B5">
        <w:rPr>
          <w:rFonts w:ascii="Times New Roman" w:eastAsiaTheme="minorEastAsia" w:hAnsi="Times New Roman" w:cs="Times New Roman"/>
          <w:sz w:val="22"/>
        </w:rPr>
        <w:t>However, t</w:t>
      </w:r>
      <w:r w:rsidR="001B50A2">
        <w:rPr>
          <w:rFonts w:ascii="Times New Roman" w:eastAsiaTheme="minorEastAsia" w:hAnsi="Times New Roman" w:cs="Times New Roman"/>
          <w:sz w:val="22"/>
        </w:rPr>
        <w:t xml:space="preserve">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construct a reduced-dimension or reduced-rank Jacobian matrix at </w:t>
      </w:r>
      <w:r w:rsidR="007A57B5">
        <w:rPr>
          <w:rFonts w:ascii="Times New Roman" w:eastAsiaTheme="minorEastAsia" w:hAnsi="Times New Roman" w:cs="Times New Roman"/>
          <w:sz w:val="22"/>
        </w:rPr>
        <w:t>much</w:t>
      </w:r>
      <w:r w:rsidR="00CE2919">
        <w:rPr>
          <w:rFonts w:ascii="Times New Roman" w:eastAsiaTheme="minorEastAsia" w:hAnsi="Times New Roman" w:cs="Times New Roman"/>
          <w:sz w:val="22"/>
        </w:rPr>
        <w:t xml:space="preserve">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w:t>
      </w:r>
      <w:r w:rsidR="007A57B5">
        <w:rPr>
          <w:rFonts w:ascii="Times New Roman" w:eastAsiaTheme="minorEastAsia" w:hAnsi="Times New Roman" w:cs="Times New Roman"/>
          <w:sz w:val="22"/>
        </w:rPr>
        <w:t xml:space="preserve">see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w:t>
      </w:r>
      <w:r w:rsidR="00886634">
        <w:rPr>
          <w:rFonts w:ascii="Times New Roman" w:eastAsiaTheme="minorEastAsia" w:hAnsi="Times New Roman" w:cs="Times New Roman"/>
          <w:sz w:val="22"/>
        </w:rPr>
        <w:t>top</w:t>
      </w:r>
      <w:r w:rsidR="00E7598E">
        <w:rPr>
          <w:rFonts w:ascii="Times New Roman" w:eastAsiaTheme="minorEastAsia" w:hAnsi="Times New Roman" w:cs="Times New Roman"/>
          <w:sz w:val="22"/>
        </w:rPr>
        <w:t xml:space="preserve">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886634">
        <w:rPr>
          <w:rFonts w:ascii="Times New Roman" w:eastAsiaTheme="minorEastAsia" w:hAnsi="Times New Roman" w:cs="Times New Roman"/>
          <w:sz w:val="22"/>
        </w:rPr>
        <w:t>bottom</w:t>
      </w:r>
      <w:r w:rsidR="0048071C">
        <w:rPr>
          <w:rFonts w:ascii="Times New Roman" w:eastAsiaTheme="minorEastAsia" w:hAnsi="Times New Roman" w:cs="Times New Roman"/>
          <w:sz w:val="22"/>
        </w:rPr>
        <w:t xml:space="preserve">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754E9323" w14:textId="77777777" w:rsidR="007A57B5" w:rsidRDefault="00CE2919" w:rsidP="002178BA">
      <w:pPr>
        <w:rPr>
          <w:rFonts w:ascii="Times New Roman" w:eastAsiaTheme="minorEastAsia" w:hAnsi="Times New Roman" w:cs="Times New Roman"/>
          <w:bCs/>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p>
    <w:p w14:paraId="5558571D" w14:textId="77777777" w:rsidR="007A57B5" w:rsidRDefault="007A57B5" w:rsidP="002178BA">
      <w:pPr>
        <w:rPr>
          <w:rFonts w:ascii="Times New Roman" w:eastAsiaTheme="minorEastAsia" w:hAnsi="Times New Roman" w:cs="Times New Roman"/>
          <w:bCs/>
          <w:sz w:val="22"/>
        </w:rPr>
      </w:pPr>
    </w:p>
    <w:p w14:paraId="5EDE1DDB" w14:textId="27D495A8" w:rsidR="00872704" w:rsidRPr="00C32DA2" w:rsidRDefault="0089452B" w:rsidP="002178BA">
      <w:pPr>
        <w:rPr>
          <w:rFonts w:ascii="Times New Roman" w:eastAsiaTheme="minorEastAsia" w:hAnsi="Times New Roman" w:cs="Times New Roman"/>
          <w:i/>
          <w:sz w:val="22"/>
        </w:rPr>
      </w:pPr>
      <w:r>
        <w:rPr>
          <w:rFonts w:ascii="Times New Roman" w:eastAsiaTheme="minorEastAsia" w:hAnsi="Times New Roman" w:cs="Times New Roman"/>
          <w:sz w:val="22"/>
        </w:rPr>
        <w:t>In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emissions</w:t>
      </w:r>
      <w:r w:rsidR="00F53A86">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Q</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51367">
        <w:rPr>
          <w:rFonts w:ascii="Times New Roman" w:eastAsiaTheme="minorEastAsia" w:hAnsi="Times New Roman" w:cs="Times New Roman"/>
          <w:sz w:val="22"/>
        </w:rPr>
        <w:t xml:space="preserve"> </w:t>
      </w:r>
      <w:r w:rsidR="0048071C" w:rsidRPr="00F53A86">
        <w:rPr>
          <w:rFonts w:ascii="Times New Roman" w:eastAsiaTheme="minorEastAsia" w:hAnsi="Times New Roman" w:cs="Times New Roman"/>
          <w:color w:val="000000" w:themeColor="text1"/>
          <w:sz w:val="22"/>
        </w:rPr>
        <w:t>[</w:t>
      </w:r>
      <w:r w:rsidR="00F53A86" w:rsidRPr="00F53A86">
        <w:rPr>
          <w:rFonts w:ascii="Times New Roman" w:eastAsiaTheme="minorEastAsia" w:hAnsi="Times New Roman" w:cs="Times New Roman"/>
          <w:color w:val="000000" w:themeColor="text1"/>
          <w:sz w:val="22"/>
        </w:rPr>
        <w:t>kg</w:t>
      </w:r>
      <w:r w:rsidR="006734B3" w:rsidRPr="00F53A86">
        <w:rPr>
          <w:rFonts w:ascii="Times New Roman" w:eastAsiaTheme="minorEastAsia" w:hAnsi="Times New Roman" w:cs="Times New Roman"/>
          <w:color w:val="000000" w:themeColor="text1"/>
          <w:sz w:val="22"/>
        </w:rPr>
        <w:t xml:space="preserve"> </w:t>
      </w:r>
      <w:r w:rsidR="00F53A86" w:rsidRPr="00F53A86">
        <w:rPr>
          <w:rFonts w:ascii="Times New Roman" w:eastAsiaTheme="minorEastAsia" w:hAnsi="Times New Roman" w:cs="Times New Roman"/>
          <w:color w:val="000000" w:themeColor="text1"/>
          <w:sz w:val="22"/>
        </w:rPr>
        <w:t>m</w:t>
      </w:r>
      <w:r w:rsidR="00F53A86" w:rsidRPr="00F53A86">
        <w:rPr>
          <w:rFonts w:ascii="Times New Roman" w:eastAsiaTheme="minorEastAsia" w:hAnsi="Times New Roman" w:cs="Times New Roman"/>
          <w:color w:val="000000" w:themeColor="text1"/>
          <w:sz w:val="22"/>
          <w:vertAlign w:val="superscript"/>
        </w:rPr>
        <w:t>-2</w:t>
      </w:r>
      <w:r w:rsidR="00F53A86" w:rsidRPr="00F53A86">
        <w:rPr>
          <w:rFonts w:ascii="Times New Roman" w:eastAsiaTheme="minorEastAsia" w:hAnsi="Times New Roman" w:cs="Times New Roman"/>
          <w:color w:val="000000" w:themeColor="text1"/>
          <w:sz w:val="22"/>
        </w:rPr>
        <w:t xml:space="preserve"> </w:t>
      </w:r>
      <w:r w:rsidR="0048071C" w:rsidRPr="00F53A86">
        <w:rPr>
          <w:rFonts w:ascii="Times New Roman" w:eastAsiaTheme="minorEastAsia" w:hAnsi="Times New Roman" w:cs="Times New Roman"/>
          <w:color w:val="000000" w:themeColor="text1"/>
          <w:sz w:val="22"/>
        </w:rPr>
        <w:t>s</w:t>
      </w:r>
      <w:r w:rsidR="0048071C" w:rsidRPr="00F53A86">
        <w:rPr>
          <w:rFonts w:ascii="Times New Roman" w:eastAsiaTheme="minorEastAsia" w:hAnsi="Times New Roman" w:cs="Times New Roman"/>
          <w:color w:val="000000" w:themeColor="text1"/>
          <w:sz w:val="22"/>
          <w:vertAlign w:val="superscript"/>
        </w:rPr>
        <w:t>-1</w:t>
      </w:r>
      <w:r w:rsidR="0048071C" w:rsidRPr="00F53A86">
        <w:rPr>
          <w:rFonts w:ascii="Times New Roman" w:eastAsiaTheme="minorEastAsia" w:hAnsi="Times New Roman" w:cs="Times New Roman"/>
          <w:color w:val="000000" w:themeColor="text1"/>
          <w:sz w:val="22"/>
        </w:rPr>
        <w:t xml:space="preserve">] </w:t>
      </w:r>
      <w:r w:rsidR="00E51367" w:rsidRPr="00F53A86">
        <w:rPr>
          <w:rFonts w:ascii="Times New Roman" w:eastAsiaTheme="minorEastAsia" w:hAnsi="Times New Roman" w:cs="Times New Roman"/>
          <w:color w:val="000000" w:themeColor="text1"/>
          <w:sz w:val="22"/>
        </w:rPr>
        <w:t xml:space="preserve">produce local </w:t>
      </w:r>
      <w:r w:rsidR="0048071C" w:rsidRPr="00F53A86">
        <w:rPr>
          <w:rFonts w:ascii="Times New Roman" w:eastAsiaTheme="minorEastAsia" w:hAnsi="Times New Roman" w:cs="Times New Roman"/>
          <w:color w:val="000000" w:themeColor="text1"/>
          <w:sz w:val="22"/>
        </w:rPr>
        <w:t xml:space="preserve">column </w:t>
      </w:r>
      <w:r w:rsidR="006734B3" w:rsidRPr="00F53A86">
        <w:rPr>
          <w:rFonts w:ascii="Times New Roman" w:eastAsiaTheme="minorEastAsia" w:hAnsi="Times New Roman" w:cs="Times New Roman"/>
          <w:color w:val="000000" w:themeColor="text1"/>
          <w:sz w:val="22"/>
        </w:rPr>
        <w:t>mixing ratio</w:t>
      </w:r>
      <w:r w:rsidR="00E51367" w:rsidRPr="00F53A86">
        <w:rPr>
          <w:rFonts w:ascii="Times New Roman" w:eastAsiaTheme="minorEastAsia" w:hAnsi="Times New Roman" w:cs="Times New Roman"/>
          <w:color w:val="000000" w:themeColor="text1"/>
          <w:sz w:val="22"/>
        </w:rPr>
        <w:t xml:space="preserve"> enhancements </w:t>
      </w:r>
      <w:r w:rsidR="002315A1" w:rsidRPr="00F53A86">
        <w:rPr>
          <w:rFonts w:ascii="Times New Roman" w:eastAsiaTheme="minorEastAsia" w:hAnsi="Times New Roman" w:cs="Times New Roman"/>
          <w:color w:val="000000" w:themeColor="text1"/>
          <w:sz w:val="22"/>
        </w:rPr>
        <w:t>[</w:t>
      </w:r>
      <w:r w:rsidR="006734B3" w:rsidRPr="00F53A86">
        <w:rPr>
          <w:rFonts w:ascii="Times New Roman" w:eastAsiaTheme="minorEastAsia" w:hAnsi="Times New Roman" w:cs="Times New Roman"/>
          <w:color w:val="000000" w:themeColor="text1"/>
          <w:sz w:val="22"/>
        </w:rPr>
        <w:t>mol mol</w:t>
      </w:r>
      <w:r w:rsidR="006734B3" w:rsidRPr="00F53A86">
        <w:rPr>
          <w:rFonts w:ascii="Times New Roman" w:eastAsiaTheme="minorEastAsia" w:hAnsi="Times New Roman" w:cs="Times New Roman"/>
          <w:color w:val="000000" w:themeColor="text1"/>
          <w:sz w:val="22"/>
          <w:vertAlign w:val="superscript"/>
        </w:rPr>
        <w:t>-1</w:t>
      </w:r>
      <w:r w:rsidR="00C350EE" w:rsidRPr="00F53A86">
        <w:rPr>
          <w:rFonts w:ascii="Times New Roman" w:eastAsiaTheme="minorEastAsia" w:hAnsi="Times New Roman" w:cs="Times New Roman"/>
          <w:color w:val="000000" w:themeColor="text1"/>
          <w:sz w:val="22"/>
        </w:rPr>
        <w:t>]</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Pr>
          <w:rFonts w:ascii="Times New Roman" w:eastAsiaTheme="minorEastAsia" w:hAnsi="Times New Roman" w:cs="Times New Roman"/>
          <w:sz w:val="22"/>
        </w:rPr>
        <w:t xml:space="preserve">, both assumed constant over the </w:t>
      </w:r>
      <w:r>
        <w:rPr>
          <w:rFonts w:ascii="Times New Roman" w:eastAsiaTheme="minorEastAsia" w:hAnsi="Times New Roman" w:cs="Times New Roman"/>
          <w:sz w:val="22"/>
        </w:rPr>
        <w:lastRenderedPageBreak/>
        <w:t>inversion domain</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B480F04" w:rsidR="00EA75EE" w:rsidRPr="008C390F" w:rsidRDefault="00DF2143"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=2</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A</m:t>
                  </m:r>
                  <m:r>
                    <w:rPr>
                      <w:rFonts w:ascii="Cambria Math" w:eastAsiaTheme="minorEastAsia" w:hAnsi="Cambria Math" w:cs="Times New Roman"/>
                      <w:sz w:val="22"/>
                    </w:rPr>
                    <m:t>g</m:t>
                  </m:r>
                </m:num>
                <m:den>
                  <m:r>
                    <w:rPr>
                      <w:rFonts w:ascii="Cambria Math" w:eastAsiaTheme="minorEastAsia" w:hAnsi="Cambria Math" w:cs="Times New Roman"/>
                      <w:sz w:val="22"/>
                    </w:rPr>
                    <m:t>UWp</m:t>
                  </m:r>
                </m:den>
              </m:f>
              <m:sSub>
                <m:sSubPr>
                  <m:ctrlPr>
                    <w:rPr>
                      <w:rFonts w:ascii="Cambria Math" w:eastAsiaTheme="minorEastAsia" w:hAnsi="Cambria Math" w:cs="Times New Roman"/>
                      <w:i/>
                      <w:sz w:val="22"/>
                    </w:rPr>
                  </m:ctrlPr>
                </m:sSubPr>
                <m:e>
                  <m:r>
                    <w:rPr>
                      <w:rFonts w:ascii="Cambria Math" w:eastAsiaTheme="minorEastAsia" w:hAnsi="Cambria Math" w:cs="Times New Roman"/>
                      <w:sz w:val="22"/>
                    </w:rPr>
                    <m:t>Q</m:t>
                  </m:r>
                </m:e>
                <m:sub>
                  <m:r>
                    <m:rPr>
                      <m:sty m:val="p"/>
                    </m:rPr>
                    <w:rPr>
                      <w:rFonts w:ascii="Cambria Math" w:eastAsiaTheme="minorEastAsia" w:hAnsi="Cambria Math" w:cs="Times New Roman"/>
                      <w:sz w:val="22"/>
                    </w:rPr>
                    <m:t>C</m:t>
                  </m:r>
                  <m:sSub>
                    <m:sSubPr>
                      <m:ctrlPr>
                        <w:rPr>
                          <w:rFonts w:ascii="Cambria Math" w:eastAsiaTheme="minorEastAsia" w:hAnsi="Cambria Math" w:cs="Times New Roman"/>
                          <w:iCs/>
                          <w:sz w:val="22"/>
                        </w:rPr>
                      </m:ctrlPr>
                    </m:sSubPr>
                    <m:e>
                      <m:r>
                        <m:rPr>
                          <m:sty m:val="p"/>
                        </m:rPr>
                        <w:rPr>
                          <w:rFonts w:ascii="Cambria Math" w:eastAsiaTheme="minorEastAsia" w:hAnsi="Cambria Math" w:cs="Times New Roman"/>
                          <w:sz w:val="22"/>
                        </w:rPr>
                        <m:t>H</m:t>
                      </m:r>
                    </m:e>
                    <m:sub>
                      <m:r>
                        <m:rPr>
                          <m:sty m:val="p"/>
                        </m:rPr>
                        <w:rPr>
                          <w:rFonts w:ascii="Cambria Math" w:eastAsiaTheme="minorEastAsia" w:hAnsi="Cambria Math" w:cs="Times New Roman"/>
                          <w:sz w:val="22"/>
                        </w:rPr>
                        <m:t>4</m:t>
                      </m:r>
                    </m:sub>
                  </m:sSub>
                </m:sub>
              </m:sSub>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599D5E6"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w:commentRangeStart w:id="7"/>
      <w:r w:rsidR="00F53A86">
        <w:rPr>
          <w:rFonts w:ascii="Times New Roman" w:eastAsiaTheme="minorEastAsia" w:hAnsi="Times New Roman" w:cs="Times New Roman"/>
          <w:sz w:val="22"/>
        </w:rPr>
        <w:t xml:space="preserve">the 2 represents </w:t>
      </w:r>
      <w:commentRangeEnd w:id="7"/>
      <w:r w:rsidR="00BF5821">
        <w:rPr>
          <w:rStyle w:val="CommentReference"/>
        </w:rPr>
        <w:commentReference w:id="7"/>
      </w:r>
      <w:r w:rsidR="00F53A86">
        <w:rPr>
          <w:rFonts w:ascii="Times New Roman" w:eastAsiaTheme="minorEastAsia" w:hAnsi="Times New Roman" w:cs="Times New Roman"/>
          <w:sz w:val="22"/>
        </w:rPr>
        <w:t xml:space="preserve">the perturbation applied,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w:t>
      </w:r>
      <w:r w:rsidR="007A57B5">
        <w:rPr>
          <w:rFonts w:ascii="Times New Roman" w:eastAsiaTheme="minorEastAsia" w:hAnsi="Times New Roman" w:cs="Times New Roman"/>
          <w:sz w:val="22"/>
        </w:rPr>
        <w:t>cell</w:t>
      </w:r>
      <w:r>
        <w:rPr>
          <w:rFonts w:ascii="Times New Roman" w:eastAsiaTheme="minorEastAsia" w:hAnsi="Times New Roman" w:cs="Times New Roman"/>
          <w:sz w:val="22"/>
        </w:rPr>
        <w:t xml:space="preserve">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F53A86" w:rsidRPr="00F53A86">
        <w:rPr>
          <w:rFonts w:ascii="Times New Roman" w:eastAsiaTheme="minorEastAsia" w:hAnsi="Times New Roman" w:cs="Times New Roman"/>
          <w:i/>
          <w:iCs/>
          <w:sz w:val="22"/>
        </w:rPr>
        <w:t>A</w:t>
      </w:r>
      <w:r w:rsidR="00F53A86">
        <w:rPr>
          <w:rFonts w:ascii="Times New Roman" w:eastAsiaTheme="minorEastAsia" w:hAnsi="Times New Roman" w:cs="Times New Roman"/>
          <w:sz w:val="22"/>
        </w:rPr>
        <w:t xml:space="preserve"> is the area of the grid cell, </w:t>
      </w:r>
      <w:r w:rsidR="00EA75EE" w:rsidRPr="00F53A86">
        <w:rPr>
          <w:rFonts w:ascii="Times New Roman" w:eastAsiaTheme="minorEastAsia" w:hAnsi="Times New Roman" w:cs="Times New Roman"/>
          <w:i/>
          <w:iCs/>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B9145B">
        <w:rPr>
          <w:rFonts w:ascii="Times New Roman" w:eastAsiaTheme="minorEastAsia" w:hAnsi="Times New Roman" w:cs="Times New Roman"/>
          <w:sz w:val="22"/>
        </w:rPr>
        <w:t>,</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where the observation is found </w:t>
      </w:r>
      <w:r w:rsidR="00267A94">
        <w:rPr>
          <w:rFonts w:ascii="Times New Roman" w:eastAsiaTheme="minorEastAsia" w:hAnsi="Times New Roman" w:cs="Times New Roman"/>
          <w:sz w:val="22"/>
        </w:rPr>
        <w:t>and distribute</w:t>
      </w:r>
      <w:r w:rsidR="005E4C58">
        <w:rPr>
          <w:rFonts w:ascii="Times New Roman" w:eastAsiaTheme="minorEastAsia" w:hAnsi="Times New Roman" w:cs="Times New Roman"/>
          <w:sz w:val="22"/>
        </w:rPr>
        <w:t xml:space="preserve"> the remaining mass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5E4C58">
        <w:rPr>
          <w:rFonts w:ascii="Times New Roman" w:eastAsiaTheme="minorEastAsia" w:hAnsi="Times New Roman" w:cs="Times New Roman"/>
          <w:sz w:val="22"/>
        </w:rPr>
        <w:t xml:space="preserve"> 0.3, 0.2, and 0.1</w:t>
      </w:r>
      <w:r w:rsidR="00B9145B">
        <w:rPr>
          <w:rFonts w:ascii="Times New Roman" w:eastAsiaTheme="minorEastAsia" w:hAnsi="Times New Roman" w:cs="Times New Roman"/>
          <w:sz w:val="22"/>
        </w:rPr>
        <w:t xml:space="preserve"> from the </w:t>
      </w:r>
      <w:commentRangeStart w:id="8"/>
      <w:r w:rsidR="00B9145B">
        <w:rPr>
          <w:rFonts w:ascii="Times New Roman" w:eastAsiaTheme="minorEastAsia" w:hAnsi="Times New Roman" w:cs="Times New Roman"/>
          <w:sz w:val="22"/>
        </w:rPr>
        <w:t xml:space="preserve">inner to outer </w:t>
      </w:r>
      <w:commentRangeStart w:id="9"/>
      <w:r w:rsidR="00B9145B">
        <w:rPr>
          <w:rFonts w:ascii="Times New Roman" w:eastAsiaTheme="minorEastAsia" w:hAnsi="Times New Roman" w:cs="Times New Roman"/>
          <w:sz w:val="22"/>
        </w:rPr>
        <w:t>ring</w:t>
      </w:r>
      <w:commentRangeEnd w:id="9"/>
      <w:r w:rsidR="00BF5821">
        <w:rPr>
          <w:rStyle w:val="CommentReference"/>
        </w:rPr>
        <w:commentReference w:id="9"/>
      </w:r>
      <w:r w:rsidR="00B9145B">
        <w:rPr>
          <w:rFonts w:ascii="Times New Roman" w:eastAsiaTheme="minorEastAsia" w:hAnsi="Times New Roman" w:cs="Times New Roman"/>
          <w:sz w:val="22"/>
        </w:rPr>
        <w:t>.</w:t>
      </w:r>
      <w:commentRangeEnd w:id="8"/>
      <w:r w:rsidR="00BF5821">
        <w:rPr>
          <w:rStyle w:val="CommentReference"/>
        </w:rPr>
        <w:commentReference w:id="8"/>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6C2AFDF6"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r w:rsidR="00267A94">
        <w:rPr>
          <w:rFonts w:ascii="Times New Roman" w:hAnsi="Times New Roman" w:cs="Times New Roman"/>
          <w:color w:val="000000" w:themeColor="text1"/>
          <w:sz w:val="22"/>
        </w:rPr>
        <w:t>clusters</w:t>
      </w:r>
      <w:r w:rsidRPr="00B67C69">
        <w:rPr>
          <w:rFonts w:ascii="Times New Roman" w:hAnsi="Times New Roman" w:cs="Times New Roman"/>
          <w:color w:val="000000" w:themeColor="text1"/>
          <w:sz w:val="22"/>
        </w:rPr>
        <w:t xml:space="preserve"> grid cells elsewhere</w:t>
      </w:r>
      <w:r w:rsidR="008959C4" w:rsidRPr="00B67C69">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8959C4" w:rsidRPr="00B67C69">
        <w:rPr>
          <w:rFonts w:ascii="Times New Roman" w:hAnsi="Times New Roman" w:cs="Times New Roman"/>
          <w:color w:val="000000" w:themeColor="text1"/>
          <w:sz w:val="22"/>
        </w:rPr>
        <w:t xml:space="preserve">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r w:rsidR="008373D7">
        <w:rPr>
          <w:rFonts w:ascii="Times New Roman" w:eastAsiaTheme="minorEastAsia" w:hAnsi="Times New Roman" w:cs="Times New Roman"/>
          <w:color w:val="000000" w:themeColor="text1"/>
          <w:sz w:val="22"/>
        </w:rPr>
        <w:t>DOFS</w:t>
      </w:r>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B9145B">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w:t>
      </w:r>
      <w:commentRangeStart w:id="10"/>
      <w:r w:rsidR="0092072F">
        <w:rPr>
          <w:rFonts w:ascii="Times New Roman" w:hAnsi="Times New Roman" w:cs="Times New Roman"/>
          <w:color w:val="000000" w:themeColor="text1"/>
          <w:sz w:val="22"/>
        </w:rPr>
        <w:t xml:space="preserve">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commentRangeEnd w:id="10"/>
      <w:r w:rsidR="001B30B1">
        <w:rPr>
          <w:rStyle w:val="CommentReference"/>
        </w:rPr>
        <w:commentReference w:id="10"/>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w:t>
      </w:r>
      <w:commentRangeStart w:id="11"/>
      <w:r w:rsidR="008C0A5A" w:rsidRPr="00B67C69">
        <w:rPr>
          <w:rFonts w:ascii="Times New Roman" w:hAnsi="Times New Roman" w:cs="Times New Roman"/>
          <w:color w:val="000000" w:themeColor="text1"/>
          <w:sz w:val="22"/>
        </w:rPr>
        <w:t xml:space="preserve">Gaussian mixture model </w:t>
      </w:r>
      <w:commentRangeEnd w:id="11"/>
      <w:r w:rsidR="000072F2">
        <w:rPr>
          <w:rStyle w:val="CommentReference"/>
        </w:rPr>
        <w:commentReference w:id="11"/>
      </w:r>
      <w:r w:rsidR="008C0A5A" w:rsidRPr="00B67C69">
        <w:rPr>
          <w:rFonts w:ascii="Times New Roman" w:hAnsi="Times New Roman" w:cs="Times New Roman"/>
          <w:color w:val="000000" w:themeColor="text1"/>
          <w:sz w:val="22"/>
        </w:rPr>
        <w:t xml:space="preserve">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33DD001D"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w:t>
      </w:r>
      <w:r w:rsidR="00267A94">
        <w:rPr>
          <w:rFonts w:ascii="Times New Roman" w:eastAsiaTheme="minorEastAsia" w:hAnsi="Times New Roman" w:cs="Times New Roman"/>
          <w:color w:val="000000" w:themeColor="text1"/>
          <w:sz w:val="22"/>
        </w:rPr>
        <w:t xml:space="preserve">(Section 2.3) </w:t>
      </w:r>
      <w:r w:rsidR="00F94D82" w:rsidRPr="00DB3E3A">
        <w:rPr>
          <w:rFonts w:ascii="Times New Roman" w:eastAsiaTheme="minorEastAsia" w:hAnsi="Times New Roman" w:cs="Times New Roman"/>
          <w:color w:val="000000" w:themeColor="text1"/>
          <w:sz w:val="22"/>
        </w:rPr>
        <w:t xml:space="preserve">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r w:rsidR="00D133F8">
        <w:rPr>
          <w:rFonts w:ascii="Times New Roman" w:eastAsiaTheme="minorEastAsia" w:hAnsi="Times New Roman" w:cs="Times New Roman"/>
          <w:color w:val="000000" w:themeColor="text1"/>
          <w:sz w:val="22"/>
        </w:rPr>
        <w:t>ies</w:t>
      </w:r>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267A94">
        <w:rPr>
          <w:rFonts w:ascii="Times New Roman" w:eastAsiaTheme="minorEastAsia" w:hAnsi="Times New Roman" w:cs="Times New Roman"/>
          <w:color w:val="000000" w:themeColor="text1"/>
          <w:sz w:val="22"/>
        </w:rPr>
        <w:t>s</w:t>
      </w:r>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56A5ACE" w:rsidR="008A2BE5" w:rsidRPr="008E7B55" w:rsidRDefault="00FF3655" w:rsidP="008A2BE5">
      <w:pPr>
        <w:rPr>
          <w:rFonts w:ascii="Times New Roman" w:hAnsi="Times New Roman" w:cs="Times New Roman"/>
          <w:sz w:val="22"/>
        </w:rPr>
      </w:pPr>
      <w:r>
        <w:rPr>
          <w:rFonts w:ascii="Times New Roman" w:hAnsi="Times New Roman" w:cs="Times New Roman"/>
          <w:sz w:val="22"/>
        </w:rPr>
        <w:lastRenderedPageBreak/>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w:t>
      </w:r>
      <w:r w:rsidR="00886634">
        <w:rPr>
          <w:rFonts w:ascii="Times New Roman" w:hAnsi="Times New Roman" w:cs="Times New Roman"/>
          <w:sz w:val="22"/>
        </w:rPr>
        <w:t>bottom</w:t>
      </w:r>
      <w:r>
        <w:rPr>
          <w:rFonts w:ascii="Times New Roman" w:hAnsi="Times New Roman" w:cs="Times New Roman"/>
          <w:sz w:val="22"/>
        </w:rPr>
        <w:t xml:space="preserve">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DF2143"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B187F4B"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w:t>
      </w:r>
      <w:r w:rsidR="00886634">
        <w:rPr>
          <w:rFonts w:ascii="Times New Roman" w:eastAsiaTheme="minorEastAsia" w:hAnsi="Times New Roman" w:cs="Times New Roman"/>
          <w:sz w:val="22"/>
        </w:rPr>
        <w:t>bottom</w:t>
      </w:r>
      <w:r w:rsidR="005B2C93">
        <w:rPr>
          <w:rFonts w:ascii="Times New Roman" w:eastAsiaTheme="minorEastAsia" w:hAnsi="Times New Roman" w:cs="Times New Roman"/>
          <w:sz w:val="22"/>
        </w:rPr>
        <w:t xml:space="preserve">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68C1EEFC"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267A94">
        <w:rPr>
          <w:rFonts w:ascii="Times New Roman" w:eastAsiaTheme="minorEastAsia" w:hAnsi="Times New Roman" w:cs="Times New Roman"/>
          <w:sz w:val="22"/>
        </w:rPr>
        <w:t xml:space="preserve">(Section 2.3)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w:t>
      </w:r>
      <w:r w:rsidR="002B6192">
        <w:rPr>
          <w:rFonts w:ascii="Times New Roman" w:eastAsiaTheme="minorEastAsia" w:hAnsi="Times New Roman" w:cs="Times New Roman"/>
          <w:sz w:val="22"/>
        </w:rPr>
        <w:t>stricter</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2B6192">
        <w:rPr>
          <w:rFonts w:ascii="Times New Roman" w:eastAsiaTheme="minorEastAsia" w:hAnsi="Times New Roman" w:cs="Times New Roman"/>
          <w:sz w:val="22"/>
        </w:rPr>
        <w:t>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50BEAB1E"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w:t>
      </w:r>
      <w:r w:rsidR="0020565B">
        <w:rPr>
          <w:rFonts w:ascii="Times New Roman" w:hAnsi="Times New Roman" w:cs="Times New Roman"/>
          <w:color w:val="000000" w:themeColor="text1"/>
          <w:sz w:val="22"/>
        </w:rPr>
        <w:lastRenderedPageBreak/>
        <w:t>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765894">
        <w:rPr>
          <w:rFonts w:ascii="Times New Roman" w:hAnsi="Times New Roman" w:cs="Times New Roman"/>
          <w:color w:val="000000" w:themeColor="text1"/>
          <w:sz w:val="22"/>
        </w:rPr>
        <w:t xml:space="preserve">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w:t>
      </w:r>
      <w:commentRangeStart w:id="12"/>
      <w:r w:rsidR="00BF3452" w:rsidRPr="000A6536">
        <w:rPr>
          <w:rFonts w:ascii="Times New Roman" w:hAnsi="Times New Roman" w:cs="Times New Roman"/>
          <w:color w:val="000000" w:themeColor="text1"/>
          <w:sz w:val="22"/>
        </w:rPr>
        <w:t>the prior</w:t>
      </w:r>
      <w:commentRangeEnd w:id="12"/>
      <w:r w:rsidR="00DB1A31">
        <w:rPr>
          <w:rStyle w:val="CommentReference"/>
        </w:rPr>
        <w:commentReference w:id="12"/>
      </w:r>
      <w:r w:rsidR="00BF3452" w:rsidRPr="000A6536">
        <w:rPr>
          <w:rFonts w:ascii="Times New Roman" w:hAnsi="Times New Roman" w:cs="Times New Roman"/>
          <w:color w:val="000000" w:themeColor="text1"/>
          <w:sz w:val="22"/>
        </w:rPr>
        <w:t xml:space="preserve">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4BDA05CB" w:rsidR="00BF3452" w:rsidRPr="000A6536" w:rsidRDefault="00DF2143"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6AA9803E" w:rsidR="00FC4945" w:rsidRPr="00EA5F19" w:rsidRDefault="00BF3452" w:rsidP="0092104F">
      <w:pPr>
        <w:rPr>
          <w:rFonts w:ascii="Times New Roman" w:hAnsi="Times New Roman" w:cs="Times New Roman"/>
          <w:color w:val="000000" w:themeColor="text1"/>
          <w:sz w:val="22"/>
        </w:rPr>
      </w:pPr>
      <w:r w:rsidRPr="00EA5F19">
        <w:rPr>
          <w:rFonts w:ascii="Times New Roman" w:hAnsi="Times New Roman" w:cs="Times New Roman"/>
          <w:color w:val="000000" w:themeColor="text1"/>
          <w:sz w:val="22"/>
        </w:rPr>
        <w:t>The regulariz</w:t>
      </w:r>
      <w:r w:rsidR="00765894" w:rsidRPr="00EA5F19">
        <w:rPr>
          <w:rFonts w:ascii="Times New Roman" w:hAnsi="Times New Roman" w:cs="Times New Roman"/>
          <w:color w:val="000000" w:themeColor="text1"/>
          <w:sz w:val="22"/>
        </w:rPr>
        <w:t>ation</w:t>
      </w:r>
      <w:r w:rsidRPr="00EA5F19">
        <w:rPr>
          <w:rFonts w:ascii="Times New Roman" w:hAnsi="Times New Roman" w:cs="Times New Roman"/>
          <w:color w:val="000000" w:themeColor="text1"/>
          <w:sz w:val="22"/>
        </w:rPr>
        <w:t xml:space="preserve"> factor functionally decreases the observational error covariance, increasing the DOFS.</w:t>
      </w:r>
      <w:r w:rsidR="00A56B21" w:rsidRPr="00EA5F19">
        <w:rPr>
          <w:rFonts w:ascii="Times New Roman" w:hAnsi="Times New Roman" w:cs="Times New Roman"/>
          <w:color w:val="000000" w:themeColor="text1"/>
          <w:sz w:val="22"/>
        </w:rPr>
        <w:t xml:space="preserve"> </w:t>
      </w:r>
      <w:r w:rsidR="006E76AE" w:rsidRPr="00EA5F19">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sidRPr="00EA5F19">
        <w:rPr>
          <w:rFonts w:ascii="Times New Roman" w:eastAsiaTheme="minorEastAsia" w:hAnsi="Times New Roman" w:cs="Times New Roman"/>
          <w:color w:val="000000" w:themeColor="text1"/>
          <w:sz w:val="22"/>
        </w:rPr>
        <w:t xml:space="preserve">, increasing </w:t>
      </w:r>
      <w:r w:rsidR="00A56B21" w:rsidRPr="00EA5F19">
        <w:rPr>
          <w:rFonts w:ascii="Times New Roman" w:eastAsiaTheme="minorEastAsia" w:hAnsi="Times New Roman" w:cs="Times New Roman"/>
          <w:color w:val="000000" w:themeColor="text1"/>
          <w:sz w:val="22"/>
        </w:rPr>
        <w:t xml:space="preserve">the </w:t>
      </w:r>
      <w:r w:rsidR="00366AAF" w:rsidRPr="00EA5F19">
        <w:rPr>
          <w:rFonts w:ascii="Times New Roman" w:eastAsiaTheme="minorEastAsia" w:hAnsi="Times New Roman" w:cs="Times New Roman"/>
          <w:color w:val="000000" w:themeColor="text1"/>
          <w:sz w:val="22"/>
        </w:rPr>
        <w:t xml:space="preserve">native-resolution </w:t>
      </w:r>
      <w:r w:rsidR="00A56B21" w:rsidRPr="00EA5F19">
        <w:rPr>
          <w:rFonts w:ascii="Times New Roman" w:eastAsiaTheme="minorEastAsia" w:hAnsi="Times New Roman" w:cs="Times New Roman"/>
          <w:color w:val="000000" w:themeColor="text1"/>
          <w:sz w:val="22"/>
        </w:rPr>
        <w:t>DOFS from 40 to 216.</w:t>
      </w:r>
      <w:r w:rsidR="0021389A" w:rsidRPr="00EA5F19">
        <w:rPr>
          <w:rFonts w:ascii="Times New Roman" w:eastAsiaTheme="minorEastAsia" w:hAnsi="Times New Roman" w:cs="Times New Roman"/>
          <w:color w:val="000000" w:themeColor="text1"/>
          <w:sz w:val="22"/>
        </w:rPr>
        <w:t xml:space="preserve"> </w:t>
      </w:r>
      <w:r w:rsidR="00E21BAB" w:rsidRPr="00EA5F19">
        <w:rPr>
          <w:rFonts w:ascii="Times New Roman" w:eastAsiaTheme="minorEastAsia" w:hAnsi="Times New Roman" w:cs="Times New Roman"/>
          <w:color w:val="000000" w:themeColor="text1"/>
          <w:sz w:val="22"/>
        </w:rPr>
        <w:t>Because of noise in the GOSAT data, this artificial</w:t>
      </w:r>
      <w:r w:rsidR="0021389A" w:rsidRPr="00EA5F19">
        <w:rPr>
          <w:rFonts w:ascii="Times New Roman" w:eastAsiaTheme="minorEastAsia" w:hAnsi="Times New Roman" w:cs="Times New Roman"/>
          <w:color w:val="000000" w:themeColor="text1"/>
          <w:sz w:val="22"/>
        </w:rPr>
        <w:t xml:space="preserve"> increase in </w:t>
      </w:r>
      <w:r w:rsidR="00E21BAB" w:rsidRPr="00EA5F19">
        <w:rPr>
          <w:rFonts w:ascii="Times New Roman" w:eastAsiaTheme="minorEastAsia" w:hAnsi="Times New Roman" w:cs="Times New Roman"/>
          <w:color w:val="000000" w:themeColor="text1"/>
          <w:sz w:val="22"/>
        </w:rPr>
        <w:t>information content results in overfit</w:t>
      </w:r>
      <w:r w:rsidR="00EA5F19">
        <w:rPr>
          <w:rFonts w:ascii="Times New Roman" w:eastAsiaTheme="minorEastAsia" w:hAnsi="Times New Roman" w:cs="Times New Roman"/>
          <w:color w:val="000000" w:themeColor="text1"/>
          <w:sz w:val="22"/>
        </w:rPr>
        <w:t>, which we ignore</w:t>
      </w:r>
      <w:r w:rsidR="00E21BAB" w:rsidRPr="00EA5F19">
        <w:rPr>
          <w:rFonts w:ascii="Times New Roman" w:eastAsiaTheme="minorEastAsia" w:hAnsi="Times New Roman" w:cs="Times New Roman"/>
          <w:color w:val="000000" w:themeColor="text1"/>
          <w:sz w:val="22"/>
        </w:rPr>
        <w:t xml:space="preserve"> </w:t>
      </w:r>
      <w:r w:rsidR="00EA5F19">
        <w:rPr>
          <w:rFonts w:ascii="Times New Roman" w:eastAsiaTheme="minorEastAsia" w:hAnsi="Times New Roman" w:cs="Times New Roman"/>
          <w:color w:val="000000" w:themeColor="text1"/>
          <w:sz w:val="22"/>
        </w:rPr>
        <w:t xml:space="preserve">in </w:t>
      </w:r>
      <w:r w:rsidR="00755CBA" w:rsidRPr="00EA5F19">
        <w:rPr>
          <w:rFonts w:ascii="Times New Roman" w:eastAsiaTheme="minorEastAsia" w:hAnsi="Times New Roman" w:cs="Times New Roman"/>
          <w:color w:val="000000" w:themeColor="text1"/>
          <w:sz w:val="22"/>
        </w:rPr>
        <w:t>our demonstration.</w:t>
      </w:r>
      <w:r w:rsidR="008530FC" w:rsidRPr="00EA5F19">
        <w:rPr>
          <w:rFonts w:ascii="Times New Roman" w:eastAsiaTheme="minorEastAsia" w:hAnsi="Times New Roman" w:cs="Times New Roman"/>
          <w:color w:val="000000" w:themeColor="text1"/>
          <w:sz w:val="22"/>
        </w:rPr>
        <w:t xml:space="preserve"> </w:t>
      </w:r>
      <w:r w:rsidR="00560545" w:rsidRPr="00EA5F19">
        <w:rPr>
          <w:rFonts w:ascii="Times New Roman" w:eastAsiaTheme="minorEastAsia" w:hAnsi="Times New Roman" w:cs="Times New Roman"/>
          <w:color w:val="000000" w:themeColor="text1"/>
          <w:sz w:val="22"/>
        </w:rPr>
        <w:t>All inversions solve for posterior scaling factors defined relative to the prior emissions.</w:t>
      </w:r>
    </w:p>
    <w:p w14:paraId="1D916A9D" w14:textId="77777777" w:rsidR="00FC4945" w:rsidRPr="00DA78DD" w:rsidRDefault="00FC4945" w:rsidP="0092104F">
      <w:pPr>
        <w:rPr>
          <w:rFonts w:ascii="Times New Roman" w:hAnsi="Times New Roman" w:cs="Times New Roman"/>
          <w:color w:val="4472C4" w:themeColor="accent1"/>
          <w:sz w:val="22"/>
        </w:rPr>
      </w:pPr>
    </w:p>
    <w:p w14:paraId="7C0C1B62" w14:textId="41EF3116"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calculations","type":"article-journal"},"uris":["http://www.mendeley.com/documents/?uuid=23406917-afe2-4317-bfe9-e2d83fb7930f"]}],"mendeley":{"formattedCitation":"(R. J. Parker et al. 2015; R. Parker et al. 2011)","manualFormatting":"(Parker et al. 2015; Parker et al. 2011)","plainTextFormattedCitation":"(R. J. Parker et al. 2015; R. Parker et al. 2011)","previouslyFormattedCitation":"(R. J. Parker et al. 2015; R. Parker et al. 2011)"},"properties":{"noteIndex":0},"schema":"https://github.com/citation-style-language/schema/raw/master/csl-citation.json"}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 Parker et al. 2011)</w:t>
      </w:r>
      <w:r w:rsidR="00F53A86">
        <w:rPr>
          <w:rFonts w:ascii="Times New Roman" w:hAnsi="Times New Roman" w:cs="Times New Roman"/>
          <w:color w:val="000000" w:themeColor="text1"/>
          <w:sz w:val="22"/>
        </w:rPr>
        <w:fldChar w:fldCharType="end"/>
      </w:r>
      <w:r w:rsidR="00F53A8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r w:rsidR="008530FC">
        <w:rPr>
          <w:rFonts w:ascii="Times New Roman" w:hAnsi="Times New Roman" w:cs="Times New Roman"/>
          <w:color w:val="000000" w:themeColor="text1"/>
          <w:sz w:val="22"/>
        </w:rPr>
        <w:t>Th</w:t>
      </w:r>
      <w:r w:rsidR="00EA5F19">
        <w:rPr>
          <w:rFonts w:ascii="Times New Roman" w:hAnsi="Times New Roman" w:cs="Times New Roman"/>
          <w:color w:val="000000" w:themeColor="text1"/>
          <w:sz w:val="22"/>
        </w:rPr>
        <w:t>e</w:t>
      </w:r>
      <w:r w:rsidR="008530FC">
        <w:rPr>
          <w:rFonts w:ascii="Times New Roman" w:hAnsi="Times New Roman" w:cs="Times New Roman"/>
          <w:color w:val="000000" w:themeColor="text1"/>
          <w:sz w:val="22"/>
        </w:rPr>
        <w:t xml:space="preserve"> demonstration is sufficiently </w:t>
      </w:r>
      <w:r w:rsidR="00EA5F19">
        <w:rPr>
          <w:rFonts w:ascii="Times New Roman" w:hAnsi="Times New Roman" w:cs="Times New Roman"/>
          <w:color w:val="000000" w:themeColor="text1"/>
          <w:sz w:val="22"/>
        </w:rPr>
        <w:t xml:space="preserve">coarse-resolution and </w:t>
      </w:r>
      <w:r w:rsidR="008530FC">
        <w:rPr>
          <w:rFonts w:ascii="Times New Roman" w:hAnsi="Times New Roman" w:cs="Times New Roman"/>
          <w:color w:val="000000" w:themeColor="text1"/>
          <w:sz w:val="22"/>
        </w:rPr>
        <w:t xml:space="preserve">short that the native-resolution Jacobian matrix </w:t>
      </w:r>
      <w:r w:rsidR="00EA5F19" w:rsidRPr="00EA5F19">
        <w:rPr>
          <w:rFonts w:ascii="Times New Roman" w:hAnsi="Times New Roman" w:cs="Times New Roman"/>
          <w:b/>
          <w:bCs/>
          <w:color w:val="000000" w:themeColor="text1"/>
          <w:sz w:val="22"/>
        </w:rPr>
        <w:t>K</w:t>
      </w:r>
      <w:r w:rsidR="00EA5F19">
        <w:rPr>
          <w:rFonts w:ascii="Times New Roman" w:hAnsi="Times New Roman" w:cs="Times New Roman"/>
          <w:color w:val="000000" w:themeColor="text1"/>
          <w:sz w:val="22"/>
        </w:rPr>
        <w:t xml:space="preserve"> </w:t>
      </w:r>
      <w:r w:rsidR="008530FC" w:rsidRPr="00EA5F19">
        <w:rPr>
          <w:rFonts w:ascii="Times New Roman" w:hAnsi="Times New Roman" w:cs="Times New Roman"/>
          <w:color w:val="000000" w:themeColor="text1"/>
          <w:sz w:val="22"/>
        </w:rPr>
        <w:t>can</w:t>
      </w:r>
      <w:r w:rsidR="008530FC">
        <w:rPr>
          <w:rFonts w:ascii="Times New Roman" w:hAnsi="Times New Roman" w:cs="Times New Roman"/>
          <w:color w:val="000000" w:themeColor="text1"/>
          <w:sz w:val="22"/>
        </w:rPr>
        <w:t xml:space="preserve"> be explicitly computed with 2099 model runs. </w:t>
      </w:r>
      <w:r w:rsidR="00E16148">
        <w:rPr>
          <w:rFonts w:ascii="Times New Roman" w:hAnsi="Times New Roman" w:cs="Times New Roman"/>
          <w:color w:val="000000" w:themeColor="text1"/>
          <w:sz w:val="22"/>
        </w:rPr>
        <w:t xml:space="preserve">After constructing </w:t>
      </w:r>
      <w:r w:rsidR="00EA5F19">
        <w:rPr>
          <w:rFonts w:ascii="Times New Roman" w:hAnsi="Times New Roman" w:cs="Times New Roman"/>
          <w:b/>
          <w:bCs/>
          <w:color w:val="000000" w:themeColor="text1"/>
          <w:sz w:val="22"/>
        </w:rPr>
        <w:t>K</w:t>
      </w:r>
      <w:r w:rsidR="006318E7">
        <w:rPr>
          <w:rFonts w:ascii="Times New Roman" w:hAnsi="Times New Roman" w:cs="Times New Roman"/>
          <w:color w:val="000000" w:themeColor="text1"/>
          <w:sz w:val="22"/>
        </w:rPr>
        <w:t xml:space="preserve">, we use </w:t>
      </w:r>
      <w:r w:rsidR="00EA5F19">
        <w:rPr>
          <w:rFonts w:ascii="Times New Roman" w:hAnsi="Times New Roman" w:cs="Times New Roman"/>
          <w:color w:val="000000" w:themeColor="text1"/>
          <w:sz w:val="22"/>
        </w:rPr>
        <w:t xml:space="preserve">it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r w:rsidR="00EA5F19">
        <w:rPr>
          <w:rFonts w:ascii="Times New Roman" w:hAnsi="Times New Roman" w:cs="Times New Roman"/>
          <w:color w:val="000000" w:themeColor="text1"/>
          <w:sz w:val="22"/>
        </w:rPr>
        <w:t>.</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0B1C2751"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w:t>
      </w:r>
      <w:r w:rsidR="00886634">
        <w:rPr>
          <w:rFonts w:ascii="Times New Roman" w:eastAsiaTheme="minorEastAsia" w:hAnsi="Times New Roman" w:cs="Times New Roman"/>
          <w:sz w:val="22"/>
        </w:rPr>
        <w:t>s</w:t>
      </w:r>
      <w:r w:rsidR="00560545">
        <w:rPr>
          <w:rFonts w:ascii="Times New Roman" w:eastAsiaTheme="minorEastAsia" w:hAnsi="Times New Roman" w:cs="Times New Roman"/>
          <w:sz w:val="22"/>
        </w:rPr>
        <w:t xml:space="preserve">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w:t>
      </w:r>
      <w:r w:rsidR="00EA5F19">
        <w:rPr>
          <w:rFonts w:ascii="Times New Roman" w:eastAsiaTheme="minorEastAsia" w:hAnsi="Times New Roman" w:cs="Times New Roman"/>
          <w:sz w:val="22"/>
        </w:rPr>
        <w:t xml:space="preserve"> standard deviations</w:t>
      </w:r>
      <w:r w:rsidR="002F70D8">
        <w:rPr>
          <w:rFonts w:ascii="Times New Roman" w:eastAsiaTheme="minorEastAsia" w:hAnsi="Times New Roman" w:cs="Times New Roman"/>
          <w:sz w:val="22"/>
        </w:rPr>
        <w:t xml:space="preserve"> (</w:t>
      </w:r>
      <w:r w:rsidR="00886634">
        <w:rPr>
          <w:rFonts w:ascii="Times New Roman" w:eastAsiaTheme="minorEastAsia" w:hAnsi="Times New Roman" w:cs="Times New Roman"/>
          <w:sz w:val="22"/>
        </w:rPr>
        <w:t>bottom</w:t>
      </w:r>
      <w:r w:rsidR="002F70D8">
        <w:rPr>
          <w:rFonts w:ascii="Times New Roman" w:eastAsiaTheme="minorEastAsia" w:hAnsi="Times New Roman" w:cs="Times New Roman"/>
          <w:sz w:val="22"/>
        </w:rPr>
        <w:t xml:space="preserve"> left panel) and the observation density (</w:t>
      </w:r>
      <w:r w:rsidR="00886634">
        <w:rPr>
          <w:rFonts w:ascii="Times New Roman" w:eastAsiaTheme="minorEastAsia" w:hAnsi="Times New Roman" w:cs="Times New Roman"/>
          <w:sz w:val="22"/>
        </w:rPr>
        <w:t xml:space="preserve">bottom </w:t>
      </w:r>
      <w:r w:rsidR="002F70D8">
        <w:rPr>
          <w:rFonts w:ascii="Times New Roman" w:eastAsiaTheme="minorEastAsia" w:hAnsi="Times New Roman" w:cs="Times New Roman"/>
          <w:sz w:val="22"/>
        </w:rPr>
        <w:t xml:space="preserve">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F53A86">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r w:rsidR="00EA5F19">
        <w:rPr>
          <w:rFonts w:ascii="Times New Roman" w:hAnsi="Times New Roman" w:cs="Times New Roman"/>
          <w:color w:val="000000" w:themeColor="text1"/>
          <w:sz w:val="22"/>
        </w:rPr>
        <w:t xml:space="preserve">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w:t>
      </w:r>
      <w:r w:rsidR="00F53A86">
        <w:rPr>
          <w:rFonts w:ascii="Times New Roman" w:hAnsi="Times New Roman" w:cs="Times New Roman"/>
          <w:color w:val="000000" w:themeColor="text1"/>
          <w:sz w:val="22"/>
        </w:rPr>
        <w:fldChar w:fldCharType="end"/>
      </w:r>
      <w:r w:rsidR="001F24B6" w:rsidRPr="00773FCE">
        <w:rPr>
          <w:rFonts w:ascii="Times New Roman" w:hAnsi="Times New Roman" w:cs="Times New Roman"/>
          <w:color w:val="000000" w:themeColor="text1"/>
          <w:sz w:val="22"/>
        </w:rPr>
        <w:t>.</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1E0D5253"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EA5F19">
        <w:rPr>
          <w:rFonts w:ascii="Times New Roman" w:hAnsi="Times New Roman" w:cs="Times New Roman"/>
          <w:color w:val="000000" w:themeColor="text1"/>
          <w:sz w:val="22"/>
        </w:rPr>
        <w:t xml:space="preserve"> N</w:t>
      </w:r>
      <w:r w:rsidR="001F24B6" w:rsidRPr="00773FCE">
        <w:rPr>
          <w:rFonts w:ascii="Times New Roman" w:hAnsi="Times New Roman" w:cs="Times New Roman"/>
          <w:color w:val="000000" w:themeColor="text1"/>
          <w:sz w:val="22"/>
        </w:rPr>
        <w:t xml:space="preserve">o forward model simulations were conducted to construct this initial estimate, </w:t>
      </w:r>
      <w:r w:rsidR="00EA5F19">
        <w:rPr>
          <w:rFonts w:ascii="Times New Roman" w:hAnsi="Times New Roman" w:cs="Times New Roman"/>
          <w:color w:val="000000" w:themeColor="text1"/>
          <w:sz w:val="22"/>
        </w:rPr>
        <w:t xml:space="preserve">yet </w:t>
      </w:r>
      <w:r w:rsidR="001F24B6" w:rsidRPr="00773FCE">
        <w:rPr>
          <w:rFonts w:ascii="Times New Roman" w:hAnsi="Times New Roman" w:cs="Times New Roman"/>
          <w:color w:val="000000" w:themeColor="text1"/>
          <w:sz w:val="22"/>
        </w:rPr>
        <w:t xml:space="preserve">the patterns of information content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7A3B09AA"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 xml:space="preserve">We aim to reduce the number of forward </w:t>
      </w:r>
      <w:proofErr w:type="gramStart"/>
      <w:r>
        <w:rPr>
          <w:rFonts w:ascii="Times New Roman" w:eastAsiaTheme="minorEastAsia" w:hAnsi="Times New Roman" w:cs="Times New Roman"/>
          <w:color w:val="000000" w:themeColor="text1"/>
          <w:sz w:val="22"/>
        </w:rPr>
        <w:t>model</w:t>
      </w:r>
      <w:proofErr w:type="gramEnd"/>
      <w:r>
        <w:rPr>
          <w:rFonts w:ascii="Times New Roman" w:eastAsiaTheme="minorEastAsia" w:hAnsi="Times New Roman" w:cs="Times New Roman"/>
          <w:color w:val="000000" w:themeColor="text1"/>
          <w:sz w:val="22"/>
        </w:rPr>
        <w:t xml:space="preserve"> runs needed to construct the Jacobian matrix by </w:t>
      </w:r>
      <w:r w:rsidR="00EA5F19">
        <w:rPr>
          <w:rFonts w:ascii="Times New Roman" w:eastAsiaTheme="minorEastAsia" w:hAnsi="Times New Roman" w:cs="Times New Roman"/>
          <w:color w:val="000000" w:themeColor="text1"/>
          <w:sz w:val="22"/>
        </w:rPr>
        <w:t>a factor of 4</w:t>
      </w:r>
      <w:r>
        <w:rPr>
          <w:rFonts w:ascii="Times New Roman" w:eastAsiaTheme="minorEastAsia" w:hAnsi="Times New Roman" w:cs="Times New Roman"/>
          <w:color w:val="000000" w:themeColor="text1"/>
          <w:sz w:val="22"/>
        </w:rPr>
        <w:t xml:space="preserve">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 xml:space="preserve">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w:t>
      </w:r>
      <w:r w:rsidR="00896DDE" w:rsidRPr="003C70A4">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follow</w:t>
      </w:r>
      <w:r w:rsidR="00AF5892">
        <w:rPr>
          <w:rFonts w:ascii="Times New Roman" w:eastAsiaTheme="minorEastAsia" w:hAnsi="Times New Roman" w:cs="Times New Roman"/>
          <w:color w:val="000000" w:themeColor="text1"/>
          <w:sz w:val="22"/>
        </w:rPr>
        <w:t>ing</w:t>
      </w:r>
      <w:r w:rsidR="00F216FE">
        <w:rPr>
          <w:rFonts w:ascii="Times New Roman" w:eastAsiaTheme="minorEastAsia" w:hAnsi="Times New Roman" w:cs="Times New Roman"/>
          <w:color w:val="000000" w:themeColor="text1"/>
          <w:sz w:val="22"/>
        </w:rPr>
        <w:t xml:space="preserve"> Section 2.4</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 xml:space="preserve">The resulting multiscale grid is shown in the </w:t>
      </w:r>
      <w:r w:rsidR="00886634">
        <w:rPr>
          <w:rFonts w:ascii="Times New Roman" w:eastAsiaTheme="minorEastAsia" w:hAnsi="Times New Roman" w:cs="Times New Roman"/>
          <w:color w:val="000000" w:themeColor="text1"/>
          <w:sz w:val="22"/>
        </w:rPr>
        <w:t xml:space="preserve">top </w:t>
      </w:r>
      <w:r w:rsidR="00F216FE">
        <w:rPr>
          <w:rFonts w:ascii="Times New Roman" w:eastAsiaTheme="minorEastAsia" w:hAnsi="Times New Roman" w:cs="Times New Roman"/>
          <w:color w:val="000000" w:themeColor="text1"/>
          <w:sz w:val="22"/>
        </w:rPr>
        <w:t>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reduced-dimension </w:t>
      </w:r>
      <w:r w:rsidR="00AA70B2" w:rsidRPr="003C70A4">
        <w:rPr>
          <w:rFonts w:ascii="Times New Roman" w:eastAsiaTheme="minorEastAsia" w:hAnsi="Times New Roman" w:cs="Times New Roman"/>
          <w:color w:val="000000" w:themeColor="text1"/>
          <w:sz w:val="22"/>
        </w:rPr>
        <w:lastRenderedPageBreak/>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r w:rsidR="00A70BA7">
        <w:rPr>
          <w:rFonts w:ascii="Times New Roman" w:eastAsiaTheme="minorEastAsia" w:hAnsi="Times New Roman" w:cs="Times New Roman"/>
          <w:color w:val="000000" w:themeColor="text1"/>
          <w:sz w:val="22"/>
        </w:rPr>
        <w:t xml:space="preserve">overfit </w:t>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18D54803"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w:t>
      </w:r>
      <w:r w:rsidR="00AF5892">
        <w:rPr>
          <w:rFonts w:ascii="Times New Roman" w:eastAsiaTheme="minorEastAsia" w:hAnsi="Times New Roman" w:cs="Times New Roman"/>
          <w:color w:val="000000" w:themeColor="text1"/>
          <w:sz w:val="22"/>
        </w:rPr>
        <w:t>defining</w:t>
      </w:r>
      <w:r>
        <w:rPr>
          <w:rFonts w:ascii="Times New Roman" w:eastAsiaTheme="minorEastAsia" w:hAnsi="Times New Roman" w:cs="Times New Roman"/>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EA5F19">
        <w:rPr>
          <w:rFonts w:ascii="Times New Roman" w:eastAsiaTheme="minorEastAsia" w:hAnsi="Times New Roman" w:cs="Times New Roman"/>
          <w:sz w:val="22"/>
        </w:rPr>
        <w:t>, achieving 72% of the DOFS at a quarter of the computational cost.</w:t>
      </w:r>
    </w:p>
    <w:p w14:paraId="74B6D8DE" w14:textId="77777777" w:rsidR="005944B4" w:rsidRDefault="005944B4" w:rsidP="00A6735B">
      <w:pPr>
        <w:rPr>
          <w:rFonts w:ascii="Times New Roman" w:eastAsiaTheme="minorEastAsia" w:hAnsi="Times New Roman" w:cs="Times New Roman"/>
          <w:sz w:val="22"/>
        </w:rPr>
      </w:pPr>
    </w:p>
    <w:p w14:paraId="05085CB5" w14:textId="1148416E" w:rsidR="00B56C68" w:rsidRPr="00952887" w:rsidRDefault="008F12AF" w:rsidP="00A6735B">
      <w:pPr>
        <w:rPr>
          <w:rFonts w:ascii="Times New Roman" w:eastAsiaTheme="minorEastAsia" w:hAnsi="Times New Roman" w:cs="Times New Roman"/>
          <w:color w:val="000000" w:themeColor="text1"/>
          <w:sz w:val="22"/>
        </w:rPr>
      </w:pPr>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thresholds chosen </w:t>
      </w:r>
      <w:r w:rsidR="00986E81" w:rsidRPr="00952887">
        <w:rPr>
          <w:rFonts w:ascii="Times New Roman" w:eastAsiaTheme="minorEastAsia" w:hAnsi="Times New Roman" w:cs="Times New Roman"/>
          <w:color w:val="000000" w:themeColor="text1"/>
          <w:sz w:val="22"/>
        </w:rPr>
        <w:t xml:space="preserve">in the first and second updates. </w:t>
      </w:r>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 xml:space="preserve">maximizes the DOFS regardless of the number of </w:t>
      </w:r>
      <w:proofErr w:type="gramStart"/>
      <w:r w:rsidR="0051456D" w:rsidRPr="00952887">
        <w:rPr>
          <w:rFonts w:ascii="Times New Roman" w:eastAsiaTheme="minorEastAsia" w:hAnsi="Times New Roman" w:cs="Times New Roman"/>
          <w:color w:val="000000" w:themeColor="text1"/>
          <w:sz w:val="22"/>
        </w:rPr>
        <w:t>model</w:t>
      </w:r>
      <w:proofErr w:type="gramEnd"/>
      <w:r w:rsidR="0051456D" w:rsidRPr="00952887">
        <w:rPr>
          <w:rFonts w:ascii="Times New Roman" w:eastAsiaTheme="minorEastAsia" w:hAnsi="Times New Roman" w:cs="Times New Roman"/>
          <w:color w:val="000000" w:themeColor="text1"/>
          <w:sz w:val="22"/>
        </w:rPr>
        <w:t xml:space="preserve">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 xml:space="preserve">as a function of the total number of forward </w:t>
      </w:r>
      <w:proofErr w:type="gramStart"/>
      <w:r w:rsidR="00203975" w:rsidRPr="00952887">
        <w:rPr>
          <w:rFonts w:ascii="Times New Roman" w:eastAsiaTheme="minorEastAsia" w:hAnsi="Times New Roman" w:cs="Times New Roman"/>
          <w:color w:val="000000" w:themeColor="text1"/>
          <w:sz w:val="22"/>
        </w:rPr>
        <w:t>model</w:t>
      </w:r>
      <w:proofErr w:type="gramEnd"/>
      <w:r w:rsidR="00203975" w:rsidRPr="00952887">
        <w:rPr>
          <w:rFonts w:ascii="Times New Roman" w:eastAsiaTheme="minorEastAsia" w:hAnsi="Times New Roman" w:cs="Times New Roman"/>
          <w:color w:val="000000" w:themeColor="text1"/>
          <w:sz w:val="22"/>
        </w:rPr>
        <w:t xml:space="preserve">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 xml:space="preserve">half of the native-resolution DOFS </w:t>
      </w:r>
      <w:r w:rsidR="00EA5F19">
        <w:rPr>
          <w:rFonts w:ascii="Times New Roman" w:eastAsiaTheme="minorEastAsia" w:hAnsi="Times New Roman" w:cs="Times New Roman"/>
          <w:color w:val="000000" w:themeColor="text1"/>
          <w:sz w:val="22"/>
        </w:rPr>
        <w:t>at 13% of the computational cost</w:t>
      </w:r>
      <w:r w:rsidR="009616CD">
        <w:rPr>
          <w:rFonts w:ascii="Times New Roman" w:eastAsiaTheme="minorEastAsia" w:hAnsi="Times New Roman" w:cs="Times New Roman"/>
          <w:color w:val="000000" w:themeColor="text1"/>
          <w:sz w:val="22"/>
        </w:rPr>
        <w:t>.</w:t>
      </w:r>
    </w:p>
    <w:p w14:paraId="11E0990D" w14:textId="3DF21E3B" w:rsidR="007C5A54" w:rsidRDefault="007C5A54" w:rsidP="00A6735B">
      <w:pPr>
        <w:rPr>
          <w:rFonts w:ascii="Times New Roman" w:eastAsiaTheme="minorEastAsia" w:hAnsi="Times New Roman" w:cs="Times New Roman"/>
          <w:sz w:val="22"/>
        </w:rPr>
      </w:pPr>
    </w:p>
    <w:p w14:paraId="7EB63AD8" w14:textId="1A120D43"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w:r w:rsidR="00EA5F19">
        <w:rPr>
          <w:rFonts w:ascii="Times New Roman" w:eastAsiaTheme="minorEastAsia" w:hAnsi="Times New Roman" w:cs="Times New Roman"/>
          <w:sz w:val="22"/>
        </w:rPr>
        <w:t xml:space="preserve">the reduced-rank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2DED0F97" w:rsidR="005C7815" w:rsidRPr="00662FD2" w:rsidRDefault="004E5717" w:rsidP="00A6735B">
      <w:pPr>
        <w:rPr>
          <w:rFonts w:ascii="Times New Roman" w:eastAsiaTheme="minorEastAsia" w:hAnsi="Times New Roman" w:cs="Times New Roman"/>
          <w:color w:val="000000" w:themeColor="text1"/>
          <w:sz w:val="22"/>
        </w:rPr>
      </w:pPr>
      <w:r w:rsidRPr="00662FD2">
        <w:rPr>
          <w:rFonts w:ascii="Times New Roman" w:eastAsiaTheme="minorEastAsia" w:hAnsi="Times New Roman" w:cs="Times New Roman"/>
          <w:color w:val="000000" w:themeColor="text1"/>
          <w:sz w:val="22"/>
        </w:rPr>
        <w:lastRenderedPageBreak/>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w:t>
      </w:r>
      <w:r w:rsidR="00EA5F19">
        <w:rPr>
          <w:rFonts w:ascii="Times New Roman" w:eastAsiaTheme="minorEastAsia" w:hAnsi="Times New Roman" w:cs="Times New Roman"/>
          <w:color w:val="000000" w:themeColor="text1"/>
          <w:sz w:val="22"/>
        </w:rPr>
        <w:t>inversion results</w:t>
      </w:r>
      <w:r w:rsidRPr="00662FD2">
        <w:rPr>
          <w:rFonts w:ascii="Times New Roman" w:eastAsiaTheme="minorEastAsia" w:hAnsi="Times New Roman" w:cs="Times New Roman"/>
          <w:color w:val="000000" w:themeColor="text1"/>
          <w:sz w:val="22"/>
        </w:rPr>
        <w:t xml:space="preserve"> subjected to the 0.01 </w:t>
      </w:r>
      <w:r w:rsidR="00EA5F19">
        <w:rPr>
          <w:rFonts w:ascii="Times New Roman" w:eastAsiaTheme="minorEastAsia" w:hAnsi="Times New Roman" w:cs="Times New Roman"/>
          <w:color w:val="000000" w:themeColor="text1"/>
          <w:sz w:val="22"/>
        </w:rPr>
        <w:t xml:space="preserve">reduced-rank </w:t>
      </w:r>
      <w:r w:rsidRPr="00662FD2">
        <w:rPr>
          <w:rFonts w:ascii="Times New Roman" w:eastAsiaTheme="minorEastAsia" w:hAnsi="Times New Roman" w:cs="Times New Roman"/>
          <w:color w:val="000000" w:themeColor="text1"/>
          <w:sz w:val="22"/>
        </w:rPr>
        <w:t xml:space="preserve">averaging kernel sensitivity threshold.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760DAB84" w:rsidR="00A70BA7" w:rsidRPr="00DC1F36" w:rsidRDefault="00662FD2" w:rsidP="00A70BA7">
      <w:pPr>
        <w:rPr>
          <w:rFonts w:ascii="Times New Roman" w:eastAsiaTheme="minorEastAsia" w:hAnsi="Times New Roman" w:cs="Times New Roman"/>
          <w:color w:val="000000" w:themeColor="text1"/>
          <w:sz w:val="22"/>
        </w:rPr>
      </w:pPr>
      <w:r w:rsidRPr="00DC1F36">
        <w:rPr>
          <w:rFonts w:ascii="Times New Roman" w:eastAsiaTheme="minorEastAsia" w:hAnsi="Times New Roman" w:cs="Times New Roman"/>
          <w:color w:val="000000" w:themeColor="text1"/>
          <w:sz w:val="22"/>
        </w:rPr>
        <w:t xml:space="preserve">The reduced-dimension and reduced-rank methods reproduce the native-resolution inversion with a </w:t>
      </w:r>
      <w:r w:rsidR="002174D8">
        <w:rPr>
          <w:rFonts w:ascii="Times New Roman" w:eastAsiaTheme="minorEastAsia" w:hAnsi="Times New Roman" w:cs="Times New Roman"/>
          <w:color w:val="000000" w:themeColor="text1"/>
          <w:sz w:val="22"/>
        </w:rPr>
        <w:t xml:space="preserve">factor of 4 </w:t>
      </w:r>
      <w:r w:rsidRPr="00DC1F36">
        <w:rPr>
          <w:rFonts w:ascii="Times New Roman" w:eastAsiaTheme="minorEastAsia" w:hAnsi="Times New Roman" w:cs="Times New Roman"/>
          <w:color w:val="000000" w:themeColor="text1"/>
          <w:sz w:val="22"/>
        </w:rPr>
        <w:t>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 provides better spatial coverage than the reduced-rank method</w:t>
      </w:r>
      <w:r w:rsidR="002174D8">
        <w:rPr>
          <w:rFonts w:ascii="Times New Roman" w:eastAsiaTheme="minorEastAsia" w:hAnsi="Times New Roman" w:cs="Times New Roman"/>
          <w:color w:val="000000" w:themeColor="text1"/>
          <w:sz w:val="22"/>
        </w:rPr>
        <w:t xml:space="preserve"> but at lower resolution</w:t>
      </w:r>
      <w:r w:rsidR="00A70BA7" w:rsidRPr="00DC1F36">
        <w:rPr>
          <w:rFonts w:ascii="Times New Roman" w:eastAsiaTheme="minorEastAsia" w:hAnsi="Times New Roman" w:cs="Times New Roman"/>
          <w:color w:val="000000" w:themeColor="text1"/>
          <w:sz w:val="22"/>
        </w:rPr>
        <w:t xml:space="preserve">. The reduced-rank method generates </w:t>
      </w:r>
      <w:r w:rsidR="002174D8">
        <w:rPr>
          <w:rFonts w:ascii="Times New Roman" w:eastAsiaTheme="minorEastAsia" w:hAnsi="Times New Roman" w:cs="Times New Roman"/>
          <w:color w:val="000000" w:themeColor="text1"/>
          <w:sz w:val="22"/>
        </w:rPr>
        <w:t xml:space="preserve">an approximation with </w:t>
      </w:r>
      <w:r w:rsidR="00A70BA7" w:rsidRPr="00DC1F36">
        <w:rPr>
          <w:rFonts w:ascii="Times New Roman" w:eastAsiaTheme="minorEastAsia" w:hAnsi="Times New Roman" w:cs="Times New Roman"/>
          <w:color w:val="000000" w:themeColor="text1"/>
          <w:sz w:val="22"/>
        </w:rPr>
        <w:t>higher DOFS and higher resolution where the averaging kernel sensitivities are large.</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5F7EFE46"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w:t>
      </w:r>
      <w:commentRangeStart w:id="13"/>
      <w:r w:rsidRPr="001C4211">
        <w:rPr>
          <w:rFonts w:ascii="Times" w:hAnsi="Times"/>
          <w:sz w:val="22"/>
          <w:szCs w:val="22"/>
        </w:rPr>
        <w:t>analytic</w:t>
      </w:r>
      <w:commentRangeEnd w:id="13"/>
      <w:r w:rsidR="00DB1A31">
        <w:rPr>
          <w:rStyle w:val="CommentReference"/>
        </w:rPr>
        <w:commentReference w:id="13"/>
      </w:r>
      <w:r w:rsidRPr="001C4211">
        <w:rPr>
          <w:rFonts w:ascii="Times" w:hAnsi="Times"/>
          <w:sz w:val="22"/>
          <w:szCs w:val="22"/>
        </w:rPr>
        <w:t xml:space="preserve">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w:t>
      </w:r>
      <w:r w:rsidR="002174D8">
        <w:rPr>
          <w:rFonts w:ascii="Times" w:hAnsi="Times"/>
          <w:sz w:val="22"/>
          <w:szCs w:val="22"/>
        </w:rPr>
        <w:t>While</w:t>
      </w:r>
      <w:r w:rsidR="00093327">
        <w:rPr>
          <w:rFonts w:ascii="Times" w:hAnsi="Times"/>
          <w:sz w:val="22"/>
          <w:szCs w:val="22"/>
        </w:rPr>
        <w:t xml:space="preserve"> we </w:t>
      </w:r>
      <w:r w:rsidR="006C783B">
        <w:rPr>
          <w:rFonts w:ascii="Times" w:hAnsi="Times"/>
          <w:sz w:val="22"/>
          <w:szCs w:val="22"/>
        </w:rPr>
        <w:t>consider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4F51846E" w:rsidR="001C4211" w:rsidRPr="001C4211" w:rsidRDefault="001C4211" w:rsidP="001C4211">
      <w:pPr>
        <w:rPr>
          <w:rFonts w:ascii="Times" w:hAnsi="Times"/>
          <w:sz w:val="22"/>
          <w:szCs w:val="22"/>
        </w:rPr>
      </w:pPr>
      <w:r w:rsidRPr="001C4211">
        <w:rPr>
          <w:rFonts w:ascii="Times" w:hAnsi="Times"/>
          <w:sz w:val="22"/>
          <w:szCs w:val="22"/>
        </w:rPr>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w:t>
      </w:r>
      <w:r w:rsidR="002174D8">
        <w:rPr>
          <w:rFonts w:ascii="Times" w:hAnsi="Times"/>
          <w:sz w:val="22"/>
          <w:szCs w:val="22"/>
        </w:rPr>
        <w:t xml:space="preserve">decreased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 xml:space="preserve">The reduced-dimension solution is </w:t>
      </w:r>
      <w:r w:rsidR="00CB129F">
        <w:rPr>
          <w:rFonts w:ascii="Times" w:hAnsi="Times"/>
          <w:sz w:val="22"/>
          <w:szCs w:val="22"/>
        </w:rPr>
        <w:lastRenderedPageBreak/>
        <w:t xml:space="preserve">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p>
    <w:p w14:paraId="64994E74" w14:textId="77777777" w:rsidR="001C4211" w:rsidRPr="001C4211" w:rsidRDefault="001C4211" w:rsidP="001C4211">
      <w:pPr>
        <w:rPr>
          <w:rFonts w:ascii="Times" w:hAnsi="Times"/>
          <w:sz w:val="22"/>
          <w:szCs w:val="22"/>
        </w:rPr>
      </w:pPr>
    </w:p>
    <w:p w14:paraId="4E06C3E0" w14:textId="306618D5"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instrument. However, the methane retrieval has only a ~3% retrieval success rat</w:t>
      </w:r>
      <w:r w:rsidR="002174D8">
        <w:rPr>
          <w:rFonts w:ascii="Times" w:hAnsi="Times"/>
          <w:sz w:val="22"/>
          <w:szCs w:val="22"/>
        </w:rPr>
        <w:t>e</w:t>
      </w:r>
      <w:r w:rsidR="00740D53">
        <w:rPr>
          <w:rFonts w:ascii="Times" w:hAnsi="Times"/>
          <w:sz w:val="22"/>
          <w:szCs w:val="22"/>
        </w:rPr>
        <w:t>.</w:t>
      </w:r>
      <w:r w:rsidR="00011E19">
        <w:rPr>
          <w:rFonts w:ascii="Times" w:hAnsi="Times"/>
          <w:sz w:val="22"/>
          <w:szCs w:val="22"/>
        </w:rPr>
        <w:t xml:space="preserve"> The methods presented here will enable h</w:t>
      </w:r>
      <w:r w:rsidR="00740D53">
        <w:rPr>
          <w:rFonts w:ascii="Times" w:hAnsi="Times"/>
          <w:sz w:val="22"/>
          <w:szCs w:val="22"/>
        </w:rPr>
        <w:t xml:space="preserve">igh-resolution analytic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23FFED32"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HON.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Kevin Bowman, </w:t>
      </w:r>
      <w:r>
        <w:rPr>
          <w:rFonts w:ascii="Times New Roman" w:hAnsi="Times New Roman" w:cs="Times New Roman"/>
          <w:color w:val="000000" w:themeColor="text1"/>
          <w:sz w:val="22"/>
        </w:rPr>
        <w:t>Michael Brenner</w:t>
      </w:r>
      <w:r w:rsidR="002174D8">
        <w:rPr>
          <w:rFonts w:ascii="Times New Roman" w:hAnsi="Times New Roman" w:cs="Times New Roman"/>
          <w:color w:val="000000" w:themeColor="text1"/>
          <w:sz w:val="22"/>
        </w:rPr>
        <w:t xml:space="preserve">, Cynthia </w:t>
      </w:r>
      <w:proofErr w:type="spellStart"/>
      <w:r w:rsidR="00F53A86">
        <w:rPr>
          <w:rFonts w:ascii="Times New Roman" w:hAnsi="Times New Roman" w:cs="Times New Roman"/>
          <w:color w:val="000000" w:themeColor="text1"/>
          <w:sz w:val="22"/>
        </w:rPr>
        <w:t>Randles</w:t>
      </w:r>
      <w:proofErr w:type="spellEnd"/>
      <w:r w:rsidR="002174D8">
        <w:rPr>
          <w:rFonts w:ascii="Times New Roman" w:hAnsi="Times New Roman" w:cs="Times New Roman"/>
          <w:color w:val="000000" w:themeColor="text1"/>
          <w:sz w:val="22"/>
        </w:rPr>
        <w:t>,</w:t>
      </w:r>
      <w:r w:rsidR="007661F5">
        <w:rPr>
          <w:rFonts w:ascii="Times New Roman" w:hAnsi="Times New Roman" w:cs="Times New Roman"/>
          <w:color w:val="000000" w:themeColor="text1"/>
          <w:sz w:val="22"/>
        </w:rPr>
        <w:t xml:space="preserve"> Jeremy Brandman, and Laurent White</w:t>
      </w:r>
      <w:r w:rsidRPr="00452027">
        <w:rPr>
          <w:rFonts w:ascii="Times New Roman" w:hAnsi="Times New Roman" w:cs="Times New Roman"/>
          <w:color w:val="000000" w:themeColor="text1"/>
          <w:sz w:val="22"/>
        </w:rPr>
        <w:t xml:space="preserve"> 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0F77DD1A" w14:textId="41FE73FB" w:rsidR="00F53A86" w:rsidRPr="00F53A86" w:rsidRDefault="00EC1A4E" w:rsidP="00F53A86">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F53A86" w:rsidRPr="00F53A86">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F53A86" w:rsidRPr="00F53A86">
        <w:rPr>
          <w:rFonts w:ascii="Times New Roman" w:hAnsi="Times New Roman" w:cs="Times New Roman"/>
          <w:i/>
          <w:iCs/>
          <w:noProof/>
          <w:sz w:val="22"/>
        </w:rPr>
        <w:t>Atmospheric Chemistry and Physics</w:t>
      </w:r>
      <w:r w:rsidR="00F53A86" w:rsidRPr="00F53A86">
        <w:rPr>
          <w:rFonts w:ascii="Times New Roman" w:hAnsi="Times New Roman" w:cs="Times New Roman"/>
          <w:noProof/>
          <w:sz w:val="22"/>
        </w:rPr>
        <w:t>. https://doi.org/10.5194/acp-15-113-2015.</w:t>
      </w:r>
    </w:p>
    <w:p w14:paraId="0469EFD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https://doi.org/10.1002/jgrd.50480.</w:t>
      </w:r>
    </w:p>
    <w:p w14:paraId="6F23945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https://doi.org/10.1029/2009JD012287.</w:t>
      </w:r>
    </w:p>
    <w:p w14:paraId="42FF1AD6"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F53A86">
        <w:rPr>
          <w:rFonts w:ascii="Times New Roman" w:hAnsi="Times New Roman" w:cs="Times New Roman"/>
          <w:i/>
          <w:iCs/>
          <w:noProof/>
          <w:sz w:val="22"/>
        </w:rPr>
        <w:t>Geoscientific Model Development Discussions</w:t>
      </w:r>
      <w:r w:rsidRPr="00F53A86">
        <w:rPr>
          <w:rFonts w:ascii="Times New Roman" w:hAnsi="Times New Roman" w:cs="Times New Roman"/>
          <w:noProof/>
          <w:sz w:val="22"/>
        </w:rPr>
        <w:t xml:space="preserve"> 10: 2141–56. https://doi.org/10.5194/gmd-2016-224.</w:t>
      </w:r>
    </w:p>
    <w:p w14:paraId="4FB54B0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137 (658): 1340–56. https://doi.org/10.1002/qj.837.</w:t>
      </w:r>
    </w:p>
    <w:p w14:paraId="790B0EDF"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144 (711): 365–90. https://doi.org/10.1002/qj.3209.</w:t>
      </w:r>
    </w:p>
    <w:p w14:paraId="384672F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Brasseur, Guy P., and Daniel J. Jacob. 2017. </w:t>
      </w:r>
      <w:r w:rsidRPr="00F53A86">
        <w:rPr>
          <w:rFonts w:ascii="Times New Roman" w:hAnsi="Times New Roman" w:cs="Times New Roman"/>
          <w:i/>
          <w:iCs/>
          <w:noProof/>
          <w:sz w:val="22"/>
        </w:rPr>
        <w:t>Modeling of Atmospheric Chemistry</w:t>
      </w:r>
      <w:r w:rsidRPr="00F53A86">
        <w:rPr>
          <w:rFonts w:ascii="Times New Roman" w:hAnsi="Times New Roman" w:cs="Times New Roman"/>
          <w:noProof/>
          <w:sz w:val="22"/>
        </w:rPr>
        <w:t>. Cambridge University Press.</w:t>
      </w:r>
    </w:p>
    <w:p w14:paraId="01B5C54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Evensen, Geir. 2009. </w:t>
      </w:r>
      <w:r w:rsidRPr="00F53A86">
        <w:rPr>
          <w:rFonts w:ascii="Times New Roman" w:hAnsi="Times New Roman" w:cs="Times New Roman"/>
          <w:i/>
          <w:iCs/>
          <w:noProof/>
          <w:sz w:val="22"/>
        </w:rPr>
        <w:t>Data Assimilation: The Ensemble Kalman Filter</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Data Assimilation (Second Edition): The Ensemble Kalman Filter</w:t>
      </w:r>
      <w:r w:rsidRPr="00F53A86">
        <w:rPr>
          <w:rFonts w:ascii="Times New Roman" w:hAnsi="Times New Roman" w:cs="Times New Roman"/>
          <w:noProof/>
          <w:sz w:val="22"/>
        </w:rPr>
        <w:t>. https://doi.org/10.1007/978-3-642-03711-5.</w:t>
      </w:r>
    </w:p>
    <w:p w14:paraId="355EE4B4"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Henze, D. K., A. Hakami, and J. H. Seinfeld. 2007. “Development of the Adjoint of GEOS-Chem.” </w:t>
      </w:r>
      <w:r w:rsidRPr="00F53A86">
        <w:rPr>
          <w:rFonts w:ascii="Times New Roman" w:hAnsi="Times New Roman" w:cs="Times New Roman"/>
          <w:i/>
          <w:iCs/>
          <w:noProof/>
          <w:sz w:val="22"/>
        </w:rPr>
        <w:t>Atmospheric Chemistry and Physics Discussions</w:t>
      </w:r>
      <w:r w:rsidRPr="00F53A86">
        <w:rPr>
          <w:rFonts w:ascii="Times New Roman" w:hAnsi="Times New Roman" w:cs="Times New Roman"/>
          <w:noProof/>
          <w:sz w:val="22"/>
        </w:rPr>
        <w:t xml:space="preserve"> 7 (9): 2413–33. https://doi.org/10.5194/acpd-6-10591-2006.</w:t>
      </w:r>
    </w:p>
    <w:p w14:paraId="14789D0B"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https://doi.org/10.5194/acp-14-3991-2014.</w:t>
      </w:r>
    </w:p>
    <w:p w14:paraId="722D7CB2"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xml:space="preserve"> 45 (8): 3682–89. https://doi.org/10.1002/2018gl077259.</w:t>
      </w:r>
    </w:p>
    <w:p w14:paraId="5615A05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16 (22): 14371–96. https://doi.org/10.5194/acp-16-14371-2016.</w:t>
      </w:r>
    </w:p>
    <w:p w14:paraId="16B5F89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F53A86">
        <w:rPr>
          <w:rFonts w:ascii="Times New Roman" w:hAnsi="Times New Roman" w:cs="Times New Roman"/>
          <w:i/>
          <w:iCs/>
          <w:noProof/>
          <w:sz w:val="22"/>
        </w:rPr>
        <w:t xml:space="preserve">Atmospheric Chemistry </w:t>
      </w:r>
      <w:r w:rsidRPr="00F53A86">
        <w:rPr>
          <w:rFonts w:ascii="Times New Roman" w:hAnsi="Times New Roman" w:cs="Times New Roman"/>
          <w:i/>
          <w:iCs/>
          <w:noProof/>
          <w:sz w:val="22"/>
        </w:rPr>
        <w:lastRenderedPageBreak/>
        <w:t>and Physics Discussions</w:t>
      </w:r>
      <w:r w:rsidRPr="00F53A86">
        <w:rPr>
          <w:rFonts w:ascii="Times New Roman" w:hAnsi="Times New Roman" w:cs="Times New Roman"/>
          <w:noProof/>
          <w:sz w:val="22"/>
        </w:rPr>
        <w:t>, no. January: 1–36. https://doi.org/10.5194/acp-2018-1365.</w:t>
      </w:r>
    </w:p>
    <w:p w14:paraId="5E0F56E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https://doi.org/10.5194/acp-19-7859-2019.</w:t>
      </w:r>
    </w:p>
    <w:p w14:paraId="0D86D5A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https://doi.org/10.1002/2013JD019760.</w:t>
      </w:r>
    </w:p>
    <w:p w14:paraId="08BE7448"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 J., H. Boesch, K. Byckling, A. J. Webb, P. I. Palmer, L. Feng, P. Bergamaschi, et al. 2015. “Assessing 5 Years of GOSAT Proxy XCH4 Data and Associated Uncertainties.” </w:t>
      </w:r>
      <w:r w:rsidRPr="00F53A86">
        <w:rPr>
          <w:rFonts w:ascii="Times New Roman" w:hAnsi="Times New Roman" w:cs="Times New Roman"/>
          <w:i/>
          <w:iCs/>
          <w:noProof/>
          <w:sz w:val="22"/>
        </w:rPr>
        <w:t>Atmospheric Measurement Techniques</w:t>
      </w:r>
      <w:r w:rsidRPr="00F53A86">
        <w:rPr>
          <w:rFonts w:ascii="Times New Roman" w:hAnsi="Times New Roman" w:cs="Times New Roman"/>
          <w:noProof/>
          <w:sz w:val="22"/>
        </w:rPr>
        <w:t>. https://doi.org/10.5194/amt-8-4785-2015.</w:t>
      </w:r>
    </w:p>
    <w:p w14:paraId="0D7FAC2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https://doi.org/10.1029/2011GL047871.</w:t>
      </w:r>
    </w:p>
    <w:p w14:paraId="75FB036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Rodgers, Clive D. 2000. </w:t>
      </w:r>
      <w:r w:rsidRPr="00F53A86">
        <w:rPr>
          <w:rFonts w:ascii="Times New Roman" w:hAnsi="Times New Roman" w:cs="Times New Roman"/>
          <w:i/>
          <w:iCs/>
          <w:noProof/>
          <w:sz w:val="22"/>
        </w:rPr>
        <w:t>Inverse Methods for Atmospheric Sounding: Theory and Practice</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World Scientific Publishing Co.Pte.Ltd.</w:t>
      </w:r>
    </w:p>
    <w:p w14:paraId="39BEF7C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F53A86">
        <w:rPr>
          <w:rFonts w:ascii="Times New Roman" w:hAnsi="Times New Roman" w:cs="Times New Roman"/>
          <w:i/>
          <w:iCs/>
          <w:noProof/>
          <w:sz w:val="22"/>
        </w:rPr>
        <w:t>Earth System Science Data Discussions</w:t>
      </w:r>
      <w:r w:rsidRPr="00F53A86">
        <w:rPr>
          <w:rFonts w:ascii="Times New Roman" w:hAnsi="Times New Roman" w:cs="Times New Roman"/>
          <w:noProof/>
          <w:sz w:val="22"/>
        </w:rPr>
        <w:t>. https://doi.org/10.5194/essd-2019-128.</w:t>
      </w:r>
    </w:p>
    <w:p w14:paraId="6E33D03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F53A86">
        <w:rPr>
          <w:rFonts w:ascii="Times New Roman" w:hAnsi="Times New Roman" w:cs="Times New Roman"/>
          <w:i/>
          <w:iCs/>
          <w:noProof/>
          <w:sz w:val="22"/>
        </w:rPr>
        <w:t>SIAM Journal on Scientific Computing</w:t>
      </w:r>
      <w:r w:rsidRPr="00F53A86">
        <w:rPr>
          <w:rFonts w:ascii="Times New Roman" w:hAnsi="Times New Roman" w:cs="Times New Roman"/>
          <w:noProof/>
          <w:sz w:val="22"/>
        </w:rPr>
        <w:t xml:space="preserve"> 37 (6): 2451–87.</w:t>
      </w:r>
    </w:p>
    <w:p w14:paraId="54C8197C"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F53A86">
        <w:rPr>
          <w:rFonts w:ascii="Times New Roman" w:hAnsi="Times New Roman" w:cs="Times New Roman"/>
          <w:i/>
          <w:iCs/>
          <w:noProof/>
          <w:sz w:val="22"/>
        </w:rPr>
        <w:t>Atmospheric Environment</w:t>
      </w:r>
      <w:r w:rsidRPr="00F53A86">
        <w:rPr>
          <w:rFonts w:ascii="Times New Roman" w:hAnsi="Times New Roman" w:cs="Times New Roman"/>
          <w:noProof/>
          <w:sz w:val="22"/>
        </w:rPr>
        <w:t>. https://doi.org/10.1016/j.atmosenv.2013.05.051.</w:t>
      </w:r>
    </w:p>
    <w:p w14:paraId="1B8690C7"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and D. J. Jacob. 2015. “Balancing Aggregation and Smoothing Errors in Inverse Models.”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7039–48. https://doi.org/10.5194/acp-15-7039-2015.</w:t>
      </w:r>
    </w:p>
    <w:p w14:paraId="146CD6E5"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7049–69. https://doi.org/10.5194/acp-15-7049-2015.</w:t>
      </w:r>
    </w:p>
    <w:p w14:paraId="2E7CD64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F53A86">
        <w:rPr>
          <w:rFonts w:ascii="Times New Roman" w:hAnsi="Times New Roman" w:cs="Times New Roman"/>
          <w:i/>
          <w:iCs/>
          <w:noProof/>
          <w:sz w:val="22"/>
        </w:rPr>
        <w:t>Remote Sensing of Environment</w:t>
      </w:r>
      <w:r w:rsidRPr="00F53A86">
        <w:rPr>
          <w:rFonts w:ascii="Times New Roman" w:hAnsi="Times New Roman" w:cs="Times New Roman"/>
          <w:noProof/>
          <w:sz w:val="22"/>
        </w:rPr>
        <w:t>. https://doi.org/10.1016/j.rse.2011.09.027.</w:t>
      </w:r>
    </w:p>
    <w:p w14:paraId="063609E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F53A86">
        <w:rPr>
          <w:rFonts w:ascii="Times New Roman" w:hAnsi="Times New Roman" w:cs="Times New Roman"/>
          <w:i/>
          <w:iCs/>
          <w:noProof/>
          <w:sz w:val="22"/>
        </w:rPr>
        <w:t>J. Geophys. Res. Atmos. Res.</w:t>
      </w:r>
      <w:r w:rsidRPr="00F53A86">
        <w:rPr>
          <w:rFonts w:ascii="Times New Roman" w:hAnsi="Times New Roman" w:cs="Times New Roman"/>
          <w:noProof/>
          <w:sz w:val="22"/>
        </w:rPr>
        <w:t>, 7741–56. https://doi.org/10.1002/2014JD021551.Received.</w:t>
      </w:r>
    </w:p>
    <w:p w14:paraId="1050D770" w14:textId="0CAC3267" w:rsidR="00ED6D7B" w:rsidRPr="00ED6D7B" w:rsidRDefault="00EC1A4E" w:rsidP="00F53A86">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commentRangeStart w:id="14"/>
      <w:ins w:id="15" w:author="Rycroft, Christopher" w:date="2020-09-30T13:34:00Z">
        <w:r w:rsidR="00DB1A31">
          <w:rPr>
            <w:rFonts w:ascii="Times New Roman" w:hAnsi="Times New Roman" w:cs="Times New Roman"/>
            <w:sz w:val="22"/>
          </w:rPr>
          <w:t xml:space="preserve"> </w:t>
        </w:r>
        <w:commentRangeEnd w:id="14"/>
        <w:r w:rsidR="00DB1A31">
          <w:rPr>
            <w:rStyle w:val="CommentReference"/>
          </w:rPr>
          <w:commentReference w:id="14"/>
        </w:r>
      </w:ins>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Rycroft, Christopher" w:date="2020-09-30T12:08:00Z" w:initials="RC">
    <w:p w14:paraId="2D2A9DFC" w14:textId="77777777" w:rsidR="00DF2143" w:rsidRDefault="00DF2143">
      <w:pPr>
        <w:pStyle w:val="CommentText"/>
      </w:pPr>
      <w:r>
        <w:rPr>
          <w:rStyle w:val="CommentReference"/>
        </w:rPr>
        <w:annotationRef/>
      </w:r>
      <w:r>
        <w:t xml:space="preserve">In the way this is written, it suggests that here the state vector components are </w:t>
      </w:r>
      <w:r>
        <w:rPr>
          <w:i/>
          <w:iCs/>
        </w:rPr>
        <w:t>not</w:t>
      </w:r>
      <w:r>
        <w:t xml:space="preserve"> </w:t>
      </w:r>
      <w:r>
        <w:rPr>
          <w:i/>
          <w:iCs/>
        </w:rPr>
        <w:t>n</w:t>
      </w:r>
      <w:r>
        <w:t>-dimensional vectors in this case.</w:t>
      </w:r>
    </w:p>
    <w:p w14:paraId="45D53975" w14:textId="77777777" w:rsidR="00DF2143" w:rsidRDefault="00DF2143">
      <w:pPr>
        <w:pStyle w:val="CommentText"/>
      </w:pPr>
    </w:p>
    <w:p w14:paraId="60625836" w14:textId="7F0F3AF0" w:rsidR="00DF2143" w:rsidRPr="00EA3C7F" w:rsidRDefault="00DF2143">
      <w:pPr>
        <w:pStyle w:val="CommentText"/>
      </w:pPr>
      <w:r>
        <w:t xml:space="preserve">But I would have thought that both cases give </w:t>
      </w:r>
      <w:r>
        <w:rPr>
          <w:i/>
          <w:iCs/>
        </w:rPr>
        <w:t>n</w:t>
      </w:r>
      <w:r>
        <w:t>-dimensional vectors. It’s just that with the discrete reduction, your matrix Gamma is sparse.</w:t>
      </w:r>
    </w:p>
  </w:comment>
  <w:comment w:id="4" w:author="Rycroft, Christopher" w:date="2020-09-30T12:15:00Z" w:initials="RC">
    <w:p w14:paraId="2BEA8C9E" w14:textId="61F481FB" w:rsidR="00DF2143" w:rsidRDefault="00DF2143">
      <w:pPr>
        <w:pStyle w:val="CommentText"/>
      </w:pPr>
      <w:r>
        <w:rPr>
          <w:rStyle w:val="CommentReference"/>
        </w:rPr>
        <w:annotationRef/>
      </w:r>
      <w:r>
        <w:t xml:space="preserve">Do you impose any orthonormality here on the columns of Gamma? From what comes later, it looks like Gamma* is the transpose of Gamma—is that generally true? If the columns of Gamma were orthonormal and Gamma* is the </w:t>
      </w:r>
      <w:proofErr w:type="gramStart"/>
      <w:r>
        <w:t>transpose</w:t>
      </w:r>
      <w:proofErr w:type="gramEnd"/>
      <w:r>
        <w:t xml:space="preserve"> then Pi would indeed be a projection onto a subspace in a mathematical sense.</w:t>
      </w:r>
    </w:p>
  </w:comment>
  <w:comment w:id="5" w:author="Rycroft, Christopher" w:date="2020-09-30T12:45:00Z" w:initials="RC">
    <w:p w14:paraId="1E789274" w14:textId="7DB9C70B" w:rsidR="00DF2143" w:rsidRDefault="00DF2143">
      <w:pPr>
        <w:pStyle w:val="CommentText"/>
      </w:pPr>
      <w:r>
        <w:rPr>
          <w:rStyle w:val="CommentReference"/>
        </w:rPr>
        <w:annotationRef/>
      </w:r>
      <w:r>
        <w:t>A lot of the math here looks like SVD math. Is there a direct connection here?</w:t>
      </w:r>
    </w:p>
  </w:comment>
  <w:comment w:id="7" w:author="Rycroft, Christopher" w:date="2020-09-30T12:41:00Z" w:initials="RC">
    <w:p w14:paraId="416D7176" w14:textId="4ED1D0D7" w:rsidR="00DF2143" w:rsidRDefault="00DF2143">
      <w:pPr>
        <w:pStyle w:val="CommentText"/>
      </w:pPr>
      <w:r>
        <w:rPr>
          <w:rStyle w:val="CommentReference"/>
        </w:rPr>
        <w:annotationRef/>
      </w:r>
      <w:r w:rsidR="00632A0C">
        <w:t xml:space="preserve">X </w:t>
      </w:r>
      <w:r>
        <w:t>Is there some heuristic that explains where this 2 comes from?</w:t>
      </w:r>
    </w:p>
  </w:comment>
  <w:comment w:id="9" w:author="Rycroft, Christopher" w:date="2020-09-30T12:42:00Z" w:initials="RC">
    <w:p w14:paraId="5BE949E7" w14:textId="09B3BB1A" w:rsidR="00DF2143" w:rsidRDefault="00DF2143">
      <w:pPr>
        <w:pStyle w:val="CommentText"/>
      </w:pPr>
      <w:r>
        <w:rPr>
          <w:rStyle w:val="CommentReference"/>
        </w:rPr>
        <w:annotationRef/>
      </w:r>
      <w:r w:rsidR="00C222D8">
        <w:t xml:space="preserve">X </w:t>
      </w:r>
      <w:r>
        <w:t>It looks like this procedure bakes a length scale into the problem coming from the grid spacing. You’re distributing mass up to three grid cells away. Does that mean the results are dependent on the grid size chosen?</w:t>
      </w:r>
    </w:p>
  </w:comment>
  <w:comment w:id="8" w:author="Rycroft, Christopher" w:date="2020-09-30T12:41:00Z" w:initials="RC">
    <w:p w14:paraId="6FD47B1D" w14:textId="68E1E046" w:rsidR="00DF2143" w:rsidRDefault="00DF2143">
      <w:pPr>
        <w:pStyle w:val="CommentText"/>
      </w:pPr>
      <w:r>
        <w:rPr>
          <w:rStyle w:val="CommentReference"/>
        </w:rPr>
        <w:annotationRef/>
      </w:r>
      <w:r>
        <w:t>X I believe your grid is Cartesian, so when you talk about rings, do they actually look more like diamonds. For example, for the first concentric ring, would you distribute 0.3/4 at the four orthogonally adjacent neighbors?</w:t>
      </w:r>
    </w:p>
  </w:comment>
  <w:comment w:id="10" w:author="Rycroft, Christopher" w:date="2020-09-30T13:22:00Z" w:initials="RC">
    <w:p w14:paraId="522848F0" w14:textId="430521CD" w:rsidR="00DF2143" w:rsidRDefault="00DF2143">
      <w:pPr>
        <w:pStyle w:val="CommentText"/>
      </w:pPr>
      <w:r>
        <w:rPr>
          <w:rStyle w:val="CommentReference"/>
        </w:rPr>
        <w:annotationRef/>
      </w:r>
      <w:r w:rsidR="00A65902">
        <w:t xml:space="preserve">X </w:t>
      </w:r>
      <w:r>
        <w:t>There are some aspects of the discussion here, such has how the DOFS stabilize, and how the transition is made to two or three grid cells, which aren’t described in enough detail for a reader to reproduce this.</w:t>
      </w:r>
    </w:p>
  </w:comment>
  <w:comment w:id="11" w:author="Rycroft, Christopher" w:date="2020-09-30T13:59:00Z" w:initials="RC">
    <w:p w14:paraId="1EA1FC43" w14:textId="15D4DF87" w:rsidR="00DF2143" w:rsidRDefault="00DF2143">
      <w:pPr>
        <w:pStyle w:val="CommentText"/>
      </w:pPr>
      <w:r>
        <w:rPr>
          <w:rStyle w:val="CommentReference"/>
        </w:rPr>
        <w:annotationRef/>
      </w:r>
      <w:r w:rsidR="0017229C">
        <w:t xml:space="preserve">X </w:t>
      </w:r>
      <w:r>
        <w:t>You describe two different procedures for clustering here, K-means and the Gaussian mixture model, but when you get to the results I couldn’t see where you specify which one you use for what you present here.</w:t>
      </w:r>
    </w:p>
  </w:comment>
  <w:comment w:id="12" w:author="Rycroft, Christopher" w:date="2020-09-30T13:40:00Z" w:initials="RC">
    <w:p w14:paraId="21AF67F8" w14:textId="5E6A78CC" w:rsidR="00DF2143" w:rsidRDefault="00DF2143">
      <w:pPr>
        <w:pStyle w:val="CommentText"/>
      </w:pPr>
      <w:r>
        <w:rPr>
          <w:rStyle w:val="CommentReference"/>
        </w:rPr>
        <w:annotationRef/>
      </w:r>
      <w:r>
        <w:t>X You may have heard me mention this in AM205, but for mathematical writing, equations should be part of full sentences, and use standard sentence grammar around them. This applies even if the equations are on separate lines. You mainly do that in the manuscript, but here is one exception, where you use a colon, and then the sentence does not finish.</w:t>
      </w:r>
    </w:p>
    <w:p w14:paraId="2CF2CAC0" w14:textId="77777777" w:rsidR="00DF2143" w:rsidRDefault="00DF2143">
      <w:pPr>
        <w:pStyle w:val="CommentText"/>
      </w:pPr>
    </w:p>
    <w:p w14:paraId="2491C8BA" w14:textId="77777777" w:rsidR="00DF2143" w:rsidRDefault="00DF2143">
      <w:pPr>
        <w:pStyle w:val="CommentText"/>
      </w:pPr>
      <w:r>
        <w:t>Compare</w:t>
      </w:r>
    </w:p>
    <w:p w14:paraId="4F38B8E3" w14:textId="77777777" w:rsidR="00DF2143" w:rsidRDefault="00DF2143">
      <w:pPr>
        <w:pStyle w:val="CommentText"/>
      </w:pPr>
    </w:p>
    <w:p w14:paraId="00E45856" w14:textId="77777777" w:rsidR="00DF2143" w:rsidRDefault="00DF2143">
      <w:pPr>
        <w:pStyle w:val="CommentText"/>
      </w:pPr>
      <w:r>
        <w:t>“Pythagoras’s theorem states that:</w:t>
      </w:r>
    </w:p>
    <w:p w14:paraId="51BFA5D5" w14:textId="77777777" w:rsidR="00DF2143" w:rsidRDefault="00DF2143">
      <w:pPr>
        <w:pStyle w:val="CommentText"/>
      </w:pPr>
    </w:p>
    <w:p w14:paraId="3D50C729" w14:textId="1BA126A7" w:rsidR="00DF2143" w:rsidRDefault="00DF2143">
      <w:pPr>
        <w:pStyle w:val="CommentText"/>
      </w:pPr>
      <w:r>
        <w:t>a^2 = b^2 + c^2</w:t>
      </w:r>
    </w:p>
    <w:p w14:paraId="43A23759" w14:textId="77777777" w:rsidR="00DF2143" w:rsidRDefault="00DF2143">
      <w:pPr>
        <w:pStyle w:val="CommentText"/>
      </w:pPr>
    </w:p>
    <w:p w14:paraId="0A99FA1B" w14:textId="77777777" w:rsidR="00DF2143" w:rsidRDefault="00DF2143">
      <w:pPr>
        <w:pStyle w:val="CommentText"/>
      </w:pPr>
      <w:r>
        <w:t>a, b, and c are the side lengths of a triangle.”</w:t>
      </w:r>
    </w:p>
    <w:p w14:paraId="5D09AD72" w14:textId="77777777" w:rsidR="00DF2143" w:rsidRDefault="00DF2143">
      <w:pPr>
        <w:pStyle w:val="CommentText"/>
      </w:pPr>
    </w:p>
    <w:p w14:paraId="7AE6F557" w14:textId="234ED406" w:rsidR="00DF2143" w:rsidRDefault="00DF2143">
      <w:pPr>
        <w:pStyle w:val="CommentText"/>
      </w:pPr>
      <w:r>
        <w:t>with</w:t>
      </w:r>
    </w:p>
    <w:p w14:paraId="44B5F2C1" w14:textId="77777777" w:rsidR="00DF2143" w:rsidRDefault="00DF2143">
      <w:pPr>
        <w:pStyle w:val="CommentText"/>
      </w:pPr>
    </w:p>
    <w:p w14:paraId="0D2502AF" w14:textId="77777777" w:rsidR="00DF2143" w:rsidRDefault="00DF2143">
      <w:pPr>
        <w:pStyle w:val="CommentText"/>
      </w:pPr>
      <w:r>
        <w:t>“Pythagoras’s theorem states that</w:t>
      </w:r>
    </w:p>
    <w:p w14:paraId="0D7E5CD8" w14:textId="77777777" w:rsidR="00DF2143" w:rsidRDefault="00DF2143">
      <w:pPr>
        <w:pStyle w:val="CommentText"/>
      </w:pPr>
    </w:p>
    <w:p w14:paraId="13D56AE6" w14:textId="77777777" w:rsidR="00DF2143" w:rsidRDefault="00DF2143">
      <w:pPr>
        <w:pStyle w:val="CommentText"/>
      </w:pPr>
      <w:r>
        <w:t>a^2 = b^2 + c^2</w:t>
      </w:r>
    </w:p>
    <w:p w14:paraId="6FA3F8F7" w14:textId="77777777" w:rsidR="00DF2143" w:rsidRDefault="00DF2143">
      <w:pPr>
        <w:pStyle w:val="CommentText"/>
      </w:pPr>
    </w:p>
    <w:p w14:paraId="30DD4030" w14:textId="77777777" w:rsidR="00DF2143" w:rsidRDefault="00DF2143">
      <w:pPr>
        <w:pStyle w:val="CommentText"/>
      </w:pPr>
      <w:r>
        <w:t>where a, b, and c are the side lengths of a triangle.”</w:t>
      </w:r>
    </w:p>
    <w:p w14:paraId="1B17705B" w14:textId="77777777" w:rsidR="00DF2143" w:rsidRDefault="00DF2143">
      <w:pPr>
        <w:pStyle w:val="CommentText"/>
      </w:pPr>
    </w:p>
    <w:p w14:paraId="5DD1E6A2" w14:textId="0CC27D32" w:rsidR="00DF2143" w:rsidRDefault="00DF2143">
      <w:pPr>
        <w:pStyle w:val="CommentText"/>
      </w:pPr>
      <w:r>
        <w:t>In the latter, the equation is grammatically consistent with a full sentence and reads better. This is not entirely a pedantic issue. and generally improves the readability of text.</w:t>
      </w:r>
    </w:p>
    <w:p w14:paraId="0BF9AE2D" w14:textId="77777777" w:rsidR="00DF2143" w:rsidRDefault="00DF2143">
      <w:pPr>
        <w:pStyle w:val="CommentText"/>
      </w:pPr>
    </w:p>
    <w:p w14:paraId="71EFBAF2" w14:textId="77777777" w:rsidR="00DF2143" w:rsidRDefault="00DF2143">
      <w:pPr>
        <w:pStyle w:val="CommentText"/>
      </w:pPr>
      <w:r>
        <w:t>You could adjust this part slightly so that Eq. (10) is part of a full sentence. You can still use colons if you wish, although you want to do it so that it’s consistent with the way you usually use a colon.</w:t>
      </w:r>
    </w:p>
    <w:p w14:paraId="0D4F6DE6" w14:textId="77777777" w:rsidR="00DF2143" w:rsidRDefault="00DF2143">
      <w:pPr>
        <w:pStyle w:val="CommentText"/>
      </w:pPr>
    </w:p>
    <w:p w14:paraId="54E3713C" w14:textId="73BE19F1" w:rsidR="00DF2143" w:rsidRDefault="00DF2143">
      <w:pPr>
        <w:pStyle w:val="CommentText"/>
      </w:pPr>
      <w:r>
        <w:t xml:space="preserve">All the AM205 notes follow this, and here’s one of my </w:t>
      </w:r>
      <w:hyperlink r:id="rId1" w:history="1">
        <w:r w:rsidRPr="00AA4511">
          <w:rPr>
            <w:rStyle w:val="Hyperlink"/>
          </w:rPr>
          <w:t>recent papers</w:t>
        </w:r>
      </w:hyperlink>
      <w:r>
        <w:t xml:space="preserve"> that does it.</w:t>
      </w:r>
    </w:p>
  </w:comment>
  <w:comment w:id="13" w:author="Rycroft, Christopher" w:date="2020-09-30T13:35:00Z" w:initials="RC">
    <w:p w14:paraId="1EA20541" w14:textId="69D17E6B" w:rsidR="00DF2143" w:rsidRDefault="00DF2143">
      <w:pPr>
        <w:pStyle w:val="CommentText"/>
      </w:pPr>
      <w:r>
        <w:rPr>
          <w:rStyle w:val="CommentReference"/>
        </w:rPr>
        <w:annotationRef/>
      </w:r>
      <w:r>
        <w:t xml:space="preserve">X One general comment is that in math, the word “analytic” is used to indicate to the special property of a function to be </w:t>
      </w:r>
      <w:hyperlink r:id="rId2" w:history="1">
        <w:r w:rsidRPr="00DB1A31">
          <w:rPr>
            <w:rStyle w:val="Hyperlink"/>
          </w:rPr>
          <w:t>complex differentiable</w:t>
        </w:r>
      </w:hyperlink>
      <w:r>
        <w:t>.</w:t>
      </w:r>
    </w:p>
    <w:p w14:paraId="11393525" w14:textId="77777777" w:rsidR="00DF2143" w:rsidRDefault="00DF2143">
      <w:pPr>
        <w:pStyle w:val="CommentText"/>
      </w:pPr>
    </w:p>
    <w:p w14:paraId="2DCBC52C" w14:textId="77777777" w:rsidR="00DF2143" w:rsidRDefault="00DF2143">
      <w:pPr>
        <w:pStyle w:val="CommentText"/>
      </w:pPr>
      <w:r>
        <w:t>Because of this, in other situations, I usually use the word “analytical” in the context that you use throughout this paper. In addition, that is better balanced with “experimental” and “theoretical”. (You wouldn’t, for example, say “theoretic model”.)</w:t>
      </w:r>
    </w:p>
    <w:p w14:paraId="2C0E967C" w14:textId="77777777" w:rsidR="00DF2143" w:rsidRDefault="00DF2143">
      <w:pPr>
        <w:pStyle w:val="CommentText"/>
      </w:pPr>
    </w:p>
    <w:p w14:paraId="64D1667E" w14:textId="286CF513" w:rsidR="00DF2143" w:rsidRDefault="00DF2143">
      <w:pPr>
        <w:pStyle w:val="CommentText"/>
      </w:pPr>
      <w:r>
        <w:t>I suspect this convention is likely domain-dependent though.</w:t>
      </w:r>
    </w:p>
  </w:comment>
  <w:comment w:id="14" w:author="Rycroft, Christopher" w:date="2020-09-30T13:34:00Z" w:initials="RC">
    <w:p w14:paraId="3198037A" w14:textId="3E7FF4AE" w:rsidR="00DF2143" w:rsidRDefault="00DF2143">
      <w:pPr>
        <w:pStyle w:val="CommentText"/>
      </w:pPr>
      <w:r>
        <w:rPr>
          <w:rStyle w:val="CommentReference"/>
        </w:rPr>
        <w:annotationRef/>
      </w:r>
      <w:r>
        <w:t xml:space="preserve">Is there a typo in the Wecht et al. DOI link? I don’t think it should have </w:t>
      </w:r>
      <w:proofErr w:type="gramStart"/>
      <w:r>
        <w:t>“.Received</w:t>
      </w:r>
      <w:proofErr w:type="gramEnd"/>
      <w:r>
        <w:t>”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625836" w15:done="0"/>
  <w15:commentEx w15:paraId="2BEA8C9E" w15:done="0"/>
  <w15:commentEx w15:paraId="1E789274" w15:done="0"/>
  <w15:commentEx w15:paraId="416D7176" w15:done="0"/>
  <w15:commentEx w15:paraId="5BE949E7" w15:done="0"/>
  <w15:commentEx w15:paraId="6FD47B1D" w15:done="0"/>
  <w15:commentEx w15:paraId="522848F0" w15:done="0"/>
  <w15:commentEx w15:paraId="1EA1FC43" w15:done="0"/>
  <w15:commentEx w15:paraId="54E3713C" w15:done="0"/>
  <w15:commentEx w15:paraId="64D1667E" w15:done="0"/>
  <w15:commentEx w15:paraId="319803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EF3AE" w16cex:dateUtc="2020-09-30T16:08:00Z"/>
  <w16cex:commentExtensible w16cex:durableId="231EF568" w16cex:dateUtc="2020-09-30T16:15:00Z"/>
  <w16cex:commentExtensible w16cex:durableId="231EFC79" w16cex:dateUtc="2020-09-30T16:45:00Z"/>
  <w16cex:commentExtensible w16cex:durableId="231EFB69" w16cex:dateUtc="2020-09-30T16:41:00Z"/>
  <w16cex:commentExtensible w16cex:durableId="231EFBD2" w16cex:dateUtc="2020-09-30T16:42:00Z"/>
  <w16cex:commentExtensible w16cex:durableId="231EFB82" w16cex:dateUtc="2020-09-30T16:41:00Z"/>
  <w16cex:commentExtensible w16cex:durableId="231F0531" w16cex:dateUtc="2020-09-30T17:22:00Z"/>
  <w16cex:commentExtensible w16cex:durableId="231F0DD4" w16cex:dateUtc="2020-09-30T17:59:00Z"/>
  <w16cex:commentExtensible w16cex:durableId="231F0966" w16cex:dateUtc="2020-09-30T17:40:00Z"/>
  <w16cex:commentExtensible w16cex:durableId="231F0829" w16cex:dateUtc="2020-09-30T17:35:00Z"/>
  <w16cex:commentExtensible w16cex:durableId="231F07F6" w16cex:dateUtc="2020-09-30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625836" w16cid:durableId="231EF3AE"/>
  <w16cid:commentId w16cid:paraId="2BEA8C9E" w16cid:durableId="231EF568"/>
  <w16cid:commentId w16cid:paraId="1E789274" w16cid:durableId="231EFC79"/>
  <w16cid:commentId w16cid:paraId="416D7176" w16cid:durableId="231EFB69"/>
  <w16cid:commentId w16cid:paraId="5BE949E7" w16cid:durableId="231EFBD2"/>
  <w16cid:commentId w16cid:paraId="6FD47B1D" w16cid:durableId="231EFB82"/>
  <w16cid:commentId w16cid:paraId="522848F0" w16cid:durableId="231F0531"/>
  <w16cid:commentId w16cid:paraId="1EA1FC43" w16cid:durableId="231F0DD4"/>
  <w16cid:commentId w16cid:paraId="54E3713C" w16cid:durableId="231F0966"/>
  <w16cid:commentId w16cid:paraId="64D1667E" w16cid:durableId="231F0829"/>
  <w16cid:commentId w16cid:paraId="3198037A" w16cid:durableId="231F0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80336" w14:textId="77777777" w:rsidR="00E10DF3" w:rsidRDefault="00E10DF3" w:rsidP="00605262">
      <w:r>
        <w:separator/>
      </w:r>
    </w:p>
  </w:endnote>
  <w:endnote w:type="continuationSeparator" w:id="0">
    <w:p w14:paraId="0556D669" w14:textId="77777777" w:rsidR="00E10DF3" w:rsidRDefault="00E10DF3"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7C9D7" w14:textId="77777777" w:rsidR="00E10DF3" w:rsidRDefault="00E10DF3" w:rsidP="00605262">
      <w:r>
        <w:separator/>
      </w:r>
    </w:p>
  </w:footnote>
  <w:footnote w:type="continuationSeparator" w:id="0">
    <w:p w14:paraId="0A202645" w14:textId="77777777" w:rsidR="00E10DF3" w:rsidRDefault="00E10DF3"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croft, Christopher">
    <w15:presenceInfo w15:providerId="AD" w15:userId="S::chr@seas.harvard.edu::52a33153-cb91-4c8f-88c1-0848dac64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072F2"/>
    <w:rsid w:val="0001067A"/>
    <w:rsid w:val="00010C90"/>
    <w:rsid w:val="00011E19"/>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7235"/>
    <w:rsid w:val="000772FB"/>
    <w:rsid w:val="00081673"/>
    <w:rsid w:val="00083001"/>
    <w:rsid w:val="00084641"/>
    <w:rsid w:val="000855B6"/>
    <w:rsid w:val="00092BEE"/>
    <w:rsid w:val="00093327"/>
    <w:rsid w:val="000942CB"/>
    <w:rsid w:val="00094BBD"/>
    <w:rsid w:val="00095B25"/>
    <w:rsid w:val="000A0152"/>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75DB"/>
    <w:rsid w:val="000E1AF3"/>
    <w:rsid w:val="000E7B93"/>
    <w:rsid w:val="000F5674"/>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7229C"/>
    <w:rsid w:val="0018280E"/>
    <w:rsid w:val="00184D42"/>
    <w:rsid w:val="001917D1"/>
    <w:rsid w:val="00192EE9"/>
    <w:rsid w:val="0019361E"/>
    <w:rsid w:val="001969B3"/>
    <w:rsid w:val="00196B61"/>
    <w:rsid w:val="001A3982"/>
    <w:rsid w:val="001A487A"/>
    <w:rsid w:val="001A5606"/>
    <w:rsid w:val="001B05AF"/>
    <w:rsid w:val="001B169A"/>
    <w:rsid w:val="001B2699"/>
    <w:rsid w:val="001B30B1"/>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1F4856"/>
    <w:rsid w:val="00203975"/>
    <w:rsid w:val="0020565B"/>
    <w:rsid w:val="00206460"/>
    <w:rsid w:val="002066B1"/>
    <w:rsid w:val="002123C0"/>
    <w:rsid w:val="0021389A"/>
    <w:rsid w:val="002150C3"/>
    <w:rsid w:val="00215701"/>
    <w:rsid w:val="002162E2"/>
    <w:rsid w:val="002174D8"/>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67A94"/>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B74"/>
    <w:rsid w:val="00313F9F"/>
    <w:rsid w:val="003145DC"/>
    <w:rsid w:val="00315B67"/>
    <w:rsid w:val="00320B05"/>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208B"/>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7856"/>
    <w:rsid w:val="005C459A"/>
    <w:rsid w:val="005C667D"/>
    <w:rsid w:val="005C7815"/>
    <w:rsid w:val="005D0083"/>
    <w:rsid w:val="005D0F83"/>
    <w:rsid w:val="005D19E0"/>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2A0C"/>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480"/>
    <w:rsid w:val="007247D9"/>
    <w:rsid w:val="00724BBA"/>
    <w:rsid w:val="00725E06"/>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57B5"/>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5EE8"/>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2887"/>
    <w:rsid w:val="0095724A"/>
    <w:rsid w:val="009616CD"/>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6208"/>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5902"/>
    <w:rsid w:val="00A6735B"/>
    <w:rsid w:val="00A70BA7"/>
    <w:rsid w:val="00A72541"/>
    <w:rsid w:val="00A77A70"/>
    <w:rsid w:val="00A81B08"/>
    <w:rsid w:val="00A825F5"/>
    <w:rsid w:val="00A82BDB"/>
    <w:rsid w:val="00A82E3B"/>
    <w:rsid w:val="00A83757"/>
    <w:rsid w:val="00A842F4"/>
    <w:rsid w:val="00A8489C"/>
    <w:rsid w:val="00A848C1"/>
    <w:rsid w:val="00A858FE"/>
    <w:rsid w:val="00A86854"/>
    <w:rsid w:val="00A86AE6"/>
    <w:rsid w:val="00A93E76"/>
    <w:rsid w:val="00A9542D"/>
    <w:rsid w:val="00A95A5E"/>
    <w:rsid w:val="00A977D3"/>
    <w:rsid w:val="00AA4511"/>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62C"/>
    <w:rsid w:val="00AE1F5E"/>
    <w:rsid w:val="00AE2E5A"/>
    <w:rsid w:val="00AE4C9E"/>
    <w:rsid w:val="00AE5763"/>
    <w:rsid w:val="00AE648D"/>
    <w:rsid w:val="00AE7406"/>
    <w:rsid w:val="00AF0147"/>
    <w:rsid w:val="00AF0CB6"/>
    <w:rsid w:val="00AF1A17"/>
    <w:rsid w:val="00AF34F1"/>
    <w:rsid w:val="00AF370B"/>
    <w:rsid w:val="00AF5892"/>
    <w:rsid w:val="00AF755C"/>
    <w:rsid w:val="00B012CE"/>
    <w:rsid w:val="00B014CC"/>
    <w:rsid w:val="00B01983"/>
    <w:rsid w:val="00B03C3A"/>
    <w:rsid w:val="00B03C90"/>
    <w:rsid w:val="00B05179"/>
    <w:rsid w:val="00B0569A"/>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45B"/>
    <w:rsid w:val="00B91B18"/>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1CD3"/>
    <w:rsid w:val="00BD4491"/>
    <w:rsid w:val="00BD4632"/>
    <w:rsid w:val="00BD5103"/>
    <w:rsid w:val="00BD633D"/>
    <w:rsid w:val="00BD7ADF"/>
    <w:rsid w:val="00BE119C"/>
    <w:rsid w:val="00BE1F17"/>
    <w:rsid w:val="00BE31AF"/>
    <w:rsid w:val="00BE4A4C"/>
    <w:rsid w:val="00BE4A64"/>
    <w:rsid w:val="00BE58EC"/>
    <w:rsid w:val="00BF0129"/>
    <w:rsid w:val="00BF2908"/>
    <w:rsid w:val="00BF3452"/>
    <w:rsid w:val="00BF5821"/>
    <w:rsid w:val="00C0011B"/>
    <w:rsid w:val="00C00C46"/>
    <w:rsid w:val="00C01FCF"/>
    <w:rsid w:val="00C031B8"/>
    <w:rsid w:val="00C05B8F"/>
    <w:rsid w:val="00C05F18"/>
    <w:rsid w:val="00C1113D"/>
    <w:rsid w:val="00C203C6"/>
    <w:rsid w:val="00C20F06"/>
    <w:rsid w:val="00C21AA2"/>
    <w:rsid w:val="00C21C43"/>
    <w:rsid w:val="00C222D8"/>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A34CA"/>
    <w:rsid w:val="00CB0A3D"/>
    <w:rsid w:val="00CB129F"/>
    <w:rsid w:val="00CB3990"/>
    <w:rsid w:val="00CC2B63"/>
    <w:rsid w:val="00CC2E8C"/>
    <w:rsid w:val="00CC3B77"/>
    <w:rsid w:val="00CC5F26"/>
    <w:rsid w:val="00CC6FD2"/>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31405"/>
    <w:rsid w:val="00D32E81"/>
    <w:rsid w:val="00D332E5"/>
    <w:rsid w:val="00D41B7C"/>
    <w:rsid w:val="00D4324F"/>
    <w:rsid w:val="00D502BE"/>
    <w:rsid w:val="00D522A4"/>
    <w:rsid w:val="00D53B32"/>
    <w:rsid w:val="00D60D23"/>
    <w:rsid w:val="00D61374"/>
    <w:rsid w:val="00D62FF3"/>
    <w:rsid w:val="00D66952"/>
    <w:rsid w:val="00D66C0F"/>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A78DD"/>
    <w:rsid w:val="00DB0AC6"/>
    <w:rsid w:val="00DB1A31"/>
    <w:rsid w:val="00DB2937"/>
    <w:rsid w:val="00DB294B"/>
    <w:rsid w:val="00DB3E3A"/>
    <w:rsid w:val="00DC1F36"/>
    <w:rsid w:val="00DC1FA4"/>
    <w:rsid w:val="00DC3B60"/>
    <w:rsid w:val="00DD1529"/>
    <w:rsid w:val="00DD3FD0"/>
    <w:rsid w:val="00DD62B4"/>
    <w:rsid w:val="00DD6640"/>
    <w:rsid w:val="00DE3A53"/>
    <w:rsid w:val="00DE4EF0"/>
    <w:rsid w:val="00DF2143"/>
    <w:rsid w:val="00DF22E1"/>
    <w:rsid w:val="00DF2840"/>
    <w:rsid w:val="00E0153A"/>
    <w:rsid w:val="00E021B7"/>
    <w:rsid w:val="00E0242F"/>
    <w:rsid w:val="00E05342"/>
    <w:rsid w:val="00E109FA"/>
    <w:rsid w:val="00E10A72"/>
    <w:rsid w:val="00E10DF3"/>
    <w:rsid w:val="00E14406"/>
    <w:rsid w:val="00E1559C"/>
    <w:rsid w:val="00E16148"/>
    <w:rsid w:val="00E16E53"/>
    <w:rsid w:val="00E16E94"/>
    <w:rsid w:val="00E20C1D"/>
    <w:rsid w:val="00E21BAB"/>
    <w:rsid w:val="00E25D37"/>
    <w:rsid w:val="00E2657D"/>
    <w:rsid w:val="00E26E41"/>
    <w:rsid w:val="00E31499"/>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3C55"/>
    <w:rsid w:val="00E74B72"/>
    <w:rsid w:val="00E7598E"/>
    <w:rsid w:val="00E772C0"/>
    <w:rsid w:val="00E82332"/>
    <w:rsid w:val="00E874BA"/>
    <w:rsid w:val="00E878A8"/>
    <w:rsid w:val="00E93B95"/>
    <w:rsid w:val="00E93BEF"/>
    <w:rsid w:val="00E95D14"/>
    <w:rsid w:val="00E97FE5"/>
    <w:rsid w:val="00EA00A7"/>
    <w:rsid w:val="00EA33D5"/>
    <w:rsid w:val="00EA3C7F"/>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D4A"/>
    <w:rsid w:val="00ED6D7B"/>
    <w:rsid w:val="00EE0C8D"/>
    <w:rsid w:val="00EE141E"/>
    <w:rsid w:val="00EE67CF"/>
    <w:rsid w:val="00EE693B"/>
    <w:rsid w:val="00EF26F3"/>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3A86"/>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C12"/>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 w:type="character" w:styleId="Hyperlink">
    <w:name w:val="Hyperlink"/>
    <w:basedOn w:val="DefaultParagraphFont"/>
    <w:uiPriority w:val="99"/>
    <w:unhideWhenUsed/>
    <w:rsid w:val="00DB1A31"/>
    <w:rPr>
      <w:color w:val="0563C1" w:themeColor="hyperlink"/>
      <w:u w:val="single"/>
    </w:rPr>
  </w:style>
  <w:style w:type="character" w:styleId="UnresolvedMention">
    <w:name w:val="Unresolved Mention"/>
    <w:basedOn w:val="DefaultParagraphFont"/>
    <w:uiPriority w:val="99"/>
    <w:rsid w:val="00DB1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n.wikipedia.org/wiki/Analytic_function" TargetMode="External"/><Relationship Id="rId1" Type="http://schemas.openxmlformats.org/officeDocument/2006/relationships/hyperlink" Target="https://doi.org/10.1017/jfm.2020.35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26872</Words>
  <Characters>153174</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dcterms:created xsi:type="dcterms:W3CDTF">2020-10-06T23:30:00Z</dcterms:created>
  <dcterms:modified xsi:type="dcterms:W3CDTF">2020-10-06T23:30:00Z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