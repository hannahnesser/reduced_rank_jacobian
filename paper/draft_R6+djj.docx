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AE3AF" w14:textId="06156B93" w:rsidR="00E65B31" w:rsidRPr="00123ED7" w:rsidRDefault="00F64E3C" w:rsidP="00E65B31">
      <w:pPr>
        <w:rPr>
          <w:rFonts w:ascii="Times New Roman" w:eastAsia="Times New Roman" w:hAnsi="Times New Roman" w:cs="Times New Roman"/>
          <w:sz w:val="22"/>
        </w:rPr>
      </w:pPr>
      <w:del w:id="0" w:author="Daniel Jacob" w:date="2020-08-19T13:02:00Z">
        <w:r w:rsidRPr="00123ED7" w:rsidDel="00EE36B8">
          <w:rPr>
            <w:rFonts w:ascii="Helvetica Neue" w:eastAsia="Times New Roman" w:hAnsi="Helvetica Neue" w:cs="Times New Roman"/>
            <w:b/>
            <w:bCs/>
            <w:color w:val="262626"/>
            <w:sz w:val="32"/>
            <w:szCs w:val="36"/>
          </w:rPr>
          <w:delText xml:space="preserve">Reduced </w:delText>
        </w:r>
      </w:del>
      <w:ins w:id="1" w:author="Daniel Jacob" w:date="2020-08-19T13:02:00Z">
        <w:r w:rsidR="00EE36B8" w:rsidRPr="00123ED7">
          <w:rPr>
            <w:rFonts w:ascii="Helvetica Neue" w:eastAsia="Times New Roman" w:hAnsi="Helvetica Neue" w:cs="Times New Roman"/>
            <w:b/>
            <w:bCs/>
            <w:color w:val="262626"/>
            <w:sz w:val="32"/>
            <w:szCs w:val="36"/>
          </w:rPr>
          <w:t>Reduced</w:t>
        </w:r>
        <w:r w:rsidR="00EE36B8">
          <w:rPr>
            <w:rFonts w:ascii="Helvetica Neue" w:eastAsia="Times New Roman" w:hAnsi="Helvetica Neue" w:cs="Times New Roman"/>
            <w:b/>
            <w:bCs/>
            <w:color w:val="262626"/>
            <w:sz w:val="32"/>
            <w:szCs w:val="36"/>
          </w:rPr>
          <w:t>-</w:t>
        </w:r>
      </w:ins>
      <w:r w:rsidRPr="00123ED7">
        <w:rPr>
          <w:rFonts w:ascii="Helvetica Neue" w:eastAsia="Times New Roman" w:hAnsi="Helvetica Neue" w:cs="Times New Roman"/>
          <w:b/>
          <w:bCs/>
          <w:color w:val="262626"/>
          <w:sz w:val="32"/>
          <w:szCs w:val="36"/>
        </w:rPr>
        <w:t>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Joannes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Yuzhong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commentRangeStart w:id="2"/>
      <w:r w:rsidRPr="00123ED7">
        <w:rPr>
          <w:rFonts w:ascii="Times New Roman" w:hAnsi="Times New Roman" w:cs="Times New Roman"/>
          <w:b/>
          <w:sz w:val="22"/>
        </w:rPr>
        <w:t>Abstract</w:t>
      </w:r>
      <w:commentRangeEnd w:id="2"/>
      <w:r w:rsidR="00EE36B8">
        <w:rPr>
          <w:rStyle w:val="CommentReference"/>
        </w:rPr>
        <w:commentReference w:id="2"/>
      </w:r>
    </w:p>
    <w:p w14:paraId="4769E7B6" w14:textId="79FD89B1" w:rsidR="00BD4632" w:rsidRPr="00227499" w:rsidRDefault="00BD4632" w:rsidP="00BD4632">
      <w:pPr>
        <w:ind w:left="720"/>
        <w:rPr>
          <w:rFonts w:ascii="Times New Roman" w:hAnsi="Times New Roman" w:cs="Times New Roman"/>
          <w:color w:val="FF0000"/>
          <w:sz w:val="22"/>
        </w:rPr>
      </w:pPr>
      <w:r w:rsidRPr="00227499">
        <w:rPr>
          <w:rFonts w:ascii="Times New Roman" w:hAnsi="Times New Roman" w:cs="Times New Roman"/>
          <w:color w:val="FF0000"/>
          <w:sz w:val="22"/>
        </w:rPr>
        <w:t xml:space="preserve">Global high-resolution observations of atmospheric </w:t>
      </w:r>
      <w:del w:id="4" w:author="Daniel Jacob" w:date="2020-08-19T13:02:00Z">
        <w:r w:rsidRPr="00227499" w:rsidDel="00EE36B8">
          <w:rPr>
            <w:rFonts w:ascii="Times New Roman" w:hAnsi="Times New Roman" w:cs="Times New Roman"/>
            <w:color w:val="FF0000"/>
            <w:sz w:val="22"/>
          </w:rPr>
          <w:delText>trace gas conce</w:delText>
        </w:r>
        <w:r w:rsidR="004646FA" w:rsidRPr="00227499" w:rsidDel="00EE36B8">
          <w:rPr>
            <w:rFonts w:ascii="Times New Roman" w:hAnsi="Times New Roman" w:cs="Times New Roman"/>
            <w:color w:val="FF0000"/>
            <w:sz w:val="22"/>
          </w:rPr>
          <w:delText>s</w:delText>
        </w:r>
        <w:r w:rsidRPr="00227499" w:rsidDel="00EE36B8">
          <w:rPr>
            <w:rFonts w:ascii="Times New Roman" w:hAnsi="Times New Roman" w:cs="Times New Roman"/>
            <w:color w:val="FF0000"/>
            <w:sz w:val="22"/>
          </w:rPr>
          <w:delText>ntrations</w:delText>
        </w:r>
      </w:del>
      <w:ins w:id="5" w:author="Daniel Jacob" w:date="2020-08-19T13:02:00Z">
        <w:r w:rsidR="00EE36B8">
          <w:rPr>
            <w:rFonts w:ascii="Times New Roman" w:hAnsi="Times New Roman" w:cs="Times New Roman"/>
            <w:color w:val="FF0000"/>
            <w:sz w:val="22"/>
          </w:rPr>
          <w:t>composition</w:t>
        </w:r>
      </w:ins>
      <w:r w:rsidRPr="00227499">
        <w:rPr>
          <w:rFonts w:ascii="Times New Roman" w:hAnsi="Times New Roman" w:cs="Times New Roman"/>
          <w:color w:val="FF0000"/>
          <w:sz w:val="22"/>
        </w:rPr>
        <w:t xml:space="preserve"> from satellites can greatly improve our </w:t>
      </w:r>
      <w:del w:id="6" w:author="Daniel Jacob" w:date="2020-08-19T13:03:00Z">
        <w:r w:rsidRPr="00227499" w:rsidDel="00EE36B8">
          <w:rPr>
            <w:rFonts w:ascii="Times New Roman" w:hAnsi="Times New Roman" w:cs="Times New Roman"/>
            <w:color w:val="FF0000"/>
            <w:sz w:val="22"/>
          </w:rPr>
          <w:delText xml:space="preserve">understanding </w:delText>
        </w:r>
      </w:del>
      <w:ins w:id="7" w:author="Daniel Jacob" w:date="2020-08-19T13:03:00Z">
        <w:r w:rsidR="00EE36B8">
          <w:rPr>
            <w:rFonts w:ascii="Times New Roman" w:hAnsi="Times New Roman" w:cs="Times New Roman"/>
            <w:color w:val="FF0000"/>
            <w:sz w:val="22"/>
          </w:rPr>
          <w:t>knowledge</w:t>
        </w:r>
        <w:r w:rsidR="00EE36B8" w:rsidRPr="00227499">
          <w:rPr>
            <w:rFonts w:ascii="Times New Roman" w:hAnsi="Times New Roman" w:cs="Times New Roman"/>
            <w:color w:val="FF0000"/>
            <w:sz w:val="22"/>
          </w:rPr>
          <w:t xml:space="preserve"> </w:t>
        </w:r>
      </w:ins>
      <w:r w:rsidRPr="00227499">
        <w:rPr>
          <w:rFonts w:ascii="Times New Roman" w:hAnsi="Times New Roman" w:cs="Times New Roman"/>
          <w:color w:val="FF0000"/>
          <w:sz w:val="22"/>
        </w:rPr>
        <w:t xml:space="preserve">of surface emissions through inverse analyses. </w:t>
      </w:r>
      <w:del w:id="8" w:author="Daniel Jacob" w:date="2020-08-19T13:03:00Z">
        <w:r w:rsidRPr="00227499" w:rsidDel="00EE36B8">
          <w:rPr>
            <w:rFonts w:ascii="Times New Roman" w:hAnsi="Times New Roman" w:cs="Times New Roman"/>
            <w:color w:val="FF0000"/>
            <w:sz w:val="22"/>
          </w:rPr>
          <w:delText xml:space="preserve">For example, the new </w:delText>
        </w:r>
        <w:r w:rsidR="007E581C" w:rsidRPr="00227499" w:rsidDel="00EE36B8">
          <w:rPr>
            <w:rFonts w:ascii="Times New Roman" w:hAnsi="Times New Roman" w:cs="Times New Roman"/>
            <w:color w:val="FF0000"/>
            <w:sz w:val="22"/>
          </w:rPr>
          <w:delText>Tropospheric</w:delText>
        </w:r>
        <w:r w:rsidRPr="00227499" w:rsidDel="00EE36B8">
          <w:rPr>
            <w:rFonts w:ascii="Times New Roman" w:hAnsi="Times New Roman" w:cs="Times New Roman"/>
            <w:color w:val="FF0000"/>
            <w:sz w:val="22"/>
          </w:rPr>
          <w:delText xml:space="preserve"> Monitoring Instrument (TROPOMI) retrieves daily global observations of atmospheric methane concentrations at 7x7 km</w:delText>
        </w:r>
        <w:r w:rsidRPr="00227499" w:rsidDel="00EE36B8">
          <w:rPr>
            <w:rFonts w:ascii="Times New Roman" w:hAnsi="Times New Roman" w:cs="Times New Roman"/>
            <w:color w:val="FF0000"/>
            <w:sz w:val="22"/>
            <w:vertAlign w:val="superscript"/>
          </w:rPr>
          <w:delText xml:space="preserve">2 </w:delText>
        </w:r>
        <w:r w:rsidRPr="00227499" w:rsidDel="00EE36B8">
          <w:rPr>
            <w:rFonts w:ascii="Times New Roman" w:hAnsi="Times New Roman" w:cs="Times New Roman"/>
            <w:color w:val="FF0000"/>
            <w:sz w:val="22"/>
          </w:rPr>
          <w:delText xml:space="preserve">pixel resolution. </w:delText>
        </w:r>
      </w:del>
      <w:r w:rsidRPr="00227499">
        <w:rPr>
          <w:rFonts w:ascii="Times New Roman" w:hAnsi="Times New Roman" w:cs="Times New Roman"/>
          <w:color w:val="FF0000"/>
          <w:sz w:val="22"/>
        </w:rPr>
        <w:t xml:space="preserve">Variational inverse methods can optimize surface emissions </w:t>
      </w:r>
      <w:del w:id="9" w:author="Daniel Jacob" w:date="2020-08-19T13:03:00Z">
        <w:r w:rsidRPr="00227499" w:rsidDel="00EE36B8">
          <w:rPr>
            <w:rFonts w:ascii="Times New Roman" w:hAnsi="Times New Roman" w:cs="Times New Roman"/>
            <w:color w:val="FF0000"/>
            <w:sz w:val="22"/>
          </w:rPr>
          <w:delText>globally at this</w:delText>
        </w:r>
      </w:del>
      <w:ins w:id="10" w:author="Daniel Jacob" w:date="2020-08-19T13:03:00Z">
        <w:r w:rsidR="00EE36B8">
          <w:rPr>
            <w:rFonts w:ascii="Times New Roman" w:hAnsi="Times New Roman" w:cs="Times New Roman"/>
            <w:color w:val="FF0000"/>
            <w:sz w:val="22"/>
          </w:rPr>
          <w:t>at any</w:t>
        </w:r>
      </w:ins>
      <w:r w:rsidRPr="00227499">
        <w:rPr>
          <w:rFonts w:ascii="Times New Roman" w:hAnsi="Times New Roman" w:cs="Times New Roman"/>
          <w:color w:val="FF0000"/>
          <w:sz w:val="22"/>
        </w:rPr>
        <w:t xml:space="preserve"> </w:t>
      </w:r>
      <w:ins w:id="11" w:author="Daniel Jacob" w:date="2020-08-19T13:05:00Z">
        <w:r w:rsidR="00EE36B8">
          <w:rPr>
            <w:rFonts w:ascii="Times New Roman" w:hAnsi="Times New Roman" w:cs="Times New Roman"/>
            <w:color w:val="FF0000"/>
            <w:sz w:val="22"/>
          </w:rPr>
          <w:t xml:space="preserve">grid </w:t>
        </w:r>
      </w:ins>
      <w:r w:rsidRPr="00227499">
        <w:rPr>
          <w:rFonts w:ascii="Times New Roman" w:hAnsi="Times New Roman" w:cs="Times New Roman"/>
          <w:color w:val="FF0000"/>
          <w:sz w:val="22"/>
        </w:rPr>
        <w:t xml:space="preserve">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w:t>
      </w:r>
      <w:del w:id="12" w:author="Daniel Jacob" w:date="2020-08-19T13:04:00Z">
        <w:r w:rsidRPr="00227499" w:rsidDel="00EE36B8">
          <w:rPr>
            <w:rFonts w:ascii="Times New Roman" w:hAnsi="Times New Roman" w:cs="Times New Roman"/>
            <w:color w:val="FF0000"/>
            <w:sz w:val="22"/>
          </w:rPr>
          <w:delText xml:space="preserve">This could lead to smoothing errors in variational methods. </w:delText>
        </w:r>
      </w:del>
      <w:r w:rsidRPr="00227499">
        <w:rPr>
          <w:rFonts w:ascii="Times New Roman" w:hAnsi="Times New Roman" w:cs="Times New Roman"/>
          <w:color w:val="FF0000"/>
          <w:sz w:val="22"/>
        </w:rPr>
        <w:t xml:space="preserve">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w:t>
      </w:r>
      <w:ins w:id="13" w:author="Daniel Jacob" w:date="2020-08-19T13:04:00Z">
        <w:r w:rsidR="00EE36B8">
          <w:rPr>
            <w:rFonts w:ascii="Times New Roman" w:hAnsi="Times New Roman" w:cs="Times New Roman"/>
            <w:color w:val="FF0000"/>
            <w:sz w:val="22"/>
          </w:rPr>
          <w:t xml:space="preserve">many runs of an atmospheric transport model </w:t>
        </w:r>
      </w:ins>
      <w:r w:rsidRPr="00227499">
        <w:rPr>
          <w:rFonts w:ascii="Times New Roman" w:hAnsi="Times New Roman" w:cs="Times New Roman"/>
          <w:color w:val="FF0000"/>
          <w:sz w:val="22"/>
        </w:rPr>
        <w:t xml:space="preserve">perturbing </w:t>
      </w:r>
      <w:del w:id="14" w:author="Daniel Jacob" w:date="2020-08-19T13:05:00Z">
        <w:r w:rsidRPr="00227499" w:rsidDel="00EE36B8">
          <w:rPr>
            <w:rFonts w:ascii="Times New Roman" w:hAnsi="Times New Roman" w:cs="Times New Roman"/>
            <w:color w:val="FF0000"/>
            <w:sz w:val="22"/>
          </w:rPr>
          <w:delText xml:space="preserve">each </w:delText>
        </w:r>
      </w:del>
      <w:ins w:id="15" w:author="Daniel Jacob" w:date="2020-08-19T13:05:00Z">
        <w:r w:rsidR="00EE36B8">
          <w:rPr>
            <w:rFonts w:ascii="Times New Roman" w:hAnsi="Times New Roman" w:cs="Times New Roman"/>
            <w:color w:val="FF0000"/>
            <w:sz w:val="22"/>
          </w:rPr>
          <w:t>individual</w:t>
        </w:r>
        <w:r w:rsidR="00EE36B8" w:rsidRPr="00227499">
          <w:rPr>
            <w:rFonts w:ascii="Times New Roman" w:hAnsi="Times New Roman" w:cs="Times New Roman"/>
            <w:color w:val="FF0000"/>
            <w:sz w:val="22"/>
          </w:rPr>
          <w:t xml:space="preserve"> </w:t>
        </w:r>
      </w:ins>
      <w:r w:rsidRPr="00227499">
        <w:rPr>
          <w:rFonts w:ascii="Times New Roman" w:hAnsi="Times New Roman" w:cs="Times New Roman"/>
          <w:color w:val="FF0000"/>
          <w:sz w:val="22"/>
        </w:rPr>
        <w:t xml:space="preserve">emission </w:t>
      </w:r>
      <w:del w:id="16" w:author="Daniel Jacob" w:date="2020-08-19T13:05:00Z">
        <w:r w:rsidRPr="00227499" w:rsidDel="00EE36B8">
          <w:rPr>
            <w:rFonts w:ascii="Times New Roman" w:hAnsi="Times New Roman" w:cs="Times New Roman"/>
            <w:color w:val="FF0000"/>
            <w:sz w:val="22"/>
          </w:rPr>
          <w:delText xml:space="preserve">element, typically individual </w:delText>
        </w:r>
      </w:del>
      <w:r w:rsidRPr="00227499">
        <w:rPr>
          <w:rFonts w:ascii="Times New Roman" w:hAnsi="Times New Roman" w:cs="Times New Roman"/>
          <w:color w:val="FF0000"/>
          <w:sz w:val="22"/>
        </w:rPr>
        <w:t>grid cells</w:t>
      </w:r>
      <w:del w:id="17" w:author="Daniel Jacob" w:date="2020-08-19T13:05:00Z">
        <w:r w:rsidRPr="00227499" w:rsidDel="00EE36B8">
          <w:rPr>
            <w:rFonts w:ascii="Times New Roman" w:hAnsi="Times New Roman" w:cs="Times New Roman"/>
            <w:color w:val="FF0000"/>
            <w:sz w:val="22"/>
          </w:rPr>
          <w:delText>, in the atmospheric transport model</w:delText>
        </w:r>
      </w:del>
      <w:r w:rsidRPr="00227499">
        <w:rPr>
          <w:rFonts w:ascii="Times New Roman" w:hAnsi="Times New Roman" w:cs="Times New Roman"/>
          <w:color w:val="FF0000"/>
          <w:sz w:val="22"/>
        </w:rPr>
        <w:t xml:space="preserve">.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sidRPr="00227499">
        <w:rPr>
          <w:rFonts w:ascii="Times New Roman" w:hAnsi="Times New Roman" w:cs="Times New Roman"/>
          <w:color w:val="FF0000"/>
          <w:sz w:val="22"/>
        </w:rPr>
        <w:t>GOSAT</w:t>
      </w:r>
      <w:r w:rsidRPr="00227499">
        <w:rPr>
          <w:rFonts w:ascii="Times New Roman" w:hAnsi="Times New Roman" w:cs="Times New Roman"/>
          <w:color w:val="FF0000"/>
          <w:sz w:val="22"/>
        </w:rPr>
        <w:t xml:space="preserve"> data over North America in July </w:t>
      </w:r>
      <w:r w:rsidR="005540FC" w:rsidRPr="00227499">
        <w:rPr>
          <w:rFonts w:ascii="Times New Roman" w:hAnsi="Times New Roman" w:cs="Times New Roman"/>
          <w:color w:val="FF0000"/>
          <w:sz w:val="22"/>
        </w:rPr>
        <w:t>2009</w:t>
      </w:r>
      <w:r w:rsidRPr="00227499">
        <w:rPr>
          <w:rFonts w:ascii="Times New Roman" w:hAnsi="Times New Roman" w:cs="Times New Roman"/>
          <w:color w:val="FF0000"/>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commentRangeStart w:id="18"/>
      <w:r>
        <w:rPr>
          <w:rFonts w:ascii="Times New Roman" w:hAnsi="Times New Roman" w:cs="Times New Roman"/>
          <w:b/>
          <w:sz w:val="22"/>
        </w:rPr>
        <w:lastRenderedPageBreak/>
        <w:t xml:space="preserve">Section </w:t>
      </w:r>
      <w:commentRangeEnd w:id="18"/>
      <w:r w:rsidR="0053623D">
        <w:rPr>
          <w:rStyle w:val="CommentReference"/>
        </w:rPr>
        <w:commentReference w:id="18"/>
      </w:r>
      <w:r>
        <w:rPr>
          <w:rFonts w:ascii="Times New Roman" w:hAnsi="Times New Roman" w:cs="Times New Roman"/>
          <w:b/>
          <w:sz w:val="22"/>
        </w:rPr>
        <w:t xml:space="preserve">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48ACC6A0"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ins w:id="19" w:author="Daniel Jacob" w:date="2020-08-19T08:16:00Z">
        <w:r w:rsidR="00A53FDA">
          <w:rPr>
            <w:rFonts w:ascii="Times New Roman" w:hAnsi="Times New Roman" w:cs="Times New Roman"/>
            <w:sz w:val="22"/>
          </w:rPr>
          <w:t xml:space="preserve">powerful </w:t>
        </w:r>
      </w:ins>
      <w:r w:rsidR="00B31FC9">
        <w:rPr>
          <w:rFonts w:ascii="Times New Roman" w:hAnsi="Times New Roman" w:cs="Times New Roman"/>
          <w:sz w:val="22"/>
        </w:rPr>
        <w:t xml:space="preserve">resource to improve our </w:t>
      </w:r>
      <w:del w:id="20" w:author="Daniel Jacob" w:date="2020-08-19T08:16:00Z">
        <w:r w:rsidR="00B31FC9" w:rsidDel="00A53FDA">
          <w:rPr>
            <w:rFonts w:ascii="Times New Roman" w:hAnsi="Times New Roman" w:cs="Times New Roman"/>
            <w:sz w:val="22"/>
          </w:rPr>
          <w:delText xml:space="preserve">understanding </w:delText>
        </w:r>
      </w:del>
      <w:ins w:id="21" w:author="Daniel Jacob" w:date="2020-08-19T08:16:00Z">
        <w:r w:rsidR="00A53FDA">
          <w:rPr>
            <w:rFonts w:ascii="Times New Roman" w:hAnsi="Times New Roman" w:cs="Times New Roman"/>
            <w:sz w:val="22"/>
          </w:rPr>
          <w:t xml:space="preserve">knowledge </w:t>
        </w:r>
      </w:ins>
      <w:r w:rsidR="00B31FC9">
        <w:rPr>
          <w:rFonts w:ascii="Times New Roman" w:hAnsi="Times New Roman" w:cs="Times New Roman"/>
          <w:sz w:val="22"/>
        </w:rPr>
        <w:t>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ins w:id="22" w:author="Daniel Jacob" w:date="2020-08-19T08:16:00Z">
        <w:r w:rsidR="00A53FDA">
          <w:rPr>
            <w:rFonts w:ascii="Times New Roman" w:hAnsi="Times New Roman" w:cs="Times New Roman"/>
            <w:sz w:val="22"/>
          </w:rPr>
          <w:t xml:space="preserve"> but</w:t>
        </w:r>
      </w:ins>
      <w:del w:id="23" w:author="Daniel Jacob" w:date="2020-08-19T08:16:00Z">
        <w:r w:rsidR="000306E0" w:rsidDel="00A53FDA">
          <w:rPr>
            <w:rFonts w:ascii="Times New Roman" w:hAnsi="Times New Roman" w:cs="Times New Roman"/>
            <w:sz w:val="22"/>
          </w:rPr>
          <w:delText xml:space="preserve">. </w:delText>
        </w:r>
        <w:r w:rsidR="00A47035" w:rsidDel="00A53FDA">
          <w:rPr>
            <w:rFonts w:ascii="Times New Roman" w:hAnsi="Times New Roman" w:cs="Times New Roman"/>
            <w:sz w:val="22"/>
          </w:rPr>
          <w:delText>However, satellite data</w:delText>
        </w:r>
      </w:del>
      <w:r w:rsidR="00A47035">
        <w:rPr>
          <w:rFonts w:ascii="Times New Roman" w:hAnsi="Times New Roman" w:cs="Times New Roman"/>
          <w:sz w:val="22"/>
        </w:rPr>
        <w:t xml:space="preserve">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2D41FE">
        <w:rPr>
          <w:rFonts w:ascii="Times New Roman" w:hAnsi="Times New Roman" w:cs="Times New Roman"/>
          <w:sz w:val="22"/>
        </w:rPr>
        <w:t xml:space="preserve">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w:t>
      </w:r>
      <w:r w:rsidR="002D41FE">
        <w:rPr>
          <w:rFonts w:ascii="Times New Roman" w:hAnsi="Times New Roman" w:cs="Times New Roman"/>
          <w:sz w:val="22"/>
        </w:rPr>
        <w:t>e</w:t>
      </w:r>
      <w:r w:rsidR="008462A2">
        <w:rPr>
          <w:rFonts w:ascii="Times New Roman" w:hAnsi="Times New Roman" w:cs="Times New Roman"/>
          <w:sz w:val="22"/>
        </w:rPr>
        <w:t xml:space="preserve">s used to infer emissions from </w:t>
      </w:r>
      <w:r w:rsidR="002D41FE">
        <w:rPr>
          <w:rFonts w:ascii="Times New Roman" w:hAnsi="Times New Roman" w:cs="Times New Roman"/>
          <w:sz w:val="22"/>
        </w:rPr>
        <w:t xml:space="preserve">the </w:t>
      </w:r>
      <w:r w:rsidR="00422E17">
        <w:rPr>
          <w:rFonts w:ascii="Times New Roman" w:hAnsi="Times New Roman" w:cs="Times New Roman"/>
          <w:sz w:val="22"/>
        </w:rPr>
        <w:t>observations</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high-resolution</w:t>
      </w:r>
      <w:r w:rsidR="00B31FC9">
        <w:rPr>
          <w:rFonts w:ascii="Times New Roman" w:hAnsi="Times New Roman" w:cs="Times New Roman"/>
          <w:sz w:val="22"/>
        </w:rPr>
        <w:t xml:space="preserve"> </w:t>
      </w:r>
      <w:r w:rsidR="00FF6FF3">
        <w:rPr>
          <w:rFonts w:ascii="Times New Roman" w:hAnsi="Times New Roman" w:cs="Times New Roman"/>
          <w:sz w:val="22"/>
        </w:rPr>
        <w:t xml:space="preserve">inverse analyses </w:t>
      </w:r>
      <w:ins w:id="24" w:author="Daniel Jacob" w:date="2020-08-19T08:17:00Z">
        <w:r w:rsidR="00A53FDA">
          <w:rPr>
            <w:rFonts w:ascii="Times New Roman" w:hAnsi="Times New Roman" w:cs="Times New Roman"/>
            <w:sz w:val="22"/>
          </w:rPr>
          <w:t xml:space="preserve">of the satellite data to quantify emissions at commensurate scales </w:t>
        </w:r>
      </w:ins>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w:t>
      </w:r>
      <w:del w:id="25" w:author="Daniel Jacob" w:date="2020-08-19T08:17:00Z">
        <w:r w:rsidR="007E2175" w:rsidDel="00A53FDA">
          <w:rPr>
            <w:rFonts w:ascii="Times New Roman" w:hAnsi="Times New Roman" w:cs="Times New Roman"/>
            <w:sz w:val="22"/>
          </w:rPr>
          <w:delText xml:space="preserve">quantify </w:delText>
        </w:r>
      </w:del>
      <w:ins w:id="26" w:author="Daniel Jacob" w:date="2020-08-19T08:17:00Z">
        <w:r w:rsidR="00A53FDA">
          <w:rPr>
            <w:rFonts w:ascii="Times New Roman" w:hAnsi="Times New Roman" w:cs="Times New Roman"/>
            <w:sz w:val="22"/>
          </w:rPr>
          <w:t xml:space="preserve">determine </w:t>
        </w:r>
      </w:ins>
      <w:r w:rsidR="007E2175">
        <w:rPr>
          <w:rFonts w:ascii="Times New Roman" w:hAnsi="Times New Roman" w:cs="Times New Roman"/>
          <w:sz w:val="22"/>
        </w:rPr>
        <w:t xml:space="preserve">and </w:t>
      </w:r>
      <w:del w:id="27" w:author="Daniel Jacob" w:date="2020-08-19T08:18:00Z">
        <w:r w:rsidR="00422E17" w:rsidDel="00A53FDA">
          <w:rPr>
            <w:rFonts w:ascii="Times New Roman" w:hAnsi="Times New Roman" w:cs="Times New Roman"/>
            <w:sz w:val="22"/>
          </w:rPr>
          <w:delText>that</w:delText>
        </w:r>
      </w:del>
      <w:r w:rsidR="00422E17">
        <w:rPr>
          <w:rFonts w:ascii="Times New Roman" w:hAnsi="Times New Roman" w:cs="Times New Roman"/>
          <w:sz w:val="22"/>
        </w:rPr>
        <w:t xml:space="preserve">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w:t>
      </w:r>
      <w:ins w:id="28" w:author="Daniel Jacob" w:date="2020-08-19T08:18:00Z">
        <w:r w:rsidR="00A53FDA">
          <w:rPr>
            <w:rFonts w:ascii="Times New Roman" w:hAnsi="Times New Roman" w:cs="Times New Roman"/>
            <w:sz w:val="22"/>
          </w:rPr>
          <w:t xml:space="preserve">alternative </w:t>
        </w:r>
      </w:ins>
      <w:r w:rsidR="00D90524">
        <w:rPr>
          <w:rFonts w:ascii="Times New Roman" w:hAnsi="Times New Roman" w:cs="Times New Roman"/>
          <w:sz w:val="22"/>
        </w:rPr>
        <w:t>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ins w:id="29" w:author="Daniel Jacob" w:date="2020-08-19T08:18:00Z">
        <w:r w:rsidR="00A53FDA">
          <w:rPr>
            <w:rFonts w:ascii="Times New Roman" w:hAnsi="Times New Roman" w:cs="Times New Roman"/>
            <w:sz w:val="22"/>
          </w:rPr>
          <w:t xml:space="preserve">in a manner </w:t>
        </w:r>
      </w:ins>
      <w:r w:rsidR="00776D82">
        <w:rPr>
          <w:rFonts w:ascii="Times New Roman" w:hAnsi="Times New Roman" w:cs="Times New Roman"/>
          <w:sz w:val="22"/>
        </w:rPr>
        <w:t>that maximize</w:t>
      </w:r>
      <w:ins w:id="30" w:author="Daniel Jacob" w:date="2020-08-19T08:18:00Z">
        <w:r w:rsidR="00A53FDA">
          <w:rPr>
            <w:rFonts w:ascii="Times New Roman" w:hAnsi="Times New Roman" w:cs="Times New Roman"/>
            <w:sz w:val="22"/>
          </w:rPr>
          <w:t>s</w:t>
        </w:r>
      </w:ins>
      <w:r w:rsidR="00776D82">
        <w:rPr>
          <w:rFonts w:ascii="Times New Roman" w:hAnsi="Times New Roman" w:cs="Times New Roman"/>
          <w:sz w:val="22"/>
        </w:rPr>
        <w:t xml:space="preserve"> the information content of the observations</w:t>
      </w:r>
      <w:r w:rsidR="00FF6FF3">
        <w:rPr>
          <w:rFonts w:ascii="Times New Roman" w:hAnsi="Times New Roman" w:cs="Times New Roman"/>
          <w:sz w:val="22"/>
        </w:rPr>
        <w:t>, minimize</w:t>
      </w:r>
      <w:ins w:id="31" w:author="Daniel Jacob" w:date="2020-08-19T08:18:00Z">
        <w:r w:rsidR="00A53FDA">
          <w:rPr>
            <w:rFonts w:ascii="Times New Roman" w:hAnsi="Times New Roman" w:cs="Times New Roman"/>
            <w:sz w:val="22"/>
          </w:rPr>
          <w:t>s</w:t>
        </w:r>
      </w:ins>
      <w:r w:rsidR="00776D82">
        <w:rPr>
          <w:rFonts w:ascii="Times New Roman" w:hAnsi="Times New Roman" w:cs="Times New Roman"/>
          <w:sz w:val="22"/>
        </w:rPr>
        <w:t xml:space="preserve"> computational cost</w:t>
      </w:r>
      <w:r w:rsidR="00E16E94">
        <w:rPr>
          <w:rFonts w:ascii="Times New Roman" w:hAnsi="Times New Roman" w:cs="Times New Roman"/>
          <w:sz w:val="22"/>
        </w:rPr>
        <w:t xml:space="preserve">, and </w:t>
      </w:r>
      <w:commentRangeStart w:id="32"/>
      <w:del w:id="33" w:author="Daniel Jacob" w:date="2020-08-19T08:19:00Z">
        <w:r w:rsidR="00422E17" w:rsidDel="00A53FDA">
          <w:rPr>
            <w:rFonts w:ascii="Times New Roman" w:hAnsi="Times New Roman" w:cs="Times New Roman"/>
            <w:sz w:val="22"/>
          </w:rPr>
          <w:delText>provide</w:delText>
        </w:r>
        <w:r w:rsidR="00E16E94" w:rsidDel="00A53FDA">
          <w:rPr>
            <w:rFonts w:ascii="Times New Roman" w:hAnsi="Times New Roman" w:cs="Times New Roman"/>
            <w:sz w:val="22"/>
          </w:rPr>
          <w:delText xml:space="preserve"> </w:delText>
        </w:r>
        <w:r w:rsidR="00422E17" w:rsidDel="00A53FDA">
          <w:rPr>
            <w:rFonts w:ascii="Times New Roman" w:hAnsi="Times New Roman" w:cs="Times New Roman"/>
            <w:sz w:val="22"/>
          </w:rPr>
          <w:delText>ful</w:delText>
        </w:r>
      </w:del>
      <w:commentRangeEnd w:id="32"/>
      <w:r w:rsidR="00636435">
        <w:rPr>
          <w:rStyle w:val="CommentReference"/>
        </w:rPr>
        <w:commentReference w:id="32"/>
      </w:r>
      <w:del w:id="34" w:author="Daniel Jacob" w:date="2020-08-19T08:19:00Z">
        <w:r w:rsidR="00422E17" w:rsidDel="00A53FDA">
          <w:rPr>
            <w:rFonts w:ascii="Times New Roman" w:hAnsi="Times New Roman" w:cs="Times New Roman"/>
            <w:sz w:val="22"/>
          </w:rPr>
          <w:delText>l</w:delText>
        </w:r>
      </w:del>
      <w:ins w:id="35" w:author="Daniel Jacob" w:date="2020-08-19T08:19:00Z">
        <w:r w:rsidR="00A53FDA">
          <w:rPr>
            <w:rFonts w:ascii="Times New Roman" w:hAnsi="Times New Roman" w:cs="Times New Roman"/>
            <w:sz w:val="22"/>
          </w:rPr>
          <w:t>includes</w:t>
        </w:r>
      </w:ins>
      <w:r w:rsidR="00422E17">
        <w:rPr>
          <w:rFonts w:ascii="Times New Roman" w:hAnsi="Times New Roman" w:cs="Times New Roman"/>
          <w:sz w:val="22"/>
        </w:rPr>
        <w:t xml:space="preserve"> </w:t>
      </w:r>
      <w:r w:rsidR="00E16E94">
        <w:rPr>
          <w:rFonts w:ascii="Times New Roman" w:hAnsi="Times New Roman" w:cs="Times New Roman"/>
          <w:sz w:val="22"/>
        </w:rPr>
        <w:t>error</w:t>
      </w:r>
      <w:r w:rsidR="00422E17">
        <w:rPr>
          <w:rFonts w:ascii="Times New Roman" w:hAnsi="Times New Roman" w:cs="Times New Roman"/>
          <w:sz w:val="22"/>
        </w:rPr>
        <w:t xml:space="preserve"> characterization</w:t>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09F01FC0"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w:t>
      </w:r>
      <w:r w:rsidR="00776D82">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36"/>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36"/>
      <w:r w:rsidR="00A47035" w:rsidRPr="00FF3655">
        <w:rPr>
          <w:rStyle w:val="CommentReference"/>
          <w:color w:val="FF0000"/>
        </w:rPr>
        <w:commentReference w:id="36"/>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sidR="00776D82">
        <w:rPr>
          <w:rFonts w:ascii="Times New Roman" w:hAnsi="Times New Roman" w:cs="Times New Roman"/>
          <w:sz w:val="22"/>
        </w:rPr>
        <w:t>these 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5803056"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422E17">
        <w:rPr>
          <w:rFonts w:ascii="Times New Roman" w:hAnsi="Times New Roman" w:cs="Times New Roman"/>
          <w:sz w:val="22"/>
        </w:rPr>
        <w:t>frequent</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ins w:id="37" w:author="Daniel Jacob" w:date="2020-08-19T08:23:00Z">
        <w:r w:rsidR="00A53FDA">
          <w:rPr>
            <w:rFonts w:ascii="Times New Roman" w:hAnsi="Times New Roman" w:cs="Times New Roman"/>
            <w:sz w:val="22"/>
          </w:rPr>
          <w:t xml:space="preserve">or log-normally </w:t>
        </w:r>
      </w:ins>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ins w:id="38" w:author="Daniel Jacob" w:date="2020-08-19T08:24:00Z">
        <w:r w:rsidR="00A53FDA">
          <w:rPr>
            <w:rFonts w:ascii="Times New Roman" w:hAnsi="Times New Roman" w:cs="Times New Roman"/>
            <w:noProof/>
            <w:sz w:val="22"/>
          </w:rPr>
          <w:t xml:space="preserve">; </w:t>
        </w:r>
      </w:ins>
      <w:r w:rsidR="00D07087" w:rsidRPr="00D07087">
        <w:rPr>
          <w:rFonts w:ascii="Times New Roman" w:hAnsi="Times New Roman" w:cs="Times New Roman"/>
          <w:noProof/>
          <w:sz w:val="22"/>
        </w:rPr>
        <w:t>)</w:t>
      </w:r>
      <w:r w:rsidR="00C66BA7">
        <w:rPr>
          <w:rFonts w:ascii="Times New Roman" w:hAnsi="Times New Roman" w:cs="Times New Roman"/>
          <w:sz w:val="22"/>
        </w:rPr>
        <w:fldChar w:fldCharType="end"/>
      </w:r>
      <w:del w:id="39" w:author="Daniel Jacob" w:date="2020-08-19T08:24:00Z">
        <w:r w:rsidR="002A5D5F" w:rsidDel="00A53FDA">
          <w:rPr>
            <w:rFonts w:ascii="Times New Roman" w:hAnsi="Times New Roman" w:cs="Times New Roman"/>
            <w:sz w:val="22"/>
          </w:rPr>
          <w:delText>.</w:delText>
        </w:r>
        <w:r w:rsidR="007D771F" w:rsidDel="00A53FDA">
          <w:rPr>
            <w:rFonts w:ascii="Times New Roman" w:hAnsi="Times New Roman" w:cs="Times New Roman"/>
            <w:sz w:val="22"/>
          </w:rPr>
          <w:delText xml:space="preserve"> </w:delText>
        </w:r>
        <w:r w:rsidR="00377216" w:rsidDel="00A53FDA">
          <w:rPr>
            <w:rFonts w:ascii="Times New Roman" w:hAnsi="Times New Roman" w:cs="Times New Roman"/>
            <w:sz w:val="22"/>
          </w:rPr>
          <w:delText>This approach</w:delText>
        </w:r>
        <w:r w:rsidDel="00A53FDA">
          <w:rPr>
            <w:rFonts w:ascii="Times New Roman" w:hAnsi="Times New Roman" w:cs="Times New Roman"/>
            <w:sz w:val="22"/>
          </w:rPr>
          <w:delText xml:space="preserve"> can be extended to </w:delText>
        </w:r>
        <w:r w:rsidR="00844ACF" w:rsidDel="00A53FDA">
          <w:rPr>
            <w:rFonts w:ascii="Times New Roman" w:hAnsi="Times New Roman" w:cs="Times New Roman"/>
            <w:sz w:val="22"/>
          </w:rPr>
          <w:delText xml:space="preserve">non-linear problems and to </w:delText>
        </w:r>
        <w:r w:rsidDel="00A53FDA">
          <w:rPr>
            <w:rFonts w:ascii="Times New Roman" w:hAnsi="Times New Roman" w:cs="Times New Roman"/>
            <w:sz w:val="22"/>
          </w:rPr>
          <w:delText>log-normal error</w:delText>
        </w:r>
        <w:r w:rsidR="00530551" w:rsidDel="00A53FDA">
          <w:rPr>
            <w:rFonts w:ascii="Times New Roman" w:hAnsi="Times New Roman" w:cs="Times New Roman"/>
            <w:sz w:val="22"/>
          </w:rPr>
          <w:delText xml:space="preserve"> </w:delText>
        </w:r>
        <w:r w:rsidR="00844ACF" w:rsidDel="00A53FDA">
          <w:rPr>
            <w:rFonts w:ascii="Times New Roman" w:hAnsi="Times New Roman" w:cs="Times New Roman"/>
            <w:sz w:val="22"/>
          </w:rPr>
          <w:delText xml:space="preserve">statistics </w:delText>
        </w:r>
      </w:del>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w:t>
      </w:r>
      <w:del w:id="40" w:author="Daniel Jacob" w:date="2020-08-19T08:24:00Z">
        <w:r w:rsidRPr="00B31FC9" w:rsidDel="00A53FDA">
          <w:rPr>
            <w:rFonts w:ascii="Times New Roman" w:hAnsi="Times New Roman" w:cs="Times New Roman"/>
            <w:noProof/>
            <w:sz w:val="22"/>
          </w:rPr>
          <w:delText>; Rodgers 2000</w:delText>
        </w:r>
      </w:del>
      <w:r w:rsidRPr="00B31FC9">
        <w:rPr>
          <w:rFonts w:ascii="Times New Roman" w:hAnsi="Times New Roman" w:cs="Times New Roman"/>
          <w:noProof/>
          <w:sz w:val="22"/>
        </w:rPr>
        <w:t>)</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del w:id="41" w:author="Daniel Jacob" w:date="2020-08-19T08:25:00Z">
        <w:r w:rsidR="00844ACF" w:rsidDel="00DD1E31">
          <w:rPr>
            <w:rFonts w:ascii="Times New Roman" w:hAnsi="Times New Roman" w:cs="Times New Roman"/>
            <w:sz w:val="22"/>
          </w:rPr>
          <w:delText>correspond to</w:delText>
        </w:r>
      </w:del>
      <w:ins w:id="42" w:author="Daniel Jacob" w:date="2020-08-19T08:25:00Z">
        <w:r w:rsidR="00DD1E31">
          <w:rPr>
            <w:rFonts w:ascii="Times New Roman" w:hAnsi="Times New Roman" w:cs="Times New Roman"/>
            <w:sz w:val="22"/>
          </w:rPr>
          <w:t>are the</w:t>
        </w:r>
      </w:ins>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del w:id="43" w:author="Daniel Jacob" w:date="2020-08-19T08:25:00Z">
        <w:r w:rsidR="00844ACF" w:rsidDel="00DD1E31">
          <w:rPr>
            <w:rFonts w:ascii="Times New Roman" w:hAnsi="Times New Roman" w:cs="Times New Roman"/>
            <w:sz w:val="22"/>
          </w:rPr>
          <w:delText>correspond to</w:delText>
        </w:r>
      </w:del>
      <w:ins w:id="44" w:author="Daniel Jacob" w:date="2020-08-19T08:25:00Z">
        <w:r w:rsidR="00DD1E31">
          <w:rPr>
            <w:rFonts w:ascii="Times New Roman" w:hAnsi="Times New Roman" w:cs="Times New Roman"/>
            <w:sz w:val="22"/>
          </w:rPr>
          <w:t>are</w:t>
        </w:r>
      </w:ins>
      <w:r w:rsidR="00844ACF">
        <w:rPr>
          <w:rFonts w:ascii="Times New Roman" w:hAnsi="Times New Roman" w:cs="Times New Roman"/>
          <w:sz w:val="22"/>
        </w:rPr>
        <w:t xml:space="preserve"> the </w:t>
      </w:r>
      <w:ins w:id="45" w:author="Daniel Jacob" w:date="2020-08-19T08:25:00Z">
        <w:r w:rsidR="00DD1E31">
          <w:rPr>
            <w:rFonts w:ascii="Times New Roman" w:hAnsi="Times New Roman" w:cs="Times New Roman"/>
            <w:sz w:val="22"/>
          </w:rPr>
          <w:t xml:space="preserve">emissions to be </w:t>
        </w:r>
      </w:ins>
      <w:r w:rsidR="00844ACF">
        <w:rPr>
          <w:rFonts w:ascii="Times New Roman" w:hAnsi="Times New Roman" w:cs="Times New Roman"/>
          <w:sz w:val="22"/>
        </w:rPr>
        <w:t>optimized</w:t>
      </w:r>
      <w:del w:id="46" w:author="Daniel Jacob" w:date="2020-08-19T08:25:00Z">
        <w:r w:rsidR="00844ACF" w:rsidDel="00DD1E31">
          <w:rPr>
            <w:rFonts w:ascii="Times New Roman" w:hAnsi="Times New Roman" w:cs="Times New Roman"/>
            <w:sz w:val="22"/>
          </w:rPr>
          <w:delText xml:space="preserve"> </w:delText>
        </w:r>
        <w:r w:rsidR="00422E17" w:rsidDel="00DD1E31">
          <w:rPr>
            <w:rFonts w:ascii="Times New Roman" w:hAnsi="Times New Roman" w:cs="Times New Roman"/>
            <w:sz w:val="22"/>
          </w:rPr>
          <w:delText xml:space="preserve">emission </w:delText>
        </w:r>
        <w:r w:rsidR="008D3328" w:rsidDel="00DD1E31">
          <w:rPr>
            <w:rFonts w:ascii="Times New Roman" w:hAnsi="Times New Roman" w:cs="Times New Roman"/>
            <w:sz w:val="22"/>
          </w:rPr>
          <w:delText>components</w:delText>
        </w:r>
      </w:del>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(Maasakkers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Pr>
          <w:rFonts w:ascii="Times New Roman" w:hAnsi="Times New Roman" w:cs="Times New Roman"/>
          <w:sz w:val="22"/>
        </w:rPr>
        <w:t xml:space="preserve"> the sensitivity of the solution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4F79859C"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07048A">
        <w:rPr>
          <w:rFonts w:ascii="Times New Roman" w:hAnsi="Times New Roman" w:cs="Times New Roman"/>
          <w:sz w:val="22"/>
        </w:rPr>
        <w:t>)</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xml:space="preserve">, increasing coverage </w:t>
      </w:r>
      <w:r w:rsidR="00B60183">
        <w:rPr>
          <w:rFonts w:ascii="Times New Roman" w:hAnsi="Times New Roman" w:cs="Times New Roman"/>
          <w:sz w:val="22"/>
        </w:rPr>
        <w:lastRenderedPageBreak/>
        <w:t>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commentRangeStart w:id="47"/>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commentRangeEnd w:id="47"/>
      <w:r w:rsidR="000110EB">
        <w:rPr>
          <w:rStyle w:val="CommentReference"/>
        </w:rPr>
        <w:commentReference w:id="47"/>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050E23F3" w:rsidR="006673A1" w:rsidRPr="00C260D2" w:rsidRDefault="00227499" w:rsidP="0053318B">
      <w:pPr>
        <w:rPr>
          <w:rFonts w:ascii="Times New Roman" w:eastAsiaTheme="minorEastAsia" w:hAnsi="Times New Roman" w:cs="Times New Roman"/>
          <w:color w:val="000000" w:themeColor="text1"/>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ins w:id="48" w:author="Daniel Jacob" w:date="2020-08-19T08:52:00Z">
        <w:r w:rsidR="00D56E4E">
          <w:rPr>
            <w:rFonts w:ascii="Times New Roman" w:hAnsi="Times New Roman" w:cs="Times New Roman"/>
            <w:color w:val="000000" w:themeColor="text1"/>
            <w:sz w:val="22"/>
          </w:rPr>
          <w:t xml:space="preserve">optimally </w:t>
        </w:r>
      </w:ins>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C260D2">
        <w:rPr>
          <w:rFonts w:ascii="Times New Roman" w:eastAsiaTheme="minorEastAsia" w:hAnsi="Times New Roman" w:cs="Times New Roman"/>
          <w:color w:val="000000" w:themeColor="text1"/>
          <w:sz w:val="22"/>
        </w:rPr>
        <w:t xml:space="preserve"> can be computed. Bocquet et al. (2011) defined </w:t>
      </w:r>
      <w:r w:rsidR="009C7438" w:rsidRPr="00C260D2">
        <w:rPr>
          <w:rFonts w:ascii="Times New Roman" w:eastAsiaTheme="minorEastAsia" w:hAnsi="Times New Roman" w:cs="Times New Roman"/>
          <w:color w:val="000000" w:themeColor="text1"/>
          <w:sz w:val="22"/>
        </w:rPr>
        <w:t xml:space="preserve">a </w:t>
      </w:r>
      <w:r w:rsidR="006673A1" w:rsidRPr="00C260D2">
        <w:rPr>
          <w:rFonts w:ascii="Times New Roman" w:eastAsiaTheme="minorEastAsia" w:hAnsi="Times New Roman" w:cs="Times New Roman"/>
          <w:color w:val="000000" w:themeColor="text1"/>
          <w:sz w:val="22"/>
        </w:rPr>
        <w:t>method to find the optimal multiscale grid from an array of all allowable grids</w:t>
      </w:r>
      <w:r w:rsidRPr="00C260D2">
        <w:rPr>
          <w:rFonts w:ascii="Times New Roman" w:eastAsiaTheme="minorEastAsia" w:hAnsi="Times New Roman" w:cs="Times New Roman"/>
          <w:color w:val="000000" w:themeColor="text1"/>
          <w:sz w:val="22"/>
        </w:rPr>
        <w:t xml:space="preserve">, </w:t>
      </w:r>
      <w:del w:id="49" w:author="Daniel Jacob" w:date="2020-08-19T08:52:00Z">
        <w:r w:rsidRPr="00C260D2" w:rsidDel="00D56E4E">
          <w:rPr>
            <w:rFonts w:ascii="Times New Roman" w:eastAsiaTheme="minorEastAsia" w:hAnsi="Times New Roman" w:cs="Times New Roman"/>
            <w:color w:val="000000" w:themeColor="text1"/>
            <w:sz w:val="22"/>
          </w:rPr>
          <w:delText xml:space="preserve">requiring </w:delText>
        </w:r>
      </w:del>
      <w:ins w:id="50" w:author="Daniel Jacob" w:date="2020-08-19T08:52:00Z">
        <w:r w:rsidR="00D56E4E">
          <w:rPr>
            <w:rFonts w:ascii="Times New Roman" w:eastAsiaTheme="minorEastAsia" w:hAnsi="Times New Roman" w:cs="Times New Roman"/>
            <w:color w:val="000000" w:themeColor="text1"/>
            <w:sz w:val="22"/>
          </w:rPr>
          <w:t>but this requires</w:t>
        </w:r>
        <w:r w:rsidR="00D56E4E" w:rsidRPr="00C260D2">
          <w:rPr>
            <w:rFonts w:ascii="Times New Roman" w:eastAsiaTheme="minorEastAsia" w:hAnsi="Times New Roman" w:cs="Times New Roman"/>
            <w:color w:val="000000" w:themeColor="text1"/>
            <w:sz w:val="22"/>
          </w:rPr>
          <w:t xml:space="preserve"> </w:t>
        </w:r>
      </w:ins>
      <w:r w:rsidR="009C7438" w:rsidRPr="00C260D2">
        <w:rPr>
          <w:rFonts w:ascii="Times New Roman" w:eastAsiaTheme="minorEastAsia" w:hAnsi="Times New Roman" w:cs="Times New Roman"/>
          <w:color w:val="000000" w:themeColor="text1"/>
          <w:sz w:val="22"/>
        </w:rPr>
        <w:t>a large</w:t>
      </w:r>
      <w:r w:rsidRPr="00C260D2">
        <w:rPr>
          <w:rFonts w:ascii="Times New Roman" w:eastAsiaTheme="minorEastAsia" w:hAnsi="Times New Roman" w:cs="Times New Roman"/>
          <w:color w:val="000000" w:themeColor="text1"/>
          <w:sz w:val="22"/>
        </w:rPr>
        <w:t xml:space="preserve"> computational </w:t>
      </w:r>
      <w:r w:rsidR="009C7438" w:rsidRPr="00C260D2">
        <w:rPr>
          <w:rFonts w:ascii="Times New Roman" w:eastAsiaTheme="minorEastAsia" w:hAnsi="Times New Roman" w:cs="Times New Roman"/>
          <w:color w:val="000000" w:themeColor="text1"/>
          <w:sz w:val="22"/>
        </w:rPr>
        <w:t>investment</w:t>
      </w:r>
      <w:r w:rsidR="006673A1" w:rsidRPr="00C260D2">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C260D2">
        <w:rPr>
          <w:rFonts w:ascii="Times New Roman" w:eastAsiaTheme="minorEastAsia" w:hAnsi="Times New Roman" w:cs="Times New Roman"/>
          <w:color w:val="000000" w:themeColor="text1"/>
          <w:sz w:val="22"/>
        </w:rPr>
        <w:t xml:space="preserve">were subjective and did not consider the information content of the forward model or observations. Reduced-rank methods </w:t>
      </w:r>
      <w:r w:rsidRPr="00C260D2">
        <w:rPr>
          <w:rFonts w:ascii="Times New Roman" w:eastAsiaTheme="minorEastAsia" w:hAnsi="Times New Roman" w:cs="Times New Roman"/>
          <w:color w:val="000000" w:themeColor="text1"/>
          <w:sz w:val="22"/>
        </w:rPr>
        <w:fldChar w:fldCharType="begin" w:fldLock="1"/>
      </w:r>
      <w:r w:rsidRPr="00C260D2">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2018)"},"properties":{"noteIndex":0},"schema":"https://github.com/citation-style-language/schema/raw/master/csl-citation.json"}</w:instrText>
      </w:r>
      <w:r w:rsidRPr="00C260D2">
        <w:rPr>
          <w:rFonts w:ascii="Times New Roman" w:eastAsiaTheme="minorEastAsia" w:hAnsi="Times New Roman" w:cs="Times New Roman"/>
          <w:color w:val="000000" w:themeColor="text1"/>
          <w:sz w:val="22"/>
        </w:rPr>
        <w:fldChar w:fldCharType="separate"/>
      </w:r>
      <w:r w:rsidRPr="00C260D2">
        <w:rPr>
          <w:rFonts w:ascii="Times New Roman" w:eastAsiaTheme="minorEastAsia" w:hAnsi="Times New Roman" w:cs="Times New Roman"/>
          <w:noProof/>
          <w:color w:val="000000" w:themeColor="text1"/>
          <w:sz w:val="22"/>
        </w:rPr>
        <w:t>(Spantini et al. 2015; Bousserez and Henze 2018)</w:t>
      </w:r>
      <w:r w:rsidRPr="00C260D2">
        <w:rPr>
          <w:rFonts w:ascii="Times New Roman" w:eastAsiaTheme="minorEastAsia" w:hAnsi="Times New Roman" w:cs="Times New Roman"/>
          <w:color w:val="000000" w:themeColor="text1"/>
          <w:sz w:val="22"/>
        </w:rPr>
        <w:fldChar w:fldCharType="end"/>
      </w:r>
      <w:r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 xml:space="preserve">generate </w:t>
      </w:r>
      <w:del w:id="51" w:author="Daniel Jacob" w:date="2020-08-19T08:53:00Z">
        <w:r w:rsidR="0069095F" w:rsidRPr="00C260D2" w:rsidDel="00D56E4E">
          <w:rPr>
            <w:rFonts w:ascii="Times New Roman" w:eastAsiaTheme="minorEastAsia" w:hAnsi="Times New Roman" w:cs="Times New Roman"/>
            <w:color w:val="000000" w:themeColor="text1"/>
            <w:sz w:val="22"/>
          </w:rPr>
          <w:delText>a reduced-rank</w:delText>
        </w:r>
      </w:del>
      <w:ins w:id="52" w:author="Daniel Jacob" w:date="2020-08-19T08:53:00Z">
        <w:r w:rsidR="00D56E4E">
          <w:rPr>
            <w:rFonts w:ascii="Times New Roman" w:eastAsiaTheme="minorEastAsia" w:hAnsi="Times New Roman" w:cs="Times New Roman"/>
            <w:color w:val="000000" w:themeColor="text1"/>
            <w:sz w:val="22"/>
          </w:rPr>
          <w:t>an</w:t>
        </w:r>
      </w:ins>
      <w:r w:rsidR="0069095F" w:rsidRPr="00C260D2">
        <w:rPr>
          <w:rFonts w:ascii="Times New Roman" w:eastAsiaTheme="minorEastAsia" w:hAnsi="Times New Roman" w:cs="Times New Roman"/>
          <w:color w:val="000000" w:themeColor="text1"/>
          <w:sz w:val="22"/>
        </w:rPr>
        <w:t xml:space="preserve"> approximation of the </w:t>
      </w:r>
      <w:r w:rsidR="009C7438" w:rsidRPr="00C260D2">
        <w:rPr>
          <w:rFonts w:ascii="Times New Roman" w:eastAsiaTheme="minorEastAsia" w:hAnsi="Times New Roman" w:cs="Times New Roman"/>
          <w:color w:val="000000" w:themeColor="text1"/>
          <w:sz w:val="22"/>
        </w:rPr>
        <w:t>inverse solution</w:t>
      </w:r>
      <w:r w:rsidR="0069095F" w:rsidRPr="00C260D2">
        <w:rPr>
          <w:rFonts w:ascii="Times New Roman" w:eastAsiaTheme="minorEastAsia" w:hAnsi="Times New Roman" w:cs="Times New Roman"/>
          <w:color w:val="000000" w:themeColor="text1"/>
          <w:sz w:val="22"/>
        </w:rPr>
        <w:t xml:space="preserve"> </w:t>
      </w:r>
      <w:r w:rsidRPr="00C260D2">
        <w:rPr>
          <w:rFonts w:ascii="Times New Roman" w:eastAsiaTheme="minorEastAsia" w:hAnsi="Times New Roman" w:cs="Times New Roman"/>
          <w:color w:val="000000" w:themeColor="text1"/>
          <w:sz w:val="22"/>
        </w:rPr>
        <w:t xml:space="preserve">at the original dimension </w:t>
      </w:r>
      <w:r w:rsidRPr="00C260D2">
        <w:rPr>
          <w:rFonts w:ascii="Times New Roman" w:eastAsiaTheme="minorEastAsia" w:hAnsi="Times New Roman" w:cs="Times New Roman"/>
          <w:i/>
          <w:iCs/>
          <w:color w:val="000000" w:themeColor="text1"/>
          <w:sz w:val="22"/>
        </w:rPr>
        <w:t>n</w:t>
      </w:r>
      <w:r w:rsidR="009C7438" w:rsidRPr="00C260D2">
        <w:rPr>
          <w:rFonts w:ascii="Times New Roman" w:eastAsiaTheme="minorEastAsia" w:hAnsi="Times New Roman" w:cs="Times New Roman"/>
          <w:color w:val="000000" w:themeColor="text1"/>
          <w:sz w:val="22"/>
        </w:rPr>
        <w:t xml:space="preserve"> by solving </w:t>
      </w:r>
      <w:del w:id="53" w:author="Daniel Jacob" w:date="2020-08-19T09:19:00Z">
        <w:r w:rsidR="009C7438" w:rsidRPr="00C260D2" w:rsidDel="00672E9F">
          <w:rPr>
            <w:rFonts w:ascii="Times New Roman" w:eastAsiaTheme="minorEastAsia" w:hAnsi="Times New Roman" w:cs="Times New Roman"/>
            <w:color w:val="000000" w:themeColor="text1"/>
            <w:sz w:val="22"/>
          </w:rPr>
          <w:delText xml:space="preserve">the inversion </w:delText>
        </w:r>
        <w:r w:rsidR="002D4DD4" w:rsidDel="00672E9F">
          <w:rPr>
            <w:rFonts w:ascii="Times New Roman" w:eastAsiaTheme="minorEastAsia" w:hAnsi="Times New Roman" w:cs="Times New Roman"/>
            <w:color w:val="000000" w:themeColor="text1"/>
            <w:sz w:val="22"/>
          </w:rPr>
          <w:delText>in</w:delText>
        </w:r>
      </w:del>
      <w:ins w:id="54" w:author="Daniel Jacob" w:date="2020-08-19T09:19:00Z">
        <w:r w:rsidR="00672E9F">
          <w:rPr>
            <w:rFonts w:ascii="Times New Roman" w:eastAsiaTheme="minorEastAsia" w:hAnsi="Times New Roman" w:cs="Times New Roman"/>
            <w:color w:val="000000" w:themeColor="text1"/>
            <w:sz w:val="22"/>
          </w:rPr>
          <w:t>for</w:t>
        </w:r>
      </w:ins>
      <w:r w:rsidR="009C7438" w:rsidRPr="00C260D2">
        <w:rPr>
          <w:rFonts w:ascii="Times New Roman" w:eastAsiaTheme="minorEastAsia" w:hAnsi="Times New Roman" w:cs="Times New Roman"/>
          <w:color w:val="000000" w:themeColor="text1"/>
          <w:sz w:val="22"/>
        </w:rPr>
        <w:t xml:space="preserve"> the directions </w:t>
      </w:r>
      <w:del w:id="55" w:author="Daniel Jacob" w:date="2020-08-19T09:19:00Z">
        <w:r w:rsidR="009C7438" w:rsidRPr="00C260D2" w:rsidDel="00672E9F">
          <w:rPr>
            <w:rFonts w:ascii="Times New Roman" w:eastAsiaTheme="minorEastAsia" w:hAnsi="Times New Roman" w:cs="Times New Roman"/>
            <w:color w:val="000000" w:themeColor="text1"/>
            <w:sz w:val="22"/>
          </w:rPr>
          <w:delText xml:space="preserve">that best explain </w:delText>
        </w:r>
        <w:r w:rsidR="002D4DD4" w:rsidDel="00672E9F">
          <w:rPr>
            <w:rFonts w:ascii="Times New Roman" w:eastAsiaTheme="minorEastAsia" w:hAnsi="Times New Roman" w:cs="Times New Roman"/>
            <w:color w:val="000000" w:themeColor="text1"/>
            <w:sz w:val="22"/>
          </w:rPr>
          <w:delText>its</w:delText>
        </w:r>
      </w:del>
      <w:ins w:id="56" w:author="Daniel Jacob" w:date="2020-08-19T09:19:00Z">
        <w:r w:rsidR="00672E9F">
          <w:rPr>
            <w:rFonts w:ascii="Times New Roman" w:eastAsiaTheme="minorEastAsia" w:hAnsi="Times New Roman" w:cs="Times New Roman"/>
            <w:color w:val="000000" w:themeColor="text1"/>
            <w:sz w:val="22"/>
          </w:rPr>
          <w:t>of most</w:t>
        </w:r>
      </w:ins>
      <w:r w:rsidR="009C7438" w:rsidRPr="00C260D2">
        <w:rPr>
          <w:rFonts w:ascii="Times New Roman" w:eastAsiaTheme="minorEastAsia" w:hAnsi="Times New Roman" w:cs="Times New Roman"/>
          <w:color w:val="000000" w:themeColor="text1"/>
          <w:sz w:val="22"/>
        </w:rPr>
        <w:t xml:space="preserve"> information content. </w:t>
      </w:r>
      <w:r w:rsidR="0069095F" w:rsidRPr="00C260D2">
        <w:rPr>
          <w:rFonts w:ascii="Times New Roman" w:eastAsiaTheme="minorEastAsia" w:hAnsi="Times New Roman" w:cs="Times New Roman"/>
          <w:color w:val="000000" w:themeColor="text1"/>
          <w:sz w:val="22"/>
        </w:rPr>
        <w:t xml:space="preserve">Bousserez and Henze (2018) </w:t>
      </w:r>
      <w:r w:rsidR="009C7438" w:rsidRPr="00C260D2">
        <w:rPr>
          <w:rFonts w:ascii="Times New Roman" w:eastAsiaTheme="minorEastAsia" w:hAnsi="Times New Roman" w:cs="Times New Roman"/>
          <w:color w:val="000000" w:themeColor="text1"/>
          <w:sz w:val="22"/>
        </w:rPr>
        <w:t xml:space="preserve">avoided explicit construction of the Jacobian matrix by using </w:t>
      </w:r>
      <w:commentRangeStart w:id="57"/>
      <w:r w:rsidR="009C7438" w:rsidRPr="00C260D2">
        <w:rPr>
          <w:rFonts w:ascii="Times New Roman" w:eastAsiaTheme="minorEastAsia" w:hAnsi="Times New Roman" w:cs="Times New Roman"/>
          <w:color w:val="000000" w:themeColor="text1"/>
          <w:sz w:val="22"/>
        </w:rPr>
        <w:t xml:space="preserve">randomized methods </w:t>
      </w:r>
      <w:commentRangeEnd w:id="57"/>
      <w:r w:rsidR="00672E9F">
        <w:rPr>
          <w:rStyle w:val="CommentReference"/>
        </w:rPr>
        <w:commentReference w:id="57"/>
      </w:r>
      <w:r w:rsidR="009C7438" w:rsidRPr="00C260D2">
        <w:rPr>
          <w:rFonts w:ascii="Times New Roman" w:eastAsiaTheme="minorEastAsia" w:hAnsi="Times New Roman" w:cs="Times New Roman"/>
          <w:color w:val="000000" w:themeColor="text1"/>
          <w:sz w:val="22"/>
        </w:rPr>
        <w:t xml:space="preserve">to estimate these directions. </w:t>
      </w:r>
      <w:del w:id="58" w:author="Daniel Jacob" w:date="2020-08-19T09:20:00Z">
        <w:r w:rsidR="009C7438" w:rsidRPr="00C260D2" w:rsidDel="00672E9F">
          <w:rPr>
            <w:rFonts w:ascii="Times New Roman" w:eastAsiaTheme="minorEastAsia" w:hAnsi="Times New Roman" w:cs="Times New Roman"/>
            <w:color w:val="000000" w:themeColor="text1"/>
            <w:sz w:val="22"/>
          </w:rPr>
          <w:delText>However, t</w:delText>
        </w:r>
      </w:del>
      <w:ins w:id="59" w:author="Daniel Jacob" w:date="2020-08-19T09:20:00Z">
        <w:r w:rsidR="00672E9F">
          <w:rPr>
            <w:rFonts w:ascii="Times New Roman" w:eastAsiaTheme="minorEastAsia" w:hAnsi="Times New Roman" w:cs="Times New Roman"/>
            <w:color w:val="000000" w:themeColor="text1"/>
            <w:sz w:val="22"/>
          </w:rPr>
          <w:t>T</w:t>
        </w:r>
      </w:ins>
      <w:r w:rsidR="009C7438" w:rsidRPr="00C260D2">
        <w:rPr>
          <w:rFonts w:ascii="Times New Roman" w:eastAsiaTheme="minorEastAsia" w:hAnsi="Times New Roman" w:cs="Times New Roman"/>
          <w:color w:val="000000" w:themeColor="text1"/>
          <w:sz w:val="22"/>
        </w:rPr>
        <w:t>his approach is computationally tractable only for inverse systems where 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7B78FF13"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w:t>
      </w:r>
      <w:ins w:id="60" w:author="Daniel Jacob" w:date="2020-08-19T09:22:00Z">
        <w:r w:rsidR="00672E9F">
          <w:rPr>
            <w:rFonts w:ascii="Times New Roman" w:hAnsi="Times New Roman" w:cs="Times New Roman"/>
            <w:sz w:val="22"/>
          </w:rPr>
          <w:t xml:space="preserve">alternative </w:t>
        </w:r>
      </w:ins>
      <w:r>
        <w:rPr>
          <w:rFonts w:ascii="Times New Roman" w:hAnsi="Times New Roman" w:cs="Times New Roman"/>
          <w:sz w:val="22"/>
        </w:rPr>
        <w:t>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del w:id="61" w:author="Daniel Jacob" w:date="2020-08-19T09:23:00Z">
        <w:r w:rsidR="00AA762B" w:rsidDel="00672E9F">
          <w:rPr>
            <w:rFonts w:ascii="Times New Roman" w:hAnsi="Times New Roman" w:cs="Times New Roman"/>
            <w:sz w:val="22"/>
          </w:rPr>
          <w:delText xml:space="preserve">the </w:delText>
        </w:r>
      </w:del>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allowing solution of the inversion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ins w:id="62" w:author="Daniel Jacob" w:date="2020-08-19T09:23:00Z">
        <w:r w:rsidR="00672E9F">
          <w:rPr>
            <w:rFonts w:ascii="Times New Roman" w:hAnsi="Times New Roman" w:cs="Times New Roman"/>
            <w:sz w:val="22"/>
          </w:rPr>
          <w:t>s</w:t>
        </w:r>
      </w:ins>
      <w:r w:rsidR="007E2B4E">
        <w:rPr>
          <w:rFonts w:ascii="Times New Roman" w:hAnsi="Times New Roman" w:cs="Times New Roman"/>
          <w:sz w:val="22"/>
        </w:rPr>
        <w:t xml:space="preserve">elected by the user </w:t>
      </w:r>
      <w:del w:id="63" w:author="Daniel Jacob" w:date="2020-08-19T09:23:00Z">
        <w:r w:rsidR="007E2B4E" w:rsidDel="00672E9F">
          <w:rPr>
            <w:rFonts w:ascii="Times New Roman" w:hAnsi="Times New Roman" w:cs="Times New Roman"/>
            <w:sz w:val="22"/>
          </w:rPr>
          <w:delText>and represents</w:delText>
        </w:r>
      </w:del>
      <w:ins w:id="64" w:author="Daniel Jacob" w:date="2020-08-19T09:23:00Z">
        <w:r w:rsidR="00672E9F">
          <w:rPr>
            <w:rFonts w:ascii="Times New Roman" w:hAnsi="Times New Roman" w:cs="Times New Roman"/>
            <w:sz w:val="22"/>
          </w:rPr>
          <w:t>as</w:t>
        </w:r>
      </w:ins>
      <w:r w:rsidR="007E2B4E">
        <w:rPr>
          <w:rFonts w:ascii="Times New Roman" w:hAnsi="Times New Roman" w:cs="Times New Roman"/>
          <w:sz w:val="22"/>
        </w:rPr>
        <w:t xml:space="preserve">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p>
    <w:p w14:paraId="442D56DB" w14:textId="469A580D" w:rsidR="00494ECD" w:rsidRPr="00494ECD" w:rsidRDefault="003C155A" w:rsidP="00605262">
      <w:pPr>
        <w:rPr>
          <w:rFonts w:ascii="Times New Roman" w:hAnsi="Times New Roman" w:cs="Times New Roman"/>
          <w:sz w:val="22"/>
        </w:rPr>
      </w:pPr>
      <w:r>
        <w:rPr>
          <w:rFonts w:ascii="Times New Roman" w:hAnsi="Times New Roman" w:cs="Times New Roman"/>
          <w:sz w:val="22"/>
        </w:rPr>
        <w:t xml:space="preserve">This section presents </w:t>
      </w:r>
      <w:del w:id="65" w:author="Daniel Jacob" w:date="2020-08-19T09:24:00Z">
        <w:r w:rsidDel="00672E9F">
          <w:rPr>
            <w:rFonts w:ascii="Times New Roman" w:hAnsi="Times New Roman" w:cs="Times New Roman"/>
            <w:sz w:val="22"/>
          </w:rPr>
          <w:delText xml:space="preserve">both </w:delText>
        </w:r>
      </w:del>
      <w:r>
        <w:rPr>
          <w:rFonts w:ascii="Times New Roman" w:hAnsi="Times New Roman" w:cs="Times New Roman"/>
          <w:sz w:val="22"/>
        </w:rPr>
        <w:t>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del w:id="66" w:author="Daniel Jacob" w:date="2020-08-19T09:27:00Z">
        <w:r w:rsidR="00494ECD" w:rsidDel="00672E9F">
          <w:rPr>
            <w:rFonts w:ascii="Times New Roman" w:hAnsi="Times New Roman" w:cs="Times New Roman"/>
            <w:sz w:val="22"/>
          </w:rPr>
          <w:delText>update method</w:delText>
        </w:r>
      </w:del>
      <w:ins w:id="67" w:author="Daniel Jacob" w:date="2020-08-19T09:27:00Z">
        <w:r w:rsidR="00672E9F">
          <w:rPr>
            <w:rFonts w:ascii="Times New Roman" w:hAnsi="Times New Roman" w:cs="Times New Roman"/>
            <w:sz w:val="22"/>
          </w:rPr>
          <w:t>approach</w:t>
        </w:r>
      </w:ins>
      <w:r w:rsidR="00494ECD">
        <w:rPr>
          <w:rFonts w:ascii="Times New Roman" w:hAnsi="Times New Roman" w:cs="Times New Roman"/>
          <w:sz w:val="22"/>
        </w:rPr>
        <w:t xml:space="preserve"> to approximate </w:t>
      </w:r>
      <w:del w:id="68" w:author="Daniel Jacob" w:date="2020-08-19T09:26:00Z">
        <w:r w:rsidR="00494ECD" w:rsidDel="00672E9F">
          <w:rPr>
            <w:rFonts w:ascii="Times New Roman" w:hAnsi="Times New Roman" w:cs="Times New Roman"/>
            <w:sz w:val="22"/>
          </w:rPr>
          <w:delText xml:space="preserve">the </w:delText>
        </w:r>
      </w:del>
      <w:ins w:id="69" w:author="Daniel Jacob" w:date="2020-08-19T09:26:00Z">
        <w:r w:rsidR="00672E9F">
          <w:rPr>
            <w:rFonts w:ascii="Times New Roman" w:hAnsi="Times New Roman" w:cs="Times New Roman"/>
            <w:sz w:val="22"/>
          </w:rPr>
          <w:t xml:space="preserve">that </w:t>
        </w:r>
      </w:ins>
      <w:ins w:id="70" w:author="Daniel Jacob" w:date="2020-08-19T09:28:00Z">
        <w:r w:rsidR="00672E9F">
          <w:rPr>
            <w:rFonts w:ascii="Times New Roman" w:hAnsi="Times New Roman" w:cs="Times New Roman"/>
            <w:sz w:val="22"/>
          </w:rPr>
          <w:t xml:space="preserve">native-resolution </w:t>
        </w:r>
      </w:ins>
      <w:ins w:id="71" w:author="Daniel Jacob" w:date="2020-08-19T09:26:00Z">
        <w:r w:rsidR="00672E9F">
          <w:rPr>
            <w:rFonts w:ascii="Times New Roman" w:hAnsi="Times New Roman" w:cs="Times New Roman"/>
            <w:sz w:val="22"/>
          </w:rPr>
          <w:t xml:space="preserve">matrix, </w:t>
        </w:r>
      </w:ins>
      <w:ins w:id="72" w:author="Daniel Jacob" w:date="2020-08-19T09:27:00Z">
        <w:r w:rsidR="00672E9F">
          <w:rPr>
            <w:rFonts w:ascii="Times New Roman" w:hAnsi="Times New Roman" w:cs="Times New Roman"/>
            <w:sz w:val="22"/>
          </w:rPr>
          <w:t>when initially unknown, using either the reduced-dimension or reduced-rank method</w:t>
        </w:r>
      </w:ins>
      <w:ins w:id="73" w:author="Daniel Jacob" w:date="2020-08-19T09:28:00Z">
        <w:r w:rsidR="00672E9F">
          <w:rPr>
            <w:rFonts w:ascii="Times New Roman" w:hAnsi="Times New Roman" w:cs="Times New Roman"/>
            <w:sz w:val="22"/>
          </w:rPr>
          <w:t>s</w:t>
        </w:r>
      </w:ins>
      <w:ins w:id="74" w:author="Daniel Jacob" w:date="2020-08-19T09:27:00Z">
        <w:r w:rsidR="00672E9F">
          <w:rPr>
            <w:rFonts w:ascii="Times New Roman" w:hAnsi="Times New Roman" w:cs="Times New Roman"/>
            <w:sz w:val="22"/>
          </w:rPr>
          <w:t xml:space="preserve"> </w:t>
        </w:r>
      </w:ins>
      <w:del w:id="75" w:author="Daniel Jacob" w:date="2020-08-19T09:27:00Z">
        <w:r w:rsidR="00494ECD" w:rsidDel="00672E9F">
          <w:rPr>
            <w:rFonts w:ascii="Times New Roman" w:hAnsi="Times New Roman" w:cs="Times New Roman"/>
            <w:sz w:val="22"/>
          </w:rPr>
          <w:delText xml:space="preserve">Jacobian matrix using the </w:delText>
        </w:r>
        <w:r w:rsidDel="00672E9F">
          <w:rPr>
            <w:rFonts w:ascii="Times New Roman" w:hAnsi="Times New Roman" w:cs="Times New Roman"/>
            <w:sz w:val="22"/>
          </w:rPr>
          <w:delText>specified</w:delText>
        </w:r>
        <w:r w:rsidR="00494ECD" w:rsidDel="00672E9F">
          <w:rPr>
            <w:rFonts w:ascii="Times New Roman" w:hAnsi="Times New Roman" w:cs="Times New Roman"/>
            <w:sz w:val="22"/>
          </w:rPr>
          <w:delText xml:space="preserve"> reductions in dimension and rank </w:delText>
        </w:r>
      </w:del>
      <w:r w:rsidR="00494ECD">
        <w:rPr>
          <w:rFonts w:ascii="Times New Roman" w:hAnsi="Times New Roman" w:cs="Times New Roman"/>
          <w:sz w:val="22"/>
        </w:rPr>
        <w:t xml:space="preserve">(Sections 2.3 through 2.5). </w:t>
      </w:r>
      <w:r w:rsidR="00C34149">
        <w:rPr>
          <w:rFonts w:ascii="Times New Roman" w:hAnsi="Times New Roman" w:cs="Times New Roman"/>
          <w:sz w:val="22"/>
        </w:rPr>
        <w:t xml:space="preserve">For </w:t>
      </w:r>
      <w:del w:id="76" w:author="Daniel Jacob" w:date="2020-08-19T09:28:00Z">
        <w:r w:rsidR="00C34149" w:rsidDel="00672E9F">
          <w:rPr>
            <w:rFonts w:ascii="Times New Roman" w:hAnsi="Times New Roman" w:cs="Times New Roman"/>
            <w:sz w:val="22"/>
          </w:rPr>
          <w:delText xml:space="preserve">the </w:delText>
        </w:r>
      </w:del>
      <w:r w:rsidR="00C34149">
        <w:rPr>
          <w:rFonts w:ascii="Times New Roman" w:hAnsi="Times New Roman" w:cs="Times New Roman"/>
          <w:sz w:val="22"/>
        </w:rPr>
        <w:t>purpose</w:t>
      </w:r>
      <w:del w:id="77" w:author="Daniel Jacob" w:date="2020-08-19T09:28:00Z">
        <w:r w:rsidR="00C34149" w:rsidDel="00672E9F">
          <w:rPr>
            <w:rFonts w:ascii="Times New Roman" w:hAnsi="Times New Roman" w:cs="Times New Roman"/>
            <w:sz w:val="22"/>
          </w:rPr>
          <w:delText>s</w:delText>
        </w:r>
      </w:del>
      <w:r w:rsidR="00C34149">
        <w:rPr>
          <w:rFonts w:ascii="Times New Roman" w:hAnsi="Times New Roman" w:cs="Times New Roman"/>
          <w:sz w:val="22"/>
        </w:rPr>
        <w:t xml:space="preserve"> of illustration</w:t>
      </w:r>
      <w:del w:id="78" w:author="Daniel Jacob" w:date="2020-08-19T09:28:00Z">
        <w:r w:rsidR="00C34149" w:rsidDel="00672E9F">
          <w:rPr>
            <w:rFonts w:ascii="Times New Roman" w:hAnsi="Times New Roman" w:cs="Times New Roman"/>
            <w:sz w:val="22"/>
          </w:rPr>
          <w:delText>,</w:delText>
        </w:r>
      </w:del>
      <w:r w:rsidR="00C34149">
        <w:rPr>
          <w:rFonts w:ascii="Times New Roman" w:hAnsi="Times New Roman" w:cs="Times New Roman"/>
          <w:sz w:val="22"/>
        </w:rPr>
        <w:t xml:space="preserve">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1AC257E3"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r>
        <w:rPr>
          <w:rFonts w:ascii="Times New Roman" w:hAnsi="Times New Roman" w:cs="Times New Roman"/>
          <w:b/>
          <w:sz w:val="22"/>
        </w:rPr>
        <w:t>x</w:t>
      </w:r>
      <w:r>
        <w:rPr>
          <w:rFonts w:ascii="Times New Roman" w:hAnsi="Times New Roman" w:cs="Times New Roman"/>
          <w:b/>
          <w:sz w:val="22"/>
          <w:vertAlign w:val="subscript"/>
        </w:rPr>
        <w:t>A</w:t>
      </w:r>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6A4F5C"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2D905881"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121E91">
        <w:rPr>
          <w:rFonts w:ascii="Times New Roman" w:hAnsi="Times New Roman" w:cs="Times New Roman"/>
          <w:sz w:val="22"/>
        </w:rPr>
        <w:t>calculated via finite difference</w:t>
      </w:r>
      <w:ins w:id="79" w:author="Daniel Jacob" w:date="2020-08-19T09:30:00Z">
        <w:r w:rsidR="00636435">
          <w:rPr>
            <w:rFonts w:ascii="Times New Roman" w:hAnsi="Times New Roman" w:cs="Times New Roman"/>
            <w:sz w:val="22"/>
          </w:rPr>
          <w:t xml:space="preserve"> (see Introduction)</w:t>
        </w:r>
      </w:ins>
      <w:r w:rsidR="00121E91">
        <w:rPr>
          <w:rFonts w:ascii="Times New Roman" w:hAnsi="Times New Roman" w:cs="Times New Roman"/>
          <w:sz w:val="22"/>
        </w:rPr>
        <w:t xml:space="preserve">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6A4F5C"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5260F30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ins w:id="80" w:author="Daniel Jacob" w:date="2020-08-19T09:30:00Z">
        <w:r w:rsidR="00636435">
          <w:rPr>
            <w:rFonts w:ascii="Times New Roman" w:hAnsi="Times New Roman" w:cs="Times New Roman"/>
            <w:sz w:val="22"/>
          </w:rPr>
          <w:t xml:space="preserve"> that describes</w:t>
        </w:r>
      </w:ins>
      <w:del w:id="81" w:author="Daniel Jacob" w:date="2020-08-19T09:30:00Z">
        <w:r w:rsidDel="00636435">
          <w:rPr>
            <w:rFonts w:ascii="Times New Roman" w:hAnsi="Times New Roman" w:cs="Times New Roman"/>
            <w:sz w:val="22"/>
          </w:rPr>
          <w:delText>,</w:delText>
        </w:r>
      </w:del>
      <w:r>
        <w:rPr>
          <w:rFonts w:ascii="Times New Roman" w:hAnsi="Times New Roman" w:cs="Times New Roman"/>
          <w:sz w:val="22"/>
        </w:rPr>
        <w:t xml:space="preserve"> the sensitivity of the posterior </w:t>
      </w:r>
      <w:del w:id="82" w:author="Daniel Jacob" w:date="2020-08-19T09:31:00Z">
        <w:r w:rsidDel="00636435">
          <w:rPr>
            <w:rFonts w:ascii="Times New Roman" w:hAnsi="Times New Roman" w:cs="Times New Roman"/>
            <w:sz w:val="22"/>
          </w:rPr>
          <w:delText xml:space="preserve">emissions </w:delText>
        </w:r>
      </w:del>
      <w:r>
        <w:rPr>
          <w:rFonts w:ascii="Times New Roman" w:hAnsi="Times New Roman" w:cs="Times New Roman"/>
          <w:sz w:val="22"/>
        </w:rPr>
        <w:t xml:space="preserve">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ins w:id="83" w:author="Daniel Jacob" w:date="2020-08-19T09:31:00Z">
        <w:r w:rsidR="00636435">
          <w:rPr>
            <w:rFonts w:ascii="Times New Roman" w:eastAsiaTheme="minorEastAsia" w:hAnsi="Times New Roman" w:cs="Times New Roman"/>
            <w:sz w:val="22"/>
          </w:rPr>
          <w:t xml:space="preserve">equivalently </w:t>
        </w:r>
      </w:ins>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6A4F5C"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4B27B5C4" w:rsidR="00E93B95" w:rsidRPr="00E93B95" w:rsidRDefault="00636435" w:rsidP="007A4AD3">
      <w:pPr>
        <w:rPr>
          <w:rFonts w:ascii="Times New Roman" w:eastAsiaTheme="minorEastAsia" w:hAnsi="Times New Roman" w:cs="Times New Roman"/>
          <w:sz w:val="22"/>
        </w:rPr>
      </w:pPr>
      <w:ins w:id="84" w:author="Daniel Jacob" w:date="2020-08-19T09:31:00Z">
        <w:r>
          <w:rPr>
            <w:rFonts w:ascii="Times New Roman" w:eastAsiaTheme="minorEastAsia" w:hAnsi="Times New Roman" w:cs="Times New Roman"/>
            <w:sz w:val="22"/>
          </w:rPr>
          <w:t xml:space="preserve">Equation (4) </w:t>
        </w:r>
      </w:ins>
      <w:del w:id="85" w:author="Daniel Jacob" w:date="2020-08-19T09:31:00Z">
        <w:r w:rsidR="00C34149" w:rsidDel="00636435">
          <w:rPr>
            <w:rFonts w:ascii="Times New Roman" w:eastAsiaTheme="minorEastAsia" w:hAnsi="Times New Roman" w:cs="Times New Roman"/>
            <w:sz w:val="22"/>
          </w:rPr>
          <w:delText>which</w:delText>
        </w:r>
      </w:del>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del w:id="86" w:author="Daniel Jacob" w:date="2020-08-19T09:32:00Z">
        <w:r w:rsidR="007D4682" w:rsidDel="00636435">
          <w:rPr>
            <w:rFonts w:ascii="Times New Roman" w:eastAsiaTheme="minorEastAsia" w:hAnsi="Times New Roman" w:cs="Times New Roman"/>
            <w:sz w:val="22"/>
          </w:rPr>
          <w:delText xml:space="preserve">both </w:delText>
        </w:r>
      </w:del>
      <w:ins w:id="87" w:author="Daniel Jacob" w:date="2020-08-19T09:32:00Z">
        <w:r>
          <w:rPr>
            <w:rFonts w:ascii="Times New Roman" w:eastAsiaTheme="minorEastAsia" w:hAnsi="Times New Roman" w:cs="Times New Roman"/>
            <w:sz w:val="22"/>
          </w:rPr>
          <w:t xml:space="preserve">on the </w:t>
        </w:r>
      </w:ins>
      <w:r w:rsidR="007D4682">
        <w:rPr>
          <w:rFonts w:ascii="Times New Roman" w:eastAsiaTheme="minorEastAsia" w:hAnsi="Times New Roman" w:cs="Times New Roman"/>
          <w:sz w:val="22"/>
        </w:rPr>
        <w:t>error covariance matrices</w:t>
      </w:r>
      <w:ins w:id="88" w:author="Daniel Jacob" w:date="2020-08-19T09:32:00Z">
        <w:r>
          <w:rPr>
            <w:rFonts w:ascii="Times New Roman" w:eastAsiaTheme="minorEastAsia" w:hAnsi="Times New Roman" w:cs="Times New Roman"/>
            <w:sz w:val="22"/>
          </w:rPr>
          <w:t xml:space="preserve"> </w:t>
        </w:r>
        <w:r>
          <w:rPr>
            <w:rFonts w:ascii="Times New Roman" w:eastAsiaTheme="minorEastAsia" w:hAnsi="Times New Roman" w:cs="Times New Roman"/>
            <w:b/>
            <w:bCs/>
            <w:sz w:val="22"/>
          </w:rPr>
          <w:t>S</w:t>
        </w:r>
        <w:r>
          <w:rPr>
            <w:rFonts w:ascii="Times New Roman" w:eastAsiaTheme="minorEastAsia" w:hAnsi="Times New Roman" w:cs="Times New Roman"/>
            <w:b/>
            <w:bCs/>
            <w:sz w:val="22"/>
            <w:vertAlign w:val="subscript"/>
          </w:rPr>
          <w:t>A</w:t>
        </w:r>
        <w:r>
          <w:rPr>
            <w:rFonts w:ascii="Times New Roman" w:eastAsiaTheme="minorEastAsia" w:hAnsi="Times New Roman" w:cs="Times New Roman"/>
            <w:b/>
            <w:bCs/>
            <w:sz w:val="22"/>
          </w:rPr>
          <w:t xml:space="preserve"> </w:t>
        </w:r>
        <w:r>
          <w:rPr>
            <w:rFonts w:ascii="Times New Roman" w:eastAsiaTheme="minorEastAsia" w:hAnsi="Times New Roman" w:cs="Times New Roman"/>
            <w:sz w:val="22"/>
          </w:rPr>
          <w:t xml:space="preserve">and </w:t>
        </w:r>
        <w:r>
          <w:rPr>
            <w:rFonts w:ascii="Times New Roman" w:eastAsiaTheme="minorEastAsia" w:hAnsi="Times New Roman" w:cs="Times New Roman"/>
            <w:b/>
            <w:bCs/>
            <w:sz w:val="22"/>
          </w:rPr>
          <w:t>S</w:t>
        </w:r>
        <w:r>
          <w:rPr>
            <w:rFonts w:ascii="Times New Roman" w:eastAsiaTheme="minorEastAsia" w:hAnsi="Times New Roman" w:cs="Times New Roman"/>
            <w:b/>
            <w:bCs/>
            <w:sz w:val="22"/>
            <w:vertAlign w:val="subscript"/>
          </w:rPr>
          <w:t>O</w:t>
        </w:r>
      </w:ins>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commentRangeStart w:id="89"/>
      <w:del w:id="90" w:author="Daniel Jacob" w:date="2020-08-19T09:33:00Z">
        <w:r w:rsidR="00E93B95" w:rsidDel="00636435">
          <w:rPr>
            <w:rFonts w:ascii="Times New Roman" w:eastAsiaTheme="minorEastAsia" w:hAnsi="Times New Roman" w:cs="Times New Roman"/>
            <w:sz w:val="22"/>
          </w:rPr>
          <w:delText>constrained</w:delText>
        </w:r>
      </w:del>
      <w:commentRangeEnd w:id="89"/>
      <w:r>
        <w:rPr>
          <w:rStyle w:val="CommentReference"/>
        </w:rPr>
        <w:commentReference w:id="89"/>
      </w:r>
      <w:del w:id="91" w:author="Daniel Jacob" w:date="2020-08-19T09:33:00Z">
        <w:r w:rsidR="00E93B95" w:rsidDel="00636435">
          <w:rPr>
            <w:rFonts w:ascii="Times New Roman" w:eastAsiaTheme="minorEastAsia" w:hAnsi="Times New Roman" w:cs="Times New Roman"/>
            <w:sz w:val="22"/>
          </w:rPr>
          <w:delText xml:space="preserve"> </w:delText>
        </w:r>
      </w:del>
      <w:ins w:id="92" w:author="Daniel Jacob" w:date="2020-08-19T09:33:00Z">
        <w:r>
          <w:rPr>
            <w:rFonts w:ascii="Times New Roman" w:eastAsiaTheme="minorEastAsia" w:hAnsi="Times New Roman" w:cs="Times New Roman"/>
            <w:sz w:val="22"/>
          </w:rPr>
          <w:t xml:space="preserve">quantified </w:t>
        </w:r>
      </w:ins>
      <w:r w:rsidR="00E93B95">
        <w:rPr>
          <w:rFonts w:ascii="Times New Roman" w:eastAsiaTheme="minorEastAsia" w:hAnsi="Times New Roman" w:cs="Times New Roman"/>
          <w:sz w:val="22"/>
        </w:rPr>
        <w:t xml:space="preserve">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2F528DE9"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w:ins w:id="93" w:author="Daniel Jacob" w:date="2020-08-19T09:39:00Z">
        <w:r w:rsidR="0011374E">
          <w:rPr>
            <w:rFonts w:ascii="Times New Roman" w:hAnsi="Times New Roman" w:cs="Times New Roman"/>
            <w:sz w:val="22"/>
          </w:rPr>
          <w:t xml:space="preserve"> matrix</w:t>
        </w:r>
      </w:ins>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28A2F0A4"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would like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Following Bousserez and Henze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w:t>
      </w:r>
      <w:del w:id="94" w:author="Daniel Jacob" w:date="2020-08-19T09:41:00Z">
        <w:r w:rsidR="000A0152" w:rsidDel="0011374E">
          <w:rPr>
            <w:rFonts w:ascii="Times New Roman" w:eastAsiaTheme="minorEastAsia" w:hAnsi="Times New Roman" w:cs="Times New Roman"/>
            <w:sz w:val="22"/>
          </w:rPr>
          <w:delText xml:space="preserve"> (equation (4))</w:delText>
        </w:r>
      </w:del>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6A4F5C"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2C8A563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lastRenderedPageBreak/>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r w:rsidR="004F031B">
        <w:rPr>
          <w:rFonts w:ascii="Times New Roman" w:eastAsiaTheme="minorEastAsia" w:hAnsi="Times New Roman" w:cs="Times New Roman"/>
          <w:sz w:val="22"/>
        </w:rPr>
        <w:t xml:space="preserve">Bousserez and Henze (2018) </w:t>
      </w:r>
      <w:del w:id="95" w:author="Daniel Jacob" w:date="2020-08-19T09:42:00Z">
        <w:r w:rsidR="004F031B" w:rsidDel="0011374E">
          <w:rPr>
            <w:rFonts w:ascii="Times New Roman" w:eastAsiaTheme="minorEastAsia" w:hAnsi="Times New Roman" w:cs="Times New Roman"/>
            <w:sz w:val="22"/>
          </w:rPr>
          <w:delText xml:space="preserve">further </w:delText>
        </w:r>
      </w:del>
      <w:r w:rsidR="004F031B">
        <w:rPr>
          <w:rFonts w:ascii="Times New Roman" w:eastAsiaTheme="minorEastAsia" w:hAnsi="Times New Roman" w:cs="Times New Roman"/>
          <w:sz w:val="22"/>
        </w:rPr>
        <w:t xml:space="preserve">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6A4F5C"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6A4F5C"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67ACBA32"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ins w:id="96" w:author="Daniel Jacob" w:date="2020-08-19T09:46:00Z">
        <w:r w:rsidR="0011374E">
          <w:rPr>
            <w:rFonts w:ascii="Times New Roman" w:eastAsiaTheme="minorEastAsia" w:hAnsi="Times New Roman" w:cs="Times New Roman"/>
            <w:sz w:val="22"/>
          </w:rPr>
          <w:t>We can</w:t>
        </w:r>
      </w:ins>
      <w:ins w:id="97" w:author="Daniel Jacob" w:date="2020-08-19T09:47:00Z">
        <w:r w:rsidR="0011374E">
          <w:rPr>
            <w:rFonts w:ascii="Times New Roman" w:eastAsiaTheme="minorEastAsia" w:hAnsi="Times New Roman" w:cs="Times New Roman"/>
            <w:sz w:val="22"/>
          </w:rPr>
          <w:t xml:space="preserve"> also</w:t>
        </w:r>
      </w:ins>
      <w:ins w:id="98" w:author="Daniel Jacob" w:date="2020-08-19T09:46:00Z">
        <w:r w:rsidR="0011374E">
          <w:rPr>
            <w:rFonts w:ascii="Times New Roman" w:eastAsiaTheme="minorEastAsia" w:hAnsi="Times New Roman" w:cs="Times New Roman"/>
            <w:sz w:val="22"/>
          </w:rPr>
          <w:t xml:space="preserve"> select </w:t>
        </w:r>
      </w:ins>
      <w:ins w:id="99" w:author="Daniel Jacob" w:date="2020-08-19T09:47:00Z">
        <w:r w:rsidR="0011374E">
          <w:rPr>
            <w:rFonts w:ascii="Times New Roman" w:eastAsiaTheme="minorEastAsia" w:hAnsi="Times New Roman" w:cs="Times New Roman"/>
            <w:i/>
            <w:iCs/>
            <w:sz w:val="22"/>
          </w:rPr>
          <w:t xml:space="preserve">k </w:t>
        </w:r>
      </w:ins>
      <w:ins w:id="100" w:author="Daniel Jacob" w:date="2020-08-19T09:48:00Z">
        <w:r w:rsidR="0011374E">
          <w:rPr>
            <w:rFonts w:ascii="Times New Roman" w:eastAsiaTheme="minorEastAsia" w:hAnsi="Times New Roman" w:cs="Times New Roman"/>
            <w:sz w:val="22"/>
          </w:rPr>
          <w:t>so that all eigenvectors have a sufficiently large signal-to-noise ratio.</w:t>
        </w:r>
        <w:r w:rsidR="0011374E" w:rsidRPr="00791912">
          <w:rPr>
            <w:rFonts w:ascii="Times New Roman" w:eastAsiaTheme="minorEastAsia" w:hAnsi="Times New Roman" w:cs="Times New Roman"/>
            <w:color w:val="000000" w:themeColor="text1"/>
            <w:sz w:val="22"/>
          </w:rPr>
          <w:t xml:space="preserve"> </w:t>
        </w:r>
      </w:ins>
      <w:ins w:id="101" w:author="Daniel Jacob" w:date="2020-08-19T09:47:00Z">
        <w:r w:rsidR="0011374E">
          <w:rPr>
            <w:rFonts w:ascii="Times New Roman" w:eastAsiaTheme="minorEastAsia" w:hAnsi="Times New Roman" w:cs="Times New Roman"/>
            <w:sz w:val="22"/>
          </w:rPr>
          <w:t xml:space="preserve"> </w:t>
        </w:r>
      </w:ins>
      <w:del w:id="102" w:author="Daniel Jacob" w:date="2020-08-19T09:48:00Z">
        <w:r w:rsidR="00A31A9B" w:rsidRPr="00A31A9B" w:rsidDel="0011374E">
          <w:rPr>
            <w:rFonts w:ascii="Times New Roman" w:eastAsiaTheme="minorEastAsia" w:hAnsi="Times New Roman" w:cs="Times New Roman"/>
            <w:sz w:val="22"/>
          </w:rPr>
          <w:delText>Furthermore</w:delText>
        </w:r>
        <w:r w:rsidR="00A64F76" w:rsidDel="0011374E">
          <w:rPr>
            <w:rFonts w:ascii="Times New Roman" w:eastAsiaTheme="minorEastAsia" w:hAnsi="Times New Roman" w:cs="Times New Roman"/>
            <w:sz w:val="22"/>
          </w:rPr>
          <w:delText>, t</w:delText>
        </w:r>
      </w:del>
      <w:ins w:id="103" w:author="Daniel Jacob" w:date="2020-08-19T09:48:00Z">
        <w:r w:rsidR="0011374E">
          <w:rPr>
            <w:rFonts w:ascii="Times New Roman" w:eastAsiaTheme="minorEastAsia" w:hAnsi="Times New Roman" w:cs="Times New Roman"/>
            <w:sz w:val="22"/>
          </w:rPr>
          <w:t>T</w:t>
        </w:r>
      </w:ins>
      <w:r w:rsidR="00A64F76">
        <w:rPr>
          <w:rFonts w:ascii="Times New Roman" w:eastAsiaTheme="minorEastAsia" w:hAnsi="Times New Roman" w:cs="Times New Roman"/>
          <w:sz w:val="22"/>
        </w:rPr>
        <w:t xml:space="preserve">he diagonal of </w:t>
      </w:r>
    </w:p>
    <w:p w14:paraId="6188D640" w14:textId="77777777" w:rsidR="005D0083" w:rsidRDefault="005D0083" w:rsidP="007A4AD3">
      <w:pPr>
        <w:rPr>
          <w:rFonts w:ascii="Times New Roman" w:eastAsiaTheme="minorEastAsia" w:hAnsi="Times New Roman" w:cs="Times New Roman"/>
          <w:sz w:val="22"/>
        </w:rPr>
      </w:pPr>
    </w:p>
    <w:commentRangeStart w:id="104"/>
    <w:p w14:paraId="5549AF07" w14:textId="0E064CD1" w:rsidR="005D0083" w:rsidRPr="005D0083" w:rsidRDefault="006A4F5C"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04"/>
          <m:r>
            <m:rPr>
              <m:sty m:val="p"/>
            </m:rPr>
            <w:rPr>
              <w:rStyle w:val="CommentReference"/>
            </w:rPr>
            <w:commentReference w:id="104"/>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11B29C30"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del w:id="105" w:author="Daniel Jacob" w:date="2020-08-19T09:49:00Z">
        <w:r w:rsidR="00A01035" w:rsidDel="0011374E">
          <w:rPr>
            <w:rFonts w:ascii="Times New Roman" w:eastAsiaTheme="minorEastAsia" w:hAnsi="Times New Roman" w:cs="Times New Roman"/>
            <w:sz w:val="22"/>
          </w:rPr>
          <w:delText>T</w:delText>
        </w:r>
        <w:r w:rsidR="00E16E53" w:rsidDel="0011374E">
          <w:rPr>
            <w:rFonts w:ascii="Times New Roman" w:eastAsiaTheme="minorEastAsia" w:hAnsi="Times New Roman" w:cs="Times New Roman"/>
            <w:sz w:val="22"/>
          </w:rPr>
          <w:delText xml:space="preserve">he rank </w:delText>
        </w:r>
        <w:r w:rsidR="002F636B" w:rsidDel="0011374E">
          <w:rPr>
            <w:rFonts w:ascii="Times New Roman" w:eastAsiaTheme="minorEastAsia" w:hAnsi="Times New Roman" w:cs="Times New Roman"/>
            <w:i/>
            <w:sz w:val="22"/>
          </w:rPr>
          <w:delText>k</w:delText>
        </w:r>
        <w:r w:rsidR="002F636B" w:rsidDel="0011374E">
          <w:rPr>
            <w:rFonts w:ascii="Times New Roman" w:eastAsiaTheme="minorEastAsia" w:hAnsi="Times New Roman" w:cs="Times New Roman"/>
            <w:sz w:val="22"/>
          </w:rPr>
          <w:delText xml:space="preserve"> can then be chosen </w:delText>
        </w:r>
      </w:del>
      <w:del w:id="106" w:author="Daniel Jacob" w:date="2020-08-19T09:47:00Z">
        <w:r w:rsidR="002F636B" w:rsidDel="0011374E">
          <w:rPr>
            <w:rFonts w:ascii="Times New Roman" w:eastAsiaTheme="minorEastAsia" w:hAnsi="Times New Roman" w:cs="Times New Roman"/>
            <w:sz w:val="22"/>
          </w:rPr>
          <w:delText xml:space="preserve">so that </w:delText>
        </w:r>
        <w:r w:rsidR="00E16E53" w:rsidDel="0011374E">
          <w:rPr>
            <w:rFonts w:ascii="Times New Roman" w:eastAsiaTheme="minorEastAsia" w:hAnsi="Times New Roman" w:cs="Times New Roman"/>
            <w:sz w:val="22"/>
          </w:rPr>
          <w:delText>all eigenvectors have a sufficiently large signal-to-noise ratio.</w:delText>
        </w:r>
        <w:r w:rsidR="001B2699" w:rsidRPr="00791912" w:rsidDel="0011374E">
          <w:rPr>
            <w:rFonts w:ascii="Times New Roman" w:eastAsiaTheme="minorEastAsia" w:hAnsi="Times New Roman" w:cs="Times New Roman"/>
            <w:color w:val="000000" w:themeColor="text1"/>
            <w:sz w:val="22"/>
          </w:rPr>
          <w:delText xml:space="preserve"> </w:delText>
        </w:r>
      </w:del>
      <w:r w:rsidR="001B2699" w:rsidRPr="00791912">
        <w:rPr>
          <w:rFonts w:ascii="Times New Roman" w:eastAsiaTheme="minorEastAsia" w:hAnsi="Times New Roman" w:cs="Times New Roman"/>
          <w:color w:val="000000" w:themeColor="text1"/>
          <w:sz w:val="22"/>
        </w:rPr>
        <w:t>This criterion is stricter than the information content criterion because even eigenvectors with a low signal-to-noise ratio can contribute to the total information content.</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61392F76" w:rsidR="0048071C" w:rsidRPr="006440C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Section 2.2</w:t>
      </w:r>
      <w:del w:id="107" w:author="Daniel Jacob" w:date="2020-08-19T09:53:00Z">
        <w:r w:rsidDel="0053623D">
          <w:rPr>
            <w:rFonts w:ascii="Times New Roman" w:eastAsiaTheme="minorEastAsia" w:hAnsi="Times New Roman" w:cs="Times New Roman"/>
            <w:sz w:val="22"/>
          </w:rPr>
          <w:delText>.</w:delText>
        </w:r>
      </w:del>
      <w:r>
        <w:rPr>
          <w:rFonts w:ascii="Times New Roman" w:eastAsiaTheme="minorEastAsia" w:hAnsi="Times New Roman" w:cs="Times New Roman"/>
          <w:sz w:val="22"/>
        </w:rPr>
        <w:t xml:space="preserve">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del w:id="108" w:author="Daniel Jacob" w:date="2020-08-19T09:55:00Z">
        <w:r w:rsidR="00C22E98" w:rsidDel="0053623D">
          <w:rPr>
            <w:rFonts w:ascii="Times New Roman" w:eastAsiaTheme="minorEastAsia" w:hAnsi="Times New Roman" w:cs="Times New Roman"/>
            <w:sz w:val="22"/>
          </w:rPr>
          <w:delText xml:space="preserve"> </w:delText>
        </w:r>
      </w:del>
      <w:ins w:id="109" w:author="Daniel Jacob" w:date="2020-08-19T09:55:00Z">
        <w:r w:rsidR="0053623D">
          <w:rPr>
            <w:rFonts w:ascii="Times New Roman" w:eastAsiaTheme="minorEastAsia" w:hAnsi="Times New Roman" w:cs="Times New Roman"/>
            <w:sz w:val="22"/>
          </w:rPr>
          <w:t xml:space="preserve"> in order to decrease computational cost</w:t>
        </w:r>
      </w:ins>
      <w:del w:id="110" w:author="Daniel Jacob" w:date="2020-08-19T09:55:00Z">
        <w:r w:rsidR="00C22E98" w:rsidDel="0053623D">
          <w:rPr>
            <w:rFonts w:ascii="Times New Roman" w:eastAsiaTheme="minorEastAsia" w:hAnsi="Times New Roman" w:cs="Times New Roman"/>
            <w:sz w:val="22"/>
          </w:rPr>
          <w:delText>at native resolution</w:delText>
        </w:r>
      </w:del>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w:t>
      </w:r>
      <w:commentRangeStart w:id="111"/>
      <w:del w:id="112" w:author="Daniel Jacob" w:date="2020-08-19T09:55:00Z">
        <w:r w:rsidR="003E7CD5" w:rsidDel="0053623D">
          <w:rPr>
            <w:rFonts w:ascii="Times New Roman" w:eastAsiaTheme="minorEastAsia" w:hAnsi="Times New Roman" w:cs="Times New Roman"/>
            <w:sz w:val="22"/>
          </w:rPr>
          <w:delText xml:space="preserve">method </w:delText>
        </w:r>
      </w:del>
      <w:commentRangeEnd w:id="111"/>
      <w:r w:rsidR="0053623D">
        <w:rPr>
          <w:rStyle w:val="CommentReference"/>
        </w:rPr>
        <w:commentReference w:id="111"/>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del w:id="113" w:author="Daniel Jacob" w:date="2020-08-19T09:56:00Z">
        <w:r w:rsidR="00124BBE" w:rsidDel="0053623D">
          <w:rPr>
            <w:rFonts w:ascii="Times New Roman" w:eastAsiaTheme="minorEastAsia" w:hAnsi="Times New Roman" w:cs="Times New Roman"/>
            <w:sz w:val="22"/>
          </w:rPr>
          <w:delText xml:space="preserve">decrease the computational cost </w:delText>
        </w:r>
        <w:r w:rsidR="004F5CB4" w:rsidDel="0053623D">
          <w:rPr>
            <w:rFonts w:ascii="Times New Roman" w:eastAsiaTheme="minorEastAsia" w:hAnsi="Times New Roman" w:cs="Times New Roman"/>
            <w:sz w:val="22"/>
          </w:rPr>
          <w:delText>of constructing the Jacobian matrix</w:delText>
        </w:r>
      </w:del>
      <w:ins w:id="114" w:author="Daniel Jacob" w:date="2020-08-19T09:56:00Z">
        <w:r w:rsidR="0053623D">
          <w:rPr>
            <w:rFonts w:ascii="Times New Roman" w:eastAsiaTheme="minorEastAsia" w:hAnsi="Times New Roman" w:cs="Times New Roman"/>
            <w:sz w:val="22"/>
          </w:rPr>
          <w:t>do so</w:t>
        </w:r>
      </w:ins>
      <w:r w:rsidR="004F5CB4">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ins w:id="115" w:author="Daniel Jacob" w:date="2020-08-19T09:57:00Z">
        <w:r w:rsidR="0053623D">
          <w:rPr>
            <w:rFonts w:ascii="Times New Roman" w:eastAsiaTheme="minorEastAsia" w:hAnsi="Times New Roman" w:cs="Times New Roman"/>
            <w:sz w:val="22"/>
          </w:rPr>
          <w:t xml:space="preserve">either </w:t>
        </w:r>
      </w:ins>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w:t>
      </w:r>
      <w:del w:id="116" w:author="Daniel Jacob" w:date="2020-08-19T09:57:00Z">
        <w:r w:rsidR="003E7CD5" w:rsidDel="0053623D">
          <w:rPr>
            <w:rFonts w:ascii="Times New Roman" w:eastAsiaTheme="minorEastAsia" w:hAnsi="Times New Roman" w:cs="Times New Roman"/>
            <w:sz w:val="22"/>
          </w:rPr>
          <w:delText xml:space="preserve">and </w:delText>
        </w:r>
      </w:del>
      <w:ins w:id="117" w:author="Daniel Jacob" w:date="2020-08-19T09:57:00Z">
        <w:r w:rsidR="0053623D">
          <w:rPr>
            <w:rFonts w:ascii="Times New Roman" w:eastAsiaTheme="minorEastAsia" w:hAnsi="Times New Roman" w:cs="Times New Roman"/>
            <w:sz w:val="22"/>
          </w:rPr>
          <w:t xml:space="preserve">or the </w:t>
        </w:r>
      </w:ins>
      <w:r w:rsidR="003E7CD5">
        <w:rPr>
          <w:rFonts w:ascii="Times New Roman" w:eastAsiaTheme="minorEastAsia" w:hAnsi="Times New Roman" w:cs="Times New Roman"/>
          <w:sz w:val="22"/>
        </w:rPr>
        <w:t>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w:t>
      </w:r>
      <w:ins w:id="118" w:author="Daniel Jacob" w:date="2020-08-19T09:57:00Z">
        <w:r w:rsidR="0053623D">
          <w:rPr>
            <w:rFonts w:ascii="Times New Roman" w:eastAsiaTheme="minorEastAsia" w:hAnsi="Times New Roman" w:cs="Times New Roman"/>
            <w:sz w:val="22"/>
          </w:rPr>
          <w:t xml:space="preserve">native-resolution </w:t>
        </w:r>
      </w:ins>
      <w:r w:rsidR="00C22E98">
        <w:rPr>
          <w:rFonts w:ascii="Times New Roman" w:eastAsiaTheme="minorEastAsia" w:hAnsi="Times New Roman" w:cs="Times New Roman"/>
          <w:sz w:val="22"/>
        </w:rPr>
        <w:t xml:space="preserve">state </w:t>
      </w:r>
      <w:r w:rsidR="004F5CB4">
        <w:rPr>
          <w:rFonts w:ascii="Times New Roman" w:eastAsiaTheme="minorEastAsia" w:hAnsi="Times New Roman" w:cs="Times New Roman"/>
          <w:sz w:val="22"/>
        </w:rPr>
        <w:t>vector</w:t>
      </w:r>
      <w:r w:rsidR="00094BBD">
        <w:rPr>
          <w:rFonts w:ascii="Times New Roman" w:eastAsiaTheme="minorEastAsia" w:hAnsi="Times New Roman" w:cs="Times New Roman"/>
          <w:sz w:val="22"/>
        </w:rPr>
        <w:t xml:space="preserve"> using </w:t>
      </w:r>
      <w:r w:rsidR="00E7598E">
        <w:rPr>
          <w:rFonts w:ascii="Times New Roman" w:eastAsiaTheme="minorEastAsia" w:hAnsi="Times New Roman" w:cs="Times New Roman"/>
          <w:sz w:val="22"/>
        </w:rPr>
        <w:t>the</w:t>
      </w:r>
      <w:r w:rsidR="00094BBD">
        <w:rPr>
          <w:rFonts w:ascii="Times New Roman" w:eastAsiaTheme="minorEastAsia" w:hAnsi="Times New Roman" w:cs="Times New Roman"/>
          <w:sz w:val="22"/>
        </w:rPr>
        <w:t xml:space="preserve"> optimal </w:t>
      </w:r>
      <w:r w:rsidR="00E7598E">
        <w:rPr>
          <w:rFonts w:ascii="Times New Roman" w:eastAsiaTheme="minorEastAsia" w:hAnsi="Times New Roman" w:cs="Times New Roman"/>
          <w:sz w:val="22"/>
        </w:rPr>
        <w:t>transformations described above</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 xml:space="preserve">updating the Jacobian matrix.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ins w:id="119" w:author="Daniel Jacob" w:date="2020-08-19T09:57:00Z">
        <w:r w:rsidR="0053623D">
          <w:rPr>
            <w:rFonts w:ascii="Times New Roman" w:eastAsiaTheme="minorEastAsia" w:hAnsi="Times New Roman" w:cs="Times New Roman"/>
            <w:sz w:val="22"/>
          </w:rPr>
          <w:t xml:space="preserve"> (reduced-dimension)</w:t>
        </w:r>
      </w:ins>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maintains resolution in areas of highest information content </w:t>
      </w:r>
      <w:r w:rsidR="00E7598E">
        <w:rPr>
          <w:rFonts w:ascii="Times New Roman" w:eastAsiaTheme="minorEastAsia" w:hAnsi="Times New Roman" w:cs="Times New Roman"/>
          <w:sz w:val="22"/>
        </w:rPr>
        <w:t xml:space="preserve">(upper right panel of Figure 1) </w:t>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use the forward model to 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w:t>
      </w:r>
      <w:r w:rsidR="0048071C">
        <w:rPr>
          <w:rFonts w:ascii="Times New Roman" w:eastAsiaTheme="minorEastAsia" w:hAnsi="Times New Roman" w:cs="Times New Roman"/>
          <w:sz w:val="22"/>
        </w:rPr>
        <w:t>In the second method</w:t>
      </w:r>
      <w:ins w:id="120" w:author="Daniel Jacob" w:date="2020-08-19T09:58:00Z">
        <w:r w:rsidR="0053623D">
          <w:rPr>
            <w:rFonts w:ascii="Times New Roman" w:eastAsiaTheme="minorEastAsia" w:hAnsi="Times New Roman" w:cs="Times New Roman"/>
            <w:sz w:val="22"/>
          </w:rPr>
          <w:t xml:space="preserve"> (reduced-rank)</w:t>
        </w:r>
      </w:ins>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ins w:id="121" w:author="Daniel Jacob" w:date="2020-08-19T10:00:00Z">
        <w:r w:rsidR="006440C3">
          <w:rPr>
            <w:rFonts w:ascii="Times New Roman" w:eastAsiaTheme="minorEastAsia" w:hAnsi="Times New Roman" w:cs="Times New Roman"/>
            <w:sz w:val="22"/>
          </w:rPr>
          <w:t xml:space="preserve"> </w:t>
        </w:r>
        <w:commentRangeStart w:id="122"/>
        <w:r w:rsidR="006440C3">
          <w:rPr>
            <w:rFonts w:ascii="Times New Roman" w:eastAsiaTheme="minorEastAsia" w:hAnsi="Times New Roman" w:cs="Times New Roman"/>
            <w:sz w:val="22"/>
          </w:rPr>
          <w:t xml:space="preserve">Although the reduced-rank method could also be applied in </w:t>
        </w:r>
        <w:r w:rsidR="006440C3">
          <w:rPr>
            <w:rFonts w:ascii="Times New Roman" w:eastAsiaTheme="minorEastAsia" w:hAnsi="Times New Roman" w:cs="Times New Roman"/>
            <w:i/>
            <w:iCs/>
            <w:sz w:val="22"/>
          </w:rPr>
          <w:t>k</w:t>
        </w:r>
        <w:r w:rsidR="006440C3">
          <w:rPr>
            <w:rFonts w:ascii="Times New Roman" w:eastAsiaTheme="minorEastAsia" w:hAnsi="Times New Roman" w:cs="Times New Roman"/>
            <w:sz w:val="22"/>
          </w:rPr>
          <w:t xml:space="preserve"> space (lower-right panel of Figure 1), the results of the inversion expressed as </w:t>
        </w:r>
      </w:ins>
      <w:ins w:id="123" w:author="Daniel Jacob" w:date="2020-08-19T10:01:00Z">
        <w:r w:rsidR="006440C3">
          <w:rPr>
            <w:rFonts w:ascii="Times New Roman" w:eastAsiaTheme="minorEastAsia" w:hAnsi="Times New Roman" w:cs="Times New Roman"/>
            <w:sz w:val="22"/>
          </w:rPr>
          <w:t>eigenvector corrections to the prior estimates would be more difficult to interpret.</w:t>
        </w:r>
        <w:commentRangeEnd w:id="122"/>
        <w:r w:rsidR="006440C3">
          <w:rPr>
            <w:rStyle w:val="CommentReference"/>
          </w:rPr>
          <w:commentReference w:id="122"/>
        </w:r>
      </w:ins>
    </w:p>
    <w:p w14:paraId="400323AB" w14:textId="0E8E5313" w:rsidR="002162E2" w:rsidRDefault="002162E2" w:rsidP="002178BA">
      <w:pPr>
        <w:rPr>
          <w:rFonts w:ascii="Times New Roman" w:eastAsiaTheme="minorEastAsia" w:hAnsi="Times New Roman" w:cs="Times New Roman"/>
          <w:sz w:val="22"/>
        </w:rPr>
      </w:pPr>
    </w:p>
    <w:p w14:paraId="5EDE1DDB" w14:textId="6378876D"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w:t>
      </w:r>
      <w:del w:id="124" w:author="Daniel Jacob" w:date="2020-08-19T10:03:00Z">
        <w:r w:rsidR="0048071C" w:rsidDel="006440C3">
          <w:rPr>
            <w:rFonts w:ascii="Times New Roman" w:eastAsiaTheme="minorEastAsia" w:hAnsi="Times New Roman" w:cs="Times New Roman"/>
            <w:sz w:val="22"/>
          </w:rPr>
          <w:delText xml:space="preserve">test </w:delText>
        </w:r>
      </w:del>
      <w:ins w:id="125" w:author="Daniel Jacob" w:date="2020-08-19T10:03:00Z">
        <w:r w:rsidR="006440C3">
          <w:rPr>
            <w:rFonts w:ascii="Times New Roman" w:eastAsiaTheme="minorEastAsia" w:hAnsi="Times New Roman" w:cs="Times New Roman"/>
            <w:sz w:val="22"/>
          </w:rPr>
          <w:t xml:space="preserve">illustrative </w:t>
        </w:r>
      </w:ins>
      <w:r w:rsidR="0048071C">
        <w:rPr>
          <w:rFonts w:ascii="Times New Roman" w:eastAsiaTheme="minorEastAsia" w:hAnsi="Times New Roman" w:cs="Times New Roman"/>
          <w:sz w:val="22"/>
        </w:rPr>
        <w:t xml:space="preserve">case </w:t>
      </w:r>
      <w:ins w:id="126" w:author="Daniel Jacob" w:date="2020-08-19T10:10:00Z">
        <w:r w:rsidR="000025CE">
          <w:rPr>
            <w:rFonts w:ascii="Times New Roman" w:eastAsiaTheme="minorEastAsia" w:hAnsi="Times New Roman" w:cs="Times New Roman"/>
            <w:sz w:val="22"/>
          </w:rPr>
          <w:t xml:space="preserve">at no cost </w:t>
        </w:r>
      </w:ins>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w:t>
      </w:r>
      <w:commentRangeStart w:id="127"/>
      <w:r w:rsidR="0048071C">
        <w:rPr>
          <w:rFonts w:ascii="Times New Roman" w:eastAsiaTheme="minorEastAsia" w:hAnsi="Times New Roman" w:cs="Times New Roman"/>
          <w:sz w:val="22"/>
        </w:rPr>
        <w:t xml:space="preserve">kg </w:t>
      </w:r>
      <w:ins w:id="128" w:author="Daniel Jacob" w:date="2020-08-19T10:05:00Z">
        <w:r w:rsidR="006440C3">
          <w:rPr>
            <w:rFonts w:ascii="Times New Roman" w:eastAsiaTheme="minorEastAsia" w:hAnsi="Times New Roman" w:cs="Times New Roman"/>
            <w:sz w:val="22"/>
          </w:rPr>
          <w:t>m</w:t>
        </w:r>
        <w:r w:rsidR="006440C3">
          <w:rPr>
            <w:rFonts w:ascii="Times New Roman" w:eastAsiaTheme="minorEastAsia" w:hAnsi="Times New Roman" w:cs="Times New Roman"/>
            <w:sz w:val="22"/>
            <w:vertAlign w:val="superscript"/>
          </w:rPr>
          <w:t>-2</w:t>
        </w:r>
        <w:r w:rsidR="006440C3">
          <w:rPr>
            <w:rFonts w:ascii="Times New Roman" w:eastAsiaTheme="minorEastAsia" w:hAnsi="Times New Roman" w:cs="Times New Roman"/>
            <w:sz w:val="22"/>
          </w:rPr>
          <w:t xml:space="preserve"> </w:t>
        </w:r>
      </w:ins>
      <w:r w:rsidR="0048071C">
        <w:rPr>
          <w:rFonts w:ascii="Times New Roman" w:eastAsiaTheme="minorEastAsia" w:hAnsi="Times New Roman" w:cs="Times New Roman"/>
          <w:sz w:val="22"/>
        </w:rPr>
        <w:t>s</w:t>
      </w:r>
      <w:r w:rsidR="0048071C">
        <w:rPr>
          <w:rFonts w:ascii="Times New Roman" w:eastAsiaTheme="minorEastAsia" w:hAnsi="Times New Roman" w:cs="Times New Roman"/>
          <w:sz w:val="22"/>
          <w:vertAlign w:val="superscript"/>
        </w:rPr>
        <w:t>-1</w:t>
      </w:r>
      <w:commentRangeEnd w:id="127"/>
      <w:r w:rsidR="006440C3">
        <w:rPr>
          <w:rStyle w:val="CommentReference"/>
        </w:rPr>
        <w:commentReference w:id="127"/>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del w:id="129" w:author="Daniel Jacob" w:date="2020-08-19T10:06:00Z">
        <w:r w:rsidDel="006440C3">
          <w:rPr>
            <w:rFonts w:ascii="Times New Roman" w:eastAsiaTheme="minorEastAsia" w:hAnsi="Times New Roman" w:cs="Times New Roman"/>
            <w:sz w:val="22"/>
          </w:rPr>
          <w:delText xml:space="preserve">concentration </w:delText>
        </w:r>
      </w:del>
      <w:ins w:id="130" w:author="Daniel Jacob" w:date="2020-08-19T10:06:00Z">
        <w:r w:rsidR="006440C3">
          <w:rPr>
            <w:rFonts w:ascii="Times New Roman" w:eastAsiaTheme="minorEastAsia" w:hAnsi="Times New Roman" w:cs="Times New Roman"/>
            <w:sz w:val="22"/>
          </w:rPr>
          <w:t xml:space="preserve">mixing ratio </w:t>
        </w:r>
      </w:ins>
      <w:r>
        <w:rPr>
          <w:rFonts w:ascii="Times New Roman" w:eastAsiaTheme="minorEastAsia" w:hAnsi="Times New Roman" w:cs="Times New Roman"/>
          <w:sz w:val="22"/>
        </w:rPr>
        <w:t xml:space="preserve">enhancements </w:t>
      </w:r>
      <w:r w:rsidR="002315A1">
        <w:rPr>
          <w:rFonts w:ascii="Times New Roman" w:eastAsiaTheme="minorEastAsia" w:hAnsi="Times New Roman" w:cs="Times New Roman"/>
          <w:color w:val="FF0000"/>
          <w:sz w:val="22"/>
        </w:rPr>
        <w:t>[</w:t>
      </w:r>
      <w:commentRangeStart w:id="131"/>
      <w:commentRangeStart w:id="132"/>
      <w:r w:rsidR="00C350EE" w:rsidRPr="00FF3655">
        <w:rPr>
          <w:rFonts w:ascii="Times New Roman" w:eastAsiaTheme="minorEastAsia" w:hAnsi="Times New Roman" w:cs="Times New Roman"/>
          <w:color w:val="FF0000"/>
          <w:sz w:val="22"/>
        </w:rPr>
        <w:t>ppb</w:t>
      </w:r>
      <w:commentRangeEnd w:id="131"/>
      <w:r w:rsidR="002315A1">
        <w:rPr>
          <w:rStyle w:val="CommentReference"/>
        </w:rPr>
        <w:commentReference w:id="131"/>
      </w:r>
      <w:commentRangeEnd w:id="132"/>
      <w:r w:rsidR="006440C3">
        <w:rPr>
          <w:rStyle w:val="CommentReference"/>
        </w:rPr>
        <w:commentReference w:id="132"/>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 </w:t>
      </w:r>
      <w:ins w:id="133" w:author="Daniel Jacob" w:date="2020-08-19T10:10:00Z">
        <w:r w:rsidR="000025CE">
          <w:rPr>
            <w:rFonts w:ascii="Times New Roman" w:eastAsiaTheme="minorEastAsia" w:hAnsi="Times New Roman" w:cs="Times New Roman"/>
            <w:sz w:val="22"/>
          </w:rPr>
          <w:t xml:space="preserve">parameterized </w:t>
        </w:r>
      </w:ins>
      <w:r w:rsidR="000B363E">
        <w:rPr>
          <w:rFonts w:ascii="Times New Roman" w:eastAsiaTheme="minorEastAsia" w:hAnsi="Times New Roman" w:cs="Times New Roman"/>
          <w:sz w:val="22"/>
        </w:rPr>
        <w:t>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r w:rsidR="00C32DA2" w:rsidRPr="00C32DA2">
        <w:rPr>
          <w:rFonts w:ascii="Times New Roman" w:eastAsiaTheme="minorEastAsia" w:hAnsi="Times New Roman" w:cs="Times New Roman"/>
          <w:i/>
          <w:sz w:val="22"/>
        </w:rPr>
        <w:t>i</w:t>
      </w:r>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commentRangeStart w:id="134"/>
      <w:del w:id="135" w:author="Daniel Jacob" w:date="2020-08-19T10:09:00Z">
        <w:r w:rsidR="008E73D3" w:rsidDel="006440C3">
          <w:rPr>
            <w:rFonts w:ascii="Times New Roman" w:eastAsiaTheme="minorEastAsia" w:hAnsi="Times New Roman" w:cs="Times New Roman"/>
            <w:sz w:val="22"/>
          </w:rPr>
          <w:delText>box</w:delText>
        </w:r>
        <w:r w:rsidR="00C32DA2" w:rsidDel="006440C3">
          <w:rPr>
            <w:rFonts w:ascii="Times New Roman" w:eastAsiaTheme="minorEastAsia" w:hAnsi="Times New Roman" w:cs="Times New Roman"/>
            <w:sz w:val="22"/>
          </w:rPr>
          <w:delText xml:space="preserve"> </w:delText>
        </w:r>
      </w:del>
      <w:ins w:id="136" w:author="Daniel Jacob" w:date="2020-08-19T10:09:00Z">
        <w:r w:rsidR="006440C3">
          <w:rPr>
            <w:rFonts w:ascii="Times New Roman" w:eastAsiaTheme="minorEastAsia" w:hAnsi="Times New Roman" w:cs="Times New Roman"/>
            <w:sz w:val="22"/>
          </w:rPr>
          <w:t xml:space="preserve">cell </w:t>
        </w:r>
        <w:commentRangeEnd w:id="134"/>
        <w:r w:rsidR="006440C3">
          <w:rPr>
            <w:rStyle w:val="CommentReference"/>
          </w:rPr>
          <w:commentReference w:id="134"/>
        </w:r>
      </w:ins>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w:commentRangeStart w:id="137"/>
      <w:commentRangeStart w:id="138"/>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137"/>
        <m:r>
          <m:rPr>
            <m:sty m:val="p"/>
          </m:rPr>
          <w:rPr>
            <w:rStyle w:val="CommentReference"/>
          </w:rPr>
          <w:commentReference w:id="137"/>
        </m:r>
        <w:commentRangeEnd w:id="138"/>
        <m:r>
          <m:rPr>
            <m:sty m:val="p"/>
          </m:rPr>
          <w:rPr>
            <w:rStyle w:val="CommentReference"/>
          </w:rPr>
          <w:commentReference w:id="138"/>
        </m:r>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6A4F5C"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12E3D49E"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ins w:id="139" w:author="Daniel Jacob" w:date="2020-08-19T10:09:00Z">
        <w:r w:rsidR="006440C3">
          <w:rPr>
            <w:rFonts w:ascii="Times New Roman" w:eastAsiaTheme="minorEastAsia" w:hAnsi="Times New Roman" w:cs="Times New Roman"/>
            <w:sz w:val="22"/>
          </w:rPr>
          <w:t>dimensionl</w:t>
        </w:r>
      </w:ins>
      <w:ins w:id="140" w:author="Daniel Jacob" w:date="2020-08-19T10:10:00Z">
        <w:r w:rsidR="006440C3">
          <w:rPr>
            <w:rFonts w:ascii="Times New Roman" w:eastAsiaTheme="minorEastAsia" w:hAnsi="Times New Roman" w:cs="Times New Roman"/>
            <w:sz w:val="22"/>
          </w:rPr>
          <w:t xml:space="preserve">ess </w:t>
        </w:r>
      </w:ins>
      <w:del w:id="141" w:author="Daniel Jacob" w:date="2020-08-19T10:15:00Z">
        <w:r w:rsidDel="000025CE">
          <w:rPr>
            <w:rFonts w:ascii="Times New Roman" w:eastAsiaTheme="minorEastAsia" w:hAnsi="Times New Roman" w:cs="Times New Roman"/>
            <w:sz w:val="22"/>
          </w:rPr>
          <w:delText xml:space="preserve">factor </w:delText>
        </w:r>
      </w:del>
      <w:ins w:id="142" w:author="Daniel Jacob" w:date="2020-08-19T10:15:00Z">
        <w:r w:rsidR="000025CE">
          <w:rPr>
            <w:rFonts w:ascii="Times New Roman" w:eastAsiaTheme="minorEastAsia" w:hAnsi="Times New Roman" w:cs="Times New Roman"/>
            <w:sz w:val="22"/>
          </w:rPr>
          <w:t xml:space="preserve">coefficient </w:t>
        </w:r>
      </w:ins>
      <w:r>
        <w:rPr>
          <w:rFonts w:ascii="Times New Roman" w:eastAsiaTheme="minorEastAsia" w:hAnsi="Times New Roman" w:cs="Times New Roman"/>
          <w:sz w:val="22"/>
        </w:rPr>
        <w:t xml:space="preserve">that decreases with the distance of observation </w:t>
      </w:r>
      <w:r>
        <w:rPr>
          <w:rFonts w:ascii="Times New Roman" w:eastAsiaTheme="minorEastAsia" w:hAnsi="Times New Roman" w:cs="Times New Roman"/>
          <w:i/>
          <w:sz w:val="22"/>
        </w:rPr>
        <w:t>i</w:t>
      </w:r>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w:t>
      </w:r>
      <w:ins w:id="143" w:author="Daniel Jacob" w:date="2020-08-19T10:11:00Z">
        <w:r w:rsidR="000025CE">
          <w:rPr>
            <w:rFonts w:ascii="Times New Roman" w:eastAsiaTheme="minorEastAsia" w:hAnsi="Times New Roman" w:cs="Times New Roman"/>
            <w:sz w:val="22"/>
          </w:rPr>
          <w:t xml:space="preserve">the acceleration from </w:t>
        </w:r>
      </w:ins>
      <w:r w:rsidR="00EA75EE">
        <w:rPr>
          <w:rFonts w:ascii="Times New Roman" w:eastAsiaTheme="minorEastAsia" w:hAnsi="Times New Roman" w:cs="Times New Roman"/>
          <w:sz w:val="22"/>
        </w:rPr>
        <w:t xml:space="preserve">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t>
      </w:r>
      <w:commentRangeStart w:id="144"/>
      <w:ins w:id="145" w:author="Daniel Jacob" w:date="2020-08-19T10:11:00Z">
        <w:r w:rsidR="000025CE">
          <w:rPr>
            <w:rFonts w:ascii="Times New Roman" w:eastAsiaTheme="minorEastAsia" w:hAnsi="Times New Roman" w:cs="Times New Roman"/>
            <w:sz w:val="22"/>
          </w:rPr>
          <w:t xml:space="preserve">10-m </w:t>
        </w:r>
      </w:ins>
      <w:commentRangeEnd w:id="144"/>
      <w:ins w:id="146" w:author="Daniel Jacob" w:date="2020-08-19T10:15:00Z">
        <w:r w:rsidR="000025CE">
          <w:rPr>
            <w:rStyle w:val="CommentReference"/>
          </w:rPr>
          <w:commentReference w:id="144"/>
        </w:r>
      </w:ins>
      <w:r w:rsidR="00EA75EE">
        <w:rPr>
          <w:rFonts w:ascii="Times New Roman" w:eastAsiaTheme="minorEastAsia" w:hAnsi="Times New Roman" w:cs="Times New Roman"/>
          <w:sz w:val="22"/>
        </w:rPr>
        <w:t xml:space="preserve">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a length scale for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given by 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commentRangeStart w:id="147"/>
      <w:del w:id="148" w:author="Daniel Jacob" w:date="2020-08-19T10:13:00Z">
        <w:r w:rsidR="00EA75EE" w:rsidRPr="00874DD6" w:rsidDel="000025CE">
          <w:rPr>
            <w:rFonts w:ascii="Times New Roman" w:eastAsiaTheme="minorEastAsia" w:hAnsi="Times New Roman" w:cs="Times New Roman"/>
            <w:i/>
            <w:sz w:val="22"/>
          </w:rPr>
          <w:delText>P</w:delText>
        </w:r>
        <w:r w:rsidR="00EA75EE" w:rsidDel="000025CE">
          <w:rPr>
            <w:rFonts w:ascii="Times New Roman" w:eastAsiaTheme="minorEastAsia" w:hAnsi="Times New Roman" w:cs="Times New Roman"/>
            <w:sz w:val="22"/>
          </w:rPr>
          <w:delText xml:space="preserve"> </w:delText>
        </w:r>
      </w:del>
      <w:ins w:id="149" w:author="Daniel Jacob" w:date="2020-08-19T10:13:00Z">
        <w:r w:rsidR="000025CE">
          <w:rPr>
            <w:rFonts w:ascii="Times New Roman" w:eastAsiaTheme="minorEastAsia" w:hAnsi="Times New Roman" w:cs="Times New Roman"/>
            <w:i/>
            <w:sz w:val="22"/>
          </w:rPr>
          <w:t>p</w:t>
        </w:r>
        <w:r w:rsidR="000025CE">
          <w:rPr>
            <w:rFonts w:ascii="Times New Roman" w:eastAsiaTheme="minorEastAsia" w:hAnsi="Times New Roman" w:cs="Times New Roman"/>
            <w:sz w:val="22"/>
          </w:rPr>
          <w:t xml:space="preserve"> </w:t>
        </w:r>
        <w:commentRangeEnd w:id="147"/>
        <w:r w:rsidR="000025CE">
          <w:rPr>
            <w:rStyle w:val="CommentReference"/>
          </w:rPr>
          <w:commentReference w:id="147"/>
        </w:r>
      </w:ins>
      <w:r w:rsidR="00EA75EE">
        <w:rPr>
          <w:rFonts w:ascii="Times New Roman" w:eastAsiaTheme="minorEastAsia" w:hAnsi="Times New Roman" w:cs="Times New Roman"/>
          <w:sz w:val="22"/>
        </w:rPr>
        <w:t>is the surface pressure.</w:t>
      </w:r>
      <w:r w:rsidR="000B363E">
        <w:rPr>
          <w:rFonts w:ascii="Times New Roman" w:eastAsiaTheme="minorEastAsia" w:hAnsi="Times New Roman" w:cs="Times New Roman"/>
          <w:sz w:val="22"/>
        </w:rPr>
        <w:t xml:space="preserve"> </w:t>
      </w:r>
      <w:ins w:id="150" w:author="Daniel Jacob" w:date="2020-08-19T10:14:00Z">
        <w:r w:rsidR="000025CE">
          <w:rPr>
            <w:rFonts w:ascii="Times New Roman" w:eastAsiaTheme="minorEastAsia" w:hAnsi="Times New Roman" w:cs="Times New Roman"/>
            <w:sz w:val="22"/>
          </w:rPr>
          <w:t>We use wind</w:t>
        </w:r>
      </w:ins>
      <w:ins w:id="151" w:author="Daniel Jacob" w:date="2020-08-19T10:15:00Z">
        <w:r w:rsidR="000025CE">
          <w:rPr>
            <w:rFonts w:ascii="Times New Roman" w:eastAsiaTheme="minorEastAsia" w:hAnsi="Times New Roman" w:cs="Times New Roman"/>
            <w:sz w:val="22"/>
          </w:rPr>
          <w:t xml:space="preserve"> speed</w:t>
        </w:r>
      </w:ins>
      <w:ins w:id="152" w:author="Daniel Jacob" w:date="2020-08-19T10:14:00Z">
        <w:r w:rsidR="000025CE">
          <w:rPr>
            <w:rFonts w:ascii="Times New Roman" w:eastAsiaTheme="minorEastAsia" w:hAnsi="Times New Roman" w:cs="Times New Roman"/>
            <w:sz w:val="22"/>
          </w:rPr>
          <w:t>s from the NASA MERRA-2 database</w:t>
        </w:r>
      </w:ins>
      <w:ins w:id="153" w:author="Daniel Jacob" w:date="2020-08-19T10:15:00Z">
        <w:r w:rsidR="000025CE">
          <w:rPr>
            <w:rFonts w:ascii="Times New Roman" w:eastAsiaTheme="minorEastAsia" w:hAnsi="Times New Roman" w:cs="Times New Roman"/>
            <w:sz w:val="22"/>
          </w:rPr>
          <w:t xml:space="preserve"> (Bosilovich). </w:t>
        </w:r>
      </w:ins>
      <w:r w:rsidR="000B363E">
        <w:rPr>
          <w:rFonts w:ascii="Times New Roman" w:eastAsiaTheme="minorEastAsia" w:hAnsi="Times New Roman" w:cs="Times New Roman"/>
          <w:sz w:val="22"/>
        </w:rPr>
        <w:t xml:space="preserve">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del w:id="154" w:author="Daniel Jacob" w:date="2020-08-19T10:16:00Z">
        <w:r w:rsidR="000B363E" w:rsidDel="000025CE">
          <w:rPr>
            <w:rFonts w:ascii="Times New Roman" w:eastAsiaTheme="minorEastAsia" w:hAnsi="Times New Roman" w:cs="Times New Roman"/>
            <w:sz w:val="22"/>
          </w:rPr>
          <w:delText xml:space="preserve">simple </w:delText>
        </w:r>
      </w:del>
      <w:ins w:id="155" w:author="Daniel Jacob" w:date="2020-08-19T10:16:00Z">
        <w:r w:rsidR="000025CE">
          <w:rPr>
            <w:rFonts w:ascii="Times New Roman" w:eastAsiaTheme="minorEastAsia" w:hAnsi="Times New Roman" w:cs="Times New Roman"/>
            <w:sz w:val="22"/>
          </w:rPr>
          <w:t xml:space="preserve">crude </w:t>
        </w:r>
      </w:ins>
      <w:r w:rsidR="000B363E">
        <w:rPr>
          <w:rFonts w:ascii="Times New Roman" w:eastAsiaTheme="minorEastAsia" w:hAnsi="Times New Roman" w:cs="Times New Roman"/>
          <w:sz w:val="22"/>
        </w:rPr>
        <w:t xml:space="preserve">mass-conserving representation of turbulent diffusion </w:t>
      </w:r>
      <w:del w:id="156" w:author="Daniel Jacob" w:date="2020-08-19T10:16:00Z">
        <w:r w:rsidR="000B363E" w:rsidDel="000025CE">
          <w:rPr>
            <w:rFonts w:ascii="Times New Roman" w:eastAsiaTheme="minorEastAsia" w:hAnsi="Times New Roman" w:cs="Times New Roman"/>
            <w:sz w:val="22"/>
          </w:rPr>
          <w:delText xml:space="preserve">and </w:delText>
        </w:r>
      </w:del>
      <w:ins w:id="157" w:author="Daniel Jacob" w:date="2020-08-19T10:16:00Z">
        <w:r w:rsidR="000025CE">
          <w:rPr>
            <w:rFonts w:ascii="Times New Roman" w:eastAsiaTheme="minorEastAsia" w:hAnsi="Times New Roman" w:cs="Times New Roman"/>
            <w:sz w:val="22"/>
          </w:rPr>
          <w:t xml:space="preserve">to </w:t>
        </w:r>
      </w:ins>
      <w:r w:rsidR="000B363E">
        <w:rPr>
          <w:rFonts w:ascii="Times New Roman" w:eastAsiaTheme="minorEastAsia" w:hAnsi="Times New Roman" w:cs="Times New Roman"/>
          <w:sz w:val="22"/>
        </w:rPr>
        <w:t xml:space="preserve">reduce the sparsity of </w:t>
      </w:r>
      <m:oMath>
        <m:sSup>
          <m:sSupPr>
            <m:ctrlPr>
              <w:rPr>
                <w:rFonts w:ascii="Cambria Math" w:eastAsiaTheme="minorEastAsia" w:hAnsi="Cambria Math" w:cs="Times New Roman"/>
                <w:b/>
                <w:sz w:val="22"/>
              </w:rPr>
            </m:ctrlPr>
          </m:sSupPr>
          <m:e>
            <m:r>
              <w:del w:id="158" w:author="Daniel Jacob" w:date="2020-08-19T10:18:00Z">
                <m:rPr>
                  <m:sty m:val="b"/>
                </m:rPr>
                <w:rPr>
                  <w:rFonts w:ascii="Cambria Math" w:eastAsiaTheme="minorEastAsia" w:hAnsi="Cambria Math" w:cs="Times New Roman"/>
                  <w:sz w:val="22"/>
                </w:rPr>
                <m:t>A</m:t>
              </w:del>
            </m:r>
            <m:r>
              <w:ins w:id="159" w:author="Daniel Jacob" w:date="2020-08-19T10:18:00Z">
                <m:rPr>
                  <m:sty m:val="b"/>
                </m:rPr>
                <w:rPr>
                  <w:rFonts w:ascii="Cambria Math" w:eastAsiaTheme="minorEastAsia" w:hAnsi="Cambria Math" w:cs="Times New Roman"/>
                  <w:sz w:val="22"/>
                </w:rPr>
                <m:t>K</m:t>
              </w:ins>
            </m:r>
          </m:e>
          <m:sup>
            <m:r>
              <m:rPr>
                <m:sty m:val="p"/>
              </m:rPr>
              <w:rPr>
                <w:rFonts w:ascii="Cambria Math" w:eastAsiaTheme="minorEastAsia" w:hAnsi="Cambria Math" w:cs="Times New Roman"/>
                <w:sz w:val="22"/>
              </w:rPr>
              <m:t>(0)</m:t>
            </m:r>
          </m:sup>
        </m:sSup>
        <m:r>
          <w:del w:id="160" w:author="Daniel Jacob" w:date="2020-08-19T10:17:00Z">
            <m:rPr>
              <m:sty m:val="p"/>
            </m:rPr>
            <w:rPr>
              <w:rFonts w:ascii="Cambria Math" w:eastAsiaTheme="minorEastAsia" w:hAnsi="Cambria Math" w:cs="Times New Roman"/>
              <w:sz w:val="22"/>
            </w:rPr>
            <m:t>, which is necessary to efficiently generate an updated Jacobian matrix following the two proposed methods</m:t>
          </w:del>
        </m:r>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51056609"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w:bookmarkStart w:id="161" w:name="_Hlk48724806"/>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bookmarkEnd w:id="161"/>
      <w:del w:id="162" w:author="Daniel Jacob" w:date="2020-08-19T10:22:00Z">
        <w:r w:rsidR="00C81D99" w:rsidDel="00A011AB">
          <w:rPr>
            <w:rFonts w:ascii="Times New Roman" w:eastAsiaTheme="minorEastAsia" w:hAnsi="Times New Roman" w:cs="Times New Roman"/>
            <w:bCs/>
            <w:sz w:val="22"/>
          </w:rPr>
          <w:delText>Because t</w:delText>
        </w:r>
      </w:del>
      <w:ins w:id="163" w:author="Daniel Jacob" w:date="2020-08-19T10:22:00Z">
        <w:r w:rsidR="00A011AB">
          <w:rPr>
            <w:rFonts w:ascii="Times New Roman" w:eastAsiaTheme="minorEastAsia" w:hAnsi="Times New Roman" w:cs="Times New Roman"/>
            <w:bCs/>
            <w:sz w:val="22"/>
          </w:rPr>
          <w:t>T</w:t>
        </w:r>
      </w:ins>
      <w:r w:rsidR="00C81D99">
        <w:rPr>
          <w:rFonts w:ascii="Times New Roman" w:eastAsiaTheme="minorEastAsia" w:hAnsi="Times New Roman" w:cs="Times New Roman"/>
          <w:bCs/>
          <w:sz w:val="22"/>
        </w:rPr>
        <w: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4</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w:t>
      </w:r>
      <w:ins w:id="164" w:author="Daniel Jacob" w:date="2020-08-19T10:22:00Z">
        <w:r w:rsidR="00A011AB">
          <w:rPr>
            <w:rFonts w:ascii="Times New Roman" w:eastAsiaTheme="minorEastAsia" w:hAnsi="Times New Roman" w:cs="Times New Roman"/>
            <w:bCs/>
            <w:sz w:val="22"/>
          </w:rPr>
          <w:t>. Therefore</w:t>
        </w:r>
      </w:ins>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w:t>
      </w:r>
      <w:ins w:id="165" w:author="Daniel Jacob" w:date="2020-08-19T10:22:00Z">
        <w:r w:rsidR="00A011AB">
          <w:rPr>
            <w:rFonts w:ascii="Times New Roman" w:eastAsiaTheme="minorEastAsia" w:hAnsi="Times New Roman" w:cs="Times New Roman"/>
            <w:bCs/>
            <w:sz w:val="22"/>
          </w:rPr>
          <w:t>e</w:t>
        </w:r>
      </w:ins>
      <w:del w:id="166" w:author="Daniel Jacob" w:date="2020-08-19T10:22:00Z">
        <w:r w:rsidR="00C81D99" w:rsidDel="00A011AB">
          <w:rPr>
            <w:rFonts w:ascii="Times New Roman" w:eastAsiaTheme="minorEastAsia" w:hAnsi="Times New Roman" w:cs="Times New Roman"/>
            <w:bCs/>
            <w:sz w:val="22"/>
          </w:rPr>
          <w:delText>is</w:delText>
        </w:r>
      </w:del>
      <w:r w:rsidR="007D4682">
        <w:rPr>
          <w:rFonts w:ascii="Times New Roman" w:eastAsiaTheme="minorEastAsia" w:hAnsi="Times New Roman" w:cs="Times New Roman"/>
          <w:bCs/>
          <w:sz w:val="22"/>
        </w:rPr>
        <w:t xml:space="preserve"> initial estimate</w:t>
      </w:r>
      <w:ins w:id="167" w:author="Daniel Jacob" w:date="2020-08-19T10:19:00Z">
        <w:r w:rsidR="000025CE">
          <w:rPr>
            <w:rFonts w:ascii="Times New Roman" w:eastAsiaTheme="minorEastAsia" w:hAnsi="Times New Roman" w:cs="Times New Roman"/>
            <w:bCs/>
            <w:sz w:val="22"/>
          </w:rPr>
          <w:t xml:space="preserve"> of</w:t>
        </w:r>
      </w:ins>
      <w:r w:rsidR="007D4682">
        <w:rPr>
          <w:rFonts w:ascii="Times New Roman" w:eastAsiaTheme="minorEastAsia" w:hAnsi="Times New Roman" w:cs="Times New Roman"/>
          <w:bCs/>
          <w:sz w:val="22"/>
        </w:rPr>
        <w:t xml:space="preserve"> </w:t>
      </w:r>
      <m:oMath>
        <m:sSup>
          <m:sSupPr>
            <m:ctrlPr>
              <w:ins w:id="168" w:author="Daniel Jacob" w:date="2020-08-19T10:19:00Z">
                <w:rPr>
                  <w:rFonts w:ascii="Cambria Math" w:eastAsiaTheme="minorEastAsia" w:hAnsi="Cambria Math" w:cs="Times New Roman"/>
                  <w:b/>
                  <w:sz w:val="22"/>
                </w:rPr>
              </w:ins>
            </m:ctrlPr>
          </m:sSupPr>
          <m:e>
            <m:r>
              <w:ins w:id="169" w:author="Daniel Jacob" w:date="2020-08-19T10:19:00Z">
                <m:rPr>
                  <m:sty m:val="b"/>
                </m:rPr>
                <w:rPr>
                  <w:rFonts w:ascii="Cambria Math" w:eastAsiaTheme="minorEastAsia" w:hAnsi="Cambria Math" w:cs="Times New Roman"/>
                  <w:sz w:val="22"/>
                </w:rPr>
                <m:t>A</m:t>
              </w:ins>
            </m:r>
          </m:e>
          <m:sup>
            <m:r>
              <w:ins w:id="170" w:author="Daniel Jacob" w:date="2020-08-19T10:19:00Z">
                <m:rPr>
                  <m:sty m:val="p"/>
                </m:rPr>
                <w:rPr>
                  <w:rFonts w:ascii="Cambria Math" w:eastAsiaTheme="minorEastAsia" w:hAnsi="Cambria Math" w:cs="Times New Roman"/>
                  <w:sz w:val="22"/>
                </w:rPr>
                <m:t>(0)</m:t>
              </w:ins>
            </m:r>
          </m:sup>
        </m:sSup>
      </m:oMath>
      <w:ins w:id="171" w:author="Daniel Jacob" w:date="2020-08-19T10:20:00Z">
        <w:r w:rsidR="000025CE">
          <w:rPr>
            <w:rFonts w:ascii="Times New Roman" w:eastAsiaTheme="minorEastAsia" w:hAnsi="Times New Roman" w:cs="Times New Roman"/>
            <w:bCs/>
            <w:sz w:val="22"/>
          </w:rPr>
          <w:t xml:space="preserve"> </w:t>
        </w:r>
      </w:ins>
      <w:del w:id="172" w:author="Daniel Jacob" w:date="2020-08-19T10:20:00Z">
        <w:r w:rsidR="007D4682" w:rsidDel="00A011AB">
          <w:rPr>
            <w:rFonts w:ascii="Times New Roman" w:eastAsiaTheme="minorEastAsia" w:hAnsi="Times New Roman" w:cs="Times New Roman"/>
            <w:bCs/>
            <w:sz w:val="22"/>
          </w:rPr>
          <w:delText xml:space="preserve">will </w:delText>
        </w:r>
      </w:del>
      <w:ins w:id="173" w:author="Daniel Jacob" w:date="2020-08-19T10:20:00Z">
        <w:r w:rsidR="000025CE">
          <w:rPr>
            <w:rFonts w:ascii="Times New Roman" w:eastAsiaTheme="minorEastAsia" w:hAnsi="Times New Roman" w:cs="Times New Roman"/>
            <w:bCs/>
            <w:sz w:val="22"/>
          </w:rPr>
          <w:t xml:space="preserve">already </w:t>
        </w:r>
        <w:r w:rsidR="00A011AB">
          <w:rPr>
            <w:rFonts w:ascii="Times New Roman" w:eastAsiaTheme="minorEastAsia" w:hAnsi="Times New Roman" w:cs="Times New Roman"/>
            <w:bCs/>
            <w:sz w:val="22"/>
          </w:rPr>
          <w:t xml:space="preserve">provides a good approximation </w:t>
        </w:r>
      </w:ins>
      <w:ins w:id="174" w:author="Daniel Jacob" w:date="2020-08-19T10:21:00Z">
        <w:r w:rsidR="00A011AB">
          <w:rPr>
            <w:rFonts w:ascii="Times New Roman" w:eastAsiaTheme="minorEastAsia" w:hAnsi="Times New Roman" w:cs="Times New Roman"/>
            <w:bCs/>
            <w:sz w:val="22"/>
          </w:rPr>
          <w:t xml:space="preserve">of the </w:t>
        </w:r>
      </w:ins>
      <w:del w:id="175" w:author="Daniel Jacob" w:date="2020-08-19T10:21:00Z">
        <w:r w:rsidR="00C81D99" w:rsidDel="00A011AB">
          <w:rPr>
            <w:rFonts w:ascii="Times New Roman" w:eastAsiaTheme="minorEastAsia" w:hAnsi="Times New Roman" w:cs="Times New Roman"/>
            <w:bCs/>
            <w:sz w:val="22"/>
          </w:rPr>
          <w:delText xml:space="preserve">reproduce the </w:delText>
        </w:r>
      </w:del>
      <w:r w:rsidR="00C81D99">
        <w:rPr>
          <w:rFonts w:ascii="Times New Roman" w:eastAsiaTheme="minorEastAsia" w:hAnsi="Times New Roman" w:cs="Times New Roman"/>
          <w:bCs/>
          <w:sz w:val="22"/>
        </w:rPr>
        <w:t xml:space="preserve">patterns of information content </w:t>
      </w:r>
      <w:ins w:id="176" w:author="Daniel Jacob" w:date="2020-08-19T10:21:00Z">
        <w:r w:rsidR="00A011AB">
          <w:rPr>
            <w:rFonts w:ascii="Times New Roman" w:eastAsiaTheme="minorEastAsia" w:hAnsi="Times New Roman" w:cs="Times New Roman"/>
            <w:bCs/>
            <w:sz w:val="22"/>
          </w:rPr>
          <w:t xml:space="preserve">as </w:t>
        </w:r>
      </w:ins>
      <w:r w:rsidR="00C81D99">
        <w:rPr>
          <w:rFonts w:ascii="Times New Roman" w:eastAsiaTheme="minorEastAsia" w:hAnsi="Times New Roman" w:cs="Times New Roman"/>
          <w:bCs/>
          <w:sz w:val="22"/>
        </w:rPr>
        <w:t>determined by the prior errors and observational density</w:t>
      </w:r>
      <w:ins w:id="177" w:author="Daniel Jacob" w:date="2020-08-19T10:21:00Z">
        <w:r w:rsidR="00A011AB">
          <w:rPr>
            <w:rFonts w:ascii="Times New Roman" w:eastAsiaTheme="minorEastAsia" w:hAnsi="Times New Roman" w:cs="Times New Roman"/>
            <w:bCs/>
            <w:sz w:val="22"/>
          </w:rPr>
          <w:t>, and</w:t>
        </w:r>
      </w:ins>
      <w:r w:rsidR="00791912">
        <w:rPr>
          <w:rFonts w:ascii="Times New Roman" w:eastAsiaTheme="minorEastAsia" w:hAnsi="Times New Roman" w:cs="Times New Roman"/>
          <w:bCs/>
          <w:sz w:val="22"/>
        </w:rPr>
        <w:t xml:space="preserve"> despite </w:t>
      </w:r>
      <w:r w:rsidR="009B04A9">
        <w:rPr>
          <w:rFonts w:ascii="Times New Roman" w:eastAsiaTheme="minorEastAsia" w:hAnsi="Times New Roman" w:cs="Times New Roman"/>
          <w:bCs/>
          <w:sz w:val="22"/>
        </w:rPr>
        <w:t xml:space="preserve">the crude </w:t>
      </w:r>
      <w:ins w:id="178" w:author="Daniel Jacob" w:date="2020-08-19T10:23:00Z">
        <w:r w:rsidR="00A011AB">
          <w:rPr>
            <w:rFonts w:ascii="Times New Roman" w:eastAsiaTheme="minorEastAsia" w:hAnsi="Times New Roman" w:cs="Times New Roman"/>
            <w:bCs/>
            <w:sz w:val="22"/>
          </w:rPr>
          <w:t xml:space="preserve">but neutral </w:t>
        </w:r>
      </w:ins>
      <w:ins w:id="179" w:author="Daniel Jacob" w:date="2020-08-19T10:24:00Z">
        <w:r w:rsidR="00A011AB">
          <w:rPr>
            <w:rFonts w:ascii="Times New Roman" w:eastAsiaTheme="minorEastAsia" w:hAnsi="Times New Roman" w:cs="Times New Roman"/>
            <w:bCs/>
            <w:sz w:val="22"/>
          </w:rPr>
          <w:t xml:space="preserve">estimate of </w:t>
        </w:r>
        <w:r w:rsidR="00A011AB">
          <w:rPr>
            <w:rFonts w:ascii="Times New Roman" w:eastAsiaTheme="minorEastAsia" w:hAnsi="Times New Roman" w:cs="Times New Roman"/>
            <w:b/>
            <w:sz w:val="22"/>
          </w:rPr>
          <w:t>K</w:t>
        </w:r>
      </w:ins>
      <w:del w:id="180" w:author="Daniel Jacob" w:date="2020-08-19T10:24:00Z">
        <w:r w:rsidR="009B04A9" w:rsidDel="00A011AB">
          <w:rPr>
            <w:rFonts w:ascii="Times New Roman" w:eastAsiaTheme="minorEastAsia" w:hAnsi="Times New Roman" w:cs="Times New Roman"/>
            <w:bCs/>
            <w:sz w:val="22"/>
          </w:rPr>
          <w:delText>representation of transport</w:delText>
        </w:r>
      </w:del>
      <w:r w:rsidR="00791912">
        <w:rPr>
          <w:rFonts w:ascii="Times New Roman" w:eastAsiaTheme="minorEastAsia" w:hAnsi="Times New Roman" w:cs="Times New Roman"/>
          <w:bCs/>
          <w:sz w:val="22"/>
        </w:rPr>
        <w:t>.</w:t>
      </w:r>
      <w:ins w:id="181" w:author="Daniel Jacob" w:date="2020-08-19T10:21:00Z">
        <w:r w:rsidR="00A011AB">
          <w:rPr>
            <w:rFonts w:ascii="Times New Roman" w:eastAsiaTheme="minorEastAsia" w:hAnsi="Times New Roman" w:cs="Times New Roman"/>
            <w:bCs/>
            <w:sz w:val="22"/>
          </w:rPr>
          <w:t xml:space="preserve"> This will be </w:t>
        </w:r>
      </w:ins>
      <w:ins w:id="182" w:author="Daniel Jacob" w:date="2020-08-19T10:22:00Z">
        <w:r w:rsidR="00A011AB">
          <w:rPr>
            <w:rFonts w:ascii="Times New Roman" w:eastAsiaTheme="minorEastAsia" w:hAnsi="Times New Roman" w:cs="Times New Roman"/>
            <w:bCs/>
            <w:sz w:val="22"/>
          </w:rPr>
          <w:t>illustrated</w:t>
        </w:r>
      </w:ins>
      <w:ins w:id="183" w:author="Daniel Jacob" w:date="2020-08-19T10:21:00Z">
        <w:r w:rsidR="00A011AB">
          <w:rPr>
            <w:rFonts w:ascii="Times New Roman" w:eastAsiaTheme="minorEastAsia" w:hAnsi="Times New Roman" w:cs="Times New Roman"/>
            <w:bCs/>
            <w:sz w:val="22"/>
          </w:rPr>
          <w:t xml:space="preserve"> in Section 3.</w:t>
        </w:r>
      </w:ins>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0FAF6B29"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aggregates grid cells elsewhere</w:t>
      </w:r>
      <w:r w:rsidR="008959C4" w:rsidRPr="00B67C69">
        <w:rPr>
          <w:rFonts w:ascii="Times New Roman" w:hAnsi="Times New Roman" w:cs="Times New Roman"/>
          <w:color w:val="000000" w:themeColor="text1"/>
          <w:sz w:val="22"/>
        </w:rPr>
        <w:t xml:space="preserve"> (upper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sensitivities of each state vector element</w:t>
      </w:r>
      <w:r w:rsidR="004A61FE" w:rsidRPr="00B67C69">
        <w:rPr>
          <w:rFonts w:ascii="Times New Roman" w:hAnsi="Times New Roman" w:cs="Times New Roman"/>
          <w:color w:val="000000" w:themeColor="text1"/>
          <w:sz w:val="22"/>
        </w:rPr>
        <w:t xml:space="preserve">, referred to here as the DOFS per cluster. </w:t>
      </w:r>
      <w:r w:rsidR="008C0A5A" w:rsidRPr="00B67C69">
        <w:rPr>
          <w:rFonts w:ascii="Times New Roman" w:hAnsi="Times New Roman" w:cs="Times New Roman"/>
          <w:color w:val="000000" w:themeColor="text1"/>
          <w:sz w:val="22"/>
        </w:rPr>
        <w:t xml:space="preserve">To construct this grid, the </w:t>
      </w:r>
      <w:r w:rsidR="00D76230" w:rsidRPr="00B67C69">
        <w:rPr>
          <w:rFonts w:ascii="Times New Roman" w:hAnsi="Times New Roman" w:cs="Times New Roman"/>
          <w:color w:val="000000" w:themeColor="text1"/>
          <w:sz w:val="22"/>
        </w:rPr>
        <w:t>state vector</w:t>
      </w:r>
      <w:r w:rsidR="008C0A5A" w:rsidRPr="00B67C69">
        <w:rPr>
          <w:rFonts w:ascii="Times New Roman" w:hAnsi="Times New Roman" w:cs="Times New Roman"/>
          <w:color w:val="000000" w:themeColor="text1"/>
          <w:sz w:val="22"/>
        </w:rPr>
        <w:t xml:space="preserve"> is first defined</w:t>
      </w:r>
      <w:r w:rsidR="00423FCE"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as</w:t>
      </w:r>
      <w:r w:rsidR="00423FCE" w:rsidRPr="00B67C69">
        <w:rPr>
          <w:rFonts w:ascii="Times New Roman" w:hAnsi="Times New Roman" w:cs="Times New Roman"/>
          <w:color w:val="000000" w:themeColor="text1"/>
          <w:sz w:val="22"/>
        </w:rPr>
        <w:t xml:space="preserve"> </w:t>
      </w:r>
      <w:r w:rsidR="007F6969" w:rsidRPr="00B67C69">
        <w:rPr>
          <w:rFonts w:ascii="Times New Roman" w:hAnsi="Times New Roman" w:cs="Times New Roman"/>
          <w:color w:val="000000" w:themeColor="text1"/>
          <w:sz w:val="22"/>
        </w:rPr>
        <w:t xml:space="preserve">a single element that encompasses the inversion domain. </w:t>
      </w:r>
      <w:r w:rsidR="008C0A5A" w:rsidRPr="00B67C69">
        <w:rPr>
          <w:rFonts w:ascii="Times New Roman" w:hAnsi="Times New Roman" w:cs="Times New Roman"/>
          <w:color w:val="000000" w:themeColor="text1"/>
          <w:sz w:val="22"/>
        </w:rPr>
        <w:t>The</w:t>
      </w:r>
      <w:r w:rsidR="004A61FE" w:rsidRPr="00B67C69">
        <w:rPr>
          <w:rFonts w:ascii="Times New Roman" w:hAnsi="Times New Roman" w:cs="Times New Roman"/>
          <w:color w:val="000000" w:themeColor="text1"/>
          <w:sz w:val="22"/>
        </w:rPr>
        <w:t xml:space="preserve"> native-resolution grid cells with the highest averaging kernel sensitivi</w:t>
      </w:r>
      <w:r w:rsidR="00D76230" w:rsidRPr="00B67C69">
        <w:rPr>
          <w:rFonts w:ascii="Times New Roman" w:hAnsi="Times New Roman" w:cs="Times New Roman"/>
          <w:color w:val="000000" w:themeColor="text1"/>
          <w:sz w:val="22"/>
        </w:rPr>
        <w:t>ties</w:t>
      </w:r>
      <w:r w:rsidR="008C0A5A" w:rsidRPr="00B67C69">
        <w:rPr>
          <w:rFonts w:ascii="Times New Roman" w:hAnsi="Times New Roman" w:cs="Times New Roman"/>
          <w:color w:val="000000" w:themeColor="text1"/>
          <w:sz w:val="22"/>
        </w:rPr>
        <w:t xml:space="preserve"> are then added </w:t>
      </w:r>
      <w:ins w:id="184" w:author="Daniel Jacob" w:date="2020-08-19T10:58:00Z">
        <w:r w:rsidR="00E91496">
          <w:rPr>
            <w:rFonts w:ascii="Times New Roman" w:hAnsi="Times New Roman" w:cs="Times New Roman"/>
            <w:color w:val="000000" w:themeColor="text1"/>
            <w:sz w:val="22"/>
          </w:rPr>
          <w:t xml:space="preserve">one-by-one </w:t>
        </w:r>
      </w:ins>
      <w:r w:rsidR="008C0A5A" w:rsidRPr="00B67C69">
        <w:rPr>
          <w:rFonts w:ascii="Times New Roman" w:hAnsi="Times New Roman" w:cs="Times New Roman"/>
          <w:color w:val="000000" w:themeColor="text1"/>
          <w:sz w:val="22"/>
        </w:rPr>
        <w:t>to the state vector</w:t>
      </w:r>
      <w:r w:rsidR="004A61FE" w:rsidRPr="00B67C69">
        <w:rPr>
          <w:rFonts w:ascii="Times New Roman" w:hAnsi="Times New Roman" w:cs="Times New Roman"/>
          <w:color w:val="000000" w:themeColor="text1"/>
          <w:sz w:val="22"/>
        </w:rPr>
        <w:t>.</w:t>
      </w:r>
      <w:r w:rsidR="00D76230" w:rsidRPr="00B67C69">
        <w:rPr>
          <w:rFonts w:ascii="Times New Roman" w:hAnsi="Times New Roman" w:cs="Times New Roman"/>
          <w:color w:val="000000" w:themeColor="text1"/>
          <w:sz w:val="22"/>
        </w:rPr>
        <w:t xml:space="preserve"> </w:t>
      </w:r>
      <w:r w:rsidR="001A5606" w:rsidRPr="00B67C69">
        <w:rPr>
          <w:rFonts w:ascii="Times New Roman" w:hAnsi="Times New Roman" w:cs="Times New Roman"/>
          <w:color w:val="000000" w:themeColor="text1"/>
          <w:sz w:val="22"/>
        </w:rPr>
        <w:t xml:space="preserve">For each new </w:t>
      </w:r>
      <w:r w:rsidR="00423FCE" w:rsidRPr="00B67C69">
        <w:rPr>
          <w:rFonts w:ascii="Times New Roman" w:hAnsi="Times New Roman" w:cs="Times New Roman"/>
          <w:color w:val="000000" w:themeColor="text1"/>
          <w:sz w:val="22"/>
        </w:rPr>
        <w:t>element</w:t>
      </w:r>
      <w:r w:rsidR="007F6969" w:rsidRPr="00B67C69">
        <w:rPr>
          <w:rFonts w:ascii="Times New Roman" w:hAnsi="Times New Roman"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1A5606" w:rsidRPr="00B67C69">
        <w:rPr>
          <w:rFonts w:ascii="Times New Roman" w:hAnsi="Times New Roman" w:cs="Times New Roman"/>
          <w:color w:val="000000" w:themeColor="text1"/>
          <w:sz w:val="22"/>
        </w:rPr>
        <w:t>,</w:t>
      </w:r>
      <w:r w:rsidR="00D76230" w:rsidRPr="00B67C69">
        <w:rPr>
          <w:rFonts w:ascii="Times New Roman" w:hAnsi="Times New Roman" w:cs="Times New Roman"/>
          <w:color w:val="000000" w:themeColor="text1"/>
          <w:sz w:val="22"/>
        </w:rPr>
        <w:t xml:space="preserve"> </w:t>
      </w:r>
      <w:r w:rsidR="00423FCE" w:rsidRPr="00B67C69">
        <w:rPr>
          <w:rFonts w:ascii="Times New Roman" w:hAnsi="Times New Roman" w:cs="Times New Roman"/>
          <w:color w:val="000000" w:themeColor="text1"/>
          <w:sz w:val="22"/>
        </w:rPr>
        <w:t>we</w:t>
      </w:r>
      <w:r w:rsidR="00425B90" w:rsidRPr="00B67C69">
        <w:rPr>
          <w:rFonts w:ascii="Times New Roman" w:hAnsi="Times New Roman" w:cs="Times New Roman"/>
          <w:color w:val="000000" w:themeColor="text1"/>
          <w:sz w:val="22"/>
        </w:rPr>
        <w:t xml:space="preserve"> calculat</w:t>
      </w:r>
      <w:r w:rsidR="00423FCE" w:rsidRPr="00B67C69">
        <w:rPr>
          <w:rFonts w:ascii="Times New Roman" w:hAnsi="Times New Roman" w:cs="Times New Roman"/>
          <w:color w:val="000000" w:themeColor="text1"/>
          <w:sz w:val="22"/>
        </w:rPr>
        <w:t>e</w:t>
      </w:r>
      <w:r w:rsidR="00425B90" w:rsidRPr="00B67C69">
        <w:rPr>
          <w:rFonts w:ascii="Times New Roman" w:hAnsi="Times New Roman" w:cs="Times New Roman"/>
          <w:color w:val="000000" w:themeColor="text1"/>
          <w:sz w:val="22"/>
        </w:rPr>
        <w:t xml:space="preserve"> the </w:t>
      </w:r>
      <w:r w:rsidR="008C0A5A" w:rsidRPr="00B67C69">
        <w:rPr>
          <w:rFonts w:ascii="Times New Roman" w:hAnsi="Times New Roman" w:cs="Times New Roman"/>
          <w:color w:val="000000" w:themeColor="text1"/>
          <w:sz w:val="22"/>
        </w:rPr>
        <w:t xml:space="preserve">corresponding Jacobian matrix column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ins w:id="185" w:author="Daniel Jacob" w:date="2020-08-19T10:54:00Z">
        <w:r w:rsidR="00291419">
          <w:rPr>
            <w:rFonts w:ascii="Times New Roman" w:hAnsi="Times New Roman" w:cs="Times New Roman"/>
            <w:color w:val="000000" w:themeColor="text1"/>
            <w:sz w:val="22"/>
          </w:rPr>
          <w:t xml:space="preserve"> and the resulting </w:t>
        </w:r>
      </w:ins>
      <w:ins w:id="186" w:author="Daniel Jacob" w:date="2020-08-19T10:58:00Z">
        <w:r w:rsidR="00E91496">
          <w:rPr>
            <w:rFonts w:ascii="Times New Roman" w:hAnsi="Times New Roman" w:cs="Times New Roman"/>
            <w:color w:val="000000" w:themeColor="text1"/>
            <w:sz w:val="22"/>
          </w:rPr>
          <w:t xml:space="preserve">increase in </w:t>
        </w:r>
      </w:ins>
      <w:ins w:id="187" w:author="Daniel Jacob" w:date="2020-08-19T10:54:00Z">
        <w:r w:rsidR="00291419">
          <w:rPr>
            <w:rFonts w:ascii="Times New Roman" w:hAnsi="Times New Roman" w:cs="Times New Roman"/>
            <w:color w:val="000000" w:themeColor="text1"/>
            <w:sz w:val="22"/>
          </w:rPr>
          <w:t xml:space="preserve">DOFS. </w:t>
        </w:r>
      </w:ins>
      <w:del w:id="188" w:author="Daniel Jacob" w:date="2020-08-19T10:54:00Z">
        <w:r w:rsidR="00425B90" w:rsidRPr="00B67C69" w:rsidDel="00291419">
          <w:rPr>
            <w:rFonts w:ascii="Times New Roman" w:hAnsi="Times New Roman" w:cs="Times New Roman"/>
            <w:color w:val="000000" w:themeColor="text1"/>
            <w:sz w:val="22"/>
          </w:rPr>
          <w:delText xml:space="preserve">. </w:delText>
        </w:r>
      </w:del>
      <w:commentRangeStart w:id="189"/>
      <w:del w:id="190" w:author="Daniel Jacob" w:date="2020-08-19T10:57:00Z">
        <w:r w:rsidR="007F6969" w:rsidRPr="00B67C69" w:rsidDel="00E91496">
          <w:rPr>
            <w:rFonts w:ascii="Times New Roman" w:hAnsi="Times New Roman" w:cs="Times New Roman"/>
            <w:color w:val="000000" w:themeColor="text1"/>
            <w:sz w:val="22"/>
          </w:rPr>
          <w:delText xml:space="preserve">In an inversion </w:delText>
        </w:r>
        <w:r w:rsidR="008C0A5A" w:rsidRPr="00B67C69" w:rsidDel="00E91496">
          <w:rPr>
            <w:rFonts w:ascii="Times New Roman" w:hAnsi="Times New Roman" w:cs="Times New Roman"/>
            <w:color w:val="000000" w:themeColor="text1"/>
            <w:sz w:val="22"/>
          </w:rPr>
          <w:delText xml:space="preserve">that </w:delText>
        </w:r>
        <w:r w:rsidR="007F6969" w:rsidRPr="00B67C69" w:rsidDel="00E91496">
          <w:rPr>
            <w:rFonts w:ascii="Times New Roman" w:hAnsi="Times New Roman" w:cs="Times New Roman"/>
            <w:color w:val="000000" w:themeColor="text1"/>
            <w:sz w:val="22"/>
          </w:rPr>
          <w:delText>optimiz</w:delText>
        </w:r>
        <w:r w:rsidR="008C0A5A" w:rsidRPr="00B67C69" w:rsidDel="00E91496">
          <w:rPr>
            <w:rFonts w:ascii="Times New Roman" w:hAnsi="Times New Roman" w:cs="Times New Roman"/>
            <w:color w:val="000000" w:themeColor="text1"/>
            <w:sz w:val="22"/>
          </w:rPr>
          <w:delText>es</w:delText>
        </w:r>
        <w:r w:rsidR="007F6969" w:rsidRPr="00B67C69" w:rsidDel="00E91496">
          <w:rPr>
            <w:rFonts w:ascii="Times New Roman" w:hAnsi="Times New Roman" w:cs="Times New Roman"/>
            <w:color w:val="000000" w:themeColor="text1"/>
            <w:sz w:val="22"/>
          </w:rPr>
          <w:delText xml:space="preserve"> scaling factors, we can </w:delText>
        </w:r>
        <w:r w:rsidR="008C0A5A" w:rsidRPr="00B67C69" w:rsidDel="00E91496">
          <w:rPr>
            <w:rFonts w:ascii="Times New Roman" w:hAnsi="Times New Roman" w:cs="Times New Roman"/>
            <w:color w:val="000000" w:themeColor="text1"/>
            <w:sz w:val="22"/>
          </w:rPr>
          <w:delText xml:space="preserve">easily </w:delText>
        </w:r>
        <w:r w:rsidR="007F6969" w:rsidRPr="00B67C69" w:rsidDel="00E91496">
          <w:rPr>
            <w:rFonts w:ascii="Times New Roman" w:hAnsi="Times New Roman" w:cs="Times New Roman"/>
            <w:color w:val="000000" w:themeColor="text1"/>
            <w:sz w:val="22"/>
          </w:rPr>
          <w:delText xml:space="preserve">solve the inversion </w:delText>
        </w:r>
        <w:r w:rsidR="00425B90" w:rsidRPr="00B67C69" w:rsidDel="00E91496">
          <w:rPr>
            <w:rFonts w:ascii="Times New Roman" w:hAnsi="Times New Roman" w:cs="Times New Roman"/>
            <w:color w:val="000000" w:themeColor="text1"/>
            <w:sz w:val="22"/>
          </w:rPr>
          <w:delText xml:space="preserve">and calculate the </w:delText>
        </w:r>
        <w:r w:rsidR="004A61FE" w:rsidRPr="00B67C69" w:rsidDel="00E91496">
          <w:rPr>
            <w:rFonts w:ascii="Times New Roman" w:hAnsi="Times New Roman" w:cs="Times New Roman"/>
            <w:color w:val="000000" w:themeColor="text1"/>
            <w:sz w:val="22"/>
          </w:rPr>
          <w:delText xml:space="preserve">DOFS per cluster. </w:delText>
        </w:r>
        <w:r w:rsidR="007F6969" w:rsidRPr="00B67C69" w:rsidDel="00E91496">
          <w:rPr>
            <w:rFonts w:ascii="Times New Roman" w:hAnsi="Times New Roman" w:cs="Times New Roman"/>
            <w:color w:val="000000" w:themeColor="text1"/>
            <w:sz w:val="22"/>
          </w:rPr>
          <w:delText xml:space="preserve">In an inversion optimizing absolute emissions, the sensitivity of the observations to the background cluster must be found for each new state vector. To avoid the added computational cost of this calculation, the inversion can be solved at intervals throughout state vector </w:delText>
        </w:r>
        <w:r w:rsidR="008C0A5A" w:rsidRPr="00B67C69" w:rsidDel="00E91496">
          <w:rPr>
            <w:rFonts w:ascii="Times New Roman" w:hAnsi="Times New Roman" w:cs="Times New Roman"/>
            <w:color w:val="000000" w:themeColor="text1"/>
            <w:sz w:val="22"/>
          </w:rPr>
          <w:delText xml:space="preserve">construction </w:delText>
        </w:r>
        <w:r w:rsidR="007F6969" w:rsidRPr="00B67C69" w:rsidDel="00E91496">
          <w:rPr>
            <w:rFonts w:ascii="Times New Roman" w:hAnsi="Times New Roman" w:cs="Times New Roman"/>
            <w:color w:val="000000" w:themeColor="text1"/>
            <w:sz w:val="22"/>
          </w:rPr>
          <w:delText>(e.g. after every 50 new state vector element</w:delText>
        </w:r>
        <w:r w:rsidR="000D12A7" w:rsidRPr="00B67C69" w:rsidDel="00E91496">
          <w:rPr>
            <w:rFonts w:ascii="Times New Roman" w:hAnsi="Times New Roman" w:cs="Times New Roman"/>
            <w:color w:val="000000" w:themeColor="text1"/>
            <w:sz w:val="22"/>
          </w:rPr>
          <w:delText xml:space="preserve">s). </w:delText>
        </w:r>
        <w:r w:rsidR="008C0A5A" w:rsidRPr="00B67C69" w:rsidDel="00E91496">
          <w:rPr>
            <w:rFonts w:ascii="Times New Roman" w:hAnsi="Times New Roman" w:cs="Times New Roman"/>
            <w:color w:val="000000" w:themeColor="text1"/>
            <w:sz w:val="22"/>
          </w:rPr>
          <w:delText xml:space="preserve">In </w:delText>
        </w:r>
      </w:del>
      <w:commentRangeEnd w:id="189"/>
      <w:r w:rsidR="00E91496">
        <w:rPr>
          <w:rStyle w:val="CommentReference"/>
        </w:rPr>
        <w:commentReference w:id="189"/>
      </w:r>
      <w:del w:id="191" w:author="Daniel Jacob" w:date="2020-08-19T10:57:00Z">
        <w:r w:rsidR="008C0A5A" w:rsidRPr="00B67C69" w:rsidDel="00E91496">
          <w:rPr>
            <w:rFonts w:ascii="Times New Roman" w:hAnsi="Times New Roman" w:cs="Times New Roman"/>
            <w:color w:val="000000" w:themeColor="text1"/>
            <w:sz w:val="22"/>
          </w:rPr>
          <w:delText xml:space="preserve">both cases, </w:delText>
        </w:r>
        <w:r w:rsidR="000D12A7" w:rsidRPr="00B67C69" w:rsidDel="00E91496">
          <w:rPr>
            <w:rFonts w:ascii="Times New Roman" w:hAnsi="Times New Roman" w:cs="Times New Roman"/>
            <w:color w:val="000000" w:themeColor="text1"/>
            <w:sz w:val="22"/>
          </w:rPr>
          <w:delText>t</w:delText>
        </w:r>
      </w:del>
      <w:del w:id="192" w:author="Daniel Jacob" w:date="2020-08-19T10:59:00Z">
        <w:r w:rsidR="000D12A7" w:rsidRPr="00B67C69" w:rsidDel="00E91496">
          <w:rPr>
            <w:rFonts w:ascii="Times New Roman" w:hAnsi="Times New Roman" w:cs="Times New Roman"/>
            <w:color w:val="000000" w:themeColor="text1"/>
            <w:sz w:val="22"/>
          </w:rPr>
          <w:delText xml:space="preserve">he DOFS per cluster will increase </w:delText>
        </w:r>
        <w:r w:rsidR="00B67C69" w:rsidRPr="00B67C69" w:rsidDel="00E91496">
          <w:rPr>
            <w:rFonts w:ascii="Times New Roman" w:hAnsi="Times New Roman" w:cs="Times New Roman"/>
            <w:color w:val="000000" w:themeColor="text1"/>
            <w:sz w:val="22"/>
          </w:rPr>
          <w:delText xml:space="preserve">with the state vector dimension </w:delText>
        </w:r>
        <w:r w:rsidR="000D12A7" w:rsidRPr="00B67C69" w:rsidDel="00E91496">
          <w:rPr>
            <w:rFonts w:ascii="Times New Roman" w:hAnsi="Times New Roman" w:cs="Times New Roman"/>
            <w:color w:val="000000" w:themeColor="text1"/>
            <w:sz w:val="22"/>
          </w:rPr>
          <w:delText xml:space="preserve">if the observations </w:delText>
        </w:r>
        <w:r w:rsidR="008C0A5A" w:rsidRPr="00B67C69" w:rsidDel="00E91496">
          <w:rPr>
            <w:rFonts w:ascii="Times New Roman" w:hAnsi="Times New Roman" w:cs="Times New Roman"/>
            <w:color w:val="000000" w:themeColor="text1"/>
            <w:sz w:val="22"/>
          </w:rPr>
          <w:delText>are able to constrain</w:delText>
        </w:r>
        <w:r w:rsidR="000D12A7" w:rsidRPr="00B67C69" w:rsidDel="00E91496">
          <w:rPr>
            <w:rFonts w:ascii="Times New Roman" w:hAnsi="Times New Roman" w:cs="Times New Roman"/>
            <w:color w:val="000000" w:themeColor="text1"/>
            <w:sz w:val="22"/>
          </w:rPr>
          <w:delText xml:space="preserve"> the new state vector element</w:delText>
        </w:r>
        <w:r w:rsidR="007C15B6" w:rsidDel="00E91496">
          <w:rPr>
            <w:rFonts w:ascii="Times New Roman" w:hAnsi="Times New Roman" w:cs="Times New Roman"/>
            <w:color w:val="000000" w:themeColor="text1"/>
            <w:sz w:val="22"/>
          </w:rPr>
          <w:delText>s</w:delText>
        </w:r>
        <w:r w:rsidR="008C0A5A" w:rsidRPr="00B67C69" w:rsidDel="00E91496">
          <w:rPr>
            <w:rFonts w:ascii="Times New Roman" w:hAnsi="Times New Roman" w:cs="Times New Roman"/>
            <w:color w:val="000000" w:themeColor="text1"/>
            <w:sz w:val="22"/>
          </w:rPr>
          <w:delText>. When</w:delText>
        </w:r>
      </w:del>
      <w:ins w:id="193" w:author="Daniel Jacob" w:date="2020-08-19T10:59:00Z">
        <w:r w:rsidR="00E91496">
          <w:rPr>
            <w:rFonts w:ascii="Times New Roman" w:hAnsi="Times New Roman" w:cs="Times New Roman"/>
            <w:color w:val="000000" w:themeColor="text1"/>
            <w:sz w:val="22"/>
          </w:rPr>
          <w:t>Eventually</w:t>
        </w:r>
      </w:ins>
      <w:r w:rsidR="008C0A5A" w:rsidRPr="00B67C69">
        <w:rPr>
          <w:rFonts w:ascii="Times New Roman" w:hAnsi="Times New Roman" w:cs="Times New Roman"/>
          <w:color w:val="000000" w:themeColor="text1"/>
          <w:sz w:val="22"/>
        </w:rPr>
        <w:t xml:space="preserve"> the DOFS </w:t>
      </w:r>
      <w:del w:id="194" w:author="Daniel Jacob" w:date="2020-08-19T10:59:00Z">
        <w:r w:rsidR="008C0A5A" w:rsidRPr="00B67C69" w:rsidDel="00E91496">
          <w:rPr>
            <w:rFonts w:ascii="Times New Roman" w:hAnsi="Times New Roman" w:cs="Times New Roman"/>
            <w:color w:val="000000" w:themeColor="text1"/>
            <w:sz w:val="22"/>
          </w:rPr>
          <w:delText>per cluster stops increasing</w:delText>
        </w:r>
      </w:del>
      <w:ins w:id="195" w:author="Daniel Jacob" w:date="2020-08-19T10:59:00Z">
        <w:r w:rsidR="00E91496">
          <w:rPr>
            <w:rFonts w:ascii="Times New Roman" w:hAnsi="Times New Roman" w:cs="Times New Roman"/>
            <w:color w:val="000000" w:themeColor="text1"/>
            <w:sz w:val="22"/>
          </w:rPr>
          <w:t>level off</w:t>
        </w:r>
      </w:ins>
      <w:r w:rsidR="008C0A5A" w:rsidRPr="00B67C69">
        <w:rPr>
          <w:rFonts w:ascii="Times New Roman" w:hAnsi="Times New Roman" w:cs="Times New Roman"/>
          <w:color w:val="000000" w:themeColor="text1"/>
          <w:sz w:val="22"/>
        </w:rPr>
        <w:t xml:space="preserve">, </w:t>
      </w:r>
      <w:ins w:id="196" w:author="Daniel Jacob" w:date="2020-08-19T10:59:00Z">
        <w:r w:rsidR="00E91496">
          <w:rPr>
            <w:rFonts w:ascii="Times New Roman" w:hAnsi="Times New Roman" w:cs="Times New Roman"/>
            <w:color w:val="000000" w:themeColor="text1"/>
            <w:sz w:val="22"/>
          </w:rPr>
          <w:t xml:space="preserve">at which point we start adding instead </w:t>
        </w:r>
      </w:ins>
      <w:r w:rsidR="008C0A5A" w:rsidRPr="00B67C69">
        <w:rPr>
          <w:rFonts w:ascii="Times New Roman" w:hAnsi="Times New Roman" w:cs="Times New Roman"/>
          <w:color w:val="000000" w:themeColor="text1"/>
          <w:sz w:val="22"/>
        </w:rPr>
        <w:t>clusters of two or more native-resolution grid cells</w:t>
      </w:r>
      <w:del w:id="197" w:author="Daniel Jacob" w:date="2020-08-19T11:00:00Z">
        <w:r w:rsidR="008C0A5A" w:rsidRPr="00B67C69" w:rsidDel="00E91496">
          <w:rPr>
            <w:rFonts w:ascii="Times New Roman" w:hAnsi="Times New Roman" w:cs="Times New Roman"/>
            <w:color w:val="000000" w:themeColor="text1"/>
            <w:sz w:val="22"/>
          </w:rPr>
          <w:delText xml:space="preserve"> </w:delText>
        </w:r>
      </w:del>
      <w:ins w:id="198" w:author="Daniel Jacob" w:date="2020-08-19T11:00:00Z">
        <w:r w:rsidR="00E91496">
          <w:rPr>
            <w:rFonts w:ascii="Times New Roman" w:hAnsi="Times New Roman" w:cs="Times New Roman"/>
            <w:color w:val="000000" w:themeColor="text1"/>
            <w:sz w:val="22"/>
          </w:rPr>
          <w:t xml:space="preserve">and repeat the operation. </w:t>
        </w:r>
      </w:ins>
      <w:del w:id="199" w:author="Daniel Jacob" w:date="2020-08-19T11:00:00Z">
        <w:r w:rsidR="008C0A5A" w:rsidRPr="00B67C69" w:rsidDel="00E91496">
          <w:rPr>
            <w:rFonts w:ascii="Times New Roman" w:hAnsi="Times New Roman" w:cs="Times New Roman"/>
            <w:color w:val="000000" w:themeColor="text1"/>
            <w:sz w:val="22"/>
          </w:rPr>
          <w:delText>are added to the state vector</w:delText>
        </w:r>
      </w:del>
      <w:r w:rsidR="008C0A5A" w:rsidRPr="00B67C69">
        <w:rPr>
          <w:rFonts w:ascii="Times New Roman" w:hAnsi="Times New Roman" w:cs="Times New Roman"/>
          <w:color w:val="000000" w:themeColor="text1"/>
          <w:sz w:val="22"/>
        </w:rPr>
        <w:t xml:space="preserve">. Clusters </w:t>
      </w:r>
      <w:del w:id="200" w:author="Daniel Jacob" w:date="2020-08-19T11:00:00Z">
        <w:r w:rsidR="008C0A5A" w:rsidRPr="00B67C69" w:rsidDel="00E91496">
          <w:rPr>
            <w:rFonts w:ascii="Times New Roman" w:hAnsi="Times New Roman" w:cs="Times New Roman"/>
            <w:color w:val="000000" w:themeColor="text1"/>
            <w:sz w:val="22"/>
          </w:rPr>
          <w:delText xml:space="preserve">are </w:delText>
        </w:r>
      </w:del>
      <w:ins w:id="201" w:author="Daniel Jacob" w:date="2020-08-19T11:00:00Z">
        <w:r w:rsidR="00E91496">
          <w:rPr>
            <w:rFonts w:ascii="Times New Roman" w:hAnsi="Times New Roman" w:cs="Times New Roman"/>
            <w:color w:val="000000" w:themeColor="text1"/>
            <w:sz w:val="22"/>
          </w:rPr>
          <w:t xml:space="preserve">can be </w:t>
        </w:r>
      </w:ins>
      <w:r w:rsidR="008C0A5A" w:rsidRPr="00B67C69">
        <w:rPr>
          <w:rFonts w:ascii="Times New Roman" w:hAnsi="Times New Roman" w:cs="Times New Roman"/>
          <w:color w:val="000000" w:themeColor="text1"/>
          <w:sz w:val="22"/>
        </w:rPr>
        <w:t>generated by</w:t>
      </w:r>
      <w:ins w:id="202" w:author="Daniel Jacob" w:date="2020-08-19T11:00:00Z">
        <w:r w:rsidR="00E91496">
          <w:rPr>
            <w:rFonts w:ascii="Times New Roman" w:hAnsi="Times New Roman" w:cs="Times New Roman"/>
            <w:color w:val="000000" w:themeColor="text1"/>
            <w:sz w:val="22"/>
          </w:rPr>
          <w:t xml:space="preserve"> </w:t>
        </w:r>
      </w:ins>
      <w:del w:id="203" w:author="Daniel Jacob" w:date="2020-08-19T11:00:00Z">
        <w:r w:rsidR="008C0A5A" w:rsidRPr="00B67C69" w:rsidDel="00E91496">
          <w:rPr>
            <w:rFonts w:ascii="Times New Roman" w:hAnsi="Times New Roman" w:cs="Times New Roman"/>
            <w:color w:val="000000" w:themeColor="text1"/>
            <w:sz w:val="22"/>
          </w:rPr>
          <w:delText xml:space="preserve">, for example, </w:delText>
        </w:r>
      </w:del>
      <w:r w:rsidR="008C0A5A" w:rsidRPr="00B67C69">
        <w:rPr>
          <w:rFonts w:ascii="Times New Roman" w:hAnsi="Times New Roman" w:cs="Times New Roman"/>
          <w:color w:val="000000" w:themeColor="text1"/>
          <w:sz w:val="22"/>
        </w:rPr>
        <w:t>K-means clustering, which aggregates together spatially proximate grid cells</w:t>
      </w:r>
      <w:del w:id="204" w:author="Daniel Jacob" w:date="2020-08-19T11:01:00Z">
        <w:r w:rsidR="008C0A5A" w:rsidRPr="00B67C69" w:rsidDel="00E91496">
          <w:rPr>
            <w:rFonts w:ascii="Times New Roman" w:hAnsi="Times New Roman" w:cs="Times New Roman"/>
            <w:color w:val="000000" w:themeColor="text1"/>
            <w:sz w:val="22"/>
          </w:rPr>
          <w:delText xml:space="preserve"> that are likely to yield similar model responses</w:delText>
        </w:r>
      </w:del>
      <w:r w:rsidR="008C0A5A" w:rsidRPr="00B67C69">
        <w:rPr>
          <w:rFonts w:ascii="Times New Roman" w:hAnsi="Times New Roman" w:cs="Times New Roman"/>
          <w:color w:val="000000" w:themeColor="text1"/>
          <w:sz w:val="22"/>
        </w:rPr>
        <w:t xml:space="preserve">. An algorithm that considers the similarity of emissions, such as the Gaussian mixture model implemented by Turner and Jacob (2015), could also be </w:t>
      </w:r>
      <w:r w:rsidR="008C0A5A" w:rsidRPr="00B67C69">
        <w:rPr>
          <w:rFonts w:ascii="Times New Roman" w:hAnsi="Times New Roman" w:cs="Times New Roman"/>
          <w:color w:val="000000" w:themeColor="text1"/>
          <w:sz w:val="22"/>
        </w:rPr>
        <w:lastRenderedPageBreak/>
        <w:t xml:space="preserve">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1C8EA306" w14:textId="3ED5BFCC" w:rsidR="00EF435C" w:rsidRPr="00DB3E3A" w:rsidRDefault="00F94D82" w:rsidP="00786BB7">
      <w:pPr>
        <w:rPr>
          <w:rFonts w:ascii="Times New Roman" w:eastAsiaTheme="minorEastAsia" w:hAnsi="Times New Roman" w:cs="Times New Roman"/>
          <w:color w:val="000000" w:themeColor="text1"/>
          <w:sz w:val="22"/>
        </w:rPr>
      </w:pPr>
      <w:r w:rsidRPr="00DB3E3A">
        <w:rPr>
          <w:rFonts w:ascii="Times New Roman" w:hAnsi="Times New Roman" w:cs="Times New Roman"/>
          <w:color w:val="000000" w:themeColor="text1"/>
          <w:sz w:val="22"/>
        </w:rPr>
        <w:t xml:space="preserve">Here we use the same 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Pr="00DB3E3A">
        <w:rPr>
          <w:rFonts w:ascii="Times New Roman" w:eastAsiaTheme="minorEastAsia" w:hAnsi="Times New Roman" w:cs="Times New Roman"/>
          <w:color w:val="000000" w:themeColor="text1"/>
          <w:sz w:val="22"/>
        </w:rPr>
        <w:t xml:space="preserve"> in a </w:t>
      </w:r>
      <w:r w:rsidR="00313F9F" w:rsidRPr="00DB3E3A">
        <w:rPr>
          <w:rFonts w:ascii="Times New Roman" w:hAnsi="Times New Roman" w:cs="Times New Roman"/>
          <w:color w:val="000000" w:themeColor="text1"/>
          <w:sz w:val="22"/>
        </w:rPr>
        <w:t>two-step update</w:t>
      </w:r>
      <w:r w:rsidRPr="00DB3E3A">
        <w:rPr>
          <w:rFonts w:ascii="Times New Roman" w:hAnsi="Times New Roman" w:cs="Times New Roman"/>
          <w:color w:val="000000" w:themeColor="text1"/>
          <w:sz w:val="22"/>
        </w:rPr>
        <w:t xml:space="preserve"> process</w:t>
      </w:r>
      <w:r w:rsidR="00313F9F" w:rsidRPr="00DB3E3A">
        <w:rPr>
          <w:rFonts w:ascii="Times New Roman" w:hAnsi="Times New Roman" w:cs="Times New Roman"/>
          <w:color w:val="000000" w:themeColor="text1"/>
          <w:sz w:val="22"/>
        </w:rPr>
        <w:t xml:space="preserve"> 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sidR="00B67C69" w:rsidRPr="00DB3E3A">
        <w:rPr>
          <w:rFonts w:ascii="Times New Roman" w:hAnsi="Times New Roman" w:cs="Times New Roman"/>
          <w:color w:val="000000" w:themeColor="text1"/>
          <w:sz w:val="22"/>
        </w:rPr>
        <w:t xml:space="preserve">We assume that the fine structure of the averaging kernel </w:t>
      </w:r>
      <w:r w:rsidR="00ED540F" w:rsidRPr="00DB3E3A">
        <w:rPr>
          <w:rFonts w:ascii="Times New Roman" w:hAnsi="Times New Roman" w:cs="Times New Roman"/>
          <w:color w:val="000000" w:themeColor="text1"/>
          <w:sz w:val="22"/>
        </w:rPr>
        <w:t xml:space="preserve">sensitivities </w:t>
      </w:r>
      <w:r w:rsidR="00B67C69" w:rsidRPr="00DB3E3A">
        <w:rPr>
          <w:rFonts w:ascii="Times New Roman" w:hAnsi="Times New Roman" w:cs="Times New Roman"/>
          <w:color w:val="000000" w:themeColor="text1"/>
          <w:sz w:val="22"/>
        </w:rPr>
        <w:t xml:space="preserve">is </w:t>
      </w:r>
      <w:del w:id="205" w:author="Daniel Jacob" w:date="2020-08-19T11:02:00Z">
        <w:r w:rsidR="00B67C69" w:rsidRPr="00DB3E3A" w:rsidDel="00E91496">
          <w:rPr>
            <w:rFonts w:ascii="Times New Roman" w:hAnsi="Times New Roman" w:cs="Times New Roman"/>
            <w:color w:val="000000" w:themeColor="text1"/>
            <w:sz w:val="22"/>
          </w:rPr>
          <w:delText xml:space="preserve">given </w:delText>
        </w:r>
      </w:del>
      <w:ins w:id="206" w:author="Daniel Jacob" w:date="2020-08-19T11:02:00Z">
        <w:r w:rsidR="00E91496">
          <w:rPr>
            <w:rFonts w:ascii="Times New Roman" w:hAnsi="Times New Roman" w:cs="Times New Roman"/>
            <w:color w:val="000000" w:themeColor="text1"/>
            <w:sz w:val="22"/>
          </w:rPr>
          <w:t>largely determined</w:t>
        </w:r>
        <w:r w:rsidR="00E91496" w:rsidRPr="00DB3E3A">
          <w:rPr>
            <w:rFonts w:ascii="Times New Roman" w:hAnsi="Times New Roman" w:cs="Times New Roman"/>
            <w:color w:val="000000" w:themeColor="text1"/>
            <w:sz w:val="22"/>
          </w:rPr>
          <w:t xml:space="preserve"> </w:t>
        </w:r>
      </w:ins>
      <w:r w:rsidR="00B67C69" w:rsidRPr="00DB3E3A">
        <w:rPr>
          <w:rFonts w:ascii="Times New Roman" w:hAnsi="Times New Roman" w:cs="Times New Roman"/>
          <w:color w:val="000000" w:themeColor="text1"/>
          <w:sz w:val="22"/>
        </w:rPr>
        <w:t xml:space="preserve">by the prior errors and observational density so that the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F3655" w:rsidRPr="00DB3E3A">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correctly identifies the grid cells with the highest sensitivities. We </w:t>
      </w:r>
      <w:r w:rsidR="00B214B1" w:rsidRPr="00DB3E3A">
        <w:rPr>
          <w:rFonts w:ascii="Times New Roman" w:eastAsiaTheme="minorEastAsia" w:hAnsi="Times New Roman" w:cs="Times New Roman"/>
          <w:color w:val="000000" w:themeColor="text1"/>
          <w:sz w:val="22"/>
        </w:rPr>
        <w:t xml:space="preserve">construct a multiscale grid and </w:t>
      </w:r>
      <w:ins w:id="207" w:author="Daniel Jacob" w:date="2020-08-19T11:02:00Z">
        <w:r w:rsidR="00E91496">
          <w:rPr>
            <w:rFonts w:ascii="Times New Roman" w:eastAsiaTheme="minorEastAsia" w:hAnsi="Times New Roman" w:cs="Times New Roman"/>
            <w:color w:val="000000" w:themeColor="text1"/>
            <w:sz w:val="22"/>
          </w:rPr>
          <w:t xml:space="preserve">apply the forward model to construct </w:t>
        </w:r>
      </w:ins>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del w:id="208" w:author="Daniel Jacob" w:date="2020-08-19T11:03:00Z">
        <w:r w:rsidR="00ED540F" w:rsidRPr="00DB3E3A" w:rsidDel="00E91496">
          <w:rPr>
            <w:rFonts w:ascii="Times New Roman" w:eastAsiaTheme="minorEastAsia" w:hAnsi="Times New Roman" w:cs="Times New Roman"/>
            <w:color w:val="000000" w:themeColor="text1"/>
            <w:sz w:val="22"/>
          </w:rPr>
          <w:delText xml:space="preserve"> on the basis of the</w:delText>
        </w:r>
        <w:r w:rsidR="00274337" w:rsidRPr="00DB3E3A" w:rsidDel="00E91496">
          <w:rPr>
            <w:rFonts w:ascii="Times New Roman" w:eastAsiaTheme="minorEastAsia" w:hAnsi="Times New Roman" w:cs="Times New Roman"/>
            <w:color w:val="000000" w:themeColor="text1"/>
            <w:sz w:val="22"/>
          </w:rPr>
          <w:delText>se</w:delText>
        </w:r>
        <w:r w:rsidR="00ED540F" w:rsidRPr="00DB3E3A" w:rsidDel="00E91496">
          <w:rPr>
            <w:rFonts w:ascii="Times New Roman" w:eastAsiaTheme="minorEastAsia" w:hAnsi="Times New Roman" w:cs="Times New Roman"/>
            <w:color w:val="000000" w:themeColor="text1"/>
            <w:sz w:val="22"/>
          </w:rPr>
          <w:delText xml:space="preserve"> sensitivities</w:delText>
        </w:r>
      </w:del>
      <w:r w:rsidR="00274337" w:rsidRPr="00DB3E3A">
        <w:rPr>
          <w:rFonts w:ascii="Times New Roman" w:eastAsiaTheme="minorEastAsia" w:hAnsi="Times New Roman" w:cs="Times New Roman"/>
          <w:color w:val="000000" w:themeColor="text1"/>
          <w:sz w:val="22"/>
        </w:rPr>
        <w:t xml:space="preserve">. </w:t>
      </w:r>
      <w:del w:id="209" w:author="Daniel Jacob" w:date="2020-08-19T11:03:00Z">
        <w:r w:rsidR="00274337" w:rsidRPr="00DB3E3A" w:rsidDel="00E91496">
          <w:rPr>
            <w:rFonts w:ascii="Times New Roman" w:eastAsiaTheme="minorEastAsia" w:hAnsi="Times New Roman" w:cs="Times New Roman"/>
            <w:color w:val="000000" w:themeColor="text1"/>
            <w:sz w:val="22"/>
          </w:rPr>
          <w:delText>Constructing the Jacobian matrix</w:delText>
        </w:r>
      </w:del>
      <w:ins w:id="210" w:author="Daniel Jacob" w:date="2020-08-19T11:03:00Z">
        <w:r w:rsidR="00E91496">
          <w:rPr>
            <w:rFonts w:ascii="Times New Roman" w:eastAsiaTheme="minorEastAsia" w:hAnsi="Times New Roman" w:cs="Times New Roman"/>
            <w:color w:val="000000" w:themeColor="text1"/>
            <w:sz w:val="22"/>
          </w:rPr>
          <w:t>This construction</w:t>
        </w:r>
      </w:ins>
      <w:r w:rsidR="00ED540F" w:rsidRPr="00DB3E3A">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274337" w:rsidRPr="00DB3E3A">
        <w:rPr>
          <w:rFonts w:ascii="Times New Roman" w:eastAsiaTheme="minorEastAsia" w:hAnsi="Times New Roman" w:cs="Times New Roman"/>
          <w:color w:val="000000" w:themeColor="text1"/>
          <w:sz w:val="22"/>
        </w:rPr>
        <w:t>es</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To identify the state vector elements where the forward model contributes the most information content, we compare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w:del w:id="211" w:author="Daniel Jacob" w:date="2020-08-19T11:04:00Z">
                <m:rPr>
                  <m:sty m:val="p"/>
                </m:rPr>
                <w:rPr>
                  <w:rFonts w:ascii="Cambria Math" w:hAnsi="Cambria Math" w:cs="Times New Roman"/>
                  <w:color w:val="000000" w:themeColor="text1"/>
                  <w:sz w:val="22"/>
                </w:rPr>
                <m:t>MG</m:t>
              </w:del>
            </m:r>
            <m:r>
              <w:ins w:id="212" w:author="Daniel Jacob" w:date="2020-08-19T11:04:00Z">
                <m:rPr>
                  <m:sty m:val="p"/>
                </m:rPr>
                <w:rPr>
                  <w:rFonts w:ascii="Cambria Math" w:hAnsi="Cambria Math" w:cs="Times New Roman"/>
                  <w:color w:val="000000" w:themeColor="text1"/>
                  <w:sz w:val="22"/>
                </w:rPr>
                <m:t>RD</m:t>
              </w:ins>
            </m:r>
          </m:sub>
          <m:sup>
            <m:r>
              <m:rPr>
                <m:sty m:val="p"/>
              </m:rPr>
              <w:rPr>
                <w:rFonts w:ascii="Cambria Math" w:hAnsi="Cambria Math" w:cs="Times New Roman"/>
                <w:color w:val="000000" w:themeColor="text1"/>
                <w:sz w:val="22"/>
              </w:rPr>
              <m:t>(</m:t>
            </m:r>
            <m:r>
              <w:ins w:id="213" w:author="Daniel Jacob" w:date="2020-08-19T11:03:00Z">
                <m:rPr>
                  <m:sty m:val="p"/>
                </m:rPr>
                <w:rPr>
                  <w:rFonts w:ascii="Cambria Math" w:hAnsi="Cambria Math" w:cs="Times New Roman"/>
                  <w:color w:val="000000" w:themeColor="text1"/>
                  <w:sz w:val="22"/>
                </w:rPr>
                <m:t>1</m:t>
              </w:ins>
            </m:r>
            <m:r>
              <w:del w:id="214" w:author="Daniel Jacob" w:date="2020-08-19T11:03:00Z">
                <m:rPr>
                  <m:sty m:val="p"/>
                </m:rPr>
                <w:rPr>
                  <w:rFonts w:ascii="Cambria Math" w:hAnsi="Cambria Math" w:cs="Times New Roman"/>
                  <w:color w:val="000000" w:themeColor="text1"/>
                  <w:sz w:val="22"/>
                </w:rPr>
                <m:t>0</m:t>
              </w:del>
            </m:r>
            <m:r>
              <m:rPr>
                <m:sty m:val="p"/>
              </m:rPr>
              <w:rPr>
                <w:rFonts w:ascii="Cambria Math" w:hAnsi="Cambria Math" w:cs="Times New Roman"/>
                <w:color w:val="000000" w:themeColor="text1"/>
                <w:sz w:val="22"/>
              </w:rPr>
              <m:t>)</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the initial estimate regridded onto the multiscale grid.</w:t>
      </w:r>
      <w:r w:rsidR="00274337" w:rsidRPr="00DB3E3A">
        <w:rPr>
          <w:rFonts w:ascii="Times New Roman" w:eastAsiaTheme="minorEastAsia" w:hAnsi="Times New Roman" w:cs="Times New Roman"/>
          <w:color w:val="000000" w:themeColor="text1"/>
          <w:sz w:val="22"/>
        </w:rPr>
        <w:t xml:space="preserve"> We disaggregate t</w:t>
      </w:r>
      <w:r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DB3E3A">
        <w:rPr>
          <w:rFonts w:ascii="Times New Roman" w:eastAsiaTheme="minorEastAsia" w:hAnsi="Times New Roman" w:cs="Times New Roman"/>
          <w:color w:val="000000" w:themeColor="text1"/>
          <w:sz w:val="22"/>
        </w:rPr>
        <w:t xml:space="preserve">. </w:t>
      </w:r>
      <w:del w:id="215" w:author="Daniel Jacob" w:date="2020-08-19T11:04:00Z">
        <w:r w:rsidR="00274337" w:rsidRPr="00DB3E3A" w:rsidDel="00E91496">
          <w:rPr>
            <w:rFonts w:ascii="Times New Roman" w:eastAsiaTheme="minorEastAsia" w:hAnsi="Times New Roman" w:cs="Times New Roman"/>
            <w:color w:val="000000" w:themeColor="text1"/>
            <w:sz w:val="22"/>
          </w:rPr>
          <w:delText>The number of clusters disaggregated depends on</w:delText>
        </w:r>
        <w:r w:rsidR="00DB3E3A" w:rsidRPr="00DB3E3A" w:rsidDel="00E91496">
          <w:rPr>
            <w:rFonts w:ascii="Times New Roman" w:eastAsiaTheme="minorEastAsia" w:hAnsi="Times New Roman" w:cs="Times New Roman"/>
            <w:color w:val="000000" w:themeColor="text1"/>
            <w:sz w:val="22"/>
          </w:rPr>
          <w:delText xml:space="preserve"> the magnitude of the differences and on the available computational resources.</w:delText>
        </w:r>
      </w:del>
    </w:p>
    <w:p w14:paraId="389F193E" w14:textId="77777777" w:rsidR="00274337" w:rsidRPr="00E74B72" w:rsidRDefault="00274337" w:rsidP="00786BB7">
      <w:pPr>
        <w:rPr>
          <w:rFonts w:ascii="Times New Roman" w:eastAsiaTheme="minorEastAsia" w:hAnsi="Times New Roman" w:cs="Times New Roman"/>
          <w:color w:val="FF0000"/>
          <w:sz w:val="22"/>
        </w:rPr>
      </w:pPr>
    </w:p>
    <w:p w14:paraId="542BDDEC" w14:textId="676D7A5C" w:rsidR="00FF3655" w:rsidRPr="007C15B6" w:rsidRDefault="00FF3655" w:rsidP="00FF3655">
      <w:pPr>
        <w:rPr>
          <w:rFonts w:ascii="Times New Roman" w:eastAsiaTheme="minorEastAsia" w:hAnsi="Times New Roman" w:cs="Times New Roman"/>
          <w:color w:val="000000" w:themeColor="text1"/>
          <w:sz w:val="22"/>
        </w:rPr>
      </w:pPr>
      <w:r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there is rapid convergence and we find that there is no need for further iteration. </w:t>
      </w:r>
      <w:r w:rsidRPr="007C15B6">
        <w:rPr>
          <w:rFonts w:ascii="Times New Roman" w:hAnsi="Times New Roman" w:cs="Times New Roman"/>
          <w:color w:val="000000" w:themeColor="text1"/>
          <w:sz w:val="22"/>
        </w:rPr>
        <w:t xml:space="preserve">We therefore take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7C15B6">
        <w:rPr>
          <w:rFonts w:ascii="Times New Roman" w:eastAsiaTheme="minorEastAsia" w:hAnsi="Times New Roman" w:cs="Times New Roman"/>
          <w:color w:val="000000" w:themeColor="text1"/>
          <w:sz w:val="22"/>
        </w:rPr>
        <w:t xml:space="preserve"> as our Jacobian matrix. T</w:t>
      </w:r>
      <w:r w:rsidRPr="007C15B6">
        <w:rPr>
          <w:rFonts w:ascii="Times New Roman" w:hAnsi="Times New Roman" w:cs="Times New Roman"/>
          <w:color w:val="000000" w:themeColor="text1"/>
          <w:sz w:val="22"/>
        </w:rPr>
        <w:t xml:space="preserve">he analytic inversion can then be solved exactly on the multiscale grid. </w:t>
      </w:r>
      <w:commentRangeStart w:id="216"/>
      <w:del w:id="217" w:author="Daniel Jacob" w:date="2020-08-19T11:05:00Z">
        <w:r w:rsidRPr="007C15B6" w:rsidDel="00481850">
          <w:rPr>
            <w:rFonts w:ascii="Times New Roman" w:hAnsi="Times New Roman" w:cs="Times New Roman"/>
            <w:color w:val="000000" w:themeColor="text1"/>
            <w:sz w:val="22"/>
          </w:rPr>
          <w:delText xml:space="preserve">In order to interpret the inverse results at the original state vector resolution, additional information must be introduced to allocate the posterior solution to the original grid. The weights could, for example, be given by the prior emissions estimate. </w:delText>
        </w:r>
      </w:del>
      <w:commentRangeEnd w:id="216"/>
      <w:r w:rsidR="00481850">
        <w:rPr>
          <w:rStyle w:val="CommentReference"/>
        </w:rPr>
        <w:commentReference w:id="216"/>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5F284720"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ins w:id="218" w:author="Daniel Jacob" w:date="2020-08-19T11:15:00Z">
        <w:r w:rsidR="008C0261">
          <w:rPr>
            <w:rFonts w:ascii="Times New Roman" w:eastAsiaTheme="minorEastAsia" w:hAnsi="Times New Roman" w:cs="Times New Roman"/>
            <w:sz w:val="22"/>
          </w:rPr>
          <w:t>the</w:t>
        </w:r>
      </w:ins>
      <w:del w:id="219" w:author="Daniel Jacob" w:date="2020-08-19T11:15:00Z">
        <w:r w:rsidR="008A2BE5" w:rsidDel="008C0261">
          <w:rPr>
            <w:rFonts w:ascii="Times New Roman" w:eastAsiaTheme="minorEastAsia" w:hAnsi="Times New Roman" w:cs="Times New Roman"/>
            <w:sz w:val="22"/>
          </w:rPr>
          <w:delText>a</w:delText>
        </w:r>
      </w:del>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commentRangeStart w:id="220"/>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w:t>
      </w:r>
      <w:commentRangeEnd w:id="220"/>
      <w:r w:rsidR="008C0261">
        <w:rPr>
          <w:rStyle w:val="CommentReference"/>
        </w:rPr>
        <w:commentReference w:id="220"/>
      </w:r>
      <w:r w:rsidR="008A2BE5">
        <w:rPr>
          <w:rFonts w:ascii="Times New Roman" w:eastAsiaTheme="minorEastAsia" w:hAnsi="Times New Roman" w:cs="Times New Roman"/>
          <w:sz w:val="22"/>
        </w:rPr>
        <w:t xml:space="preserve">h </w:t>
      </w:r>
      <w:commentRangeStart w:id="221"/>
      <w:r w:rsidR="008A2BE5">
        <w:rPr>
          <w:rFonts w:ascii="Times New Roman" w:eastAsiaTheme="minorEastAsia" w:hAnsi="Times New Roman" w:cs="Times New Roman"/>
          <w:sz w:val="22"/>
        </w:rPr>
        <w:t>eigenvector</w:t>
      </w:r>
      <w:commentRangeEnd w:id="221"/>
      <w:r w:rsidR="008C0261">
        <w:rPr>
          <w:rStyle w:val="CommentReference"/>
        </w:rPr>
        <w:commentReference w:id="221"/>
      </w:r>
      <w:r w:rsidR="008A2BE5">
        <w:rPr>
          <w:rFonts w:ascii="Times New Roman" w:eastAsiaTheme="minorEastAsia" w:hAnsi="Times New Roman" w:cs="Times New Roman"/>
          <w:sz w:val="22"/>
        </w:rPr>
        <w:t xml:space="preserv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r w:rsidR="008A2BE5">
        <w:rPr>
          <w:rFonts w:ascii="Times New Roman" w:hAnsi="Times New Roman" w:cs="Times New Roman"/>
          <w:i/>
          <w:sz w:val="22"/>
        </w:rPr>
        <w:t>j</w:t>
      </w:r>
      <w:r w:rsidR="008A2BE5">
        <w:rPr>
          <w:rFonts w:ascii="Times New Roman" w:hAnsi="Times New Roman" w:cs="Times New Roman"/>
          <w:sz w:val="22"/>
        </w:rPr>
        <w:t>th</w:t>
      </w:r>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6A4F5C"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w:commentRangeStart w:id="222"/>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w:commentRangeEnd w:id="222"/>
              <m:r>
                <m:rPr>
                  <m:sty m:val="p"/>
                </m:rPr>
                <w:rPr>
                  <w:rStyle w:val="CommentReference"/>
                </w:rPr>
                <w:commentReference w:id="222"/>
              </m:r>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299374A4"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stability.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invers</w:t>
      </w:r>
      <w:r w:rsidR="003C5654">
        <w:rPr>
          <w:rFonts w:ascii="Times New Roman" w:eastAsiaTheme="minorEastAsia" w:hAnsi="Times New Roman" w:cs="Times New Roman"/>
          <w:sz w:val="22"/>
        </w:rPr>
        <w:t>e 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Pr="00E772C0">
        <w:rPr>
          <w:rFonts w:ascii="Times New Roman" w:eastAsiaTheme="minorEastAsia" w:hAnsi="Times New Roman" w:cs="Times New Roman"/>
          <w:sz w:val="22"/>
        </w:rPr>
        <w:t>Bousserez</w:t>
      </w:r>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and Henze</w:t>
      </w:r>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04ADA3A4" w:rsidR="00F304D1" w:rsidRDefault="00726BA3" w:rsidP="007A4AD3">
      <w:pPr>
        <w:rPr>
          <w:rFonts w:ascii="Times New Roman" w:eastAsiaTheme="minorEastAsia" w:hAnsi="Times New Roman" w:cs="Times New Roman"/>
          <w:sz w:val="22"/>
        </w:rPr>
      </w:pPr>
      <w:r>
        <w:rPr>
          <w:rFonts w:ascii="Times New Roman" w:hAnsi="Times New Roman" w:cs="Times New Roman"/>
          <w:sz w:val="22"/>
        </w:rPr>
        <w:lastRenderedPageBreak/>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del w:id="223" w:author="Daniel Jacob" w:date="2020-08-19T11:26:00Z">
        <w:r w:rsidR="00452E11" w:rsidDel="000F166A">
          <w:rPr>
            <w:rFonts w:ascii="Times New Roman" w:eastAsiaTheme="minorEastAsia" w:hAnsi="Times New Roman" w:cs="Times New Roman"/>
            <w:sz w:val="22"/>
          </w:rPr>
          <w:delText>or equal to</w:delText>
        </w:r>
        <w:r w:rsidR="001B2699" w:rsidDel="000F166A">
          <w:rPr>
            <w:rFonts w:ascii="Times New Roman" w:eastAsiaTheme="minorEastAsia" w:hAnsi="Times New Roman" w:cs="Times New Roman"/>
            <w:sz w:val="22"/>
          </w:rPr>
          <w:delText xml:space="preserve"> </w:delText>
        </w:r>
        <w:commentRangeStart w:id="224"/>
        <w:commentRangeStart w:id="225"/>
        <w:r w:rsidR="001B2699" w:rsidDel="000F166A">
          <w:rPr>
            <w:rFonts w:ascii="Times New Roman" w:eastAsiaTheme="minorEastAsia" w:hAnsi="Times New Roman" w:cs="Times New Roman"/>
            <w:sz w:val="22"/>
          </w:rPr>
          <w:delText>about</w:delText>
        </w:r>
        <w:r w:rsidR="00452E11" w:rsidDel="000F166A">
          <w:rPr>
            <w:rFonts w:ascii="Times New Roman" w:eastAsiaTheme="minorEastAsia" w:hAnsi="Times New Roman" w:cs="Times New Roman"/>
            <w:sz w:val="22"/>
          </w:rPr>
          <w:delText xml:space="preserve"> </w:delText>
        </w:r>
        <w:r w:rsidR="00357B18" w:rsidDel="000F166A">
          <w:rPr>
            <w:rFonts w:ascii="Times New Roman" w:eastAsiaTheme="minorEastAsia" w:hAnsi="Times New Roman" w:cs="Times New Roman"/>
            <w:sz w:val="22"/>
          </w:rPr>
          <w:delText>1</w:delText>
        </w:r>
      </w:del>
      <w:ins w:id="226" w:author="Daniel Jacob" w:date="2020-08-19T11:26:00Z">
        <w:r w:rsidR="000F166A">
          <w:rPr>
            <w:rFonts w:ascii="Times New Roman" w:eastAsiaTheme="minorEastAsia" w:hAnsi="Times New Roman" w:cs="Times New Roman"/>
            <w:sz w:val="22"/>
          </w:rPr>
          <w:t>some threshold</w:t>
        </w:r>
      </w:ins>
      <w:r w:rsidR="00257E00">
        <w:rPr>
          <w:rFonts w:ascii="Times New Roman" w:eastAsiaTheme="minorEastAsia" w:hAnsi="Times New Roman" w:cs="Times New Roman"/>
          <w:sz w:val="22"/>
        </w:rPr>
        <w:t xml:space="preserve"> </w:t>
      </w:r>
      <w:commentRangeStart w:id="227"/>
      <w:commentRangeEnd w:id="224"/>
      <w:r w:rsidR="000B348C">
        <w:rPr>
          <w:rStyle w:val="CommentReference"/>
        </w:rPr>
        <w:commentReference w:id="224"/>
      </w:r>
      <w:commentRangeEnd w:id="225"/>
      <w:r w:rsidR="000F166A">
        <w:rPr>
          <w:rStyle w:val="CommentReference"/>
        </w:rPr>
        <w:commentReference w:id="225"/>
      </w:r>
      <w:del w:id="228" w:author="Daniel Jacob" w:date="2020-08-19T11:27:00Z">
        <w:r w:rsidR="00257E00" w:rsidDel="000F166A">
          <w:rPr>
            <w:rFonts w:ascii="Times New Roman" w:eastAsiaTheme="minorEastAsia" w:hAnsi="Times New Roman" w:cs="Times New Roman"/>
            <w:sz w:val="22"/>
          </w:rPr>
          <w:delText xml:space="preserve">(equation </w:delText>
        </w:r>
        <w:r w:rsidR="00795A4A" w:rsidDel="000F166A">
          <w:rPr>
            <w:rFonts w:ascii="Times New Roman" w:eastAsiaTheme="minorEastAsia" w:hAnsi="Times New Roman" w:cs="Times New Roman"/>
            <w:sz w:val="22"/>
          </w:rPr>
          <w:delText>(</w:delText>
        </w:r>
        <w:r w:rsidR="00257E00" w:rsidDel="000F166A">
          <w:rPr>
            <w:rFonts w:ascii="Times New Roman" w:eastAsiaTheme="minorEastAsia" w:hAnsi="Times New Roman" w:cs="Times New Roman"/>
            <w:sz w:val="22"/>
          </w:rPr>
          <w:delText>9</w:delText>
        </w:r>
        <w:r w:rsidR="00795A4A" w:rsidDel="000F166A">
          <w:rPr>
            <w:rFonts w:ascii="Times New Roman" w:eastAsiaTheme="minorEastAsia" w:hAnsi="Times New Roman" w:cs="Times New Roman"/>
            <w:sz w:val="22"/>
          </w:rPr>
          <w:delText>)</w:delText>
        </w:r>
        <w:commentRangeEnd w:id="227"/>
        <w:r w:rsidR="000F166A" w:rsidDel="000F166A">
          <w:rPr>
            <w:rStyle w:val="CommentReference"/>
          </w:rPr>
          <w:commentReference w:id="227"/>
        </w:r>
        <w:r w:rsidR="00257E00" w:rsidDel="000F166A">
          <w:rPr>
            <w:rFonts w:ascii="Times New Roman" w:eastAsiaTheme="minorEastAsia" w:hAnsi="Times New Roman" w:cs="Times New Roman"/>
            <w:sz w:val="22"/>
          </w:rPr>
          <w:delText>)</w:delText>
        </w:r>
        <w:r w:rsidR="003D0E84" w:rsidDel="000F166A">
          <w:rPr>
            <w:rFonts w:ascii="Times New Roman" w:eastAsiaTheme="minorEastAsia" w:hAnsi="Times New Roman" w:cs="Times New Roman"/>
            <w:sz w:val="22"/>
          </w:rPr>
          <w:delText>.</w:delText>
        </w:r>
        <w:r w:rsidR="00452E11" w:rsidDel="000F166A">
          <w:rPr>
            <w:rFonts w:ascii="Times New Roman" w:eastAsiaTheme="minorEastAsia" w:hAnsi="Times New Roman" w:cs="Times New Roman"/>
            <w:sz w:val="22"/>
          </w:rPr>
          <w:delText xml:space="preserve"> </w:delText>
        </w:r>
      </w:del>
      <w:commentRangeStart w:id="229"/>
      <w:del w:id="230" w:author="Daniel Jacob" w:date="2020-08-19T11:26:00Z">
        <w:r w:rsidR="00B012CE" w:rsidDel="000F166A">
          <w:rPr>
            <w:rFonts w:ascii="Times New Roman" w:eastAsiaTheme="minorEastAsia" w:hAnsi="Times New Roman" w:cs="Times New Roman"/>
            <w:sz w:val="22"/>
          </w:rPr>
          <w:delText xml:space="preserve">We use </w:delText>
        </w:r>
        <w:r w:rsidR="000B348C" w:rsidDel="000F166A">
          <w:rPr>
            <w:rFonts w:ascii="Times New Roman" w:eastAsiaTheme="minorEastAsia" w:hAnsi="Times New Roman" w:cs="Times New Roman"/>
            <w:sz w:val="22"/>
          </w:rPr>
          <w:delText>a</w:delText>
        </w:r>
        <w:r w:rsidR="00B012CE" w:rsidDel="000F166A">
          <w:rPr>
            <w:rFonts w:ascii="Times New Roman" w:eastAsiaTheme="minorEastAsia" w:hAnsi="Times New Roman" w:cs="Times New Roman"/>
            <w:sz w:val="22"/>
          </w:rPr>
          <w:delText xml:space="preserve"> </w:delText>
        </w:r>
        <w:r w:rsidR="007247D9" w:rsidDel="000F166A">
          <w:rPr>
            <w:rFonts w:ascii="Times New Roman" w:eastAsiaTheme="minorEastAsia" w:hAnsi="Times New Roman" w:cs="Times New Roman"/>
            <w:sz w:val="22"/>
          </w:rPr>
          <w:delText>strict</w:delText>
        </w:r>
        <w:r w:rsidR="000B348C" w:rsidDel="000F166A">
          <w:rPr>
            <w:rFonts w:ascii="Times New Roman" w:eastAsiaTheme="minorEastAsia" w:hAnsi="Times New Roman" w:cs="Times New Roman"/>
            <w:sz w:val="22"/>
          </w:rPr>
          <w:delText xml:space="preserve"> </w:delText>
        </w:r>
        <w:r w:rsidR="00B012CE" w:rsidDel="000F166A">
          <w:rPr>
            <w:rFonts w:ascii="Times New Roman" w:eastAsiaTheme="minorEastAsia" w:hAnsi="Times New Roman" w:cs="Times New Roman"/>
            <w:sz w:val="22"/>
          </w:rPr>
          <w:delText xml:space="preserve">signal-to-noise </w:delText>
        </w:r>
        <w:r w:rsidR="000B348C" w:rsidDel="000F166A">
          <w:rPr>
            <w:rFonts w:ascii="Times New Roman" w:eastAsiaTheme="minorEastAsia" w:hAnsi="Times New Roman" w:cs="Times New Roman"/>
            <w:sz w:val="22"/>
          </w:rPr>
          <w:delText>threshold to</w:delText>
        </w:r>
        <w:r w:rsidR="001B2699" w:rsidDel="000F166A">
          <w:rPr>
            <w:rFonts w:ascii="Times New Roman" w:eastAsiaTheme="minorEastAsia" w:hAnsi="Times New Roman" w:cs="Times New Roman"/>
            <w:sz w:val="22"/>
          </w:rPr>
          <w:delText xml:space="preserve"> account for </w:delText>
        </w:r>
        <w:r w:rsidR="00B012CE" w:rsidDel="000F166A">
          <w:rPr>
            <w:rFonts w:ascii="Times New Roman" w:eastAsiaTheme="minorEastAsia" w:hAnsi="Times New Roman" w:cs="Times New Roman"/>
            <w:sz w:val="22"/>
          </w:rPr>
          <w:delText>the errors in the initial estimate of the information content</w:delText>
        </w:r>
        <w:r w:rsidR="00503D75" w:rsidDel="000F166A">
          <w:rPr>
            <w:rFonts w:ascii="Times New Roman" w:eastAsiaTheme="minorEastAsia" w:hAnsi="Times New Roman" w:cs="Times New Roman"/>
            <w:sz w:val="22"/>
          </w:rPr>
          <w:delText>.</w:delText>
        </w:r>
        <w:r w:rsidR="00503D75" w:rsidDel="000F166A">
          <w:rPr>
            <w:rFonts w:ascii="Times New Roman" w:eastAsiaTheme="minorEastAsia" w:hAnsi="Times New Roman" w:cs="Times New Roman"/>
            <w:bCs/>
            <w:sz w:val="22"/>
          </w:rPr>
          <w:delText xml:space="preserve"> </w:delText>
        </w:r>
      </w:del>
      <w:commentRangeEnd w:id="229"/>
      <w:r w:rsidR="000F166A">
        <w:rPr>
          <w:rStyle w:val="CommentReference"/>
        </w:rPr>
        <w:commentReference w:id="229"/>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p>
    <w:p w14:paraId="15AFC2F9" w14:textId="77777777" w:rsidR="00F304D1" w:rsidRDefault="00F304D1" w:rsidP="007A4AD3">
      <w:pPr>
        <w:rPr>
          <w:rFonts w:ascii="Times New Roman" w:eastAsiaTheme="minorEastAsia" w:hAnsi="Times New Roman" w:cs="Times New Roman"/>
          <w:sz w:val="22"/>
        </w:rPr>
      </w:pPr>
    </w:p>
    <w:p w14:paraId="410C8DC2" w14:textId="5E7A9238"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is not informed by the forward model, we expect that</w:t>
      </w:r>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 xml:space="preserve">it </w:t>
      </w:r>
      <w:r w:rsidR="007247D9">
        <w:rPr>
          <w:rFonts w:ascii="Times New Roman" w:eastAsiaTheme="minorEastAsia" w:hAnsi="Times New Roman" w:cs="Times New Roman"/>
          <w:sz w:val="22"/>
        </w:rPr>
        <w:t>capture</w:t>
      </w:r>
      <w:r w:rsidR="0044041B">
        <w:rPr>
          <w:rFonts w:ascii="Times New Roman" w:eastAsiaTheme="minorEastAsia" w:hAnsi="Times New Roman" w:cs="Times New Roman"/>
          <w:sz w:val="22"/>
        </w:rPr>
        <w:t>s with some accuracy</w:t>
      </w:r>
      <w:r w:rsidR="007247D9">
        <w:rPr>
          <w:rFonts w:ascii="Times New Roman" w:eastAsiaTheme="minorEastAsia" w:hAnsi="Times New Roman" w:cs="Times New Roman"/>
          <w:sz w:val="22"/>
        </w:rPr>
        <w:t xml:space="preserve"> the spectrum of information content</w:t>
      </w:r>
      <w:r w:rsidR="0044041B">
        <w:rPr>
          <w:rFonts w:ascii="Times New Roman" w:eastAsiaTheme="minorEastAsia" w:hAnsi="Times New Roman" w:cs="Times New Roman"/>
          <w:sz w:val="22"/>
        </w:rPr>
        <w:t xml:space="preserve"> </w:t>
      </w:r>
      <w:r w:rsidR="00AE162C">
        <w:rPr>
          <w:rFonts w:ascii="Times New Roman" w:eastAsiaTheme="minorEastAsia" w:hAnsi="Times New Roman" w:cs="Times New Roman"/>
          <w:sz w:val="22"/>
        </w:rPr>
        <w:t>because</w:t>
      </w:r>
      <w:r w:rsidR="0044041B">
        <w:rPr>
          <w:rFonts w:ascii="Times New Roman" w:eastAsiaTheme="minorEastAsia" w:hAnsi="Times New Roman" w:cs="Times New Roman"/>
          <w:sz w:val="22"/>
        </w:rPr>
        <w:t xml:space="preserve"> much of its structure is determined by the prior error covariance matrix and observational density (Section 2.1)</w:t>
      </w:r>
      <w:r w:rsidR="007247D9">
        <w:rPr>
          <w:rFonts w:ascii="Times New Roman" w:eastAsiaTheme="minorEastAsia" w:hAnsi="Times New Roman" w:cs="Times New Roman"/>
          <w:sz w:val="22"/>
        </w:rPr>
        <w:t>.</w:t>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w:commentRangeStart w:id="231"/>
            <m:r>
              <w:rPr>
                <w:rFonts w:ascii="Cambria Math" w:hAnsi="Cambria Math" w:cs="Times New Roman"/>
                <w:color w:val="000000" w:themeColor="text1"/>
                <w:sz w:val="22"/>
              </w:rPr>
              <m:t>~</m:t>
            </m:r>
            <w:commentRangeEnd w:id="231"/>
            <m:r>
              <m:rPr>
                <m:sty m:val="p"/>
              </m:rPr>
              <w:rPr>
                <w:rStyle w:val="CommentReference"/>
              </w:rPr>
              <w:commentReference w:id="231"/>
            </m:r>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50DEC66F"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del w:id="232" w:author="Daniel Jacob" w:date="2020-08-19T11:32:00Z">
        <w:r w:rsidRPr="00704F70" w:rsidDel="000F166A">
          <w:rPr>
            <w:rFonts w:ascii="Times New Roman" w:hAnsi="Times New Roman" w:cs="Times New Roman"/>
            <w:color w:val="000000" w:themeColor="text1"/>
            <w:sz w:val="22"/>
          </w:rPr>
          <w:delText xml:space="preserve">approaches </w:delText>
        </w:r>
      </w:del>
      <w:ins w:id="233" w:author="Daniel Jacob" w:date="2020-08-19T11:32:00Z">
        <w:r w:rsidR="000F166A">
          <w:rPr>
            <w:rFonts w:ascii="Times New Roman" w:hAnsi="Times New Roman" w:cs="Times New Roman"/>
            <w:color w:val="000000" w:themeColor="text1"/>
            <w:sz w:val="22"/>
          </w:rPr>
          <w:t>methods</w:t>
        </w:r>
        <w:r w:rsidR="000F166A" w:rsidRPr="00704F70">
          <w:rPr>
            <w:rFonts w:ascii="Times New Roman" w:hAnsi="Times New Roman" w:cs="Times New Roman"/>
            <w:color w:val="000000" w:themeColor="text1"/>
            <w:sz w:val="22"/>
          </w:rPr>
          <w:t xml:space="preserve"> </w:t>
        </w:r>
      </w:ins>
      <w:r w:rsidRPr="00704F70">
        <w:rPr>
          <w:rFonts w:ascii="Times New Roman" w:hAnsi="Times New Roman" w:cs="Times New Roman"/>
          <w:color w:val="000000" w:themeColor="text1"/>
          <w:sz w:val="22"/>
        </w:rPr>
        <w:t xml:space="preserve">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Although TROPOMI now provides higher density observations, using GOSAT 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the framework developed by Maasakkers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w:t>
      </w:r>
      <w:ins w:id="234" w:author="Daniel Jacob" w:date="2020-08-19T11:32:00Z">
        <w:r w:rsidR="000F166A">
          <w:rPr>
            <w:rFonts w:ascii="Times New Roman" w:hAnsi="Times New Roman" w:cs="Times New Roman"/>
            <w:color w:val="000000" w:themeColor="text1"/>
            <w:sz w:val="22"/>
          </w:rPr>
          <w:t xml:space="preserve"> make t</w:t>
        </w:r>
      </w:ins>
      <w:ins w:id="235" w:author="Daniel Jacob" w:date="2020-08-19T11:33:00Z">
        <w:r w:rsidR="000F166A">
          <w:rPr>
            <w:rFonts w:ascii="Times New Roman" w:hAnsi="Times New Roman" w:cs="Times New Roman"/>
            <w:color w:val="000000" w:themeColor="text1"/>
            <w:sz w:val="22"/>
          </w:rPr>
          <w:t xml:space="preserve">his demonstration more relevant to a higher-information observing system such as TROPOMI, </w:t>
        </w:r>
      </w:ins>
      <w:r w:rsidR="00C97B37">
        <w:rPr>
          <w:rFonts w:ascii="Times New Roman" w:hAnsi="Times New Roman" w:cs="Times New Roman"/>
          <w:color w:val="000000" w:themeColor="text1"/>
          <w:sz w:val="22"/>
        </w:rPr>
        <w:t xml:space="preserve"> </w:t>
      </w:r>
      <w:del w:id="236" w:author="Daniel Jacob" w:date="2020-08-19T11:33:00Z">
        <w:r w:rsidR="00C97B37" w:rsidDel="000F166A">
          <w:rPr>
            <w:rFonts w:ascii="Times New Roman" w:hAnsi="Times New Roman" w:cs="Times New Roman"/>
            <w:color w:val="000000" w:themeColor="text1"/>
            <w:sz w:val="22"/>
          </w:rPr>
          <w:delText xml:space="preserve">demonstrate the </w:delText>
        </w:r>
        <w:r w:rsidR="00E45A0C" w:rsidDel="000F166A">
          <w:rPr>
            <w:rFonts w:ascii="Times New Roman" w:hAnsi="Times New Roman" w:cs="Times New Roman"/>
            <w:color w:val="000000" w:themeColor="text1"/>
            <w:sz w:val="22"/>
          </w:rPr>
          <w:delText>applicability of the methods to inversions o</w:delText>
        </w:r>
        <w:r w:rsidR="006E76AE" w:rsidDel="000F166A">
          <w:rPr>
            <w:rFonts w:ascii="Times New Roman" w:hAnsi="Times New Roman" w:cs="Times New Roman"/>
            <w:color w:val="000000" w:themeColor="text1"/>
            <w:sz w:val="22"/>
          </w:rPr>
          <w:delText xml:space="preserve">f </w:delText>
        </w:r>
        <w:r w:rsidR="00E45A0C" w:rsidDel="000F166A">
          <w:rPr>
            <w:rFonts w:ascii="Times New Roman" w:hAnsi="Times New Roman" w:cs="Times New Roman"/>
            <w:color w:val="000000" w:themeColor="text1"/>
            <w:sz w:val="22"/>
          </w:rPr>
          <w:delText xml:space="preserve">TROPOMI data, </w:delText>
        </w:r>
      </w:del>
      <w:r w:rsidR="00E45A0C">
        <w:rPr>
          <w:rFonts w:ascii="Times New Roman" w:hAnsi="Times New Roman" w:cs="Times New Roman"/>
          <w:color w:val="000000" w:themeColor="text1"/>
          <w:sz w:val="22"/>
        </w:rPr>
        <w:t xml:space="preserve">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w:commentRangeStart w:id="237"/>
      <m:oMath>
        <m:r>
          <w:rPr>
            <w:rFonts w:ascii="Cambria Math" w:hAnsi="Cambria Math" w:cs="Times New Roman"/>
            <w:color w:val="000000" w:themeColor="text1"/>
            <w:sz w:val="22"/>
          </w:rPr>
          <m:t>γ</m:t>
        </m:r>
        <w:commentRangeEnd w:id="237"/>
        <m:r>
          <m:rPr>
            <m:sty m:val="p"/>
          </m:rPr>
          <w:rPr>
            <w:rStyle w:val="CommentReference"/>
          </w:rPr>
          <w:commentReference w:id="237"/>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6A4F5C"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1E9CED"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r w:rsidR="0021389A">
        <w:rPr>
          <w:rFonts w:ascii="Times New Roman" w:eastAsiaTheme="minorEastAsia" w:hAnsi="Times New Roman" w:cs="Times New Roman"/>
          <w:color w:val="000000" w:themeColor="text1"/>
          <w:sz w:val="22"/>
        </w:rPr>
        <w:t xml:space="preserve"> </w:t>
      </w:r>
      <w:del w:id="238" w:author="Daniel Jacob" w:date="2020-08-19T11:35:00Z">
        <w:r w:rsidR="0021389A" w:rsidDel="000F166A">
          <w:rPr>
            <w:rFonts w:ascii="Times New Roman" w:eastAsiaTheme="minorEastAsia" w:hAnsi="Times New Roman" w:cs="Times New Roman"/>
            <w:color w:val="000000" w:themeColor="text1"/>
            <w:sz w:val="22"/>
          </w:rPr>
          <w:delText xml:space="preserve">The </w:delText>
        </w:r>
      </w:del>
      <w:ins w:id="239" w:author="Daniel Jacob" w:date="2020-08-19T11:35:00Z">
        <w:r w:rsidR="000F166A">
          <w:rPr>
            <w:rFonts w:ascii="Times New Roman" w:eastAsiaTheme="minorEastAsia" w:hAnsi="Times New Roman" w:cs="Times New Roman"/>
            <w:color w:val="000000" w:themeColor="text1"/>
            <w:sz w:val="22"/>
          </w:rPr>
          <w:t xml:space="preserve">Because </w:t>
        </w:r>
        <w:r w:rsidR="000A22BB">
          <w:rPr>
            <w:rFonts w:ascii="Times New Roman" w:eastAsiaTheme="minorEastAsia" w:hAnsi="Times New Roman" w:cs="Times New Roman"/>
            <w:color w:val="000000" w:themeColor="text1"/>
            <w:sz w:val="22"/>
          </w:rPr>
          <w:t>of noise in the GOSAT data, this artificial increase in information content</w:t>
        </w:r>
      </w:ins>
      <w:ins w:id="240" w:author="Daniel Jacob" w:date="2020-08-19T11:36:00Z">
        <w:r w:rsidR="000A22BB">
          <w:rPr>
            <w:rFonts w:ascii="Times New Roman" w:eastAsiaTheme="minorEastAsia" w:hAnsi="Times New Roman" w:cs="Times New Roman"/>
            <w:color w:val="000000" w:themeColor="text1"/>
            <w:sz w:val="22"/>
          </w:rPr>
          <w:t xml:space="preserve"> results in overfit and unphysical solution, but that </w:t>
        </w:r>
      </w:ins>
      <w:ins w:id="241" w:author="Daniel Jacob" w:date="2020-08-19T11:35:00Z">
        <w:r w:rsidR="000F166A">
          <w:rPr>
            <w:rFonts w:ascii="Times New Roman" w:eastAsiaTheme="minorEastAsia" w:hAnsi="Times New Roman" w:cs="Times New Roman"/>
            <w:color w:val="000000" w:themeColor="text1"/>
            <w:sz w:val="22"/>
          </w:rPr>
          <w:t xml:space="preserve"> </w:t>
        </w:r>
      </w:ins>
      <w:del w:id="242" w:author="Daniel Jacob" w:date="2020-08-19T11:36:00Z">
        <w:r w:rsidR="00755CBA" w:rsidDel="000A22BB">
          <w:rPr>
            <w:rFonts w:ascii="Times New Roman" w:eastAsiaTheme="minorEastAsia" w:hAnsi="Times New Roman" w:cs="Times New Roman"/>
            <w:color w:val="000000" w:themeColor="text1"/>
            <w:sz w:val="22"/>
          </w:rPr>
          <w:delText>significant</w:delText>
        </w:r>
        <w:r w:rsidR="0021389A" w:rsidDel="000A22BB">
          <w:rPr>
            <w:rFonts w:ascii="Times New Roman" w:eastAsiaTheme="minorEastAsia" w:hAnsi="Times New Roman" w:cs="Times New Roman"/>
            <w:color w:val="000000" w:themeColor="text1"/>
            <w:sz w:val="22"/>
          </w:rPr>
          <w:delText xml:space="preserve"> increase in DOFS </w:delText>
        </w:r>
        <w:r w:rsidR="00755CBA" w:rsidDel="000A22BB">
          <w:rPr>
            <w:rFonts w:ascii="Times New Roman" w:eastAsiaTheme="minorEastAsia" w:hAnsi="Times New Roman" w:cs="Times New Roman"/>
            <w:color w:val="000000" w:themeColor="text1"/>
            <w:sz w:val="22"/>
          </w:rPr>
          <w:delText>also generates</w:delText>
        </w:r>
        <w:r w:rsidR="0021389A" w:rsidDel="000A22BB">
          <w:rPr>
            <w:rFonts w:ascii="Times New Roman" w:eastAsiaTheme="minorEastAsia" w:hAnsi="Times New Roman" w:cs="Times New Roman"/>
            <w:color w:val="000000" w:themeColor="text1"/>
            <w:sz w:val="22"/>
          </w:rPr>
          <w:delText xml:space="preserve"> large negative scaling factors </w:delText>
        </w:r>
        <w:r w:rsidR="00755CBA" w:rsidDel="000A22BB">
          <w:rPr>
            <w:rFonts w:ascii="Times New Roman" w:eastAsiaTheme="minorEastAsia" w:hAnsi="Times New Roman" w:cs="Times New Roman"/>
            <w:color w:val="000000" w:themeColor="text1"/>
            <w:sz w:val="22"/>
          </w:rPr>
          <w:delText xml:space="preserve">in the posterior solution; the unphysical solution </w:delText>
        </w:r>
      </w:del>
      <w:r w:rsidR="00755CBA">
        <w:rPr>
          <w:rFonts w:ascii="Times New Roman" w:eastAsiaTheme="minorEastAsia" w:hAnsi="Times New Roman" w:cs="Times New Roman"/>
          <w:color w:val="000000" w:themeColor="text1"/>
          <w:sz w:val="22"/>
        </w:rPr>
        <w:t>does not affect our demonstration.</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420CF0B4"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commentRangeStart w:id="243"/>
      <w:commentRangeStart w:id="244"/>
      <w:del w:id="245" w:author="Daniel Jacob" w:date="2020-08-19T11:39:00Z">
        <w:r w:rsidR="002D2EF2" w:rsidRPr="000A6536" w:rsidDel="000A22BB">
          <w:rPr>
            <w:rFonts w:ascii="Times New Roman" w:hAnsi="Times New Roman" w:cs="Times New Roman"/>
            <w:color w:val="000000" w:themeColor="text1"/>
            <w:sz w:val="22"/>
          </w:rPr>
          <w:delText>0.5</w:delText>
        </w:r>
      </w:del>
      <w:ins w:id="246" w:author="Daniel Jacob" w:date="2020-08-19T11:39:00Z">
        <w:r w:rsidR="000A22BB">
          <w:rPr>
            <w:rFonts w:ascii="Times New Roman" w:hAnsi="Times New Roman" w:cs="Times New Roman"/>
            <w:color w:val="000000" w:themeColor="text1"/>
            <w:sz w:val="22"/>
          </w:rPr>
          <w:t>1</w:t>
        </w:r>
      </w:ins>
      <w:r w:rsidR="002D2EF2" w:rsidRPr="000A6536">
        <w:rPr>
          <w:rFonts w:ascii="Times New Roman" w:hAnsi="Times New Roman" w:cs="Times New Roman"/>
          <w:color w:val="000000" w:themeColor="text1"/>
          <w:sz w:val="22"/>
        </w:rPr>
        <w:t xml:space="preserve">º x </w:t>
      </w:r>
      <w:del w:id="247" w:author="Daniel Jacob" w:date="2020-08-19T11:39:00Z">
        <w:r w:rsidR="002D2EF2" w:rsidRPr="000A6536" w:rsidDel="000A22BB">
          <w:rPr>
            <w:rFonts w:ascii="Times New Roman" w:hAnsi="Times New Roman" w:cs="Times New Roman"/>
            <w:color w:val="000000" w:themeColor="text1"/>
            <w:sz w:val="22"/>
          </w:rPr>
          <w:delText>0.6</w:delText>
        </w:r>
      </w:del>
      <w:ins w:id="248" w:author="Daniel Jacob" w:date="2020-08-19T11:39:00Z">
        <w:r w:rsidR="000A22BB">
          <w:rPr>
            <w:rFonts w:ascii="Times New Roman" w:hAnsi="Times New Roman" w:cs="Times New Roman"/>
            <w:color w:val="000000" w:themeColor="text1"/>
            <w:sz w:val="22"/>
          </w:rPr>
          <w:t>1.</w:t>
        </w:r>
      </w:ins>
      <w:r w:rsidR="002D2EF2" w:rsidRPr="000A6536">
        <w:rPr>
          <w:rFonts w:ascii="Times New Roman" w:hAnsi="Times New Roman" w:cs="Times New Roman"/>
          <w:color w:val="000000" w:themeColor="text1"/>
          <w:sz w:val="22"/>
        </w:rPr>
        <w:t>25º</w:t>
      </w:r>
      <w:commentRangeEnd w:id="243"/>
      <w:r>
        <w:rPr>
          <w:rStyle w:val="CommentReference"/>
        </w:rPr>
        <w:commentReference w:id="243"/>
      </w:r>
      <w:commentRangeEnd w:id="244"/>
      <w:r w:rsidR="000A22BB">
        <w:rPr>
          <w:rStyle w:val="CommentReference"/>
        </w:rPr>
        <w:commentReference w:id="244"/>
      </w:r>
      <w:r w:rsidR="002D2EF2" w:rsidRPr="000A6536">
        <w:rPr>
          <w:rFonts w:ascii="Times New Roman" w:hAnsi="Times New Roman" w:cs="Times New Roman"/>
          <w:color w:val="000000" w:themeColor="text1"/>
          <w:sz w:val="22"/>
        </w:rPr>
        <w:t xml:space="preserve">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ins w:id="249" w:author="Daniel Jacob" w:date="2020-08-19T11:39:00Z">
        <w:r w:rsidR="000A22BB">
          <w:rPr>
            <w:rFonts w:ascii="Times New Roman" w:hAnsi="Times New Roman" w:cs="Times New Roman"/>
            <w:color w:val="000000" w:themeColor="text1"/>
            <w:sz w:val="22"/>
          </w:rPr>
          <w:t>. This is taken as our native resolution and includes 2098 grid cells for which methane emissions</w:t>
        </w:r>
      </w:ins>
      <w:ins w:id="250" w:author="Daniel Jacob" w:date="2020-08-19T11:40:00Z">
        <w:r w:rsidR="000A22BB">
          <w:rPr>
            <w:rFonts w:ascii="Times New Roman" w:hAnsi="Times New Roman" w:cs="Times New Roman"/>
            <w:color w:val="000000" w:themeColor="text1"/>
            <w:sz w:val="22"/>
          </w:rPr>
          <w:t xml:space="preserve"> are to be optimized. </w:t>
        </w:r>
      </w:ins>
      <w:del w:id="251" w:author="Daniel Jacob" w:date="2020-08-19T11:40:00Z">
        <w:r w:rsidR="00257EEA" w:rsidRPr="000A6536" w:rsidDel="000A22BB">
          <w:rPr>
            <w:rFonts w:ascii="Times New Roman" w:hAnsi="Times New Roman" w:cs="Times New Roman"/>
            <w:color w:val="000000" w:themeColor="text1"/>
            <w:sz w:val="22"/>
          </w:rPr>
          <w:delText>.</w:delText>
        </w:r>
        <w:r w:rsidR="00AE4C9E" w:rsidRPr="000A6536" w:rsidDel="000A22BB">
          <w:rPr>
            <w:rFonts w:ascii="Times New Roman" w:hAnsi="Times New Roman" w:cs="Times New Roman"/>
            <w:color w:val="000000" w:themeColor="text1"/>
            <w:sz w:val="22"/>
          </w:rPr>
          <w:delText xml:space="preserve"> We </w:delText>
        </w:r>
        <w:r w:rsidR="00AE4C9E" w:rsidRPr="000A6536" w:rsidDel="000A22BB">
          <w:rPr>
            <w:rFonts w:ascii="Times New Roman" w:hAnsi="Times New Roman" w:cs="Times New Roman"/>
            <w:color w:val="000000" w:themeColor="text1"/>
            <w:sz w:val="22"/>
          </w:rPr>
          <w:lastRenderedPageBreak/>
          <w:delText xml:space="preserve">aggregate native resolution grid boxes to generate a state vector composed of 2098 1º x 1.25º grid boxes. </w:delText>
        </w:r>
      </w:del>
      <w:r w:rsidR="002E4704" w:rsidRPr="000A6536">
        <w:rPr>
          <w:rFonts w:ascii="Times New Roman" w:hAnsi="Times New Roman" w:cs="Times New Roman"/>
          <w:color w:val="000000" w:themeColor="text1"/>
          <w:sz w:val="22"/>
        </w:rPr>
        <w:t xml:space="preserve">The model is driven with MERRA-2 meteorological fields (Bosilovich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Maasakkers et al. (2019). </w:t>
      </w:r>
      <w:r w:rsidR="00B844BD">
        <w:rPr>
          <w:rFonts w:ascii="Times New Roman" w:hAnsi="Times New Roman" w:cs="Times New Roman"/>
          <w:color w:val="000000" w:themeColor="text1"/>
          <w:sz w:val="22"/>
        </w:rPr>
        <w:t>Relative p</w:t>
      </w:r>
      <w:r w:rsidR="002E4704" w:rsidRPr="000A6536">
        <w:rPr>
          <w:rFonts w:ascii="Times New Roman" w:hAnsi="Times New Roman" w:cs="Times New Roman"/>
          <w:color w:val="000000" w:themeColor="text1"/>
          <w:sz w:val="22"/>
        </w:rPr>
        <w:t xml:space="preserve">rior emissions, </w:t>
      </w:r>
      <w:r w:rsidR="00B844BD">
        <w:rPr>
          <w:rFonts w:ascii="Times New Roman" w:hAnsi="Times New Roman" w:cs="Times New Roman"/>
          <w:color w:val="000000" w:themeColor="text1"/>
          <w:sz w:val="22"/>
        </w:rPr>
        <w:t xml:space="preserve">relative </w:t>
      </w:r>
      <w:r w:rsidR="00B844BD" w:rsidRPr="006B763D">
        <w:rPr>
          <w:rFonts w:ascii="Times New Roman" w:hAnsi="Times New Roman" w:cs="Times New Roman"/>
          <w:color w:val="000000" w:themeColor="text1"/>
          <w:sz w:val="22"/>
        </w:rPr>
        <w:t>p</w:t>
      </w:r>
      <w:r w:rsidR="002E4704" w:rsidRPr="006B763D">
        <w:rPr>
          <w:rFonts w:ascii="Times New Roman" w:hAnsi="Times New Roman" w:cs="Times New Roman"/>
          <w:color w:val="000000" w:themeColor="text1"/>
          <w:sz w:val="22"/>
        </w:rPr>
        <w:t xml:space="preserve">rior </w:t>
      </w:r>
      <w:r w:rsidR="002E4704" w:rsidRPr="000A6536">
        <w:rPr>
          <w:rFonts w:ascii="Times New Roman" w:hAnsi="Times New Roman" w:cs="Times New Roman"/>
          <w:color w:val="000000" w:themeColor="text1"/>
          <w:sz w:val="22"/>
        </w:rPr>
        <w:t>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w:t>
      </w:r>
      <w:r w:rsidR="00880B23">
        <w:rPr>
          <w:rFonts w:ascii="Times New Roman" w:hAnsi="Times New Roman" w:cs="Times New Roman"/>
          <w:color w:val="000000" w:themeColor="text1"/>
          <w:sz w:val="22"/>
        </w:rPr>
        <w:t xml:space="preserve">are also </w:t>
      </w:r>
      <w:del w:id="252" w:author="Daniel Jacob" w:date="2020-08-19T11:42:00Z">
        <w:r w:rsidR="002E4704" w:rsidRPr="000A6536" w:rsidDel="000A22BB">
          <w:rPr>
            <w:rFonts w:ascii="Times New Roman" w:hAnsi="Times New Roman" w:cs="Times New Roman"/>
            <w:color w:val="000000" w:themeColor="text1"/>
            <w:sz w:val="22"/>
          </w:rPr>
          <w:delText>as described by</w:delText>
        </w:r>
      </w:del>
      <w:ins w:id="253" w:author="Daniel Jacob" w:date="2020-08-19T11:42:00Z">
        <w:r w:rsidR="000A22BB">
          <w:rPr>
            <w:rFonts w:ascii="Times New Roman" w:hAnsi="Times New Roman" w:cs="Times New Roman"/>
            <w:color w:val="000000" w:themeColor="text1"/>
            <w:sz w:val="22"/>
          </w:rPr>
          <w:t>from</w:t>
        </w:r>
      </w:ins>
      <w:r w:rsidR="002E4704" w:rsidRPr="000A6536">
        <w:rPr>
          <w:rFonts w:ascii="Times New Roman" w:hAnsi="Times New Roman" w:cs="Times New Roman"/>
          <w:color w:val="000000" w:themeColor="text1"/>
          <w:sz w:val="22"/>
        </w:rPr>
        <w:t xml:space="preserve"> Maasakkers et al. (2019). In particular, we use </w:t>
      </w:r>
      <w:r w:rsidR="00880B23">
        <w:rPr>
          <w:rFonts w:ascii="Times New Roman" w:hAnsi="Times New Roman" w:cs="Times New Roman"/>
          <w:color w:val="000000" w:themeColor="text1"/>
          <w:sz w:val="22"/>
        </w:rPr>
        <w:t xml:space="preserve">the GOSAT data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w:t>
      </w:r>
      <w:r w:rsidR="00DA130B" w:rsidRPr="000A6536">
        <w:rPr>
          <w:rFonts w:ascii="Times New Roman" w:hAnsi="Times New Roman" w:cs="Times New Roman"/>
          <w:color w:val="000000" w:themeColor="text1"/>
          <w:sz w:val="22"/>
        </w:rPr>
        <w:t>. Unlike 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 xml:space="preserve">rs et al. (2019), we use </w:t>
      </w:r>
      <w:r w:rsidR="002E4704" w:rsidRPr="000A6536">
        <w:rPr>
          <w:rFonts w:ascii="Times New Roman" w:hAnsi="Times New Roman" w:cs="Times New Roman"/>
          <w:color w:val="000000" w:themeColor="text1"/>
          <w:sz w:val="22"/>
        </w:rPr>
        <w:t>observations north of 60ºN</w:t>
      </w:r>
      <w:r w:rsidR="006B763D">
        <w:rPr>
          <w:rFonts w:ascii="Times New Roman" w:hAnsi="Times New Roman" w:cs="Times New Roman"/>
          <w:color w:val="000000" w:themeColor="text1"/>
          <w:sz w:val="22"/>
        </w:rPr>
        <w:t>; any</w:t>
      </w:r>
      <w:r w:rsidR="008D7C13" w:rsidRPr="000A6536">
        <w:rPr>
          <w:rFonts w:ascii="Times New Roman" w:hAnsi="Times New Roman" w:cs="Times New Roman"/>
          <w:color w:val="000000" w:themeColor="text1"/>
          <w:sz w:val="22"/>
        </w:rPr>
        <w:t xml:space="preserve"> large errors </w:t>
      </w:r>
      <w:r w:rsidR="006B763D">
        <w:rPr>
          <w:rFonts w:ascii="Times New Roman" w:hAnsi="Times New Roman" w:cs="Times New Roman"/>
          <w:color w:val="000000" w:themeColor="text1"/>
          <w:sz w:val="22"/>
        </w:rPr>
        <w:t xml:space="preserve">in these data </w:t>
      </w:r>
      <w:r w:rsidR="008D7C13" w:rsidRPr="000A6536">
        <w:rPr>
          <w:rFonts w:ascii="Times New Roman" w:hAnsi="Times New Roman" w:cs="Times New Roman"/>
          <w:color w:val="000000" w:themeColor="text1"/>
          <w:sz w:val="22"/>
        </w:rPr>
        <w:t xml:space="preserve">do not matter for the sake of our </w:t>
      </w:r>
      <w:r w:rsidR="006B763D">
        <w:rPr>
          <w:rFonts w:ascii="Times New Roman" w:hAnsi="Times New Roman" w:cs="Times New Roman"/>
          <w:color w:val="000000" w:themeColor="text1"/>
          <w:sz w:val="22"/>
        </w:rPr>
        <w:t>demonstration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 xml:space="preserve">native-resolution Jacobian matrix, we use it </w:t>
      </w:r>
      <w:del w:id="254" w:author="Daniel Jacob" w:date="2020-08-19T11:42:00Z">
        <w:r w:rsidR="006318E7" w:rsidDel="000A22BB">
          <w:rPr>
            <w:rFonts w:ascii="Times New Roman" w:hAnsi="Times New Roman" w:cs="Times New Roman"/>
            <w:color w:val="000000" w:themeColor="text1"/>
            <w:sz w:val="22"/>
          </w:rPr>
          <w:delText xml:space="preserve">to </w:delText>
        </w:r>
      </w:del>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2D70A5E"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w:t>
      </w:r>
      <w:r w:rsidR="006B763D">
        <w:rPr>
          <w:rFonts w:ascii="Times New Roman" w:hAnsi="Times New Roman" w:cs="Times New Roman"/>
          <w:color w:val="000000" w:themeColor="text1"/>
          <w:sz w:val="22"/>
        </w:rPr>
        <w:t xml:space="preserve">spatial </w:t>
      </w:r>
      <w:r w:rsidR="001F24B6" w:rsidRPr="00773FCE">
        <w:rPr>
          <w:rFonts w:ascii="Times New Roman" w:hAnsi="Times New Roman" w:cs="Times New Roman"/>
          <w:color w:val="000000" w:themeColor="text1"/>
          <w:sz w:val="22"/>
        </w:rPr>
        <w:t xml:space="preserve">variability of </w:t>
      </w:r>
      <w:r w:rsidR="006B763D">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prior methane emissions because </w:t>
      </w:r>
      <w:r w:rsidR="006B763D">
        <w:rPr>
          <w:rFonts w:ascii="Times New Roman" w:hAnsi="Times New Roman" w:cs="Times New Roman"/>
          <w:color w:val="000000" w:themeColor="text1"/>
          <w:sz w:val="22"/>
        </w:rPr>
        <w:t>the</w:t>
      </w:r>
      <w:r w:rsidR="001F24B6" w:rsidRPr="00773FCE">
        <w:rPr>
          <w:rFonts w:ascii="Times New Roman" w:hAnsi="Times New Roman" w:cs="Times New Roman"/>
          <w:color w:val="000000" w:themeColor="text1"/>
          <w:sz w:val="22"/>
        </w:rPr>
        <w:t xml:space="preserve"> errors </w:t>
      </w:r>
      <w:r w:rsidR="006B763D">
        <w:rPr>
          <w:rFonts w:ascii="Times New Roman" w:hAnsi="Times New Roman" w:cs="Times New Roman"/>
          <w:color w:val="000000" w:themeColor="text1"/>
          <w:sz w:val="22"/>
        </w:rPr>
        <w:t xml:space="preserve">are </w:t>
      </w:r>
      <w:ins w:id="255" w:author="Daniel Jacob" w:date="2020-08-19T11:44:00Z">
        <w:r w:rsidR="000A22BB">
          <w:rPr>
            <w:rFonts w:ascii="Times New Roman" w:hAnsi="Times New Roman" w:cs="Times New Roman"/>
            <w:color w:val="000000" w:themeColor="text1"/>
            <w:sz w:val="22"/>
          </w:rPr>
          <w:t>specified as</w:t>
        </w:r>
      </w:ins>
      <w:del w:id="256" w:author="Daniel Jacob" w:date="2020-08-19T11:44:00Z">
        <w:r w:rsidR="001F24B6" w:rsidRPr="00773FCE" w:rsidDel="000A22BB">
          <w:rPr>
            <w:rFonts w:ascii="Times New Roman" w:hAnsi="Times New Roman" w:cs="Times New Roman"/>
            <w:color w:val="000000" w:themeColor="text1"/>
            <w:sz w:val="22"/>
          </w:rPr>
          <w:delText>relative to th</w:delText>
        </w:r>
        <w:r w:rsidR="006B763D" w:rsidDel="000A22BB">
          <w:rPr>
            <w:rFonts w:ascii="Times New Roman" w:hAnsi="Times New Roman" w:cs="Times New Roman"/>
            <w:color w:val="000000" w:themeColor="text1"/>
            <w:sz w:val="22"/>
          </w:rPr>
          <w:delText xml:space="preserve">ose </w:delText>
        </w:r>
        <w:r w:rsidR="001F24B6" w:rsidRPr="00773FCE" w:rsidDel="000A22BB">
          <w:rPr>
            <w:rFonts w:ascii="Times New Roman" w:hAnsi="Times New Roman" w:cs="Times New Roman"/>
            <w:color w:val="000000" w:themeColor="text1"/>
            <w:sz w:val="22"/>
          </w:rPr>
          <w:delText>emissions</w:delText>
        </w:r>
      </w:del>
      <w:r w:rsidR="001F24B6" w:rsidRPr="00773FCE">
        <w:rPr>
          <w:rFonts w:ascii="Times New Roman" w:hAnsi="Times New Roman" w:cs="Times New Roman"/>
          <w:color w:val="000000" w:themeColor="text1"/>
          <w:sz w:val="22"/>
        </w:rPr>
        <w:t xml:space="preserve">. The variability in observation density is driven by variability in sampling and retrieval success, which </w:t>
      </w:r>
      <w:ins w:id="257" w:author="Daniel Jacob" w:date="2020-08-19T11:44:00Z">
        <w:r w:rsidR="000A22BB">
          <w:rPr>
            <w:rFonts w:ascii="Times New Roman" w:hAnsi="Times New Roman" w:cs="Times New Roman"/>
            <w:color w:val="000000" w:themeColor="text1"/>
            <w:sz w:val="22"/>
          </w:rPr>
          <w:t xml:space="preserve">in the GOSAT case is limited mainly by clouds. </w:t>
        </w:r>
      </w:ins>
      <w:del w:id="258" w:author="Daniel Jacob" w:date="2020-08-19T11:45:00Z">
        <w:r w:rsidR="001F24B6" w:rsidRPr="00773FCE" w:rsidDel="000A22BB">
          <w:rPr>
            <w:rFonts w:ascii="Times New Roman" w:hAnsi="Times New Roman" w:cs="Times New Roman"/>
            <w:color w:val="000000" w:themeColor="text1"/>
            <w:sz w:val="22"/>
          </w:rPr>
          <w:delText>depends in part on surface reflectivity and the presence of a clear sky.</w:delText>
        </w:r>
      </w:del>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54A70DD5"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s 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ins w:id="259" w:author="Daniel Jacob" w:date="2020-08-19T11:46:00Z">
        <w:r w:rsidR="00B673AF">
          <w:rPr>
            <w:rFonts w:ascii="Times New Roman" w:hAnsi="Times New Roman" w:cs="Times New Roman"/>
            <w:color w:val="000000" w:themeColor="text1"/>
            <w:sz w:val="22"/>
          </w:rPr>
          <w:t xml:space="preserve">constructed as </w:t>
        </w:r>
      </w:ins>
      <w:del w:id="260" w:author="Daniel Jacob" w:date="2020-08-19T11:46:00Z">
        <w:r w:rsidR="00192EE9" w:rsidRPr="00773FCE" w:rsidDel="00B673AF">
          <w:rPr>
            <w:rFonts w:ascii="Times New Roman" w:hAnsi="Times New Roman" w:cs="Times New Roman"/>
            <w:color w:val="000000" w:themeColor="text1"/>
            <w:sz w:val="22"/>
          </w:rPr>
          <w:delText xml:space="preserve">following </w:delText>
        </w:r>
        <w:r w:rsidR="00D208D9" w:rsidRPr="00773FCE" w:rsidDel="00B673AF">
          <w:rPr>
            <w:rFonts w:ascii="Times New Roman" w:hAnsi="Times New Roman" w:cs="Times New Roman"/>
            <w:color w:val="000000" w:themeColor="text1"/>
            <w:sz w:val="22"/>
          </w:rPr>
          <w:delText>the</w:delText>
        </w:r>
        <w:r w:rsidR="00192EE9" w:rsidRPr="00773FCE" w:rsidDel="00B673AF">
          <w:rPr>
            <w:rFonts w:ascii="Times New Roman" w:hAnsi="Times New Roman" w:cs="Times New Roman"/>
            <w:color w:val="000000" w:themeColor="text1"/>
            <w:sz w:val="22"/>
          </w:rPr>
          <w:delText xml:space="preserve"> approach </w:delText>
        </w:r>
      </w:del>
      <w:r w:rsidR="00192EE9" w:rsidRPr="00773FCE">
        <w:rPr>
          <w:rFonts w:ascii="Times New Roman" w:hAnsi="Times New Roman" w:cs="Times New Roman"/>
          <w:color w:val="000000" w:themeColor="text1"/>
          <w:sz w:val="22"/>
        </w:rPr>
        <w:t>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w:t>
      </w:r>
      <w:del w:id="261" w:author="Daniel Jacob" w:date="2020-08-19T11:47:00Z">
        <w:r w:rsidR="001F24B6" w:rsidRPr="00773FCE" w:rsidDel="00B673AF">
          <w:rPr>
            <w:rFonts w:ascii="Times New Roman" w:hAnsi="Times New Roman" w:cs="Times New Roman"/>
            <w:color w:val="000000" w:themeColor="text1"/>
            <w:sz w:val="22"/>
          </w:rPr>
          <w:delText xml:space="preserve">of the </w:delText>
        </w:r>
        <w:r w:rsidR="00773FCE" w:rsidRPr="00773FCE" w:rsidDel="00B673AF">
          <w:rPr>
            <w:rFonts w:ascii="Times New Roman" w:hAnsi="Times New Roman" w:cs="Times New Roman"/>
            <w:color w:val="000000" w:themeColor="text1"/>
            <w:sz w:val="22"/>
          </w:rPr>
          <w:delText xml:space="preserve">strong </w:delText>
        </w:r>
        <w:r w:rsidR="001F24B6" w:rsidRPr="00773FCE" w:rsidDel="00B673AF">
          <w:rPr>
            <w:rFonts w:ascii="Times New Roman" w:eastAsiaTheme="minorEastAsia" w:hAnsi="Times New Roman" w:cs="Times New Roman"/>
            <w:color w:val="000000" w:themeColor="text1"/>
            <w:sz w:val="22"/>
          </w:rPr>
          <w:delText>dependence on</w:delText>
        </w:r>
      </w:del>
      <w:ins w:id="262" w:author="Daniel Jacob" w:date="2020-08-19T11:47:00Z">
        <w:r w:rsidR="00B673AF">
          <w:rPr>
            <w:rFonts w:ascii="Times New Roman" w:hAnsi="Times New Roman" w:cs="Times New Roman"/>
            <w:color w:val="000000" w:themeColor="text1"/>
            <w:sz w:val="22"/>
          </w:rPr>
          <w:t>they are again largely determined by</w:t>
        </w:r>
      </w:ins>
      <w:r w:rsidR="001F24B6" w:rsidRPr="00773FCE">
        <w:rPr>
          <w:rFonts w:ascii="Times New Roman" w:eastAsiaTheme="minorEastAsia" w:hAnsi="Times New Roman" w:cs="Times New Roman"/>
          <w:color w:val="000000" w:themeColor="text1"/>
          <w:sz w:val="22"/>
        </w:rPr>
        <w:t xml:space="preserve"> </w:t>
      </w:r>
      <w:r w:rsidR="00773FCE" w:rsidRPr="00773FCE">
        <w:rPr>
          <w:rFonts w:ascii="Times New Roman" w:eastAsiaTheme="minorEastAsia" w:hAnsi="Times New Roman" w:cs="Times New Roman"/>
          <w:color w:val="000000" w:themeColor="text1"/>
          <w:sz w:val="22"/>
        </w:rPr>
        <w:t xml:space="preserve">the prior error standard deviation and </w:t>
      </w:r>
      <w:ins w:id="263" w:author="Daniel Jacob" w:date="2020-08-19T11:47:00Z">
        <w:r w:rsidR="00B673AF">
          <w:rPr>
            <w:rFonts w:ascii="Times New Roman" w:eastAsiaTheme="minorEastAsia" w:hAnsi="Times New Roman" w:cs="Times New Roman"/>
            <w:color w:val="000000" w:themeColor="text1"/>
            <w:sz w:val="22"/>
          </w:rPr>
          <w:t xml:space="preserve">the </w:t>
        </w:r>
      </w:ins>
      <w:r w:rsidR="00773FCE" w:rsidRPr="00773FCE">
        <w:rPr>
          <w:rFonts w:ascii="Times New Roman" w:eastAsiaTheme="minorEastAsia" w:hAnsi="Times New Roman" w:cs="Times New Roman"/>
          <w:color w:val="000000" w:themeColor="text1"/>
          <w:sz w:val="22"/>
        </w:rPr>
        <w:t>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3AEC037E" w14:textId="6BEBEB62" w:rsidR="00C56F9D" w:rsidRPr="003C70A4" w:rsidRDefault="00A6735B" w:rsidP="00A6735B">
      <w:pPr>
        <w:rPr>
          <w:rFonts w:ascii="Times New Roman" w:eastAsiaTheme="minorEastAsia" w:hAnsi="Times New Roman" w:cs="Times New Roman"/>
          <w:color w:val="000000" w:themeColor="text1"/>
          <w:sz w:val="22"/>
        </w:rPr>
      </w:pPr>
      <w:commentRangeStart w:id="264"/>
      <w:commentRangeStart w:id="265"/>
      <w:r w:rsidRPr="003C70A4">
        <w:rPr>
          <w:rFonts w:ascii="Times New Roman" w:eastAsiaTheme="minorEastAsia" w:hAnsi="Times New Roman" w:cs="Times New Roman"/>
          <w:color w:val="000000" w:themeColor="text1"/>
          <w:sz w:val="22"/>
        </w:rPr>
        <w:t xml:space="preserve">We </w:t>
      </w:r>
      <w:commentRangeEnd w:id="264"/>
      <w:r w:rsidR="008808A5" w:rsidRPr="003C70A4">
        <w:rPr>
          <w:rStyle w:val="CommentReference"/>
          <w:color w:val="000000" w:themeColor="text1"/>
        </w:rPr>
        <w:commentReference w:id="264"/>
      </w:r>
      <w:commentRangeEnd w:id="265"/>
      <w:r w:rsidR="00B673AF">
        <w:rPr>
          <w:rStyle w:val="CommentReference"/>
        </w:rPr>
        <w:commentReference w:id="265"/>
      </w:r>
      <w:r w:rsidR="006318E7" w:rsidRPr="003C70A4">
        <w:rPr>
          <w:rFonts w:ascii="Times New Roman" w:eastAsiaTheme="minorEastAsia" w:hAnsi="Times New Roman" w:cs="Times New Roman"/>
          <w:color w:val="000000" w:themeColor="text1"/>
          <w:sz w:val="22"/>
        </w:rPr>
        <w:t xml:space="preserve">first </w:t>
      </w:r>
      <w:r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Jacobian on a</w:t>
      </w:r>
      <w:r w:rsidRPr="003C70A4">
        <w:rPr>
          <w:rFonts w:ascii="Times New Roman" w:eastAsiaTheme="minorEastAsia" w:hAnsi="Times New Roman" w:cs="Times New Roman"/>
          <w:color w:val="000000" w:themeColor="text1"/>
          <w:sz w:val="22"/>
        </w:rPr>
        <w:t xml:space="preserve"> multiscale grid. </w:t>
      </w:r>
      <w:r w:rsidR="008808A5" w:rsidRPr="003C70A4">
        <w:rPr>
          <w:rFonts w:ascii="Times New Roman" w:eastAsiaTheme="minorEastAsia" w:hAnsi="Times New Roman" w:cs="Times New Roman"/>
          <w:color w:val="000000" w:themeColor="text1"/>
          <w:sz w:val="22"/>
        </w:rPr>
        <w:t>Figure 3 shows the evolution of the DOFS per cluster as a function of the number of native resolution grid cells added to the state vector as increasingly coarse state vector elements, aggregated by a K-means clustering algorithm and color coded by cluster size, are added to the multiscale grid. W</w:t>
      </w:r>
      <w:r w:rsidR="001C2FB8" w:rsidRPr="003C70A4">
        <w:rPr>
          <w:rFonts w:ascii="Times New Roman" w:eastAsiaTheme="minorEastAsia" w:hAnsi="Times New Roman" w:cs="Times New Roman"/>
          <w:color w:val="000000" w:themeColor="text1"/>
          <w:sz w:val="22"/>
        </w:rPr>
        <w:t xml:space="preserve">e begin with a state vector with </w:t>
      </w:r>
      <w:r w:rsidR="00950B24" w:rsidRPr="003C70A4">
        <w:rPr>
          <w:rFonts w:ascii="Times New Roman" w:eastAsiaTheme="minorEastAsia" w:hAnsi="Times New Roman" w:cs="Times New Roman"/>
          <w:color w:val="000000" w:themeColor="text1"/>
          <w:sz w:val="22"/>
        </w:rPr>
        <w:t>one</w:t>
      </w:r>
      <w:r w:rsidR="00643D85" w:rsidRPr="003C70A4">
        <w:rPr>
          <w:rFonts w:ascii="Times New Roman" w:eastAsiaTheme="minorEastAsia" w:hAnsi="Times New Roman" w:cs="Times New Roman"/>
          <w:color w:val="000000" w:themeColor="text1"/>
          <w:sz w:val="22"/>
        </w:rPr>
        <w:t xml:space="preserve"> domain-encompassing</w:t>
      </w:r>
      <w:r w:rsidR="00950B24" w:rsidRPr="003C70A4">
        <w:rPr>
          <w:rFonts w:ascii="Times New Roman" w:eastAsiaTheme="minorEastAsia" w:hAnsi="Times New Roman" w:cs="Times New Roman"/>
          <w:color w:val="000000" w:themeColor="text1"/>
          <w:sz w:val="22"/>
        </w:rPr>
        <w:t xml:space="preserve"> </w:t>
      </w:r>
      <w:r w:rsidR="00967B5E" w:rsidRPr="003C70A4">
        <w:rPr>
          <w:rFonts w:ascii="Times New Roman" w:eastAsiaTheme="minorEastAsia" w:hAnsi="Times New Roman" w:cs="Times New Roman"/>
          <w:color w:val="000000" w:themeColor="text1"/>
          <w:sz w:val="22"/>
        </w:rPr>
        <w:t>element</w:t>
      </w:r>
      <w:r w:rsidR="001C2FB8" w:rsidRPr="003C70A4">
        <w:rPr>
          <w:rFonts w:ascii="Times New Roman" w:eastAsiaTheme="minorEastAsia" w:hAnsi="Times New Roman" w:cs="Times New Roman"/>
          <w:color w:val="000000" w:themeColor="text1"/>
          <w:sz w:val="22"/>
        </w:rPr>
        <w:t>.</w:t>
      </w:r>
      <w:r w:rsidR="00950B24" w:rsidRPr="003C70A4">
        <w:rPr>
          <w:rFonts w:ascii="Times New Roman" w:eastAsiaTheme="minorEastAsia" w:hAnsi="Times New Roman" w:cs="Times New Roman"/>
          <w:color w:val="000000" w:themeColor="text1"/>
          <w:sz w:val="22"/>
        </w:rPr>
        <w:t xml:space="preserve"> </w:t>
      </w:r>
      <w:r w:rsidR="00896DDE" w:rsidRPr="003C70A4">
        <w:rPr>
          <w:rFonts w:ascii="Times New Roman" w:eastAsiaTheme="minorEastAsia" w:hAnsi="Times New Roman" w:cs="Times New Roman"/>
          <w:color w:val="000000" w:themeColor="text1"/>
          <w:sz w:val="22"/>
        </w:rPr>
        <w:t xml:space="preserve">To account for </w:t>
      </w:r>
      <w:r w:rsidR="001C2FB8" w:rsidRPr="003C70A4">
        <w:rPr>
          <w:rFonts w:ascii="Times New Roman" w:eastAsiaTheme="minorEastAsia" w:hAnsi="Times New Roman" w:cs="Times New Roman"/>
          <w:color w:val="000000" w:themeColor="text1"/>
          <w:sz w:val="22"/>
        </w:rPr>
        <w:t>the</w:t>
      </w:r>
      <w:r w:rsidR="00896DDE" w:rsidRPr="003C70A4">
        <w:rPr>
          <w:rFonts w:ascii="Times New Roman" w:eastAsiaTheme="minorEastAsia" w:hAnsi="Times New Roman" w:cs="Times New Roman"/>
          <w:color w:val="000000" w:themeColor="text1"/>
          <w:sz w:val="22"/>
        </w:rPr>
        <w:t xml:space="preserve"> functional decrease in the observational error covariance</w:t>
      </w:r>
      <w:r w:rsidR="001C2FB8" w:rsidRPr="003C70A4">
        <w:rPr>
          <w:rFonts w:ascii="Times New Roman" w:eastAsiaTheme="minorEastAsia" w:hAnsi="Times New Roman" w:cs="Times New Roman"/>
          <w:color w:val="000000" w:themeColor="text1"/>
          <w:sz w:val="22"/>
        </w:rPr>
        <w:t xml:space="preserve"> resulting from the increase in the number of observations constraining each state vector element</w:t>
      </w:r>
      <w:r w:rsidR="00896DDE" w:rsidRPr="003C70A4">
        <w:rPr>
          <w:rFonts w:ascii="Times New Roman" w:eastAsiaTheme="minorEastAsia" w:hAnsi="Times New Roman" w:cs="Times New Roman"/>
          <w:color w:val="000000" w:themeColor="text1"/>
          <w:sz w:val="22"/>
        </w:rPr>
        <w:t>, we scale down the regularization factor introduced in equation (10) by the ratio of the new state vector dimension to the native state vector dimension. As result of this scaling,</w:t>
      </w:r>
      <w:r w:rsidR="00643D85" w:rsidRPr="003C70A4">
        <w:rPr>
          <w:rFonts w:ascii="Times New Roman" w:eastAsiaTheme="minorEastAsia" w:hAnsi="Times New Roman" w:cs="Times New Roman"/>
          <w:color w:val="000000" w:themeColor="text1"/>
          <w:sz w:val="22"/>
        </w:rPr>
        <w:t xml:space="preserve"> the </w:t>
      </w:r>
      <w:r w:rsidR="008808A5" w:rsidRPr="003C70A4">
        <w:rPr>
          <w:rFonts w:ascii="Times New Roman" w:eastAsiaTheme="minorEastAsia" w:hAnsi="Times New Roman" w:cs="Times New Roman"/>
          <w:color w:val="000000" w:themeColor="text1"/>
          <w:sz w:val="22"/>
        </w:rPr>
        <w:t xml:space="preserve">initial </w:t>
      </w:r>
      <w:r w:rsidR="00643D85" w:rsidRPr="003C70A4">
        <w:rPr>
          <w:rFonts w:ascii="Times New Roman" w:eastAsiaTheme="minorEastAsia" w:hAnsi="Times New Roman" w:cs="Times New Roman"/>
          <w:color w:val="000000" w:themeColor="text1"/>
          <w:sz w:val="22"/>
        </w:rPr>
        <w:t>DOFS per cluster is less than one</w:t>
      </w:r>
      <w:r w:rsidR="00896DDE" w:rsidRPr="003C70A4">
        <w:rPr>
          <w:rFonts w:ascii="Times New Roman" w:eastAsiaTheme="minorEastAsia" w:hAnsi="Times New Roman" w:cs="Times New Roman"/>
          <w:color w:val="000000" w:themeColor="text1"/>
          <w:sz w:val="22"/>
        </w:rPr>
        <w:t xml:space="preserve">. </w:t>
      </w:r>
      <w:r w:rsidR="0014281C" w:rsidRPr="003C70A4">
        <w:rPr>
          <w:rFonts w:ascii="Times New Roman" w:eastAsiaTheme="minorEastAsia" w:hAnsi="Times New Roman" w:cs="Times New Roman"/>
          <w:color w:val="000000" w:themeColor="text1"/>
          <w:sz w:val="22"/>
        </w:rPr>
        <w:t>W</w:t>
      </w:r>
      <w:r w:rsidR="00896DDE" w:rsidRPr="003C70A4">
        <w:rPr>
          <w:rFonts w:ascii="Times New Roman" w:eastAsiaTheme="minorEastAsia" w:hAnsi="Times New Roman" w:cs="Times New Roman"/>
          <w:color w:val="000000" w:themeColor="text1"/>
          <w:sz w:val="22"/>
        </w:rPr>
        <w:t xml:space="preserve">e </w:t>
      </w:r>
      <w:r w:rsidR="00967B5E" w:rsidRPr="003C70A4">
        <w:rPr>
          <w:rFonts w:ascii="Times New Roman" w:eastAsiaTheme="minorEastAsia" w:hAnsi="Times New Roman" w:cs="Times New Roman"/>
          <w:color w:val="000000" w:themeColor="text1"/>
          <w:sz w:val="22"/>
        </w:rPr>
        <w:t xml:space="preserve">add </w:t>
      </w:r>
      <w:r w:rsidR="0014281C" w:rsidRPr="003C70A4">
        <w:rPr>
          <w:rFonts w:ascii="Times New Roman" w:eastAsiaTheme="minorEastAsia" w:hAnsi="Times New Roman" w:cs="Times New Roman"/>
          <w:color w:val="000000" w:themeColor="text1"/>
          <w:sz w:val="22"/>
        </w:rPr>
        <w:t xml:space="preserve">to </w:t>
      </w:r>
      <w:r w:rsidR="00AF34F1" w:rsidRPr="003C70A4">
        <w:rPr>
          <w:rFonts w:ascii="Times New Roman" w:eastAsiaTheme="minorEastAsia" w:hAnsi="Times New Roman" w:cs="Times New Roman"/>
          <w:color w:val="000000" w:themeColor="text1"/>
          <w:sz w:val="22"/>
        </w:rPr>
        <w:t>this single element</w:t>
      </w:r>
      <w:r w:rsidR="0014281C" w:rsidRPr="003C70A4">
        <w:rPr>
          <w:rFonts w:ascii="Times New Roman" w:eastAsiaTheme="minorEastAsia" w:hAnsi="Times New Roman" w:cs="Times New Roman"/>
          <w:color w:val="000000" w:themeColor="text1"/>
          <w:sz w:val="22"/>
        </w:rPr>
        <w:t xml:space="preserve"> state vector </w:t>
      </w:r>
      <w:r w:rsidR="003355DF" w:rsidRPr="003C70A4">
        <w:rPr>
          <w:rFonts w:ascii="Times New Roman" w:eastAsiaTheme="minorEastAsia" w:hAnsi="Times New Roman" w:cs="Times New Roman"/>
          <w:color w:val="000000" w:themeColor="text1"/>
          <w:sz w:val="22"/>
        </w:rPr>
        <w:t xml:space="preserve">the </w:t>
      </w:r>
      <w:r w:rsidR="00967B5E" w:rsidRPr="003C70A4">
        <w:rPr>
          <w:rFonts w:ascii="Times New Roman" w:eastAsiaTheme="minorEastAsia" w:hAnsi="Times New Roman" w:cs="Times New Roman"/>
          <w:color w:val="000000" w:themeColor="text1"/>
          <w:sz w:val="22"/>
        </w:rPr>
        <w:t>native resolution grid cells</w:t>
      </w:r>
      <w:r w:rsidR="003355DF" w:rsidRPr="003C70A4">
        <w:rPr>
          <w:rFonts w:ascii="Times New Roman" w:eastAsiaTheme="minorEastAsia" w:hAnsi="Times New Roman" w:cs="Times New Roman"/>
          <w:color w:val="000000" w:themeColor="text1"/>
          <w:sz w:val="22"/>
        </w:rPr>
        <w:t xml:space="preserve"> with the highest estimated averaging kernel sensitivities as given by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3355DF" w:rsidRPr="003C70A4">
        <w:rPr>
          <w:rFonts w:ascii="Times New Roman" w:eastAsiaTheme="minorEastAsia" w:hAnsi="Times New Roman" w:cs="Times New Roman"/>
          <w:bCs/>
          <w:color w:val="000000" w:themeColor="text1"/>
          <w:sz w:val="22"/>
        </w:rPr>
        <w:t xml:space="preserve">. We add 50 cells at </w:t>
      </w:r>
      <w:r w:rsidR="00643D85" w:rsidRPr="003C70A4">
        <w:rPr>
          <w:rFonts w:ascii="Times New Roman" w:eastAsiaTheme="minorEastAsia" w:hAnsi="Times New Roman" w:cs="Times New Roman"/>
          <w:color w:val="000000" w:themeColor="text1"/>
          <w:sz w:val="22"/>
        </w:rPr>
        <w:t>a time to reproduce the construction of the multiscale grid in a parallel computing environment. The DOFS per cluster decreases initially</w:t>
      </w:r>
      <w:r w:rsidR="00896DDE" w:rsidRPr="003C70A4">
        <w:rPr>
          <w:rFonts w:ascii="Times New Roman" w:eastAsiaTheme="minorEastAsia" w:hAnsi="Times New Roman" w:cs="Times New Roman"/>
          <w:color w:val="000000" w:themeColor="text1"/>
          <w:sz w:val="22"/>
        </w:rPr>
        <w:t xml:space="preserve"> because the high-resolution grid cells have lower DOFS. After adding 150 native-resolution grid cells (151 model simulations, including </w:t>
      </w:r>
      <w:r w:rsidR="0047664C" w:rsidRPr="003C70A4">
        <w:rPr>
          <w:rFonts w:ascii="Times New Roman" w:eastAsiaTheme="minorEastAsia" w:hAnsi="Times New Roman" w:cs="Times New Roman"/>
          <w:color w:val="000000" w:themeColor="text1"/>
          <w:sz w:val="22"/>
        </w:rPr>
        <w:t>the single state vector element simulation), we find that the DOFS per cluster consistently decreas</w:t>
      </w:r>
      <w:r w:rsidR="0014281C" w:rsidRPr="003C70A4">
        <w:rPr>
          <w:rFonts w:ascii="Times New Roman" w:eastAsiaTheme="minorEastAsia" w:hAnsi="Times New Roman" w:cs="Times New Roman"/>
          <w:color w:val="000000" w:themeColor="text1"/>
          <w:sz w:val="22"/>
        </w:rPr>
        <w:t>es</w:t>
      </w:r>
      <w:r w:rsidR="0047664C" w:rsidRPr="003C70A4">
        <w:rPr>
          <w:rFonts w:ascii="Times New Roman" w:eastAsiaTheme="minorEastAsia" w:hAnsi="Times New Roman" w:cs="Times New Roman"/>
          <w:color w:val="000000" w:themeColor="text1"/>
          <w:sz w:val="22"/>
        </w:rPr>
        <w:t xml:space="preserve"> and that the maximum DOFS per cluster occurred at 80 native-resolution grid cells</w:t>
      </w:r>
      <w:r w:rsidR="000130D1" w:rsidRPr="003C70A4">
        <w:rPr>
          <w:rFonts w:ascii="Times New Roman" w:eastAsiaTheme="minorEastAsia" w:hAnsi="Times New Roman" w:cs="Times New Roman"/>
          <w:color w:val="000000" w:themeColor="text1"/>
          <w:sz w:val="22"/>
        </w:rPr>
        <w:t xml:space="preserve"> (black shading)</w:t>
      </w:r>
      <w:r w:rsidR="0047664C"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 xml:space="preserve"> </w:t>
      </w:r>
      <w:r w:rsidR="0047664C" w:rsidRPr="003C70A4">
        <w:rPr>
          <w:rFonts w:ascii="Times New Roman" w:eastAsiaTheme="minorEastAsia" w:hAnsi="Times New Roman" w:cs="Times New Roman"/>
          <w:color w:val="000000" w:themeColor="text1"/>
          <w:sz w:val="22"/>
        </w:rPr>
        <w:t xml:space="preserve">We then add to </w:t>
      </w:r>
      <w:r w:rsidR="0014281C" w:rsidRPr="003C70A4">
        <w:rPr>
          <w:rFonts w:ascii="Times New Roman" w:eastAsiaTheme="minorEastAsia" w:hAnsi="Times New Roman" w:cs="Times New Roman"/>
          <w:color w:val="000000" w:themeColor="text1"/>
          <w:sz w:val="22"/>
        </w:rPr>
        <w:t>our</w:t>
      </w:r>
      <w:r w:rsidR="0047664C" w:rsidRPr="003C70A4">
        <w:rPr>
          <w:rFonts w:ascii="Times New Roman" w:eastAsiaTheme="minorEastAsia" w:hAnsi="Times New Roman" w:cs="Times New Roman"/>
          <w:color w:val="000000" w:themeColor="text1"/>
          <w:sz w:val="22"/>
        </w:rPr>
        <w:t xml:space="preserve"> state vector</w:t>
      </w:r>
      <w:r w:rsidR="0014281C" w:rsidRPr="003C70A4">
        <w:rPr>
          <w:rFonts w:ascii="Times New Roman" w:eastAsiaTheme="minorEastAsia" w:hAnsi="Times New Roman" w:cs="Times New Roman"/>
          <w:color w:val="000000" w:themeColor="text1"/>
          <w:sz w:val="22"/>
        </w:rPr>
        <w:t xml:space="preserve"> of 80 native-resolution grid cells</w:t>
      </w:r>
      <w:r w:rsidR="0047664C" w:rsidRPr="003C70A4">
        <w:rPr>
          <w:rFonts w:ascii="Times New Roman" w:eastAsiaTheme="minorEastAsia" w:hAnsi="Times New Roman" w:cs="Times New Roman"/>
          <w:color w:val="000000" w:themeColor="text1"/>
          <w:sz w:val="22"/>
        </w:rPr>
        <w:t xml:space="preserve"> clusters of </w:t>
      </w:r>
      <w:r w:rsidR="0014281C" w:rsidRPr="003C70A4">
        <w:rPr>
          <w:rFonts w:ascii="Times New Roman" w:eastAsiaTheme="minorEastAsia" w:hAnsi="Times New Roman" w:cs="Times New Roman"/>
          <w:color w:val="000000" w:themeColor="text1"/>
          <w:sz w:val="22"/>
        </w:rPr>
        <w:t>first</w:t>
      </w:r>
      <w:r w:rsidR="00AF34F1"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w:t>
      </w:r>
      <w:r w:rsidR="0047664C" w:rsidRPr="003C70A4">
        <w:rPr>
          <w:rFonts w:ascii="Times New Roman" w:eastAsiaTheme="minorEastAsia" w:hAnsi="Times New Roman" w:cs="Times New Roman"/>
          <w:color w:val="000000" w:themeColor="text1"/>
          <w:sz w:val="22"/>
        </w:rPr>
        <w:t>2</w:t>
      </w:r>
      <w:r w:rsidR="003E33E7" w:rsidRPr="003C70A4">
        <w:rPr>
          <w:rFonts w:ascii="Times New Roman" w:eastAsiaTheme="minorEastAsia" w:hAnsi="Times New Roman" w:cs="Times New Roman"/>
          <w:color w:val="000000" w:themeColor="text1"/>
          <w:sz w:val="22"/>
        </w:rPr>
        <w:t xml:space="preserve"> (purple shading)</w:t>
      </w:r>
      <w:r w:rsidR="0014281C" w:rsidRPr="003C70A4">
        <w:rPr>
          <w:rFonts w:ascii="Times New Roman" w:eastAsiaTheme="minorEastAsia" w:hAnsi="Times New Roman" w:cs="Times New Roman"/>
          <w:color w:val="000000" w:themeColor="text1"/>
          <w:sz w:val="22"/>
        </w:rPr>
        <w:t xml:space="preserve">, then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4</w:t>
      </w:r>
      <w:r w:rsidR="003E33E7" w:rsidRPr="003C70A4">
        <w:rPr>
          <w:rFonts w:ascii="Times New Roman" w:eastAsiaTheme="minorEastAsia" w:hAnsi="Times New Roman" w:cs="Times New Roman"/>
          <w:color w:val="000000" w:themeColor="text1"/>
          <w:sz w:val="22"/>
        </w:rPr>
        <w:t xml:space="preserve"> (maroon)</w:t>
      </w:r>
      <w:r w:rsidR="0014281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8</w:t>
      </w:r>
      <w:r w:rsidR="003E33E7" w:rsidRPr="003C70A4">
        <w:rPr>
          <w:rFonts w:ascii="Times New Roman" w:eastAsiaTheme="minorEastAsia" w:hAnsi="Times New Roman" w:cs="Times New Roman"/>
          <w:color w:val="000000" w:themeColor="text1"/>
          <w:sz w:val="22"/>
        </w:rPr>
        <w:t xml:space="preserve"> (dark orange)</w:t>
      </w:r>
      <w:r w:rsidR="0014281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16</w:t>
      </w:r>
      <w:r w:rsidR="003E33E7" w:rsidRPr="003C70A4">
        <w:rPr>
          <w:rFonts w:ascii="Times New Roman" w:eastAsiaTheme="minorEastAsia" w:hAnsi="Times New Roman" w:cs="Times New Roman"/>
          <w:color w:val="000000" w:themeColor="text1"/>
          <w:sz w:val="22"/>
        </w:rPr>
        <w:t xml:space="preserve"> (light orange)</w:t>
      </w:r>
      <w:r w:rsidR="0014281C" w:rsidRPr="003C70A4">
        <w:rPr>
          <w:rFonts w:ascii="Times New Roman" w:eastAsiaTheme="minorEastAsia" w:hAnsi="Times New Roman" w:cs="Times New Roman"/>
          <w:color w:val="000000" w:themeColor="text1"/>
          <w:sz w:val="22"/>
        </w:rPr>
        <w:t xml:space="preserve">, and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32</w:t>
      </w:r>
      <w:r w:rsidR="003E33E7" w:rsidRPr="003C70A4">
        <w:rPr>
          <w:rFonts w:ascii="Times New Roman" w:eastAsiaTheme="minorEastAsia" w:hAnsi="Times New Roman" w:cs="Times New Roman"/>
          <w:color w:val="000000" w:themeColor="text1"/>
          <w:sz w:val="22"/>
        </w:rPr>
        <w:t xml:space="preserve"> (yellow)</w:t>
      </w:r>
      <w:r w:rsidR="0047664C" w:rsidRPr="003C70A4">
        <w:rPr>
          <w:rFonts w:ascii="Times New Roman" w:eastAsiaTheme="minorEastAsia" w:hAnsi="Times New Roman" w:cs="Times New Roman"/>
          <w:color w:val="000000" w:themeColor="text1"/>
          <w:sz w:val="22"/>
        </w:rPr>
        <w:t xml:space="preserve"> native-resolution grid cells</w:t>
      </w:r>
      <w:r w:rsidR="0014281C" w:rsidRPr="003C70A4">
        <w:rPr>
          <w:rFonts w:ascii="Times New Roman" w:eastAsiaTheme="minorEastAsia" w:hAnsi="Times New Roman" w:cs="Times New Roman"/>
          <w:color w:val="000000" w:themeColor="text1"/>
          <w:sz w:val="22"/>
        </w:rPr>
        <w:t xml:space="preserve">, repeating the same procedure as before: we add </w:t>
      </w:r>
      <w:r w:rsidR="009E31DC" w:rsidRPr="003C70A4">
        <w:rPr>
          <w:rFonts w:ascii="Times New Roman" w:eastAsiaTheme="minorEastAsia" w:hAnsi="Times New Roman" w:cs="Times New Roman"/>
          <w:color w:val="000000" w:themeColor="text1"/>
          <w:sz w:val="22"/>
        </w:rPr>
        <w:t>clusters in batches of about 50 (and then 25) until the DOFS per cluster decreases or stabilizes</w:t>
      </w:r>
      <w:r w:rsidR="00AF34F1" w:rsidRPr="003C70A4">
        <w:rPr>
          <w:rFonts w:ascii="Times New Roman" w:eastAsiaTheme="minorEastAsia" w:hAnsi="Times New Roman" w:cs="Times New Roman"/>
          <w:color w:val="000000" w:themeColor="text1"/>
          <w:sz w:val="22"/>
        </w:rPr>
        <w:t xml:space="preserve">, at which point </w:t>
      </w:r>
      <w:r w:rsidR="009E31DC" w:rsidRPr="003C70A4">
        <w:rPr>
          <w:rFonts w:ascii="Times New Roman" w:eastAsiaTheme="minorEastAsia" w:hAnsi="Times New Roman" w:cs="Times New Roman"/>
          <w:color w:val="000000" w:themeColor="text1"/>
          <w:sz w:val="22"/>
        </w:rPr>
        <w:t xml:space="preserve">we increase the cluster size. The resulting multiscale grid is summarized in the table at the bottom of Figure 3; the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C56F9D" w:rsidRPr="003C70A4">
        <w:rPr>
          <w:rFonts w:ascii="Times New Roman" w:eastAsiaTheme="minorEastAsia" w:hAnsi="Times New Roman" w:cs="Times New Roman"/>
          <w:b/>
          <w:color w:val="000000" w:themeColor="text1"/>
          <w:sz w:val="22"/>
        </w:rPr>
        <w:t xml:space="preserve"> </w:t>
      </w:r>
      <w:r w:rsidR="00C56F9D" w:rsidRPr="003C70A4">
        <w:rPr>
          <w:rFonts w:ascii="Times New Roman" w:eastAsiaTheme="minorEastAsia" w:hAnsi="Times New Roman" w:cs="Times New Roman"/>
          <w:color w:val="000000" w:themeColor="text1"/>
          <w:sz w:val="22"/>
        </w:rPr>
        <w:t>constrains</w:t>
      </w:r>
      <w:r w:rsidR="00BA6909" w:rsidRPr="003C70A4">
        <w:rPr>
          <w:rFonts w:ascii="Times New Roman" w:eastAsiaTheme="minorEastAsia" w:hAnsi="Times New Roman" w:cs="Times New Roman"/>
          <w:color w:val="000000" w:themeColor="text1"/>
          <w:sz w:val="22"/>
        </w:rPr>
        <w:t xml:space="preserve"> </w:t>
      </w:r>
      <w:r w:rsidR="00E109FA">
        <w:rPr>
          <w:rFonts w:ascii="Times New Roman" w:eastAsiaTheme="minorEastAsia" w:hAnsi="Times New Roman" w:cs="Times New Roman"/>
          <w:color w:val="000000" w:themeColor="text1"/>
          <w:sz w:val="22"/>
        </w:rPr>
        <w:t>359</w:t>
      </w:r>
      <w:r w:rsidR="00C56F9D" w:rsidRPr="003C70A4">
        <w:rPr>
          <w:rFonts w:ascii="Times New Roman" w:eastAsiaTheme="minorEastAsia" w:hAnsi="Times New Roman" w:cs="Times New Roman"/>
          <w:color w:val="000000" w:themeColor="text1"/>
          <w:sz w:val="22"/>
        </w:rPr>
        <w:t xml:space="preserve"> clusters and required </w:t>
      </w:r>
      <w:r w:rsidR="00E109FA">
        <w:rPr>
          <w:rFonts w:ascii="Times New Roman" w:eastAsiaTheme="minorEastAsia" w:hAnsi="Times New Roman" w:cs="Times New Roman"/>
          <w:color w:val="000000" w:themeColor="text1"/>
          <w:sz w:val="22"/>
        </w:rPr>
        <w:t>470</w:t>
      </w:r>
      <w:r w:rsidR="00C56F9D" w:rsidRPr="003C70A4">
        <w:rPr>
          <w:rFonts w:ascii="Times New Roman" w:eastAsiaTheme="minorEastAsia" w:hAnsi="Times New Roman" w:cs="Times New Roman"/>
          <w:color w:val="000000" w:themeColor="text1"/>
          <w:sz w:val="22"/>
        </w:rPr>
        <w:t xml:space="preserve"> model simulations to construct.</w:t>
      </w:r>
    </w:p>
    <w:p w14:paraId="0449E120" w14:textId="77777777" w:rsidR="001C2FB8" w:rsidRPr="003C70A4" w:rsidRDefault="001C2FB8" w:rsidP="00A6735B">
      <w:pPr>
        <w:rPr>
          <w:rFonts w:ascii="Times New Roman" w:eastAsiaTheme="minorEastAsia" w:hAnsi="Times New Roman" w:cs="Times New Roman"/>
          <w:color w:val="000000" w:themeColor="text1"/>
          <w:sz w:val="22"/>
        </w:rPr>
      </w:pPr>
    </w:p>
    <w:p w14:paraId="457D461A" w14:textId="41F7EA0D" w:rsidR="003E33E7" w:rsidRPr="003C70A4" w:rsidRDefault="00C56F9D"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We then update the multiscale grid and the reduced-dimension Jacobian matrix</w:t>
      </w:r>
      <w:r w:rsidR="00AF34F1" w:rsidRPr="003C70A4">
        <w:rPr>
          <w:rFonts w:ascii="Times New Roman" w:eastAsiaTheme="minorEastAsia" w:hAnsi="Times New Roman" w:cs="Times New Roman"/>
          <w:color w:val="000000" w:themeColor="text1"/>
          <w:sz w:val="22"/>
        </w:rPr>
        <w:t xml:space="preserve"> to reflect the information added by the forward model. We</w:t>
      </w:r>
      <w:r w:rsidRPr="003C70A4">
        <w:rPr>
          <w:rFonts w:ascii="Times New Roman" w:eastAsiaTheme="minorEastAsia" w:hAnsi="Times New Roman" w:cs="Times New Roman"/>
          <w:color w:val="000000" w:themeColor="text1"/>
          <w:sz w:val="22"/>
        </w:rPr>
        <w:t xml:space="preserve"> </w:t>
      </w:r>
      <w:r w:rsidR="00AF34F1" w:rsidRPr="003C70A4">
        <w:rPr>
          <w:rFonts w:ascii="Times New Roman" w:eastAsiaTheme="minorEastAsia" w:hAnsi="Times New Roman" w:cs="Times New Roman"/>
          <w:color w:val="000000" w:themeColor="text1"/>
          <w:sz w:val="22"/>
        </w:rPr>
        <w:t xml:space="preserve">identify the clusters where the forward model contributed the most </w:t>
      </w:r>
      <w:r w:rsidR="00AF34F1" w:rsidRPr="003C70A4">
        <w:rPr>
          <w:rFonts w:ascii="Times New Roman" w:eastAsiaTheme="minorEastAsia" w:hAnsi="Times New Roman" w:cs="Times New Roman"/>
          <w:color w:val="000000" w:themeColor="text1"/>
          <w:sz w:val="22"/>
        </w:rPr>
        <w:lastRenderedPageBreak/>
        <w:t xml:space="preserve">information by </w:t>
      </w:r>
      <w:r w:rsidRPr="003C70A4">
        <w:rPr>
          <w:rFonts w:ascii="Times New Roman" w:eastAsiaTheme="minorEastAsia" w:hAnsi="Times New Roman" w:cs="Times New Roman"/>
          <w:color w:val="000000" w:themeColor="text1"/>
          <w:sz w:val="22"/>
        </w:rPr>
        <w:t>regrid</w:t>
      </w:r>
      <w:r w:rsidR="00AF34F1" w:rsidRPr="003C70A4">
        <w:rPr>
          <w:rFonts w:ascii="Times New Roman" w:eastAsiaTheme="minorEastAsia" w:hAnsi="Times New Roman" w:cs="Times New Roman"/>
          <w:color w:val="000000" w:themeColor="text1"/>
          <w:sz w:val="22"/>
        </w:rPr>
        <w:t>ding</w:t>
      </w:r>
      <w:r w:rsidRPr="003C70A4">
        <w:rPr>
          <w:rFonts w:ascii="Times New Roman" w:eastAsiaTheme="minorEastAsia" w:hAnsi="Times New Roman" w:cs="Times New Roman"/>
          <w:color w:val="000000" w:themeColor="text1"/>
          <w:sz w:val="22"/>
        </w:rPr>
        <w:t xml:space="preserve"> the sensitivities given by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AF34F1" w:rsidRPr="003C70A4">
        <w:rPr>
          <w:rFonts w:ascii="Times New Roman" w:eastAsiaTheme="minorEastAsia" w:hAnsi="Times New Roman" w:cs="Times New Roman"/>
          <w:color w:val="000000" w:themeColor="text1"/>
          <w:sz w:val="22"/>
        </w:rPr>
        <w:t xml:space="preserve"> to the multiscale grid and calculating the change in </w:t>
      </w:r>
      <w:r w:rsidR="00640C6C" w:rsidRPr="003C70A4">
        <w:rPr>
          <w:rFonts w:ascii="Times New Roman" w:eastAsiaTheme="minorEastAsia" w:hAnsi="Times New Roman" w:cs="Times New Roman"/>
          <w:color w:val="000000" w:themeColor="text1"/>
          <w:sz w:val="22"/>
        </w:rPr>
        <w:t xml:space="preserve">the sensitivities. We find that the sensitivity of </w:t>
      </w:r>
      <w:r w:rsidR="00E109FA">
        <w:rPr>
          <w:rFonts w:ascii="Times New Roman" w:eastAsiaTheme="minorEastAsia" w:hAnsi="Times New Roman" w:cs="Times New Roman"/>
          <w:color w:val="000000" w:themeColor="text1"/>
          <w:sz w:val="22"/>
        </w:rPr>
        <w:t>165</w:t>
      </w:r>
      <w:r w:rsidR="00640C6C" w:rsidRPr="003C70A4">
        <w:rPr>
          <w:rFonts w:ascii="Times New Roman" w:eastAsiaTheme="minorEastAsia" w:hAnsi="Times New Roman" w:cs="Times New Roman"/>
          <w:color w:val="000000" w:themeColor="text1"/>
          <w:sz w:val="22"/>
        </w:rPr>
        <w:t xml:space="preserve"> clusters increased, </w:t>
      </w:r>
      <w:r w:rsidR="00E109FA">
        <w:rPr>
          <w:rFonts w:ascii="Times New Roman" w:eastAsiaTheme="minorEastAsia" w:hAnsi="Times New Roman" w:cs="Times New Roman"/>
          <w:color w:val="000000" w:themeColor="text1"/>
          <w:sz w:val="22"/>
        </w:rPr>
        <w:t>162</w:t>
      </w:r>
      <w:r w:rsidR="00640C6C" w:rsidRPr="003C70A4">
        <w:rPr>
          <w:rFonts w:ascii="Times New Roman" w:eastAsiaTheme="minorEastAsia" w:hAnsi="Times New Roman" w:cs="Times New Roman"/>
          <w:color w:val="000000" w:themeColor="text1"/>
          <w:sz w:val="22"/>
        </w:rPr>
        <w:t xml:space="preserve"> of which were clusters of 2 or more native-resolution grid cells. 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 </w:t>
      </w:r>
      <w:r w:rsidR="008808A5" w:rsidRPr="003C70A4">
        <w:rPr>
          <w:rFonts w:ascii="Times New Roman" w:eastAsiaTheme="minorEastAsia" w:hAnsi="Times New Roman" w:cs="Times New Roman"/>
          <w:color w:val="000000" w:themeColor="text1"/>
          <w:sz w:val="22"/>
        </w:rPr>
        <w:t>and</w:t>
      </w:r>
      <w:r w:rsidR="00640C6C" w:rsidRPr="003C70A4">
        <w:rPr>
          <w:rFonts w:ascii="Times New Roman" w:eastAsiaTheme="minorEastAsia" w:hAnsi="Times New Roman" w:cs="Times New Roman"/>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commentRangeStart w:id="266"/>
      <w:r w:rsidR="00C60B7C" w:rsidRPr="003C70A4">
        <w:rPr>
          <w:rFonts w:ascii="Times New Roman" w:eastAsiaTheme="minorEastAsia" w:hAnsi="Times New Roman" w:cs="Times New Roman"/>
          <w:color w:val="000000" w:themeColor="text1"/>
          <w:sz w:val="22"/>
        </w:rPr>
        <w:t>Disaggregating additional clusters would increase the number of forward model simulations beyond the computational limit of 600 model runs for this demonstration.</w:t>
      </w:r>
      <w:commentRangeEnd w:id="266"/>
      <w:r w:rsidR="00B673AF">
        <w:rPr>
          <w:rStyle w:val="CommentReference"/>
        </w:rPr>
        <w:commentReference w:id="266"/>
      </w:r>
      <w:r w:rsidR="00C60B7C" w:rsidRPr="003C70A4">
        <w:rPr>
          <w:rFonts w:ascii="Times New Roman" w:eastAsiaTheme="minorEastAsia" w:hAnsi="Times New Roman" w:cs="Times New Roman"/>
          <w:color w:val="000000" w:themeColor="text1"/>
          <w:sz w:val="22"/>
        </w:rPr>
        <w:t xml:space="preserve"> The</w:t>
      </w:r>
      <w:r w:rsidR="001C2FB8" w:rsidRPr="003C70A4">
        <w:rPr>
          <w:rFonts w:ascii="Times New Roman" w:eastAsiaTheme="minorEastAsia" w:hAnsi="Times New Roman" w:cs="Times New Roman"/>
          <w:color w:val="000000" w:themeColor="text1"/>
          <w:sz w:val="22"/>
        </w:rPr>
        <w:t xml:space="preserve"> update</w:t>
      </w:r>
      <w:r w:rsidR="00C60B7C" w:rsidRPr="003C70A4">
        <w:rPr>
          <w:rFonts w:ascii="Times New Roman" w:eastAsiaTheme="minorEastAsia" w:hAnsi="Times New Roman" w:cs="Times New Roman"/>
          <w:color w:val="000000" w:themeColor="text1"/>
          <w:sz w:val="22"/>
        </w:rPr>
        <w:t>d multiscale grid</w:t>
      </w:r>
      <w:r w:rsidR="001C2FB8" w:rsidRPr="003C70A4">
        <w:rPr>
          <w:rFonts w:ascii="Times New Roman" w:eastAsiaTheme="minorEastAsia" w:hAnsi="Times New Roman" w:cs="Times New Roman"/>
          <w:color w:val="000000" w:themeColor="text1"/>
          <w:sz w:val="22"/>
        </w:rPr>
        <w:t xml:space="preserve"> increases the resolution of the inverse solution, increas</w:t>
      </w:r>
      <w:r w:rsidR="00C60B7C" w:rsidRPr="003C70A4">
        <w:rPr>
          <w:rFonts w:ascii="Times New Roman" w:eastAsiaTheme="minorEastAsia" w:hAnsi="Times New Roman" w:cs="Times New Roman"/>
          <w:color w:val="000000" w:themeColor="text1"/>
          <w:sz w:val="22"/>
        </w:rPr>
        <w:t>es</w:t>
      </w:r>
      <w:r w:rsidR="001C2FB8" w:rsidRPr="003C70A4">
        <w:rPr>
          <w:rFonts w:ascii="Times New Roman" w:eastAsiaTheme="minorEastAsia" w:hAnsi="Times New Roman" w:cs="Times New Roman"/>
          <w:color w:val="000000" w:themeColor="text1"/>
          <w:sz w:val="22"/>
        </w:rPr>
        <w:t xml:space="preserve"> the total DOFS from 79 to </w:t>
      </w:r>
      <w:r w:rsidR="00330CE4">
        <w:rPr>
          <w:rFonts w:ascii="Times New Roman" w:eastAsiaTheme="minorEastAsia" w:hAnsi="Times New Roman" w:cs="Times New Roman"/>
          <w:color w:val="000000" w:themeColor="text1"/>
          <w:sz w:val="22"/>
        </w:rPr>
        <w:t>89</w:t>
      </w:r>
      <w:r w:rsidR="00C60B7C" w:rsidRPr="003C70A4">
        <w:rPr>
          <w:rFonts w:ascii="Times New Roman" w:eastAsiaTheme="minorEastAsia" w:hAnsi="Times New Roman" w:cs="Times New Roman"/>
          <w:color w:val="000000" w:themeColor="text1"/>
          <w:sz w:val="22"/>
        </w:rPr>
        <w:t>, and maintains the DOFS per cell at 0.2</w:t>
      </w:r>
      <w:r w:rsidR="00330CE4">
        <w:rPr>
          <w:rFonts w:ascii="Times New Roman" w:eastAsiaTheme="minorEastAsia" w:hAnsi="Times New Roman" w:cs="Times New Roman"/>
          <w:color w:val="000000" w:themeColor="text1"/>
          <w:sz w:val="22"/>
        </w:rPr>
        <w:t>1</w:t>
      </w:r>
      <w:r w:rsidR="00C60B7C" w:rsidRPr="003C70A4">
        <w:rPr>
          <w:rFonts w:ascii="Times New Roman" w:eastAsiaTheme="minorEastAsia" w:hAnsi="Times New Roman" w:cs="Times New Roman"/>
          <w:color w:val="000000" w:themeColor="text1"/>
          <w:sz w:val="22"/>
        </w:rPr>
        <w:t>.</w:t>
      </w:r>
    </w:p>
    <w:p w14:paraId="1D41414C" w14:textId="77777777" w:rsidR="003E33E7" w:rsidRPr="003C70A4" w:rsidRDefault="003E33E7" w:rsidP="00A6735B">
      <w:pPr>
        <w:rPr>
          <w:rFonts w:ascii="Times New Roman" w:eastAsiaTheme="minorEastAsia" w:hAnsi="Times New Roman" w:cs="Times New Roman"/>
          <w:bCs/>
          <w:color w:val="000000" w:themeColor="text1"/>
          <w:sz w:val="22"/>
        </w:rPr>
      </w:pPr>
    </w:p>
    <w:p w14:paraId="21A9064F" w14:textId="2F7ABCF8" w:rsidR="003E33E7" w:rsidRPr="003C70A4" w:rsidRDefault="00A6735B" w:rsidP="003E33E7">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1C2FB8" w:rsidRPr="003C70A4">
        <w:rPr>
          <w:rFonts w:ascii="Times New Roman" w:eastAsiaTheme="minorEastAsia" w:hAnsi="Times New Roman" w:cs="Times New Roman"/>
          <w:color w:val="000000" w:themeColor="text1"/>
          <w:sz w:val="22"/>
        </w:rPr>
        <w:t>4</w:t>
      </w:r>
      <w:r w:rsidRPr="003C70A4">
        <w:rPr>
          <w:rFonts w:ascii="Times New Roman" w:eastAsiaTheme="minorEastAsia" w:hAnsi="Times New Roman" w:cs="Times New Roman"/>
          <w:color w:val="000000" w:themeColor="text1"/>
          <w:sz w:val="22"/>
        </w:rPr>
        <w:t xml:space="preserve"> shows the final multiscale grid. </w:t>
      </w:r>
      <w:r w:rsidR="003E33E7" w:rsidRPr="003C70A4">
        <w:rPr>
          <w:rFonts w:ascii="Times New Roman" w:eastAsiaTheme="minorEastAsia" w:hAnsi="Times New Roman" w:cs="Times New Roman"/>
          <w:color w:val="000000" w:themeColor="text1"/>
          <w:sz w:val="22"/>
        </w:rPr>
        <w:t xml:space="preserve">The final multiscale grid has dimension </w:t>
      </w:r>
      <w:r w:rsidR="00330CE4">
        <w:rPr>
          <w:rFonts w:ascii="Times New Roman" w:eastAsiaTheme="minorEastAsia" w:hAnsi="Times New Roman" w:cs="Times New Roman"/>
          <w:color w:val="000000" w:themeColor="text1"/>
          <w:sz w:val="22"/>
        </w:rPr>
        <w:t>423</w:t>
      </w:r>
      <w:r w:rsidR="003E33E7"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3E33E7" w:rsidRPr="003C70A4">
        <w:rPr>
          <w:rFonts w:ascii="Times New Roman" w:eastAsiaTheme="minorEastAsia" w:hAnsi="Times New Roman" w:cs="Times New Roman"/>
          <w:bCs/>
          <w:color w:val="000000" w:themeColor="text1"/>
          <w:sz w:val="22"/>
        </w:rPr>
        <w:t xml:space="preserve"> required </w:t>
      </w:r>
      <w:r w:rsidR="00330CE4">
        <w:rPr>
          <w:rFonts w:ascii="Times New Roman" w:eastAsiaTheme="minorEastAsia" w:hAnsi="Times New Roman" w:cs="Times New Roman"/>
          <w:bCs/>
          <w:color w:val="000000" w:themeColor="text1"/>
          <w:sz w:val="22"/>
        </w:rPr>
        <w:t>534</w:t>
      </w:r>
      <w:r w:rsidR="003E33E7" w:rsidRPr="003C70A4">
        <w:rPr>
          <w:rFonts w:ascii="Times New Roman" w:eastAsiaTheme="minorEastAsia" w:hAnsi="Times New Roman" w:cs="Times New Roman"/>
          <w:bCs/>
          <w:color w:val="000000" w:themeColor="text1"/>
          <w:sz w:val="22"/>
        </w:rPr>
        <w:t xml:space="preserve"> forward model simulations. The final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ranging from size 1 to size 58. </w:t>
      </w:r>
      <w:del w:id="267" w:author="Daniel Jacob" w:date="2020-08-19T11:54:00Z">
        <w:r w:rsidR="003E33E7" w:rsidRPr="003C70A4" w:rsidDel="00B673AF">
          <w:rPr>
            <w:rFonts w:ascii="Times New Roman" w:eastAsiaTheme="minorEastAsia" w:hAnsi="Times New Roman" w:cs="Times New Roman"/>
            <w:bCs/>
            <w:color w:val="000000" w:themeColor="text1"/>
            <w:sz w:val="22"/>
          </w:rPr>
          <w:delText xml:space="preserve">The variability in cluster size relative to the sizes </w:delText>
        </w:r>
        <w:r w:rsidR="00330CE4" w:rsidDel="00B673AF">
          <w:rPr>
            <w:rFonts w:ascii="Times New Roman" w:eastAsiaTheme="minorEastAsia" w:hAnsi="Times New Roman" w:cs="Times New Roman"/>
            <w:bCs/>
            <w:color w:val="000000" w:themeColor="text1"/>
            <w:sz w:val="22"/>
          </w:rPr>
          <w:delText xml:space="preserve">stated </w:delText>
        </w:r>
        <w:r w:rsidR="003E33E7" w:rsidRPr="003C70A4" w:rsidDel="00B673AF">
          <w:rPr>
            <w:rFonts w:ascii="Times New Roman" w:eastAsiaTheme="minorEastAsia" w:hAnsi="Times New Roman" w:cs="Times New Roman"/>
            <w:bCs/>
            <w:color w:val="000000" w:themeColor="text1"/>
            <w:sz w:val="22"/>
          </w:rPr>
          <w:delText>above results from the K-means clustering algorithm.</w:delText>
        </w:r>
      </w:del>
    </w:p>
    <w:p w14:paraId="0BEF9F0C" w14:textId="77777777" w:rsidR="001C2FB8" w:rsidRPr="003C70A4" w:rsidRDefault="00A6735B" w:rsidP="00A6735B">
      <w:pPr>
        <w:rPr>
          <w:rFonts w:ascii="Times New Roman" w:eastAsiaTheme="minorEastAsia" w:hAnsi="Times New Roman" w:cs="Times New Roman"/>
          <w:color w:val="000000" w:themeColor="text1"/>
          <w:sz w:val="22"/>
        </w:rPr>
      </w:pPr>
      <w:r w:rsidRPr="003C70A4">
        <w:rPr>
          <w:rFonts w:ascii="Times New Roman" w:eastAsiaTheme="minorEastAsia" w:hAnsi="Times New Roman" w:cs="Times New Roman"/>
          <w:color w:val="000000" w:themeColor="text1"/>
          <w:sz w:val="22"/>
        </w:rPr>
        <w:t xml:space="preserve">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0A13AE28"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We solve the analytic inversion on this grid</w:t>
      </w:r>
      <w:r w:rsidR="001C2FB8" w:rsidRPr="003C70A4">
        <w:rPr>
          <w:rFonts w:ascii="Times New Roman" w:eastAsiaTheme="minorEastAsia" w:hAnsi="Times New Roman" w:cs="Times New Roman"/>
          <w:color w:val="000000" w:themeColor="text1"/>
          <w:sz w:val="22"/>
        </w:rPr>
        <w:t xml:space="preserve"> and compare the results to the native-resolution solution. </w:t>
      </w:r>
      <w:r w:rsidRPr="003C70A4">
        <w:rPr>
          <w:rFonts w:ascii="Times New Roman" w:eastAsiaTheme="minorEastAsia" w:hAnsi="Times New Roman" w:cs="Times New Roman"/>
          <w:color w:val="000000" w:themeColor="text1"/>
          <w:sz w:val="22"/>
        </w:rPr>
        <w:t xml:space="preserve">Figure </w:t>
      </w:r>
      <w:r w:rsidR="001C2FB8" w:rsidRPr="003C70A4">
        <w:rPr>
          <w:rFonts w:ascii="Times New Roman" w:eastAsiaTheme="minorEastAsia" w:hAnsi="Times New Roman" w:cs="Times New Roman"/>
          <w:color w:val="000000" w:themeColor="text1"/>
          <w:sz w:val="22"/>
        </w:rPr>
        <w:t>5</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plotted sensitivities: the reduced-dimension solution has more uniform sensitivities relative to the native-resolution solution.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factors exhibit less variability than the native-resolution values. However, some of the variability in the native-resolution solution is attributable to the large regularization factor, which causes “checker-boarding” where the posterior solution fits observational noise. The reduced-dimension scaling factors successfully capture the native-resolution regional patterns.</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2F0E1F8C" w14:textId="475E11FE"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Pr="009374D0">
        <w:rPr>
          <w:rFonts w:ascii="Times New Roman" w:eastAsiaTheme="minorEastAsia" w:hAnsi="Times New Roman" w:cs="Times New Roman"/>
          <w:color w:val="000000" w:themeColor="text1"/>
          <w:sz w:val="22"/>
        </w:rPr>
        <w:t>, corresponding to</w:t>
      </w:r>
      <w:r w:rsidR="0021389A" w:rsidRPr="009374D0">
        <w:rPr>
          <w:rFonts w:ascii="Times New Roman" w:eastAsiaTheme="minorEastAsia" w:hAnsi="Times New Roman" w:cs="Times New Roman"/>
          <w:color w:val="000000" w:themeColor="text1"/>
          <w:sz w:val="22"/>
        </w:rPr>
        <w:t xml:space="preserve"> </w:t>
      </w:r>
      <w:r w:rsidR="0065524D" w:rsidRPr="009374D0">
        <w:rPr>
          <w:rFonts w:ascii="Times New Roman" w:eastAsiaTheme="minorEastAsia" w:hAnsi="Times New Roman" w:cs="Times New Roman"/>
          <w:color w:val="000000" w:themeColor="text1"/>
          <w:sz w:val="22"/>
        </w:rPr>
        <w:t>44</w:t>
      </w:r>
      <w:r w:rsidR="0021389A" w:rsidRPr="009374D0">
        <w:rPr>
          <w:rFonts w:ascii="Times New Roman" w:eastAsiaTheme="minorEastAsia" w:hAnsi="Times New Roman" w:cs="Times New Roman"/>
          <w:color w:val="000000" w:themeColor="text1"/>
          <w:sz w:val="22"/>
        </w:rPr>
        <w:t>% of the DOFS and</w:t>
      </w:r>
      <w:r w:rsidRPr="009374D0">
        <w:rPr>
          <w:rFonts w:ascii="Times New Roman" w:eastAsiaTheme="minorEastAsia" w:hAnsi="Times New Roman" w:cs="Times New Roman"/>
          <w:color w:val="000000" w:themeColor="text1"/>
          <w:sz w:val="22"/>
        </w:rPr>
        <w:t xml:space="preserve"> </w:t>
      </w:r>
      <w:r w:rsidRPr="009374D0">
        <w:rPr>
          <w:rFonts w:ascii="Times New Roman" w:eastAsiaTheme="minorEastAsia" w:hAnsi="Times New Roman" w:cs="Times New Roman"/>
          <w:i/>
          <w:color w:val="000000" w:themeColor="text1"/>
          <w:sz w:val="22"/>
        </w:rPr>
        <w:t>k</w:t>
      </w:r>
      <w:r w:rsidRPr="009374D0">
        <w:rPr>
          <w:rFonts w:ascii="Times New Roman" w:eastAsiaTheme="minorEastAsia" w:hAnsi="Times New Roman" w:cs="Times New Roman"/>
          <w:color w:val="000000" w:themeColor="text1"/>
          <w:sz w:val="22"/>
        </w:rPr>
        <w:t xml:space="preserve"> = </w:t>
      </w:r>
      <w:r w:rsidR="0065524D" w:rsidRPr="009374D0">
        <w:rPr>
          <w:rFonts w:ascii="Times New Roman" w:eastAsiaTheme="minorEastAsia" w:hAnsi="Times New Roman" w:cs="Times New Roman"/>
          <w:color w:val="000000" w:themeColor="text1"/>
          <w:sz w:val="22"/>
        </w:rPr>
        <w:t>92</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 as described in Section 2.5</w:t>
      </w:r>
      <w:del w:id="268" w:author="Daniel Jacob" w:date="2020-08-19T12:02:00Z">
        <w:r w:rsidR="00E37463" w:rsidRPr="009374D0" w:rsidDel="00CB394E">
          <w:rPr>
            <w:rFonts w:ascii="Times New Roman" w:eastAsiaTheme="minorEastAsia" w:hAnsi="Times New Roman" w:cs="Times New Roman"/>
            <w:color w:val="000000" w:themeColor="text1"/>
            <w:sz w:val="22"/>
          </w:rPr>
          <w:delText xml:space="preserve"> using the native resolution Jacobian ma</w:delText>
        </w:r>
        <w:r w:rsidR="00E37463" w:rsidRPr="0021389A" w:rsidDel="00CB394E">
          <w:rPr>
            <w:rFonts w:ascii="Times New Roman" w:eastAsiaTheme="minorEastAsia" w:hAnsi="Times New Roman" w:cs="Times New Roman"/>
            <w:color w:val="000000" w:themeColor="text1"/>
            <w:sz w:val="22"/>
          </w:rPr>
          <w:delText>trix as the forward model</w:delText>
        </w:r>
      </w:del>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ins w:id="269" w:author="Daniel Jacob" w:date="2020-08-19T12:03:00Z">
        <w:r w:rsidR="00CB394E">
          <w:rPr>
            <w:rFonts w:ascii="Times New Roman" w:eastAsiaTheme="minorEastAsia" w:hAnsi="Times New Roman" w:cs="Times New Roman"/>
            <w:color w:val="000000" w:themeColor="text1"/>
            <w:sz w:val="22"/>
          </w:rPr>
          <w:t xml:space="preserve">then </w:t>
        </w:r>
      </w:ins>
      <w:r w:rsidR="00342086" w:rsidRPr="0021389A">
        <w:rPr>
          <w:rFonts w:ascii="Times New Roman" w:eastAsiaTheme="minorEastAsia" w:hAnsi="Times New Roman" w:cs="Times New Roman"/>
          <w:color w:val="000000" w:themeColor="text1"/>
          <w:sz w:val="22"/>
        </w:rPr>
        <w:t xml:space="preserve">recalculate averaging kernel matrix and its dominant eigenvectors. </w:t>
      </w:r>
      <w:r w:rsidRPr="0021389A">
        <w:rPr>
          <w:rFonts w:ascii="Times New Roman" w:eastAsiaTheme="minorEastAsia" w:hAnsi="Times New Roman" w:cs="Times New Roman"/>
          <w:color w:val="000000" w:themeColor="text1"/>
          <w:sz w:val="22"/>
        </w:rPr>
        <w:t xml:space="preserve">The eigenvalue spectrum given by the updated information content has a discontinuity at </w:t>
      </w:r>
      <w:r w:rsidRPr="0021389A">
        <w:rPr>
          <w:rFonts w:ascii="Times New Roman" w:eastAsiaTheme="minorEastAsia" w:hAnsi="Times New Roman" w:cs="Times New Roman"/>
          <w:i/>
          <w:color w:val="000000" w:themeColor="text1"/>
          <w:sz w:val="22"/>
        </w:rPr>
        <w:t>n</w:t>
      </w:r>
      <w:r w:rsidRPr="0021389A">
        <w:rPr>
          <w:rFonts w:ascii="Times New Roman" w:eastAsiaTheme="minorEastAsia" w:hAnsi="Times New Roman" w:cs="Times New Roman"/>
          <w:color w:val="000000" w:themeColor="text1"/>
          <w:sz w:val="22"/>
        </w:rPr>
        <w:t xml:space="preserve"> = </w:t>
      </w:r>
      <w:r w:rsidR="00E56AA3" w:rsidRPr="0021389A">
        <w:rPr>
          <w:rFonts w:ascii="Times New Roman" w:eastAsiaTheme="minorEastAsia" w:hAnsi="Times New Roman" w:cs="Times New Roman"/>
          <w:color w:val="000000" w:themeColor="text1"/>
          <w:sz w:val="22"/>
        </w:rPr>
        <w:t>113</w:t>
      </w:r>
      <w:r w:rsidRPr="0021389A">
        <w:rPr>
          <w:rFonts w:ascii="Times New Roman" w:eastAsiaTheme="minorEastAsia" w:hAnsi="Times New Roman" w:cs="Times New Roman"/>
          <w:color w:val="000000" w:themeColor="text1"/>
          <w:sz w:val="22"/>
        </w:rPr>
        <w:t xml:space="preserve"> as expected for a rank </w:t>
      </w:r>
      <w:r w:rsidR="00E56AA3" w:rsidRPr="0021389A">
        <w:rPr>
          <w:rFonts w:ascii="Times New Roman" w:eastAsiaTheme="minorEastAsia" w:hAnsi="Times New Roman" w:cs="Times New Roman"/>
          <w:color w:val="000000" w:themeColor="text1"/>
          <w:sz w:val="22"/>
        </w:rPr>
        <w:t>113</w:t>
      </w:r>
      <w:r w:rsidRPr="0021389A">
        <w:rPr>
          <w:rFonts w:ascii="Times New Roman" w:eastAsiaTheme="minorEastAsia" w:hAnsi="Times New Roman" w:cs="Times New Roman"/>
          <w:color w:val="000000" w:themeColor="text1"/>
          <w:sz w:val="22"/>
        </w:rPr>
        <w:t xml:space="preserve"> system</w:t>
      </w:r>
      <w:r w:rsidR="00342086" w:rsidRPr="0021389A">
        <w:rPr>
          <w:rFonts w:ascii="Times New Roman" w:eastAsiaTheme="minorEastAsia" w:hAnsi="Times New Roman" w:cs="Times New Roman"/>
          <w:color w:val="000000" w:themeColor="text1"/>
          <w:sz w:val="22"/>
        </w:rPr>
        <w:t xml:space="preserve">. </w:t>
      </w:r>
      <w:r w:rsidR="00342086">
        <w:rPr>
          <w:rFonts w:ascii="Times New Roman" w:eastAsiaTheme="minorEastAsia" w:hAnsi="Times New Roman" w:cs="Times New Roman"/>
          <w:sz w:val="22"/>
        </w:rPr>
        <w:t>W</w:t>
      </w:r>
      <w:r w:rsidR="00E37463">
        <w:rPr>
          <w:rFonts w:ascii="Times New Roman" w:eastAsiaTheme="minorEastAsia" w:hAnsi="Times New Roman" w:cs="Times New Roman"/>
          <w:sz w:val="22"/>
        </w:rPr>
        <w:t>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342086">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Pr>
          <w:rFonts w:ascii="Times New Roman" w:eastAsiaTheme="minorEastAsia" w:hAnsi="Times New Roman" w:cs="Times New Roman"/>
          <w:sz w:val="22"/>
        </w:rPr>
        <w:t>% of the information content</w:t>
      </w:r>
      <w:r w:rsidR="0021389A">
        <w:rPr>
          <w:rFonts w:ascii="Times New Roman" w:eastAsiaTheme="minorEastAsia" w:hAnsi="Times New Roman" w:cs="Times New Roman"/>
          <w:sz w:val="22"/>
        </w:rPr>
        <w:t>,</w:t>
      </w:r>
      <w:r>
        <w:rPr>
          <w:rFonts w:ascii="Times New Roman" w:eastAsiaTheme="minorEastAsia" w:hAnsi="Times New Roman" w:cs="Times New Roman"/>
          <w:sz w:val="22"/>
        </w:rPr>
        <w:t xml:space="preserve">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30</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65524D">
        <w:rPr>
          <w:rFonts w:ascii="Times New Roman" w:eastAsiaTheme="minorEastAsia" w:hAnsi="Times New Roman" w:cs="Times New Roman"/>
          <w:sz w:val="22"/>
        </w:rPr>
        <w:t xml:space="preserve"> including the prior run</w:t>
      </w:r>
      <w:r w:rsidR="00E56AA3">
        <w:rPr>
          <w:rFonts w:ascii="Times New Roman" w:eastAsiaTheme="minorEastAsia" w:hAnsi="Times New Roman" w:cs="Times New Roman"/>
          <w:sz w:val="22"/>
        </w:rPr>
        <w:t xml:space="preserve">, </w:t>
      </w:r>
      <w:commentRangeStart w:id="270"/>
      <w:r w:rsidR="00E56AA3">
        <w:rPr>
          <w:rFonts w:ascii="Times New Roman" w:eastAsiaTheme="minorEastAsia" w:hAnsi="Times New Roman" w:cs="Times New Roman"/>
          <w:sz w:val="22"/>
        </w:rPr>
        <w:t>a 75% reduction from the 2099 simulations required for the native-resolution solution.</w:t>
      </w:r>
      <w:commentRangeEnd w:id="270"/>
      <w:r w:rsidR="00CB394E">
        <w:rPr>
          <w:rStyle w:val="CommentReference"/>
        </w:rPr>
        <w:commentReference w:id="270"/>
      </w:r>
    </w:p>
    <w:p w14:paraId="4BDCFAED" w14:textId="77777777" w:rsidR="00A6735B" w:rsidRDefault="00A6735B" w:rsidP="00A6735B">
      <w:pPr>
        <w:rPr>
          <w:rFonts w:ascii="Times New Roman" w:eastAsiaTheme="minorEastAsia" w:hAnsi="Times New Roman" w:cs="Times New Roman"/>
          <w:sz w:val="22"/>
        </w:rPr>
      </w:pPr>
    </w:p>
    <w:p w14:paraId="7BF349E2" w14:textId="34E636E2" w:rsidR="00972565" w:rsidRPr="002A26BD"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We solve</w:t>
      </w:r>
      <w:r w:rsidR="0098336D">
        <w:rPr>
          <w:rFonts w:ascii="Times New Roman" w:eastAsiaTheme="minorEastAsia" w:hAnsi="Times New Roman" w:cs="Times New Roman"/>
          <w:sz w:val="22"/>
        </w:rPr>
        <w:t xml:space="preserve"> the inversion (</w:t>
      </w:r>
      <w:r w:rsidR="0021389A">
        <w:rPr>
          <w:rFonts w:ascii="Times New Roman" w:eastAsiaTheme="minorEastAsia" w:hAnsi="Times New Roman" w:cs="Times New Roman"/>
          <w:sz w:val="22"/>
        </w:rPr>
        <w:t>equations (2) – (4)</w:t>
      </w:r>
      <w:r w:rsidR="0098336D">
        <w:rPr>
          <w:rFonts w:ascii="Times New Roman" w:eastAsiaTheme="minorEastAsia" w:hAnsi="Times New Roman" w:cs="Times New Roman"/>
          <w:sz w:val="22"/>
        </w:rPr>
        <w:t>)</w:t>
      </w:r>
      <w:r w:rsidR="0021389A">
        <w:rPr>
          <w:rFonts w:ascii="Times New Roman" w:eastAsiaTheme="minorEastAsia" w:hAnsi="Times New Roman" w:cs="Times New Roman"/>
          <w:sz w:val="22"/>
        </w:rPr>
        <w:t xml:space="preserve"> using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21389A">
        <w:rPr>
          <w:rFonts w:ascii="Times New Roman" w:eastAsiaTheme="minorEastAsia" w:hAnsi="Times New Roman" w:cs="Times New Roman"/>
          <w:b/>
          <w:sz w:val="22"/>
        </w:rPr>
        <w:t xml:space="preserve"> </w:t>
      </w:r>
      <w:r w:rsidR="0021389A">
        <w:rPr>
          <w:rFonts w:ascii="Times New Roman" w:eastAsiaTheme="minorEastAsia" w:hAnsi="Times New Roman" w:cs="Times New Roman"/>
          <w:sz w:val="22"/>
        </w:rPr>
        <w:t>and compare the information content to the native-resolution solution.</w:t>
      </w:r>
      <w:r>
        <w:rPr>
          <w:rFonts w:ascii="Times New Roman" w:eastAsiaTheme="minorEastAsia" w:hAnsi="Times New Roman" w:cs="Times New Roman"/>
          <w:sz w:val="22"/>
        </w:rPr>
        <w:t xml:space="preserve"> </w:t>
      </w:r>
      <w:r w:rsidR="00D86393">
        <w:rPr>
          <w:rFonts w:ascii="Times New Roman" w:eastAsiaTheme="minorEastAsia" w:hAnsi="Times New Roman" w:cs="Times New Roman"/>
          <w:sz w:val="22"/>
        </w:rPr>
        <w:t xml:space="preserve">The </w:t>
      </w:r>
      <w:r w:rsidR="00CB0A3D">
        <w:rPr>
          <w:rFonts w:ascii="Times New Roman" w:eastAsiaTheme="minorEastAsia" w:hAnsi="Times New Roman" w:cs="Times New Roman"/>
          <w:sz w:val="22"/>
        </w:rPr>
        <w:t>top</w:t>
      </w:r>
      <w:r w:rsidR="00D86393">
        <w:rPr>
          <w:rFonts w:ascii="Times New Roman" w:eastAsiaTheme="minorEastAsia" w:hAnsi="Times New Roman" w:cs="Times New Roman"/>
          <w:sz w:val="22"/>
        </w:rPr>
        <w:t xml:space="preserve"> row of </w:t>
      </w:r>
      <w:del w:id="271" w:author="Daniel Jacob" w:date="2020-08-19T12:04:00Z">
        <w:r w:rsidR="00D86393" w:rsidDel="00CB394E">
          <w:rPr>
            <w:rFonts w:ascii="Times New Roman" w:eastAsiaTheme="minorEastAsia" w:hAnsi="Times New Roman" w:cs="Times New Roman"/>
            <w:sz w:val="22"/>
          </w:rPr>
          <w:delText>f</w:delText>
        </w:r>
        <w:r w:rsidDel="00CB394E">
          <w:rPr>
            <w:rFonts w:ascii="Times New Roman" w:eastAsiaTheme="minorEastAsia" w:hAnsi="Times New Roman" w:cs="Times New Roman"/>
            <w:sz w:val="22"/>
          </w:rPr>
          <w:delText xml:space="preserve">igure </w:delText>
        </w:r>
        <w:commentRangeStart w:id="272"/>
        <w:r w:rsidR="003A5BAE" w:rsidDel="00CB394E">
          <w:rPr>
            <w:rFonts w:ascii="Times New Roman" w:eastAsiaTheme="minorEastAsia" w:hAnsi="Times New Roman" w:cs="Times New Roman"/>
            <w:sz w:val="22"/>
          </w:rPr>
          <w:delText>4</w:delText>
        </w:r>
      </w:del>
      <w:ins w:id="273" w:author="Daniel Jacob" w:date="2020-08-19T12:04:00Z">
        <w:r w:rsidR="00CB394E">
          <w:rPr>
            <w:rFonts w:ascii="Times New Roman" w:eastAsiaTheme="minorEastAsia" w:hAnsi="Times New Roman" w:cs="Times New Roman"/>
            <w:sz w:val="22"/>
          </w:rPr>
          <w:t>Fi</w:t>
        </w:r>
      </w:ins>
      <w:ins w:id="274" w:author="Daniel Jacob" w:date="2020-08-19T12:05:00Z">
        <w:r w:rsidR="00CB394E">
          <w:rPr>
            <w:rFonts w:ascii="Times New Roman" w:eastAsiaTheme="minorEastAsia" w:hAnsi="Times New Roman" w:cs="Times New Roman"/>
            <w:sz w:val="22"/>
          </w:rPr>
          <w:t>gure 5</w:t>
        </w:r>
        <w:commentRangeEnd w:id="272"/>
        <w:r w:rsidR="00CB394E">
          <w:rPr>
            <w:rStyle w:val="CommentReference"/>
          </w:rPr>
          <w:commentReference w:id="272"/>
        </w:r>
      </w:ins>
      <w:r w:rsidR="003A5BAE">
        <w:rPr>
          <w:rFonts w:ascii="Times New Roman" w:eastAsiaTheme="minorEastAsia" w:hAnsi="Times New Roman" w:cs="Times New Roman"/>
          <w:sz w:val="22"/>
        </w:rPr>
        <w:t xml:space="preserve"> </w:t>
      </w:r>
      <w:r>
        <w:rPr>
          <w:rFonts w:ascii="Times New Roman" w:eastAsiaTheme="minorEastAsia" w:hAnsi="Times New Roman" w:cs="Times New Roman"/>
          <w:sz w:val="22"/>
        </w:rPr>
        <w:t>shows the distribution</w:t>
      </w:r>
      <w:r w:rsidR="006453BA">
        <w:rPr>
          <w:rFonts w:ascii="Times New Roman" w:eastAsiaTheme="minorEastAsia" w:hAnsi="Times New Roman" w:cs="Times New Roman"/>
          <w:sz w:val="22"/>
        </w:rPr>
        <w:t xml:space="preserve"> of </w:t>
      </w:r>
      <w:r w:rsidR="003A5BAE">
        <w:rPr>
          <w:rFonts w:ascii="Times New Roman" w:eastAsiaTheme="minorEastAsia" w:hAnsi="Times New Roman" w:cs="Times New Roman"/>
          <w:sz w:val="22"/>
        </w:rPr>
        <w:t>the</w:t>
      </w:r>
      <w:r>
        <w:rPr>
          <w:rFonts w:ascii="Times New Roman" w:eastAsiaTheme="minorEastAsia" w:hAnsi="Times New Roman" w:cs="Times New Roman"/>
          <w:sz w:val="22"/>
        </w:rPr>
        <w:t xml:space="preserve"> </w:t>
      </w:r>
      <w:r w:rsidR="003A5BAE">
        <w:rPr>
          <w:rFonts w:ascii="Times New Roman" w:eastAsiaTheme="minorEastAsia" w:hAnsi="Times New Roman" w:cs="Times New Roman"/>
          <w:sz w:val="22"/>
        </w:rPr>
        <w:t xml:space="preserve">reduced-rank </w:t>
      </w:r>
      <w:r>
        <w:rPr>
          <w:rFonts w:ascii="Times New Roman" w:eastAsiaTheme="minorEastAsia" w:hAnsi="Times New Roman" w:cs="Times New Roman"/>
          <w:sz w:val="22"/>
        </w:rPr>
        <w:t xml:space="preserve">averaging kernel </w:t>
      </w:r>
      <w:r w:rsidR="001E0632">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w:t>
      </w:r>
      <w:r w:rsidR="003A5BAE">
        <w:rPr>
          <w:rFonts w:ascii="Times New Roman" w:eastAsiaTheme="minorEastAsia" w:hAnsi="Times New Roman" w:cs="Times New Roman"/>
          <w:sz w:val="22"/>
        </w:rPr>
        <w:t xml:space="preserve">(right) </w:t>
      </w:r>
      <w:r>
        <w:rPr>
          <w:rFonts w:ascii="Times New Roman" w:eastAsiaTheme="minorEastAsia" w:hAnsi="Times New Roman" w:cs="Times New Roman"/>
          <w:sz w:val="22"/>
        </w:rPr>
        <w:t>compared to the native resolution solution (left)</w:t>
      </w:r>
      <w:r w:rsidR="00BA1EF5">
        <w:rPr>
          <w:rFonts w:ascii="Times New Roman" w:eastAsiaTheme="minorEastAsia" w:hAnsi="Times New Roman" w:cs="Times New Roman"/>
          <w:sz w:val="22"/>
        </w:rPr>
        <w:t>.</w:t>
      </w:r>
      <w:r w:rsidR="00BA1EF5">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in the areas 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w:t>
      </w:r>
      <w:r w:rsidR="00972565" w:rsidRPr="00972565">
        <w:rPr>
          <w:rFonts w:ascii="Times New Roman" w:eastAsiaTheme="minorEastAsia" w:hAnsi="Times New Roman" w:cs="Times New Roman"/>
          <w:bCs/>
          <w:color w:val="000000" w:themeColor="text1"/>
          <w:sz w:val="22"/>
        </w:rPr>
        <w:t xml:space="preserve">Visual inspection suggests that </w:t>
      </w:r>
      <w:r w:rsidR="00972565" w:rsidRPr="00972565">
        <w:rPr>
          <w:rFonts w:ascii="Times New Roman" w:eastAsiaTheme="minorEastAsia" w:hAnsi="Times New Roman" w:cs="Times New Roman"/>
          <w:color w:val="000000" w:themeColor="text1"/>
          <w:sz w:val="22"/>
        </w:rPr>
        <w:t xml:space="preserve">the </w:t>
      </w:r>
      <w:r w:rsidR="00011E75">
        <w:rPr>
          <w:rFonts w:ascii="Times New Roman" w:eastAsiaTheme="minorEastAsia" w:hAnsi="Times New Roman" w:cs="Times New Roman"/>
          <w:color w:val="000000" w:themeColor="text1"/>
          <w:sz w:val="22"/>
        </w:rPr>
        <w:t xml:space="preserve">reduced-rank </w:t>
      </w:r>
      <w:r w:rsidR="00972565" w:rsidRPr="00972565">
        <w:rPr>
          <w:rFonts w:ascii="Times New Roman" w:eastAsiaTheme="minorEastAsia" w:hAnsi="Times New Roman" w:cs="Times New Roman"/>
          <w:color w:val="000000" w:themeColor="text1"/>
          <w:sz w:val="22"/>
        </w:rPr>
        <w:t xml:space="preserve">averaging kernel </w:t>
      </w:r>
      <w:r w:rsidR="00011E75">
        <w:rPr>
          <w:rFonts w:ascii="Times New Roman" w:eastAsiaTheme="minorEastAsia" w:hAnsi="Times New Roman" w:cs="Times New Roman"/>
          <w:color w:val="000000" w:themeColor="text1"/>
          <w:sz w:val="22"/>
        </w:rPr>
        <w:t xml:space="preserve">sensitivities </w:t>
      </w:r>
      <w:r w:rsidR="00972565" w:rsidRPr="00972565">
        <w:rPr>
          <w:rFonts w:ascii="Times New Roman" w:eastAsiaTheme="minorEastAsia" w:hAnsi="Times New Roman" w:cs="Times New Roman"/>
          <w:color w:val="000000" w:themeColor="text1"/>
          <w:sz w:val="22"/>
        </w:rPr>
        <w:t>accurately capture</w:t>
      </w:r>
      <w:r w:rsidR="00011E75">
        <w:rPr>
          <w:rFonts w:ascii="Times New Roman" w:eastAsiaTheme="minorEastAsia" w:hAnsi="Times New Roman" w:cs="Times New Roman"/>
          <w:color w:val="000000" w:themeColor="text1"/>
          <w:sz w:val="22"/>
        </w:rPr>
        <w:t xml:space="preserve"> </w:t>
      </w:r>
      <w:r w:rsidR="003A5BAE">
        <w:rPr>
          <w:rFonts w:ascii="Times New Roman" w:eastAsiaTheme="minorEastAsia" w:hAnsi="Times New Roman" w:cs="Times New Roman"/>
          <w:color w:val="000000" w:themeColor="text1"/>
          <w:sz w:val="22"/>
        </w:rPr>
        <w:t>these</w:t>
      </w:r>
      <w:r w:rsidR="00972565" w:rsidRPr="00972565">
        <w:rPr>
          <w:rFonts w:ascii="Times New Roman" w:eastAsiaTheme="minorEastAsia" w:hAnsi="Times New Roman" w:cs="Times New Roman"/>
          <w:color w:val="000000" w:themeColor="text1"/>
          <w:sz w:val="22"/>
        </w:rPr>
        <w:t xml:space="preserve"> patterns of information content. </w:t>
      </w:r>
      <w:commentRangeStart w:id="275"/>
      <w:r w:rsidR="003A5BAE">
        <w:rPr>
          <w:rFonts w:ascii="Times New Roman" w:eastAsiaTheme="minorEastAsia" w:hAnsi="Times New Roman" w:cs="Times New Roman"/>
          <w:color w:val="000000" w:themeColor="text1"/>
          <w:sz w:val="22"/>
        </w:rPr>
        <w:t>The lower right panel of figure</w:t>
      </w:r>
      <w:r w:rsidR="00972565">
        <w:rPr>
          <w:rFonts w:ascii="Times New Roman" w:eastAsiaTheme="minorEastAsia" w:hAnsi="Times New Roman" w:cs="Times New Roman"/>
          <w:sz w:val="22"/>
        </w:rPr>
        <w:t xml:space="preserve"> 5</w:t>
      </w:r>
      <w:r w:rsidR="003A5BAE">
        <w:rPr>
          <w:rFonts w:ascii="Times New Roman" w:eastAsiaTheme="minorEastAsia" w:hAnsi="Times New Roman" w:cs="Times New Roman"/>
          <w:sz w:val="22"/>
        </w:rPr>
        <w:t xml:space="preserve"> </w:t>
      </w:r>
      <w:r w:rsidR="00972565">
        <w:rPr>
          <w:rFonts w:ascii="Times New Roman" w:eastAsiaTheme="minorEastAsia" w:hAnsi="Times New Roman" w:cs="Times New Roman"/>
          <w:sz w:val="22"/>
        </w:rPr>
        <w:t xml:space="preserve">confirms this conclusion. </w:t>
      </w:r>
      <w:commentRangeEnd w:id="275"/>
      <w:r w:rsidR="002432B6">
        <w:rPr>
          <w:rStyle w:val="CommentReference"/>
        </w:rPr>
        <w:commentReference w:id="275"/>
      </w:r>
      <w:r w:rsidR="00972565">
        <w:rPr>
          <w:rFonts w:ascii="Times New Roman" w:eastAsiaTheme="minorEastAsia" w:hAnsi="Times New Roman" w:cs="Times New Roman"/>
          <w:sz w:val="22"/>
        </w:rPr>
        <w:t>We show the</w:t>
      </w:r>
      <w:r w:rsidR="003A5BAE">
        <w:rPr>
          <w:rFonts w:ascii="Times New Roman" w:eastAsiaTheme="minorEastAsia" w:hAnsi="Times New Roman" w:cs="Times New Roman"/>
          <w:sz w:val="22"/>
        </w:rPr>
        <w:t xml:space="preserve"> </w:t>
      </w:r>
      <w:r w:rsidR="0098336D">
        <w:rPr>
          <w:rFonts w:ascii="Times New Roman" w:eastAsiaTheme="minorEastAsia" w:hAnsi="Times New Roman" w:cs="Times New Roman"/>
          <w:sz w:val="22"/>
        </w:rPr>
        <w:t xml:space="preserve">reduced-rank </w:t>
      </w:r>
      <w:r w:rsidR="00972565">
        <w:rPr>
          <w:rFonts w:ascii="Times New Roman" w:eastAsiaTheme="minorEastAsia" w:hAnsi="Times New Roman" w:cs="Times New Roman"/>
          <w:bCs/>
          <w:sz w:val="22"/>
        </w:rPr>
        <w:t xml:space="preserve">averaging kernel sensitivities </w:t>
      </w:r>
      <w:commentRangeStart w:id="276"/>
      <w:r w:rsidR="00972565">
        <w:rPr>
          <w:rFonts w:ascii="Times New Roman" w:eastAsiaTheme="minorEastAsia" w:hAnsi="Times New Roman" w:cs="Times New Roman"/>
          <w:bCs/>
          <w:sz w:val="22"/>
        </w:rPr>
        <w:t xml:space="preserve">greater than 0.01 </w:t>
      </w:r>
      <w:commentRangeEnd w:id="276"/>
      <w:r w:rsidR="00BE60F2">
        <w:rPr>
          <w:rStyle w:val="CommentReference"/>
        </w:rPr>
        <w:commentReference w:id="276"/>
      </w:r>
      <w:r w:rsidR="0098336D">
        <w:rPr>
          <w:rFonts w:ascii="Times New Roman" w:eastAsiaTheme="minorEastAsia" w:hAnsi="Times New Roman" w:cs="Times New Roman"/>
          <w:bCs/>
          <w:sz w:val="22"/>
        </w:rPr>
        <w:t>plotted against the corresponding native-</w:t>
      </w:r>
      <w:r w:rsidR="0098336D">
        <w:rPr>
          <w:rFonts w:ascii="Times New Roman" w:eastAsiaTheme="minorEastAsia" w:hAnsi="Times New Roman" w:cs="Times New Roman"/>
          <w:bCs/>
          <w:sz w:val="22"/>
        </w:rPr>
        <w:lastRenderedPageBreak/>
        <w:t xml:space="preserve">resolution values. The reduced-rank sensitivities </w:t>
      </w:r>
      <w:r w:rsidR="00857CA5">
        <w:rPr>
          <w:rFonts w:ascii="Times New Roman" w:eastAsiaTheme="minorEastAsia" w:hAnsi="Times New Roman" w:cs="Times New Roman"/>
          <w:bCs/>
          <w:sz w:val="22"/>
        </w:rPr>
        <w:t>correlate strongly (R = 0.91)</w:t>
      </w:r>
      <w:r w:rsidR="00972565">
        <w:rPr>
          <w:rFonts w:ascii="Times New Roman" w:eastAsiaTheme="minorEastAsia" w:hAnsi="Times New Roman" w:cs="Times New Roman"/>
          <w:bCs/>
          <w:sz w:val="22"/>
        </w:rPr>
        <w:t xml:space="preserve"> </w:t>
      </w:r>
      <w:r w:rsidR="0098336D">
        <w:rPr>
          <w:rFonts w:ascii="Times New Roman" w:eastAsiaTheme="minorEastAsia" w:hAnsi="Times New Roman" w:cs="Times New Roman"/>
          <w:bCs/>
          <w:sz w:val="22"/>
        </w:rPr>
        <w:t>with</w:t>
      </w:r>
      <w:r w:rsidR="00972565">
        <w:rPr>
          <w:rFonts w:ascii="Times New Roman" w:eastAsiaTheme="minorEastAsia" w:hAnsi="Times New Roman" w:cs="Times New Roman"/>
          <w:bCs/>
          <w:sz w:val="22"/>
        </w:rPr>
        <w:t xml:space="preserve"> the native-resolution values.</w:t>
      </w:r>
      <w:r w:rsidR="00011E75">
        <w:rPr>
          <w:rFonts w:ascii="Times New Roman" w:eastAsiaTheme="minorEastAsia" w:hAnsi="Times New Roman" w:cs="Times New Roman"/>
          <w:bCs/>
          <w:sz w:val="22"/>
        </w:rPr>
        <w:t xml:space="preserve"> The </w:t>
      </w:r>
      <w:del w:id="277" w:author="Daniel Jacob" w:date="2020-08-19T12:34:00Z">
        <w:r w:rsidR="0098336D" w:rsidDel="00BE60F2">
          <w:rPr>
            <w:rFonts w:ascii="Times New Roman" w:eastAsiaTheme="minorEastAsia" w:hAnsi="Times New Roman" w:cs="Times New Roman"/>
            <w:bCs/>
            <w:sz w:val="22"/>
          </w:rPr>
          <w:delText xml:space="preserve">underestimate of the </w:delText>
        </w:r>
      </w:del>
      <w:r w:rsidR="0098336D">
        <w:rPr>
          <w:rFonts w:ascii="Times New Roman" w:eastAsiaTheme="minorEastAsia" w:hAnsi="Times New Roman" w:cs="Times New Roman"/>
          <w:bCs/>
          <w:sz w:val="22"/>
        </w:rPr>
        <w:t>reduced-rank sensitivities</w:t>
      </w:r>
      <w:ins w:id="278" w:author="Daniel Jacob" w:date="2020-08-19T12:34:00Z">
        <w:r w:rsidR="00BE60F2">
          <w:rPr>
            <w:rFonts w:ascii="Times New Roman" w:eastAsiaTheme="minorEastAsia" w:hAnsi="Times New Roman" w:cs="Times New Roman"/>
            <w:bCs/>
            <w:sz w:val="22"/>
          </w:rPr>
          <w:t xml:space="preserve"> tend to be lower,</w:t>
        </w:r>
      </w:ins>
      <w:r w:rsidR="0098336D">
        <w:rPr>
          <w:rFonts w:ascii="Times New Roman" w:eastAsiaTheme="minorEastAsia" w:hAnsi="Times New Roman" w:cs="Times New Roman"/>
          <w:bCs/>
          <w:sz w:val="22"/>
        </w:rPr>
        <w:t xml:space="preserve"> reflect</w:t>
      </w:r>
      <w:ins w:id="279" w:author="Daniel Jacob" w:date="2020-08-19T12:34:00Z">
        <w:r w:rsidR="00BE60F2">
          <w:rPr>
            <w:rFonts w:ascii="Times New Roman" w:eastAsiaTheme="minorEastAsia" w:hAnsi="Times New Roman" w:cs="Times New Roman"/>
            <w:bCs/>
            <w:sz w:val="22"/>
          </w:rPr>
          <w:t>ing</w:t>
        </w:r>
      </w:ins>
      <w:del w:id="280" w:author="Daniel Jacob" w:date="2020-08-19T12:34:00Z">
        <w:r w:rsidR="0098336D" w:rsidDel="00BE60F2">
          <w:rPr>
            <w:rFonts w:ascii="Times New Roman" w:eastAsiaTheme="minorEastAsia" w:hAnsi="Times New Roman" w:cs="Times New Roman"/>
            <w:bCs/>
            <w:sz w:val="22"/>
          </w:rPr>
          <w:delText>s</w:delText>
        </w:r>
      </w:del>
      <w:r w:rsidR="00011E75">
        <w:rPr>
          <w:rFonts w:ascii="Times New Roman" w:eastAsiaTheme="minorEastAsia" w:hAnsi="Times New Roman" w:cs="Times New Roman"/>
          <w:bCs/>
          <w:sz w:val="22"/>
        </w:rPr>
        <w:t xml:space="preserve"> the loss of information content in the reduced-rank solution</w:t>
      </w:r>
      <w:r w:rsidR="0098336D">
        <w:rPr>
          <w:rFonts w:ascii="Times New Roman" w:eastAsiaTheme="minorEastAsia" w:hAnsi="Times New Roman" w:cs="Times New Roman"/>
          <w:bCs/>
          <w:sz w:val="22"/>
        </w:rPr>
        <w:t>;</w:t>
      </w:r>
      <w:r w:rsidR="00857CA5">
        <w:rPr>
          <w:rFonts w:ascii="Times New Roman" w:eastAsiaTheme="minorEastAsia" w:hAnsi="Times New Roman" w:cs="Times New Roman"/>
          <w:bCs/>
          <w:sz w:val="22"/>
        </w:rPr>
        <w:t xml:space="preserve"> the reduced-rank</w:t>
      </w:r>
      <w:r w:rsidR="003A5BAE">
        <w:rPr>
          <w:rFonts w:ascii="Times New Roman" w:eastAsiaTheme="minorEastAsia" w:hAnsi="Times New Roman" w:cs="Times New Roman"/>
          <w:sz w:val="22"/>
        </w:rPr>
        <w:t xml:space="preserve"> DOFS (153) </w:t>
      </w:r>
      <w:commentRangeStart w:id="281"/>
      <w:r w:rsidR="003A5BAE">
        <w:rPr>
          <w:rFonts w:ascii="Times New Roman" w:eastAsiaTheme="minorEastAsia" w:hAnsi="Times New Roman" w:cs="Times New Roman"/>
          <w:sz w:val="22"/>
        </w:rPr>
        <w:t xml:space="preserve">and DOFS per grid cell </w:t>
      </w:r>
      <w:commentRangeEnd w:id="281"/>
      <w:r w:rsidR="00BE60F2">
        <w:rPr>
          <w:rStyle w:val="CommentReference"/>
        </w:rPr>
        <w:commentReference w:id="281"/>
      </w:r>
      <w:r w:rsidR="003A5BAE">
        <w:rPr>
          <w:rFonts w:ascii="Times New Roman" w:eastAsiaTheme="minorEastAsia" w:hAnsi="Times New Roman" w:cs="Times New Roman"/>
          <w:sz w:val="22"/>
        </w:rPr>
        <w:t>(0.07) are lower than native</w:t>
      </w:r>
      <w:r w:rsidR="002A26BD">
        <w:rPr>
          <w:rFonts w:ascii="Times New Roman" w:eastAsiaTheme="minorEastAsia" w:hAnsi="Times New Roman" w:cs="Times New Roman"/>
          <w:sz w:val="22"/>
        </w:rPr>
        <w:t>-</w:t>
      </w:r>
      <w:r w:rsidR="003A5BAE">
        <w:rPr>
          <w:rFonts w:ascii="Times New Roman" w:eastAsiaTheme="minorEastAsia" w:hAnsi="Times New Roman" w:cs="Times New Roman"/>
          <w:sz w:val="22"/>
        </w:rPr>
        <w:t xml:space="preserve">resolution values (216 and 0.10, respectively). If we consider only the optimized grid cells (averaging kernel sensitivities greater than 0.01), we find 152 DOFS across 679 grid cells, or 0.22 DOFS per grid cell. </w:t>
      </w:r>
      <w:r w:rsidR="003A5BAE">
        <w:rPr>
          <w:rFonts w:ascii="Times New Roman" w:eastAsiaTheme="minorEastAsia" w:hAnsi="Times New Roman" w:cs="Times New Roman"/>
          <w:color w:val="000000" w:themeColor="text1"/>
          <w:sz w:val="22"/>
        </w:rPr>
        <w:t>The reduced</w:t>
      </w:r>
      <w:r w:rsidR="002A26BD">
        <w:rPr>
          <w:rFonts w:ascii="Times New Roman" w:eastAsiaTheme="minorEastAsia" w:hAnsi="Times New Roman" w:cs="Times New Roman"/>
          <w:color w:val="000000" w:themeColor="text1"/>
          <w:sz w:val="22"/>
        </w:rPr>
        <w:t>-</w:t>
      </w:r>
      <w:r w:rsidR="003A5BAE">
        <w:rPr>
          <w:rFonts w:ascii="Times New Roman" w:eastAsiaTheme="minorEastAsia" w:hAnsi="Times New Roman" w:cs="Times New Roman"/>
          <w:color w:val="000000" w:themeColor="text1"/>
          <w:sz w:val="22"/>
        </w:rPr>
        <w:t>rank solution generates only ~70% of the native</w:t>
      </w:r>
      <w:r w:rsidR="002A26BD">
        <w:rPr>
          <w:rFonts w:ascii="Times New Roman" w:eastAsiaTheme="minorEastAsia" w:hAnsi="Times New Roman" w:cs="Times New Roman"/>
          <w:color w:val="000000" w:themeColor="text1"/>
          <w:sz w:val="22"/>
        </w:rPr>
        <w:t>-</w:t>
      </w:r>
      <w:r w:rsidR="003A5BAE">
        <w:rPr>
          <w:rFonts w:ascii="Times New Roman" w:eastAsiaTheme="minorEastAsia" w:hAnsi="Times New Roman" w:cs="Times New Roman"/>
          <w:color w:val="000000" w:themeColor="text1"/>
          <w:sz w:val="22"/>
        </w:rPr>
        <w:t xml:space="preserve">resolution DOFS despite constructing the reduced-rank Jacobian </w:t>
      </w:r>
      <w:r w:rsidR="002A26BD">
        <w:rPr>
          <w:rFonts w:ascii="Times New Roman" w:eastAsiaTheme="minorEastAsia" w:hAnsi="Times New Roman" w:cs="Times New Roman"/>
          <w:color w:val="000000" w:themeColor="text1"/>
          <w:sz w:val="22"/>
        </w:rPr>
        <w:t xml:space="preserve">matrix </w:t>
      </w:r>
      <w:r w:rsidR="003A5BAE">
        <w:rPr>
          <w:rFonts w:ascii="Times New Roman" w:eastAsiaTheme="minorEastAsia" w:hAnsi="Times New Roman" w:cs="Times New Roman"/>
          <w:color w:val="000000" w:themeColor="text1"/>
          <w:sz w:val="22"/>
        </w:rPr>
        <w:t>on the basis of eigenvectors that capture 98% of the information content; the discrepancy results from errors in the characterization of the tailing eigenvectors.</w:t>
      </w:r>
    </w:p>
    <w:p w14:paraId="2A70313C" w14:textId="77777777" w:rsidR="00972565" w:rsidRDefault="00972565" w:rsidP="00A6735B">
      <w:pPr>
        <w:rPr>
          <w:rFonts w:ascii="Times New Roman" w:eastAsiaTheme="minorEastAsia" w:hAnsi="Times New Roman" w:cs="Times New Roman"/>
          <w:bCs/>
          <w:sz w:val="22"/>
        </w:rPr>
      </w:pPr>
    </w:p>
    <w:p w14:paraId="2E9B28B9" w14:textId="6EA29F18" w:rsidR="003A5BAE" w:rsidRDefault="00D86393" w:rsidP="00A6735B">
      <w:pPr>
        <w:rPr>
          <w:rFonts w:ascii="Times New Roman" w:eastAsiaTheme="minorEastAsia" w:hAnsi="Times New Roman" w:cs="Times New Roman"/>
          <w:sz w:val="22"/>
        </w:rPr>
      </w:pPr>
      <w:commentRangeStart w:id="282"/>
      <w:r>
        <w:rPr>
          <w:rFonts w:ascii="Times New Roman" w:eastAsiaTheme="minorEastAsia" w:hAnsi="Times New Roman" w:cs="Times New Roman"/>
          <w:sz w:val="22"/>
        </w:rPr>
        <w:t xml:space="preserve">We also compare the reduced-rank posterior scaling factors to the native-resolution solution. The </w:t>
      </w:r>
      <w:r w:rsidR="00CB0A3D">
        <w:rPr>
          <w:rFonts w:ascii="Times New Roman" w:eastAsiaTheme="minorEastAsia" w:hAnsi="Times New Roman" w:cs="Times New Roman"/>
          <w:sz w:val="22"/>
        </w:rPr>
        <w:t>bottom</w:t>
      </w:r>
      <w:r>
        <w:rPr>
          <w:rFonts w:ascii="Times New Roman" w:eastAsiaTheme="minorEastAsia" w:hAnsi="Times New Roman" w:cs="Times New Roman"/>
          <w:sz w:val="22"/>
        </w:rPr>
        <w:t xml:space="preserve"> row of f</w:t>
      </w:r>
      <w:r w:rsidR="003A5BAE">
        <w:rPr>
          <w:rFonts w:ascii="Times New Roman" w:eastAsiaTheme="minorEastAsia" w:hAnsi="Times New Roman" w:cs="Times New Roman"/>
          <w:sz w:val="22"/>
        </w:rPr>
        <w:t xml:space="preserve">igure 4 shows the </w:t>
      </w:r>
      <w:r w:rsidR="002A26BD">
        <w:rPr>
          <w:rFonts w:ascii="Times New Roman" w:eastAsiaTheme="minorEastAsia" w:hAnsi="Times New Roman" w:cs="Times New Roman"/>
          <w:sz w:val="22"/>
        </w:rPr>
        <w:t>distribution of the reduced-rank (right) and native-resolution (left) posterior scaling factors. The reduced-rank solution capture</w:t>
      </w:r>
      <w:r w:rsidR="0098336D">
        <w:rPr>
          <w:rFonts w:ascii="Times New Roman" w:eastAsiaTheme="minorEastAsia" w:hAnsi="Times New Roman" w:cs="Times New Roman"/>
          <w:sz w:val="22"/>
        </w:rPr>
        <w:t>s</w:t>
      </w:r>
      <w:r w:rsidR="002A26BD">
        <w:rPr>
          <w:rFonts w:ascii="Times New Roman" w:eastAsiaTheme="minorEastAsia" w:hAnsi="Times New Roman" w:cs="Times New Roman"/>
          <w:sz w:val="22"/>
        </w:rPr>
        <w:t xml:space="preserve"> the native-resolution solution where the averaging kernel sensitivities are highes</w:t>
      </w:r>
      <w:commentRangeEnd w:id="282"/>
      <w:r w:rsidR="00BE60F2">
        <w:rPr>
          <w:rStyle w:val="CommentReference"/>
        </w:rPr>
        <w:commentReference w:id="282"/>
      </w:r>
      <w:r w:rsidR="002A26BD">
        <w:rPr>
          <w:rFonts w:ascii="Times New Roman" w:eastAsiaTheme="minorEastAsia" w:hAnsi="Times New Roman" w:cs="Times New Roman"/>
          <w:sz w:val="22"/>
        </w:rPr>
        <w:t xml:space="preserve">t. The upper right panel of figure 5 </w:t>
      </w:r>
      <w:r w:rsidR="0098336D">
        <w:rPr>
          <w:rFonts w:ascii="Times New Roman" w:eastAsiaTheme="minorEastAsia" w:hAnsi="Times New Roman" w:cs="Times New Roman"/>
          <w:sz w:val="22"/>
        </w:rPr>
        <w:t xml:space="preserve">supports this conclusion: </w:t>
      </w:r>
      <w:r w:rsidR="002A26BD">
        <w:rPr>
          <w:rFonts w:ascii="Times New Roman" w:eastAsiaTheme="minorEastAsia" w:hAnsi="Times New Roman" w:cs="Times New Roman"/>
          <w:sz w:val="22"/>
        </w:rPr>
        <w:t xml:space="preserve">the filtered reduced-rank posterior scaling factors correlate strongly with the native-resolution values (R = 0.87). </w:t>
      </w:r>
      <w:r w:rsidR="00857CA5">
        <w:rPr>
          <w:rFonts w:ascii="Times New Roman" w:eastAsiaTheme="minorEastAsia" w:hAnsi="Times New Roman" w:cs="Times New Roman"/>
          <w:sz w:val="22"/>
        </w:rPr>
        <w:t>The correlation is lower than that exhibited by the Jacobian matrix elements (upper left, R = 0.97), posterior variances (lower left, R = 0.98), and averaging kernel sensitivities due to the propagation of errors (equation (2)). While the reduced-rank inversion underestimates the averaging kernel sensitivities and overestimates the posterior variances, reflecting the loss of information content, the error in the posterior scaling factors appears random.</w:t>
      </w:r>
    </w:p>
    <w:p w14:paraId="2AFD7F03" w14:textId="77777777" w:rsidR="00A6735B" w:rsidRDefault="00A6735B" w:rsidP="00A6735B">
      <w:pPr>
        <w:rPr>
          <w:rFonts w:ascii="Times New Roman" w:eastAsiaTheme="minorEastAsia" w:hAnsi="Times New Roman" w:cs="Times New Roman"/>
          <w:sz w:val="22"/>
        </w:rPr>
      </w:pPr>
    </w:p>
    <w:p w14:paraId="59FE6789" w14:textId="027145F0" w:rsidR="00A6735B" w:rsidRDefault="00F37280" w:rsidP="00A6735B">
      <w:pPr>
        <w:rPr>
          <w:rFonts w:ascii="Times New Roman" w:eastAsiaTheme="minorEastAsia" w:hAnsi="Times New Roman" w:cs="Times New Roman"/>
          <w:sz w:val="22"/>
        </w:rPr>
      </w:pPr>
      <w:ins w:id="283" w:author="Daniel Jacob" w:date="2020-08-19T12:42:00Z">
        <w:r>
          <w:rPr>
            <w:rFonts w:ascii="Times New Roman" w:eastAsiaTheme="minorEastAsia" w:hAnsi="Times New Roman" w:cs="Times New Roman"/>
            <w:sz w:val="22"/>
          </w:rPr>
          <w:t>Beyond the t</w:t>
        </w:r>
      </w:ins>
      <w:ins w:id="284" w:author="Daniel Jacob" w:date="2020-08-19T12:43:00Z">
        <w:r>
          <w:rPr>
            <w:rFonts w:ascii="Times New Roman" w:eastAsiaTheme="minorEastAsia" w:hAnsi="Times New Roman" w:cs="Times New Roman"/>
            <w:sz w:val="22"/>
          </w:rPr>
          <w:t xml:space="preserve">otal number of forward model </w:t>
        </w:r>
        <w:commentRangeStart w:id="285"/>
        <w:r>
          <w:rPr>
            <w:rFonts w:ascii="Times New Roman" w:eastAsiaTheme="minorEastAsia" w:hAnsi="Times New Roman" w:cs="Times New Roman"/>
            <w:sz w:val="22"/>
          </w:rPr>
          <w:t>runs</w:t>
        </w:r>
        <w:commentRangeEnd w:id="285"/>
        <w:r>
          <w:rPr>
            <w:rStyle w:val="CommentReference"/>
          </w:rPr>
          <w:commentReference w:id="285"/>
        </w:r>
        <w:r>
          <w:rPr>
            <w:rFonts w:ascii="Times New Roman" w:eastAsiaTheme="minorEastAsia" w:hAnsi="Times New Roman" w:cs="Times New Roman"/>
            <w:sz w:val="22"/>
          </w:rPr>
          <w:t xml:space="preserve"> that can be afforded, one must </w:t>
        </w:r>
        <w:commentRangeStart w:id="286"/>
        <w:del w:id="287" w:author="Daniel Jacob" w:date="2020-08-19T12:44:00Z">
          <w:r w:rsidDel="00F37280">
            <w:rPr>
              <w:rFonts w:ascii="Times New Roman" w:eastAsiaTheme="minorEastAsia" w:hAnsi="Times New Roman" w:cs="Times New Roman"/>
              <w:sz w:val="22"/>
            </w:rPr>
            <w:delText xml:space="preserve">also </w:delText>
          </w:r>
        </w:del>
        <w:r>
          <w:rPr>
            <w:rFonts w:ascii="Times New Roman" w:eastAsiaTheme="minorEastAsia" w:hAnsi="Times New Roman" w:cs="Times New Roman"/>
            <w:sz w:val="22"/>
          </w:rPr>
          <w:t xml:space="preserve">decide how to </w:t>
        </w:r>
      </w:ins>
      <w:ins w:id="288" w:author="Daniel Jacob" w:date="2020-08-19T12:44:00Z">
        <w:r>
          <w:rPr>
            <w:rFonts w:ascii="Times New Roman" w:eastAsiaTheme="minorEastAsia" w:hAnsi="Times New Roman" w:cs="Times New Roman"/>
            <w:sz w:val="22"/>
          </w:rPr>
          <w:t xml:space="preserve">partition </w:t>
        </w:r>
      </w:ins>
      <w:commentRangeEnd w:id="286"/>
      <w:ins w:id="289" w:author="Daniel Jacob" w:date="2020-08-19T12:45:00Z">
        <w:r>
          <w:rPr>
            <w:rStyle w:val="CommentReference"/>
          </w:rPr>
          <w:commentReference w:id="286"/>
        </w:r>
      </w:ins>
      <w:ins w:id="290" w:author="Daniel Jacob" w:date="2020-08-19T12:44:00Z">
        <w:r>
          <w:rPr>
            <w:rFonts w:ascii="Times New Roman" w:eastAsiaTheme="minorEastAsia" w:hAnsi="Times New Roman" w:cs="Times New Roman"/>
            <w:sz w:val="22"/>
          </w:rPr>
          <w:t xml:space="preserve">these </w:t>
        </w:r>
      </w:ins>
      <w:del w:id="291" w:author="Daniel Jacob" w:date="2020-08-19T12:45:00Z">
        <w:r w:rsidR="00A6735B" w:rsidDel="00F37280">
          <w:rPr>
            <w:rFonts w:ascii="Times New Roman" w:eastAsiaTheme="minorEastAsia" w:hAnsi="Times New Roman" w:cs="Times New Roman"/>
            <w:sz w:val="22"/>
          </w:rPr>
          <w:delText xml:space="preserve">We conduct a series of sensitivity tests on the number of model </w:delText>
        </w:r>
      </w:del>
      <w:r w:rsidR="00A6735B">
        <w:rPr>
          <w:rFonts w:ascii="Times New Roman" w:eastAsiaTheme="minorEastAsia" w:hAnsi="Times New Roman" w:cs="Times New Roman"/>
          <w:sz w:val="22"/>
        </w:rPr>
        <w:t xml:space="preserve">runs </w:t>
      </w:r>
      <w:del w:id="292" w:author="Daniel Jacob" w:date="2020-08-19T12:45:00Z">
        <w:r w:rsidR="00A6735B" w:rsidDel="00F37280">
          <w:rPr>
            <w:rFonts w:ascii="Times New Roman" w:eastAsiaTheme="minorEastAsia" w:hAnsi="Times New Roman" w:cs="Times New Roman"/>
            <w:sz w:val="22"/>
          </w:rPr>
          <w:delText>used in both</w:delText>
        </w:r>
      </w:del>
      <w:ins w:id="293" w:author="Daniel Jacob" w:date="2020-08-19T12:45:00Z">
        <w:r>
          <w:rPr>
            <w:rFonts w:ascii="Times New Roman" w:eastAsiaTheme="minorEastAsia" w:hAnsi="Times New Roman" w:cs="Times New Roman"/>
            <w:sz w:val="22"/>
          </w:rPr>
          <w:t>between</w:t>
        </w:r>
      </w:ins>
      <w:r w:rsidR="00A6735B">
        <w:rPr>
          <w:rFonts w:ascii="Times New Roman" w:eastAsiaTheme="minorEastAsia" w:hAnsi="Times New Roman" w:cs="Times New Roman"/>
          <w:sz w:val="22"/>
        </w:rPr>
        <w:t xml:space="preserve"> the first and second update. Figure </w:t>
      </w:r>
      <w:r w:rsidR="003900FA">
        <w:rPr>
          <w:rFonts w:ascii="Times New Roman" w:eastAsiaTheme="minorEastAsia" w:hAnsi="Times New Roman" w:cs="Times New Roman"/>
          <w:sz w:val="22"/>
        </w:rPr>
        <w:t>6</w:t>
      </w:r>
      <w:r w:rsidR="00A6735B">
        <w:rPr>
          <w:rFonts w:ascii="Times New Roman" w:eastAsiaTheme="minorEastAsia" w:hAnsi="Times New Roman" w:cs="Times New Roman"/>
          <w:sz w:val="22"/>
        </w:rPr>
        <w:t xml:space="preserve"> summarizes these results</w:t>
      </w:r>
      <w:del w:id="294" w:author="Daniel Jacob" w:date="2020-08-19T12:47:00Z">
        <w:r w:rsidR="00A6735B" w:rsidDel="0010282D">
          <w:rPr>
            <w:rFonts w:ascii="Times New Roman" w:eastAsiaTheme="minorEastAsia" w:hAnsi="Times New Roman" w:cs="Times New Roman"/>
            <w:sz w:val="22"/>
          </w:rPr>
          <w:delText>. We show</w:delText>
        </w:r>
      </w:del>
      <w:ins w:id="295" w:author="Daniel Jacob" w:date="2020-08-19T12:47:00Z">
        <w:r w:rsidR="0010282D">
          <w:rPr>
            <w:rFonts w:ascii="Times New Roman" w:eastAsiaTheme="minorEastAsia" w:hAnsi="Times New Roman" w:cs="Times New Roman"/>
            <w:sz w:val="22"/>
          </w:rPr>
          <w:t xml:space="preserve"> for the reduced-rank method as</w:t>
        </w:r>
      </w:ins>
      <w:r w:rsidR="00A6735B">
        <w:rPr>
          <w:rFonts w:ascii="Times New Roman" w:eastAsiaTheme="minorEastAsia" w:hAnsi="Times New Roman" w:cs="Times New Roman"/>
          <w:sz w:val="22"/>
        </w:rPr>
        <w:t xml:space="preserve"> the </w:t>
      </w:r>
      <w:r w:rsidR="003F4CD7">
        <w:rPr>
          <w:rFonts w:ascii="Times New Roman" w:eastAsiaTheme="minorEastAsia" w:hAnsi="Times New Roman" w:cs="Times New Roman"/>
          <w:sz w:val="22"/>
        </w:rPr>
        <w:t>DOFS</w:t>
      </w:r>
      <w:r w:rsidR="00A6735B">
        <w:rPr>
          <w:rFonts w:ascii="Times New Roman" w:eastAsiaTheme="minorEastAsia" w:hAnsi="Times New Roman" w:cs="Times New Roman"/>
          <w:sz w:val="22"/>
        </w:rPr>
        <w:t xml:space="preserve"> plotted against the number of model runs conducted in the first and second </w:t>
      </w:r>
      <w:commentRangeStart w:id="296"/>
      <w:r w:rsidR="00A6735B">
        <w:rPr>
          <w:rFonts w:ascii="Times New Roman" w:eastAsiaTheme="minorEastAsia" w:hAnsi="Times New Roman" w:cs="Times New Roman"/>
          <w:sz w:val="22"/>
        </w:rPr>
        <w:t>iteration</w:t>
      </w:r>
      <w:commentRangeEnd w:id="296"/>
      <w:r w:rsidR="0010282D">
        <w:rPr>
          <w:rStyle w:val="CommentReference"/>
        </w:rPr>
        <w:commentReference w:id="296"/>
      </w:r>
      <w:r w:rsidR="00A6735B">
        <w:rPr>
          <w:rFonts w:ascii="Times New Roman" w:eastAsiaTheme="minorEastAsia" w:hAnsi="Times New Roman" w:cs="Times New Roman"/>
          <w:sz w:val="22"/>
        </w:rPr>
        <w:t xml:space="preserve">. </w:t>
      </w:r>
      <w:commentRangeStart w:id="297"/>
      <w:r w:rsidR="00A6735B">
        <w:rPr>
          <w:rFonts w:ascii="Times New Roman" w:eastAsiaTheme="minorEastAsia" w:hAnsi="Times New Roman" w:cs="Times New Roman"/>
          <w:sz w:val="22"/>
        </w:rPr>
        <w:t xml:space="preserve">As expected, the </w:t>
      </w:r>
      <w:r w:rsidR="003F4CD7">
        <w:rPr>
          <w:rFonts w:ascii="Times New Roman" w:eastAsiaTheme="minorEastAsia" w:hAnsi="Times New Roman" w:cs="Times New Roman"/>
          <w:sz w:val="22"/>
        </w:rPr>
        <w:t>DOFS</w:t>
      </w:r>
      <w:r w:rsidR="00A6735B">
        <w:rPr>
          <w:rFonts w:ascii="Times New Roman" w:eastAsiaTheme="minorEastAsia" w:hAnsi="Times New Roman" w:cs="Times New Roman"/>
          <w:sz w:val="22"/>
        </w:rPr>
        <w:t xml:space="preserve"> increase with the total number of model runs.</w:t>
      </w:r>
      <w:commentRangeEnd w:id="297"/>
      <w:r w:rsidR="0010282D">
        <w:rPr>
          <w:rStyle w:val="CommentReference"/>
        </w:rPr>
        <w:commentReference w:id="297"/>
      </w:r>
      <w:r w:rsidR="00A6735B">
        <w:rPr>
          <w:rFonts w:ascii="Times New Roman" w:eastAsiaTheme="minorEastAsia" w:hAnsi="Times New Roman" w:cs="Times New Roman"/>
          <w:sz w:val="22"/>
        </w:rPr>
        <w:t xml:space="preserve"> We find that th</w:t>
      </w:r>
      <w:r w:rsidR="003F4CD7">
        <w:rPr>
          <w:rFonts w:ascii="Times New Roman" w:eastAsiaTheme="minorEastAsia" w:hAnsi="Times New Roman" w:cs="Times New Roman"/>
          <w:sz w:val="22"/>
        </w:rPr>
        <w:t xml:space="preserve">e DOFS have </w:t>
      </w:r>
      <w:r w:rsidR="00A6735B">
        <w:rPr>
          <w:rFonts w:ascii="Times New Roman" w:eastAsiaTheme="minorEastAsia" w:hAnsi="Times New Roman" w:cs="Times New Roman"/>
          <w:sz w:val="22"/>
        </w:rPr>
        <w:t xml:space="preserve">a stronger dependence on the number of model runs conducted in </w:t>
      </w:r>
      <w:commentRangeStart w:id="298"/>
      <w:r w:rsidR="00A6735B">
        <w:rPr>
          <w:rFonts w:ascii="Times New Roman" w:eastAsiaTheme="minorEastAsia" w:hAnsi="Times New Roman" w:cs="Times New Roman"/>
          <w:sz w:val="22"/>
        </w:rPr>
        <w:t xml:space="preserve">the second iteration, consistent with the improved characterization of the information content after the first iteration and confirming that it is preferable to increase the number of model runs in the second iteration </w:t>
      </w:r>
      <w:commentRangeEnd w:id="298"/>
      <w:r w:rsidR="00EE36B8">
        <w:rPr>
          <w:rStyle w:val="CommentReference"/>
        </w:rPr>
        <w:commentReference w:id="298"/>
      </w:r>
      <w:r w:rsidR="00A6735B">
        <w:rPr>
          <w:rFonts w:ascii="Times New Roman" w:eastAsiaTheme="minorEastAsia" w:hAnsi="Times New Roman" w:cs="Times New Roman"/>
          <w:sz w:val="22"/>
        </w:rPr>
        <w:t>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7597C44A" w:rsidR="00E46832" w:rsidRPr="009374D0" w:rsidRDefault="00F40BA8" w:rsidP="00E46832">
      <w:pPr>
        <w:rPr>
          <w:rFonts w:ascii="Times New Roman" w:hAnsi="Times New Roman" w:cs="Times New Roman"/>
          <w:b/>
          <w:sz w:val="22"/>
        </w:rPr>
      </w:pPr>
      <w:commentRangeStart w:id="299"/>
      <w:r>
        <w:rPr>
          <w:rFonts w:ascii="Times New Roman" w:hAnsi="Times New Roman" w:cs="Times New Roman"/>
          <w:b/>
          <w:sz w:val="22"/>
        </w:rPr>
        <w:t>Section 4: Conclusions</w:t>
      </w:r>
      <w:commentRangeEnd w:id="299"/>
      <w:r w:rsidR="00EE36B8">
        <w:rPr>
          <w:rStyle w:val="CommentReference"/>
        </w:rPr>
        <w:commentReference w:id="299"/>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897A67D" w14:textId="5565DB70" w:rsidR="00227499" w:rsidRPr="00227499" w:rsidRDefault="00EC1A4E" w:rsidP="00227499">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27499" w:rsidRPr="00227499">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27499" w:rsidRPr="00227499">
        <w:rPr>
          <w:rFonts w:ascii="Times New Roman" w:hAnsi="Times New Roman" w:cs="Times New Roman"/>
          <w:i/>
          <w:iCs/>
          <w:noProof/>
          <w:sz w:val="22"/>
        </w:rPr>
        <w:t>Atmospheric Chemistry and Physics</w:t>
      </w:r>
      <w:r w:rsidR="00227499" w:rsidRPr="00227499">
        <w:rPr>
          <w:rFonts w:ascii="Times New Roman" w:hAnsi="Times New Roman" w:cs="Times New Roman"/>
          <w:noProof/>
          <w:sz w:val="22"/>
        </w:rPr>
        <w:t>. https://doi.org/10.5194/acp-15-113-2015.</w:t>
      </w:r>
    </w:p>
    <w:p w14:paraId="0CDAB74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https://doi.org/10.1002/jgrd.50480.</w:t>
      </w:r>
    </w:p>
    <w:p w14:paraId="3DB5997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https://doi.org/10.1029/2009JD012287.</w:t>
      </w:r>
    </w:p>
    <w:p w14:paraId="7ACE4CB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137 (658): 1340–56. https://doi.org/10.1002/qj.837.</w:t>
      </w:r>
    </w:p>
    <w:p w14:paraId="5762A7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144 (711): 365–90. https://doi.org/10.1002/qj.3209.</w:t>
      </w:r>
    </w:p>
    <w:p w14:paraId="7EBC216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Brasseur, Guy P., and Daniel J. Jacob. 2017. </w:t>
      </w:r>
      <w:r w:rsidRPr="00227499">
        <w:rPr>
          <w:rFonts w:ascii="Times New Roman" w:hAnsi="Times New Roman" w:cs="Times New Roman"/>
          <w:i/>
          <w:iCs/>
          <w:noProof/>
          <w:sz w:val="22"/>
        </w:rPr>
        <w:t>Modeling of Atmospheric Chemistry</w:t>
      </w:r>
      <w:r w:rsidRPr="00227499">
        <w:rPr>
          <w:rFonts w:ascii="Times New Roman" w:hAnsi="Times New Roman" w:cs="Times New Roman"/>
          <w:noProof/>
          <w:sz w:val="22"/>
        </w:rPr>
        <w:t>. Cambridge University Press.</w:t>
      </w:r>
    </w:p>
    <w:p w14:paraId="125A8593"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xml:space="preserve"> 162: 344–62. https://doi.org/10.1016/j.rse.2013.04.024.</w:t>
      </w:r>
    </w:p>
    <w:p w14:paraId="35C3165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Evensen, Geir. 2009. </w:t>
      </w:r>
      <w:r w:rsidRPr="00227499">
        <w:rPr>
          <w:rFonts w:ascii="Times New Roman" w:hAnsi="Times New Roman" w:cs="Times New Roman"/>
          <w:i/>
          <w:iCs/>
          <w:noProof/>
          <w:sz w:val="22"/>
        </w:rPr>
        <w:t>Data Assimilation: The Ensemble Kalman Filter</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Data Assimilation (Second Edition): The Ensemble Kalman Filter</w:t>
      </w:r>
      <w:r w:rsidRPr="00227499">
        <w:rPr>
          <w:rFonts w:ascii="Times New Roman" w:hAnsi="Times New Roman" w:cs="Times New Roman"/>
          <w:noProof/>
          <w:sz w:val="22"/>
        </w:rPr>
        <w:t>. https://doi.org/10.1007/978-3-642-03711-5.</w:t>
      </w:r>
    </w:p>
    <w:p w14:paraId="183DF64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Henze, D. K., A. Hakami, and J. H. Seinfeld. 2007. “Development of the Adjoint of GEOS-Chem.” </w:t>
      </w:r>
      <w:r w:rsidRPr="00227499">
        <w:rPr>
          <w:rFonts w:ascii="Times New Roman" w:hAnsi="Times New Roman" w:cs="Times New Roman"/>
          <w:i/>
          <w:iCs/>
          <w:noProof/>
          <w:sz w:val="22"/>
        </w:rPr>
        <w:t>Atmospheric Chemistry and Physics Discussions</w:t>
      </w:r>
      <w:r w:rsidRPr="00227499">
        <w:rPr>
          <w:rFonts w:ascii="Times New Roman" w:hAnsi="Times New Roman" w:cs="Times New Roman"/>
          <w:noProof/>
          <w:sz w:val="22"/>
        </w:rPr>
        <w:t xml:space="preserve"> 7 (9): 2413–33. https://doi.org/10.5194/acpd-6-10591-2006.</w:t>
      </w:r>
    </w:p>
    <w:p w14:paraId="1C1EE63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https://doi.org/10.5194/acp-14-3991-2014.</w:t>
      </w:r>
    </w:p>
    <w:p w14:paraId="68731B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27499">
        <w:rPr>
          <w:rFonts w:ascii="Times New Roman" w:hAnsi="Times New Roman" w:cs="Times New Roman"/>
          <w:i/>
          <w:iCs/>
          <w:noProof/>
          <w:sz w:val="22"/>
        </w:rPr>
        <w:t>Geophysical Research Letters</w:t>
      </w:r>
      <w:r w:rsidRPr="00227499">
        <w:rPr>
          <w:rFonts w:ascii="Times New Roman" w:hAnsi="Times New Roman" w:cs="Times New Roman"/>
          <w:noProof/>
          <w:sz w:val="22"/>
        </w:rPr>
        <w:t xml:space="preserve"> 45 (8): 3682–89. https://doi.org/10.1002/2018gl077259.</w:t>
      </w:r>
    </w:p>
    <w:p w14:paraId="22EE500D"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16 (22): 14371–96. https://doi.org/10.5194/acp-16-14371-2016.</w:t>
      </w:r>
    </w:p>
    <w:p w14:paraId="2B81C73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227499">
        <w:rPr>
          <w:rFonts w:ascii="Times New Roman" w:hAnsi="Times New Roman" w:cs="Times New Roman"/>
          <w:i/>
          <w:iCs/>
          <w:noProof/>
          <w:sz w:val="22"/>
        </w:rPr>
        <w:t>Applied Optics</w:t>
      </w:r>
      <w:r w:rsidRPr="00227499">
        <w:rPr>
          <w:rFonts w:ascii="Times New Roman" w:hAnsi="Times New Roman" w:cs="Times New Roman"/>
          <w:noProof/>
          <w:sz w:val="22"/>
        </w:rPr>
        <w:t>. https://doi.org/10.1364/AO.48.006716.</w:t>
      </w:r>
    </w:p>
    <w:p w14:paraId="2CC416D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27499">
        <w:rPr>
          <w:rFonts w:ascii="Times New Roman" w:hAnsi="Times New Roman" w:cs="Times New Roman"/>
          <w:i/>
          <w:iCs/>
          <w:noProof/>
          <w:sz w:val="22"/>
        </w:rPr>
        <w:t xml:space="preserve">Atmospheric Chemistry </w:t>
      </w:r>
      <w:r w:rsidRPr="00227499">
        <w:rPr>
          <w:rFonts w:ascii="Times New Roman" w:hAnsi="Times New Roman" w:cs="Times New Roman"/>
          <w:i/>
          <w:iCs/>
          <w:noProof/>
          <w:sz w:val="22"/>
        </w:rPr>
        <w:lastRenderedPageBreak/>
        <w:t>and Physics Discussions</w:t>
      </w:r>
      <w:r w:rsidRPr="00227499">
        <w:rPr>
          <w:rFonts w:ascii="Times New Roman" w:hAnsi="Times New Roman" w:cs="Times New Roman"/>
          <w:noProof/>
          <w:sz w:val="22"/>
        </w:rPr>
        <w:t>, no. January: 1–36. https://doi.org/10.5194/acp-2018-1365.</w:t>
      </w:r>
    </w:p>
    <w:p w14:paraId="79AD271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https://doi.org/10.5194/acp-19-7859-2019.</w:t>
      </w:r>
    </w:p>
    <w:p w14:paraId="02C1C0A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https://doi.org/10.1002/2013JD019760.</w:t>
      </w:r>
    </w:p>
    <w:p w14:paraId="5E078C2C"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Rodgers, Clive D. 2000. </w:t>
      </w:r>
      <w:r w:rsidRPr="00227499">
        <w:rPr>
          <w:rFonts w:ascii="Times New Roman" w:hAnsi="Times New Roman" w:cs="Times New Roman"/>
          <w:i/>
          <w:iCs/>
          <w:noProof/>
          <w:sz w:val="22"/>
        </w:rPr>
        <w:t>Inverse Methods for Atmospheric Sounding: Theory and Practice</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World Scientific Publishing Co.Pte.Ltd.</w:t>
      </w:r>
    </w:p>
    <w:p w14:paraId="629949DA"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27499">
        <w:rPr>
          <w:rFonts w:ascii="Times New Roman" w:hAnsi="Times New Roman" w:cs="Times New Roman"/>
          <w:i/>
          <w:iCs/>
          <w:noProof/>
          <w:sz w:val="22"/>
        </w:rPr>
        <w:t>Earth System Science Data Discussions</w:t>
      </w:r>
      <w:r w:rsidRPr="00227499">
        <w:rPr>
          <w:rFonts w:ascii="Times New Roman" w:hAnsi="Times New Roman" w:cs="Times New Roman"/>
          <w:noProof/>
          <w:sz w:val="22"/>
        </w:rPr>
        <w:t>. https://doi.org/10.5194/essd-2019-128.</w:t>
      </w:r>
    </w:p>
    <w:p w14:paraId="2DB3272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27499">
        <w:rPr>
          <w:rFonts w:ascii="Times New Roman" w:hAnsi="Times New Roman" w:cs="Times New Roman"/>
          <w:i/>
          <w:iCs/>
          <w:noProof/>
          <w:sz w:val="22"/>
        </w:rPr>
        <w:t>SIAM Journal on Scientific Computing</w:t>
      </w:r>
      <w:r w:rsidRPr="00227499">
        <w:rPr>
          <w:rFonts w:ascii="Times New Roman" w:hAnsi="Times New Roman" w:cs="Times New Roman"/>
          <w:noProof/>
          <w:sz w:val="22"/>
        </w:rPr>
        <w:t xml:space="preserve"> 37 (6): 2451–87.</w:t>
      </w:r>
    </w:p>
    <w:p w14:paraId="4CF2FAA2"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27499">
        <w:rPr>
          <w:rFonts w:ascii="Times New Roman" w:hAnsi="Times New Roman" w:cs="Times New Roman"/>
          <w:i/>
          <w:iCs/>
          <w:noProof/>
          <w:sz w:val="22"/>
        </w:rPr>
        <w:t>Atmospheric Environment</w:t>
      </w:r>
      <w:r w:rsidRPr="00227499">
        <w:rPr>
          <w:rFonts w:ascii="Times New Roman" w:hAnsi="Times New Roman" w:cs="Times New Roman"/>
          <w:noProof/>
          <w:sz w:val="22"/>
        </w:rPr>
        <w:t>. https://doi.org/10.1016/j.atmosenv.2013.05.051.</w:t>
      </w:r>
    </w:p>
    <w:p w14:paraId="2085FA69"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and D. J. Jacob. 2015. “Balancing Aggregation and Smoothing Errors in Inverse Models.”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7039–48. https://doi.org/10.5194/acp-15-7039-2015.</w:t>
      </w:r>
    </w:p>
    <w:p w14:paraId="4EE454A7"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7049–69. https://doi.org/10.5194/acp-15-7049-2015.</w:t>
      </w:r>
    </w:p>
    <w:p w14:paraId="28906196"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https://doi.org/10.1016/j.rse.2011.09.027.</w:t>
      </w:r>
    </w:p>
    <w:p w14:paraId="45FC85F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27499">
        <w:rPr>
          <w:rFonts w:ascii="Times New Roman" w:hAnsi="Times New Roman" w:cs="Times New Roman"/>
          <w:i/>
          <w:iCs/>
          <w:noProof/>
          <w:sz w:val="22"/>
        </w:rPr>
        <w:t>J. Geophys. Res. Atmos. Res.</w:t>
      </w:r>
      <w:r w:rsidRPr="00227499">
        <w:rPr>
          <w:rFonts w:ascii="Times New Roman" w:hAnsi="Times New Roman" w:cs="Times New Roman"/>
          <w:noProof/>
          <w:sz w:val="22"/>
        </w:rPr>
        <w:t>, 7741–56. https://doi.org/10.1002/2014JD021551.Received.</w:t>
      </w:r>
    </w:p>
    <w:p w14:paraId="1050D770" w14:textId="03AB4F36" w:rsidR="00ED6D7B" w:rsidRPr="00ED6D7B" w:rsidRDefault="00EC1A4E" w:rsidP="00227499">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Jacob" w:date="2020-08-19T13:06:00Z" w:initials="JDJ">
    <w:p w14:paraId="5F2994EB" w14:textId="09F8BB0D" w:rsidR="00EE36B8" w:rsidRDefault="00EE36B8">
      <w:pPr>
        <w:pStyle w:val="CommentText"/>
      </w:pPr>
      <w:r>
        <w:rPr>
          <w:rStyle w:val="CommentReference"/>
        </w:rPr>
        <w:annotationRef/>
      </w:r>
      <w:r w:rsidR="0072736F">
        <w:t>Oops, I was wondering with you didn’t talk about the reduced-dimension approach but then see in your email that you didn’t update the abstract.  I stopped in the middle.</w:t>
      </w:r>
      <w:bookmarkStart w:id="3" w:name="_GoBack"/>
      <w:bookmarkEnd w:id="3"/>
    </w:p>
  </w:comment>
  <w:comment w:id="18" w:author="Daniel Jacob" w:date="2020-08-19T09:53:00Z" w:initials="JDJ">
    <w:p w14:paraId="679C39AD" w14:textId="5094DE61" w:rsidR="00F37280" w:rsidRDefault="00F37280">
      <w:pPr>
        <w:pStyle w:val="CommentText"/>
      </w:pPr>
      <w:r>
        <w:rPr>
          <w:rStyle w:val="CommentReference"/>
        </w:rPr>
        <w:annotationRef/>
      </w:r>
      <w:r>
        <w:t>Get rid of “Section” in your headers, journals generally just give the number and title</w:t>
      </w:r>
    </w:p>
  </w:comment>
  <w:comment w:id="32" w:author="Daniel Jacob" w:date="2020-08-19T09:35:00Z" w:initials="JDJ">
    <w:p w14:paraId="1B3F43FC" w14:textId="60B186E4" w:rsidR="00F37280" w:rsidRDefault="00F37280">
      <w:pPr>
        <w:pStyle w:val="CommentText"/>
      </w:pPr>
      <w:r>
        <w:rPr>
          <w:rStyle w:val="CommentReference"/>
        </w:rPr>
        <w:annotationRef/>
      </w:r>
      <w:r>
        <w:t>I’ve been slapped on the wrist that our error is just an estimate, so we can’t say it’s ‘full’</w:t>
      </w:r>
    </w:p>
  </w:comment>
  <w:comment w:id="36" w:author="hannah.nesser@gmail.com" w:date="2020-06-30T10:09:00Z" w:initials="h">
    <w:p w14:paraId="504D613B" w14:textId="77777777" w:rsidR="00F37280" w:rsidRDefault="00F37280">
      <w:pPr>
        <w:pStyle w:val="CommentText"/>
      </w:pPr>
      <w:r>
        <w:rPr>
          <w:rStyle w:val="CommentReference"/>
        </w:rPr>
        <w:annotationRef/>
      </w:r>
      <w:r>
        <w:t>Update citations per Daniel’s comment:</w:t>
      </w:r>
    </w:p>
    <w:p w14:paraId="4B3F5454" w14:textId="77777777" w:rsidR="00F37280" w:rsidRDefault="00F37280">
      <w:pPr>
        <w:pStyle w:val="CommentText"/>
      </w:pPr>
    </w:p>
    <w:p w14:paraId="5BAE7BCE" w14:textId="74DAA010" w:rsidR="00F37280" w:rsidRDefault="00F37280">
      <w:pPr>
        <w:pStyle w:val="CommentText"/>
      </w:pPr>
      <w:r>
        <w:t>“I suggest using an older reference from Boussserez and/or Henze that tries to construct the inverse Hessian to approximate the error covariance matrix. It’s a pretty standard technique and that way you don’t confuse with your more specific use of BH18 further down.”</w:t>
      </w:r>
    </w:p>
  </w:comment>
  <w:comment w:id="47" w:author="Daniel Jacob" w:date="2020-08-19T08:51:00Z" w:initials="JDJ">
    <w:p w14:paraId="01DDFB20" w14:textId="75D1F08E" w:rsidR="00F37280" w:rsidRDefault="00F37280">
      <w:pPr>
        <w:pStyle w:val="CommentText"/>
      </w:pPr>
      <w:r>
        <w:rPr>
          <w:rStyle w:val="CommentReference"/>
        </w:rPr>
        <w:annotationRef/>
      </w:r>
      <w:r>
        <w:t>Cite the updated retrieval</w:t>
      </w:r>
    </w:p>
  </w:comment>
  <w:comment w:id="57" w:author="Daniel Jacob" w:date="2020-08-19T09:20:00Z" w:initials="JDJ">
    <w:p w14:paraId="61C81569" w14:textId="2E3BB8B0" w:rsidR="00F37280" w:rsidRDefault="00F37280">
      <w:pPr>
        <w:pStyle w:val="CommentText"/>
      </w:pPr>
      <w:r>
        <w:rPr>
          <w:rStyle w:val="CommentReference"/>
        </w:rPr>
        <w:annotationRef/>
      </w:r>
      <w:r>
        <w:t>Plural?</w:t>
      </w:r>
    </w:p>
  </w:comment>
  <w:comment w:id="89" w:author="Daniel Jacob" w:date="2020-08-19T09:33:00Z" w:initials="JDJ">
    <w:p w14:paraId="7D3C5F32" w14:textId="00BFB16D" w:rsidR="00F37280" w:rsidRDefault="00F37280">
      <w:pPr>
        <w:pStyle w:val="CommentText"/>
      </w:pPr>
      <w:r>
        <w:rPr>
          <w:rStyle w:val="CommentReference"/>
        </w:rPr>
        <w:annotationRef/>
      </w:r>
      <w:r>
        <w:t>I’ve been slapped on the wrist that our use of ‘constrain’ is jargon, since it means something different in standard usage. Sometimes we need to use it, but when we can avoid…</w:t>
      </w:r>
    </w:p>
  </w:comment>
  <w:comment w:id="104" w:author="Hannah Nesser" w:date="2020-07-21T16:05:00Z" w:initials="HN">
    <w:p w14:paraId="5BFBBA87" w14:textId="1113B55B" w:rsidR="00F37280" w:rsidRDefault="00F37280">
      <w:pPr>
        <w:pStyle w:val="CommentText"/>
      </w:pPr>
      <w:r>
        <w:rPr>
          <w:rStyle w:val="CommentReference"/>
        </w:rPr>
        <w:annotationRef/>
      </w:r>
      <w:r>
        <w:t>Personal note: This is a transformation that increases the slope of the information content curve—why?</w:t>
      </w:r>
    </w:p>
  </w:comment>
  <w:comment w:id="111" w:author="Daniel Jacob" w:date="2020-08-19T09:56:00Z" w:initials="JDJ">
    <w:p w14:paraId="48454C6E" w14:textId="4D39BF80" w:rsidR="00F37280" w:rsidRDefault="00F37280">
      <w:pPr>
        <w:pStyle w:val="CommentText"/>
      </w:pPr>
      <w:r>
        <w:rPr>
          <w:rStyle w:val="CommentReference"/>
        </w:rPr>
        <w:annotationRef/>
      </w:r>
      <w:r>
        <w:t>Try to reserve ‘method’ for reduced-dimension and reduced-rank, it avoids confusion</w:t>
      </w:r>
    </w:p>
  </w:comment>
  <w:comment w:id="122" w:author="Daniel Jacob" w:date="2020-08-19T10:01:00Z" w:initials="JDJ">
    <w:p w14:paraId="05A27029" w14:textId="1786D86A" w:rsidR="00F37280" w:rsidRDefault="00F37280">
      <w:pPr>
        <w:pStyle w:val="CommentText"/>
      </w:pPr>
      <w:r>
        <w:rPr>
          <w:rStyle w:val="CommentReference"/>
        </w:rPr>
        <w:annotationRef/>
      </w:r>
      <w:r>
        <w:t>I think this should be said somewhere, otherwise the reviewers will ask.  Here seems OK, if you want to move it elsewhere that’s fine too.</w:t>
      </w:r>
    </w:p>
  </w:comment>
  <w:comment w:id="127" w:author="Daniel Jacob" w:date="2020-08-19T10:05:00Z" w:initials="JDJ">
    <w:p w14:paraId="22A83490" w14:textId="769AA80C" w:rsidR="00F37280" w:rsidRDefault="00F37280">
      <w:pPr>
        <w:pStyle w:val="CommentText"/>
      </w:pPr>
      <w:r>
        <w:rPr>
          <w:rStyle w:val="CommentReference"/>
        </w:rPr>
        <w:annotationRef/>
      </w:r>
      <w:r>
        <w:t>Check the equation but the emission has to be per unit area in order to make sense.</w:t>
      </w:r>
    </w:p>
  </w:comment>
  <w:comment w:id="131" w:author="Hannah Nesser" w:date="2020-08-03T12:23:00Z" w:initials="HN">
    <w:p w14:paraId="383ECC89" w14:textId="63728500" w:rsidR="00F37280" w:rsidRDefault="00F37280">
      <w:pPr>
        <w:pStyle w:val="CommentText"/>
      </w:pPr>
      <w:r>
        <w:rPr>
          <w:rStyle w:val="CommentReference"/>
        </w:rPr>
        <w:annotationRef/>
      </w:r>
      <w:r>
        <w:t>I’m still double checking my code here to make sure the units behave as I expect.</w:t>
      </w:r>
    </w:p>
  </w:comment>
  <w:comment w:id="132" w:author="Daniel Jacob" w:date="2020-08-19T10:07:00Z" w:initials="JDJ">
    <w:p w14:paraId="3163BDDA" w14:textId="7C7C04AE" w:rsidR="00F37280" w:rsidRPr="006440C3" w:rsidRDefault="00F37280">
      <w:pPr>
        <w:pStyle w:val="CommentText"/>
      </w:pPr>
      <w:r>
        <w:rPr>
          <w:rStyle w:val="CommentReference"/>
        </w:rPr>
        <w:annotationRef/>
      </w:r>
      <w:r>
        <w:t>I think this should be [mol mol</w:t>
      </w:r>
      <w:r>
        <w:rPr>
          <w:vertAlign w:val="superscript"/>
        </w:rPr>
        <w:t>-1</w:t>
      </w:r>
      <w:r>
        <w:t>] to stick to SI and to avoid adding a 10</w:t>
      </w:r>
      <w:r>
        <w:rPr>
          <w:vertAlign w:val="superscript"/>
        </w:rPr>
        <w:t>9</w:t>
      </w:r>
      <w:r>
        <w:t xml:space="preserve"> factor to equation (8) but please check. </w:t>
      </w:r>
    </w:p>
  </w:comment>
  <w:comment w:id="134" w:author="Daniel Jacob" w:date="2020-08-19T10:09:00Z" w:initials="JDJ">
    <w:p w14:paraId="08339FFF" w14:textId="5577DAF7" w:rsidR="00F37280" w:rsidRDefault="00F37280">
      <w:pPr>
        <w:pStyle w:val="CommentText"/>
      </w:pPr>
      <w:r>
        <w:rPr>
          <w:rStyle w:val="CommentReference"/>
        </w:rPr>
        <w:annotationRef/>
      </w:r>
      <w:r>
        <w:t>And everywhere</w:t>
      </w:r>
    </w:p>
  </w:comment>
  <w:comment w:id="137" w:author="Hannah Nesser" w:date="2020-08-14T01:39:00Z" w:initials="HN">
    <w:p w14:paraId="789AC3BD" w14:textId="3DDF1024" w:rsidR="00F37280" w:rsidRDefault="00F37280">
      <w:pPr>
        <w:pStyle w:val="CommentText"/>
      </w:pPr>
      <w:r>
        <w:rPr>
          <w:rStyle w:val="CommentReference"/>
        </w:rPr>
        <w:annotationRef/>
      </w:r>
      <w:r>
        <w:t>Why partials?</w:t>
      </w:r>
    </w:p>
  </w:comment>
  <w:comment w:id="138" w:author="Daniel Jacob" w:date="2020-08-19T10:09:00Z" w:initials="JDJ">
    <w:p w14:paraId="2AE02EB1" w14:textId="2183DFCB" w:rsidR="00F37280" w:rsidRPr="006440C3" w:rsidRDefault="00F37280">
      <w:pPr>
        <w:pStyle w:val="CommentText"/>
        <w:rPr>
          <w:b/>
          <w:bCs/>
        </w:rPr>
      </w:pPr>
      <w:r>
        <w:rPr>
          <w:rStyle w:val="CommentReference"/>
        </w:rPr>
        <w:annotationRef/>
      </w:r>
      <w:r>
        <w:t>Because y</w:t>
      </w:r>
      <w:r>
        <w:rPr>
          <w:vertAlign w:val="subscript"/>
        </w:rPr>
        <w:t>i</w:t>
      </w:r>
      <w:r>
        <w:t xml:space="preserve"> depends on all elements of </w:t>
      </w:r>
      <w:r>
        <w:rPr>
          <w:b/>
          <w:bCs/>
        </w:rPr>
        <w:t>x</w:t>
      </w:r>
    </w:p>
  </w:comment>
  <w:comment w:id="144" w:author="Daniel Jacob" w:date="2020-08-19T10:15:00Z" w:initials="JDJ">
    <w:p w14:paraId="1F4AB291" w14:textId="663A470E" w:rsidR="00F37280" w:rsidRDefault="00F37280">
      <w:pPr>
        <w:pStyle w:val="CommentText"/>
      </w:pPr>
      <w:r>
        <w:rPr>
          <w:rStyle w:val="CommentReference"/>
        </w:rPr>
        <w:annotationRef/>
      </w:r>
      <w:r>
        <w:t>Or if you use level 1 just give the approximate altitude</w:t>
      </w:r>
    </w:p>
  </w:comment>
  <w:comment w:id="147" w:author="Daniel Jacob" w:date="2020-08-19T10:13:00Z" w:initials="JDJ">
    <w:p w14:paraId="3C14D73F" w14:textId="2ADC412B" w:rsidR="00F37280" w:rsidRDefault="00F37280">
      <w:pPr>
        <w:pStyle w:val="CommentText"/>
      </w:pPr>
      <w:r>
        <w:rPr>
          <w:rStyle w:val="CommentReference"/>
        </w:rPr>
        <w:annotationRef/>
      </w:r>
      <w:r>
        <w:t>Pressure is commonly lower case (got slapped on the wrist for that in my Intro book)</w:t>
      </w:r>
    </w:p>
  </w:comment>
  <w:comment w:id="189" w:author="Daniel Jacob" w:date="2020-08-19T10:57:00Z" w:initials="JDJ">
    <w:p w14:paraId="41DB8A76" w14:textId="5EFC7DD7" w:rsidR="00F37280" w:rsidRDefault="00F37280">
      <w:pPr>
        <w:pStyle w:val="CommentText"/>
      </w:pPr>
      <w:r>
        <w:rPr>
          <w:rStyle w:val="CommentReference"/>
        </w:rPr>
        <w:annotationRef/>
      </w:r>
      <w:r>
        <w:t>I think this detail is more confusing than useful.</w:t>
      </w:r>
    </w:p>
  </w:comment>
  <w:comment w:id="216" w:author="Daniel Jacob" w:date="2020-08-19T11:05:00Z" w:initials="JDJ">
    <w:p w14:paraId="5F4AA899" w14:textId="302C69A0" w:rsidR="00F37280" w:rsidRDefault="00F37280">
      <w:pPr>
        <w:pStyle w:val="CommentText"/>
      </w:pPr>
      <w:r>
        <w:rPr>
          <w:rStyle w:val="CommentReference"/>
        </w:rPr>
        <w:annotationRef/>
      </w:r>
      <w:r>
        <w:t>Seems pretty obvious, I think it just distracts</w:t>
      </w:r>
    </w:p>
  </w:comment>
  <w:comment w:id="220" w:author="Daniel Jacob" w:date="2020-08-19T11:15:00Z" w:initials="JDJ">
    <w:p w14:paraId="7362A070" w14:textId="6BC2B8B7" w:rsidR="00F37280" w:rsidRDefault="00F37280">
      <w:pPr>
        <w:pStyle w:val="CommentText"/>
      </w:pPr>
      <w:r>
        <w:rPr>
          <w:rStyle w:val="CommentReference"/>
        </w:rPr>
        <w:annotationRef/>
      </w:r>
      <w:r>
        <w:t>I think that you have been using i for state space and j for observation space, be consistent?</w:t>
      </w:r>
    </w:p>
  </w:comment>
  <w:comment w:id="221" w:author="Daniel Jacob" w:date="2020-08-19T11:23:00Z" w:initials="JDJ">
    <w:p w14:paraId="5E3A632D" w14:textId="329F7C5A" w:rsidR="00F37280" w:rsidRDefault="00F37280">
      <w:pPr>
        <w:pStyle w:val="CommentText"/>
      </w:pPr>
      <w:r>
        <w:rPr>
          <w:rStyle w:val="CommentReference"/>
        </w:rPr>
        <w:annotationRef/>
      </w:r>
      <w:r>
        <w:t>Are the eigenvectors normalized? Seems to me that they should be.</w:t>
      </w:r>
    </w:p>
  </w:comment>
  <w:comment w:id="222" w:author="Daniel Jacob" w:date="2020-08-19T11:18:00Z" w:initials="JDJ">
    <w:p w14:paraId="00789E18" w14:textId="0C73A760" w:rsidR="00F37280" w:rsidRPr="008C0261" w:rsidRDefault="00F37280">
      <w:pPr>
        <w:pStyle w:val="CommentText"/>
      </w:pPr>
      <w:r>
        <w:rPr>
          <w:rStyle w:val="CommentReference"/>
        </w:rPr>
        <w:annotationRef/>
      </w:r>
      <w:r>
        <w:t xml:space="preserve">This confuses with your previous use of </w:t>
      </w:r>
      <w:r>
        <w:rPr>
          <w:i/>
          <w:iCs/>
        </w:rPr>
        <w:t>y</w:t>
      </w:r>
      <w:r>
        <w:rPr>
          <w:i/>
          <w:iCs/>
          <w:vertAlign w:val="subscript"/>
        </w:rPr>
        <w:t>j</w:t>
      </w:r>
      <w:r>
        <w:t xml:space="preserve"> for an observation element.  Better to use </w:t>
      </w:r>
      <w:r>
        <w:rPr>
          <w:b/>
          <w:bCs/>
        </w:rPr>
        <w:t>y</w:t>
      </w:r>
      <w:r>
        <w:rPr>
          <w:b/>
          <w:bCs/>
          <w:vertAlign w:val="subscript"/>
        </w:rPr>
        <w:t>i</w:t>
      </w:r>
      <w:r>
        <w:rPr>
          <w:b/>
          <w:bCs/>
        </w:rPr>
        <w:t xml:space="preserve"> </w:t>
      </w:r>
      <w:r>
        <w:t>, see comment above.</w:t>
      </w:r>
    </w:p>
  </w:comment>
  <w:comment w:id="224" w:author="Hannah Nesser" w:date="2020-08-14T09:35:00Z" w:initials="HN">
    <w:p w14:paraId="67752C51" w14:textId="0ADBDF26" w:rsidR="00F37280" w:rsidRDefault="00F37280">
      <w:pPr>
        <w:pStyle w:val="CommentText"/>
      </w:pPr>
      <w:r>
        <w:rPr>
          <w:rStyle w:val="CommentReference"/>
        </w:rPr>
        <w:annotationRef/>
      </w:r>
      <w:r>
        <w:t>I actually use 2 (originally 1)—should I update this?</w:t>
      </w:r>
    </w:p>
  </w:comment>
  <w:comment w:id="225" w:author="Daniel Jacob" w:date="2020-08-19T11:26:00Z" w:initials="JDJ">
    <w:p w14:paraId="4DF2AC29" w14:textId="24C4F155" w:rsidR="00F37280" w:rsidRDefault="00F37280">
      <w:pPr>
        <w:pStyle w:val="CommentText"/>
      </w:pPr>
      <w:r>
        <w:rPr>
          <w:rStyle w:val="CommentReference"/>
        </w:rPr>
        <w:annotationRef/>
      </w:r>
      <w:r>
        <w:t>You can tell us what threshold you use in the results section</w:t>
      </w:r>
    </w:p>
  </w:comment>
  <w:comment w:id="227" w:author="Daniel Jacob" w:date="2020-08-19T11:26:00Z" w:initials="JDJ">
    <w:p w14:paraId="489102B1" w14:textId="4E7549FC" w:rsidR="00F37280" w:rsidRDefault="00F37280">
      <w:pPr>
        <w:pStyle w:val="CommentText"/>
      </w:pPr>
      <w:r>
        <w:rPr>
          <w:rStyle w:val="CommentReference"/>
        </w:rPr>
        <w:annotationRef/>
      </w:r>
      <w:r>
        <w:t>?</w:t>
      </w:r>
    </w:p>
  </w:comment>
  <w:comment w:id="229" w:author="Daniel Jacob" w:date="2020-08-19T11:27:00Z" w:initials="JDJ">
    <w:p w14:paraId="056721B9" w14:textId="38F00CCE" w:rsidR="00F37280" w:rsidRDefault="00F37280">
      <w:pPr>
        <w:pStyle w:val="CommentText"/>
      </w:pPr>
      <w:r>
        <w:rPr>
          <w:rStyle w:val="CommentReference"/>
        </w:rPr>
        <w:annotationRef/>
      </w:r>
      <w:r>
        <w:t>This belongs more in your later discussion.</w:t>
      </w:r>
    </w:p>
  </w:comment>
  <w:comment w:id="231" w:author="Daniel Jacob" w:date="2020-08-19T11:31:00Z" w:initials="JDJ">
    <w:p w14:paraId="57748824" w14:textId="5763D94D" w:rsidR="00F37280" w:rsidRDefault="00F37280">
      <w:pPr>
        <w:pStyle w:val="CommentText"/>
      </w:pPr>
      <w:r>
        <w:rPr>
          <w:rStyle w:val="CommentReference"/>
        </w:rPr>
        <w:annotationRef/>
      </w:r>
      <w:r>
        <w:t>Approximately equal sign</w:t>
      </w:r>
    </w:p>
  </w:comment>
  <w:comment w:id="237" w:author="Daniel Jacob" w:date="2020-08-19T11:33:00Z" w:initials="JDJ">
    <w:p w14:paraId="6DBC2C97" w14:textId="686D0407" w:rsidR="00F37280" w:rsidRDefault="00F37280">
      <w:pPr>
        <w:pStyle w:val="CommentText"/>
      </w:pPr>
      <w:r>
        <w:rPr>
          <w:rStyle w:val="CommentReference"/>
        </w:rPr>
        <w:annotationRef/>
      </w:r>
      <w:r>
        <w:t>Use another notation since you already used gamma for the eigenvector</w:t>
      </w:r>
    </w:p>
  </w:comment>
  <w:comment w:id="243" w:author="Hannah Nesser" w:date="2020-08-14T10:36:00Z" w:initials="HN">
    <w:p w14:paraId="3A129D42" w14:textId="6FE7EDB8" w:rsidR="00F37280" w:rsidRDefault="00F37280">
      <w:pPr>
        <w:pStyle w:val="CommentText"/>
      </w:pPr>
      <w:r>
        <w:rPr>
          <w:rStyle w:val="CommentReference"/>
        </w:rPr>
        <w:annotationRef/>
      </w:r>
      <w:r>
        <w:t>You corrected this to 1 x 1.25. There is no nested NA simulation at 1 x 1.25. We had to run at 0.5.</w:t>
      </w:r>
    </w:p>
  </w:comment>
  <w:comment w:id="244" w:author="Daniel Jacob" w:date="2020-08-19T11:40:00Z" w:initials="JDJ">
    <w:p w14:paraId="4F578C04" w14:textId="1424FAE5" w:rsidR="00F37280" w:rsidRDefault="00F37280">
      <w:pPr>
        <w:pStyle w:val="CommentText"/>
      </w:pPr>
      <w:r>
        <w:rPr>
          <w:rStyle w:val="CommentReference"/>
        </w:rPr>
        <w:annotationRef/>
      </w:r>
      <w:r>
        <w:t>I think that’s a detail and not worth the confusion it generates (reader wonders if this aggregation is part of your approximation). You effectively use 1x1.25</w:t>
      </w:r>
    </w:p>
  </w:comment>
  <w:comment w:id="264" w:author="Hannah Nesser" w:date="2020-08-18T15:41:00Z" w:initials="HN">
    <w:p w14:paraId="6FCFFC99" w14:textId="352C8B7C" w:rsidR="00F37280" w:rsidRDefault="00F37280">
      <w:pPr>
        <w:pStyle w:val="CommentText"/>
      </w:pPr>
      <w:r>
        <w:rPr>
          <w:rStyle w:val="CommentReference"/>
        </w:rPr>
        <w:annotationRef/>
      </w:r>
      <w:r>
        <w:t>This paragraph needs reworking.</w:t>
      </w:r>
    </w:p>
  </w:comment>
  <w:comment w:id="265" w:author="Daniel Jacob" w:date="2020-08-19T11:48:00Z" w:initials="JDJ">
    <w:p w14:paraId="2DC472B2" w14:textId="4C53E170" w:rsidR="00F37280" w:rsidRDefault="00F37280">
      <w:pPr>
        <w:pStyle w:val="CommentText"/>
      </w:pPr>
      <w:r>
        <w:rPr>
          <w:rStyle w:val="CommentReference"/>
        </w:rPr>
        <w:annotationRef/>
      </w:r>
      <w:r>
        <w:t>OK I skip, also Figure 3</w:t>
      </w:r>
    </w:p>
  </w:comment>
  <w:comment w:id="266" w:author="Daniel Jacob" w:date="2020-08-19T11:49:00Z" w:initials="JDJ">
    <w:p w14:paraId="0234A7B3" w14:textId="6BB03CE6" w:rsidR="00F37280" w:rsidRDefault="00F37280">
      <w:pPr>
        <w:pStyle w:val="CommentText"/>
      </w:pPr>
      <w:r>
        <w:rPr>
          <w:rStyle w:val="CommentReference"/>
        </w:rPr>
        <w:annotationRef/>
      </w:r>
      <w:r>
        <w:t>You should state this earlier as a goal.  Constructing the native-resolution Jacobian would require 2088 forward model runs but you give yourself a cap of 600, for both the reduced-dimension and reduced-grid methods?</w:t>
      </w:r>
    </w:p>
  </w:comment>
  <w:comment w:id="270" w:author="Daniel Jacob" w:date="2020-08-19T12:04:00Z" w:initials="JDJ">
    <w:p w14:paraId="71D14BC6" w14:textId="382CBD65" w:rsidR="00F37280" w:rsidRDefault="00F37280">
      <w:pPr>
        <w:pStyle w:val="CommentText"/>
      </w:pPr>
      <w:r>
        <w:rPr>
          <w:rStyle w:val="CommentReference"/>
        </w:rPr>
        <w:annotationRef/>
      </w:r>
      <w:r>
        <w:t>See above comment about stating common goals for both methods.</w:t>
      </w:r>
    </w:p>
  </w:comment>
  <w:comment w:id="272" w:author="Daniel Jacob" w:date="2020-08-19T12:05:00Z" w:initials="JDJ">
    <w:p w14:paraId="6ED2249D" w14:textId="08DE09FA" w:rsidR="00F37280" w:rsidRDefault="00F37280">
      <w:pPr>
        <w:pStyle w:val="CommentText"/>
      </w:pPr>
      <w:r>
        <w:rPr>
          <w:rStyle w:val="CommentReference"/>
        </w:rPr>
        <w:annotationRef/>
      </w:r>
      <w:r>
        <w:t>Check numbering</w:t>
      </w:r>
    </w:p>
  </w:comment>
  <w:comment w:id="275" w:author="Daniel Jacob" w:date="2020-08-19T12:16:00Z" w:initials="JDJ">
    <w:p w14:paraId="0FD255BE" w14:textId="429F6CA6" w:rsidR="00F37280" w:rsidRDefault="00F37280">
      <w:pPr>
        <w:pStyle w:val="CommentText"/>
      </w:pPr>
      <w:r>
        <w:rPr>
          <w:rStyle w:val="CommentReference"/>
        </w:rPr>
        <w:annotationRef/>
      </w:r>
      <w:r>
        <w:t>? Oh OK, it’s Figure 6. But you should never introduce a Figure on the sly like that. After Figure 5, the reader wants to know of course how well the reduced-rank method captures the structure of the native-resolution solution. That’s where Figure 6 comes in.</w:t>
      </w:r>
    </w:p>
  </w:comment>
  <w:comment w:id="276" w:author="Daniel Jacob" w:date="2020-08-19T12:33:00Z" w:initials="JDJ">
    <w:p w14:paraId="74A89A31" w14:textId="2ACAA172" w:rsidR="00F37280" w:rsidRDefault="00F37280">
      <w:pPr>
        <w:pStyle w:val="CommentText"/>
      </w:pPr>
      <w:r>
        <w:rPr>
          <w:rStyle w:val="CommentReference"/>
        </w:rPr>
        <w:annotationRef/>
      </w:r>
      <w:r>
        <w:t>Should be in figure caption</w:t>
      </w:r>
    </w:p>
  </w:comment>
  <w:comment w:id="281" w:author="Daniel Jacob" w:date="2020-08-19T12:35:00Z" w:initials="JDJ">
    <w:p w14:paraId="2982CDC6" w14:textId="35640A96" w:rsidR="00F37280" w:rsidRDefault="00F37280">
      <w:pPr>
        <w:pStyle w:val="CommentText"/>
      </w:pPr>
      <w:r>
        <w:rPr>
          <w:rStyle w:val="CommentReference"/>
        </w:rPr>
        <w:annotationRef/>
      </w:r>
      <w:r>
        <w:t>I don’t see this as useful, see comment on Figure 5</w:t>
      </w:r>
    </w:p>
  </w:comment>
  <w:comment w:id="282" w:author="Daniel Jacob" w:date="2020-08-19T12:36:00Z" w:initials="JDJ">
    <w:p w14:paraId="20A13B7F" w14:textId="4E68D752" w:rsidR="00F37280" w:rsidRDefault="00F37280">
      <w:pPr>
        <w:pStyle w:val="CommentText"/>
      </w:pPr>
      <w:r>
        <w:rPr>
          <w:rStyle w:val="CommentReference"/>
        </w:rPr>
        <w:annotationRef/>
      </w:r>
      <w:r>
        <w:t>Be more orderly, Discuss Figure 4 and then move on to Figure 5. Need to compare reduced-dimension and reduced-rank methods.  On the basis of the DOFS, do you conclude that reduced-rank is better? Reader expects you to arbitrate which method is better, although you can qualify it by saying that the conclusion could be different for another problem (would it be? What would make it different?) In the reduced-rank method you have more DOFS but you still need to check that the solution is accurate, which motivates Figure 5? I guess that an equivalent of Figure 5 would not be useful for the reduced-dimension method which is accurate for its own grid – the errors would be associated with aggregation.</w:t>
      </w:r>
    </w:p>
  </w:comment>
  <w:comment w:id="285" w:author="Daniel Jacob" w:date="2020-08-19T12:43:00Z" w:initials="JDJ">
    <w:p w14:paraId="18B03E7F" w14:textId="74D937E6" w:rsidR="00F37280" w:rsidRDefault="00F37280">
      <w:pPr>
        <w:pStyle w:val="CommentText"/>
      </w:pPr>
      <w:r>
        <w:rPr>
          <w:rStyle w:val="CommentReference"/>
        </w:rPr>
        <w:annotationRef/>
      </w:r>
      <w:r>
        <w:t>“Run” is considered jargon but in your case I agree that it’s the best term to use. I may have corrected to ‘simulations’ in places further up, if so you can ignore.</w:t>
      </w:r>
    </w:p>
  </w:comment>
  <w:comment w:id="286" w:author="Daniel Jacob" w:date="2020-08-19T12:45:00Z" w:initials="JDJ">
    <w:p w14:paraId="30890CAA" w14:textId="50ECF9F4" w:rsidR="00F37280" w:rsidRDefault="00F37280">
      <w:pPr>
        <w:pStyle w:val="CommentText"/>
      </w:pPr>
      <w:r>
        <w:rPr>
          <w:rStyle w:val="CommentReference"/>
        </w:rPr>
        <w:annotationRef/>
      </w:r>
      <w:r>
        <w:t>Reader wonders why you don’t have this further up since it’s relevant to the results you obtain. I think it’s fine to have it here but it should be in the context of having figured the reduced-rank method to be better and let’s explore it a bit more.</w:t>
      </w:r>
    </w:p>
  </w:comment>
  <w:comment w:id="296" w:author="Daniel Jacob" w:date="2020-08-19T12:47:00Z" w:initials="JDJ">
    <w:p w14:paraId="066B3C9C" w14:textId="6C9CC154" w:rsidR="0010282D" w:rsidRDefault="0010282D">
      <w:pPr>
        <w:pStyle w:val="CommentText"/>
      </w:pPr>
      <w:r>
        <w:rPr>
          <w:rStyle w:val="CommentReference"/>
        </w:rPr>
        <w:annotationRef/>
      </w:r>
      <w:r>
        <w:t>Iteration or update? Just be consistent</w:t>
      </w:r>
    </w:p>
  </w:comment>
  <w:comment w:id="297" w:author="Daniel Jacob" w:date="2020-08-19T12:51:00Z" w:initials="JDJ">
    <w:p w14:paraId="372D8B86" w14:textId="24FD90ED" w:rsidR="00EE36B8" w:rsidRDefault="0010282D">
      <w:pPr>
        <w:pStyle w:val="CommentText"/>
      </w:pPr>
      <w:r>
        <w:rPr>
          <w:rStyle w:val="CommentReference"/>
        </w:rPr>
        <w:annotationRef/>
      </w:r>
      <w:r>
        <w:t>I don’t see this. For example, you get more DOFS with 300 (1) + 700 (2) than with 700 (1) + 700 (2). I guess that’s because the first update can take you far away from the optimum with crappy results that will be hard to correct in the second update? That would seem like an important result, though it depends of course on the quality of your initial estimate.  It may explain the ridge in your plot.  It would be useful to add to this plot an “optimal” line giving the optimal partitioning</w:t>
      </w:r>
      <w:r w:rsidR="00EE36B8">
        <w:t xml:space="preserve"> based on the curvature (I would just draw it by eye). I also recommend smoothing your contours because the wiggles are probably not real.</w:t>
      </w:r>
    </w:p>
  </w:comment>
  <w:comment w:id="298" w:author="Daniel Jacob" w:date="2020-08-19T12:58:00Z" w:initials="JDJ">
    <w:p w14:paraId="3523F5D5" w14:textId="14CF81A3" w:rsidR="00EE36B8" w:rsidRDefault="00EE36B8">
      <w:pPr>
        <w:pStyle w:val="CommentText"/>
      </w:pPr>
      <w:r>
        <w:rPr>
          <w:rStyle w:val="CommentReference"/>
        </w:rPr>
        <w:annotationRef/>
      </w:r>
      <w:r>
        <w:t>Not only that, but too many runs in the first iteration can compromise the results (see comment above). It seems that you just need enough first iteration runs to get out of the dark zone in your plot (that would be about 50 runs?) Is this something that the user could figure out, without the luxury that you had in this plot of having the native-resolution Jacobian to quickly map out the space?</w:t>
      </w:r>
    </w:p>
  </w:comment>
  <w:comment w:id="299" w:author="Daniel Jacob" w:date="2020-08-19T13:01:00Z" w:initials="JDJ">
    <w:p w14:paraId="0493748C" w14:textId="35FAB691" w:rsidR="00EE36B8" w:rsidRDefault="00EE36B8">
      <w:pPr>
        <w:pStyle w:val="CommentText"/>
      </w:pPr>
      <w:r>
        <w:rPr>
          <w:rStyle w:val="CommentReference"/>
        </w:rPr>
        <w:annotationRef/>
      </w:r>
      <w:r>
        <w:t>Add conclusions in next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2994EB" w15:done="0"/>
  <w15:commentEx w15:paraId="679C39AD" w15:done="0"/>
  <w15:commentEx w15:paraId="1B3F43FC" w15:done="0"/>
  <w15:commentEx w15:paraId="5BAE7BCE" w15:done="0"/>
  <w15:commentEx w15:paraId="01DDFB20" w15:done="0"/>
  <w15:commentEx w15:paraId="61C81569" w15:done="0"/>
  <w15:commentEx w15:paraId="7D3C5F32" w15:done="0"/>
  <w15:commentEx w15:paraId="5BFBBA87" w15:done="0"/>
  <w15:commentEx w15:paraId="48454C6E" w15:done="0"/>
  <w15:commentEx w15:paraId="05A27029" w15:done="0"/>
  <w15:commentEx w15:paraId="22A83490" w15:done="0"/>
  <w15:commentEx w15:paraId="383ECC89" w15:done="0"/>
  <w15:commentEx w15:paraId="3163BDDA" w15:paraIdParent="383ECC89" w15:done="0"/>
  <w15:commentEx w15:paraId="08339FFF" w15:done="0"/>
  <w15:commentEx w15:paraId="789AC3BD" w15:done="0"/>
  <w15:commentEx w15:paraId="2AE02EB1" w15:paraIdParent="789AC3BD" w15:done="0"/>
  <w15:commentEx w15:paraId="1F4AB291" w15:done="0"/>
  <w15:commentEx w15:paraId="3C14D73F" w15:done="0"/>
  <w15:commentEx w15:paraId="41DB8A76" w15:done="0"/>
  <w15:commentEx w15:paraId="5F4AA899" w15:done="0"/>
  <w15:commentEx w15:paraId="7362A070" w15:done="0"/>
  <w15:commentEx w15:paraId="5E3A632D" w15:done="0"/>
  <w15:commentEx w15:paraId="00789E18" w15:done="0"/>
  <w15:commentEx w15:paraId="67752C51" w15:done="0"/>
  <w15:commentEx w15:paraId="4DF2AC29" w15:paraIdParent="67752C51" w15:done="0"/>
  <w15:commentEx w15:paraId="489102B1" w15:done="0"/>
  <w15:commentEx w15:paraId="056721B9" w15:done="0"/>
  <w15:commentEx w15:paraId="57748824" w15:done="0"/>
  <w15:commentEx w15:paraId="6DBC2C97" w15:done="0"/>
  <w15:commentEx w15:paraId="3A129D42" w15:done="0"/>
  <w15:commentEx w15:paraId="4F578C04" w15:paraIdParent="3A129D42" w15:done="0"/>
  <w15:commentEx w15:paraId="6FCFFC99" w15:done="0"/>
  <w15:commentEx w15:paraId="2DC472B2" w15:paraIdParent="6FCFFC99" w15:done="0"/>
  <w15:commentEx w15:paraId="0234A7B3" w15:done="0"/>
  <w15:commentEx w15:paraId="71D14BC6" w15:done="0"/>
  <w15:commentEx w15:paraId="6ED2249D" w15:done="0"/>
  <w15:commentEx w15:paraId="0FD255BE" w15:done="0"/>
  <w15:commentEx w15:paraId="74A89A31" w15:done="0"/>
  <w15:commentEx w15:paraId="2982CDC6" w15:done="0"/>
  <w15:commentEx w15:paraId="20A13B7F" w15:done="0"/>
  <w15:commentEx w15:paraId="18B03E7F" w15:done="0"/>
  <w15:commentEx w15:paraId="30890CAA" w15:done="0"/>
  <w15:commentEx w15:paraId="066B3C9C" w15:done="0"/>
  <w15:commentEx w15:paraId="372D8B86" w15:done="0"/>
  <w15:commentEx w15:paraId="3523F5D5" w15:done="0"/>
  <w15:commentEx w15:paraId="049374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E069C5" w16cex:dateUtc="2020-08-14T05:39:00Z"/>
  <w16cex:commentExtensible w16cex:durableId="22E06A0D" w16cex:dateUtc="2020-08-14T05:40:00Z"/>
  <w16cex:commentExtensible w16cex:durableId="22E0D96A" w16cex:dateUtc="2020-08-14T13:35:00Z"/>
  <w16cex:commentExtensible w16cex:durableId="22E0E7B3" w16cex:dateUtc="2020-08-14T14:36:00Z"/>
  <w16cex:commentExtensible w16cex:durableId="22E67534" w16cex:dateUtc="2020-08-18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2994EB" w16cid:durableId="22E7A247"/>
  <w16cid:commentId w16cid:paraId="679C39AD" w16cid:durableId="22E77528"/>
  <w16cid:commentId w16cid:paraId="1B3F43FC" w16cid:durableId="22E770D8"/>
  <w16cid:commentId w16cid:paraId="5BAE7BCE" w16cid:durableId="22A58DC8"/>
  <w16cid:commentId w16cid:paraId="01DDFB20" w16cid:durableId="22E76691"/>
  <w16cid:commentId w16cid:paraId="61C81569" w16cid:durableId="22E76D51"/>
  <w16cid:commentId w16cid:paraId="7D3C5F32" w16cid:durableId="22E77065"/>
  <w16cid:commentId w16cid:paraId="5BFBBA87" w16cid:durableId="22C190D2"/>
  <w16cid:commentId w16cid:paraId="48454C6E" w16cid:durableId="22E775B0"/>
  <w16cid:commentId w16cid:paraId="05A27029" w16cid:durableId="22E77717"/>
  <w16cid:commentId w16cid:paraId="22A83490" w16cid:durableId="22E777EB"/>
  <w16cid:commentId w16cid:paraId="383ECC89" w16cid:durableId="22D28046"/>
  <w16cid:commentId w16cid:paraId="3163BDDA" w16cid:durableId="22E7784F"/>
  <w16cid:commentId w16cid:paraId="08339FFF" w16cid:durableId="22E778CB"/>
  <w16cid:commentId w16cid:paraId="789AC3BD" w16cid:durableId="22E069C5"/>
  <w16cid:commentId w16cid:paraId="2AE02EB1" w16cid:durableId="22E778D6"/>
  <w16cid:commentId w16cid:paraId="1F4AB291" w16cid:durableId="22E77A5B"/>
  <w16cid:commentId w16cid:paraId="3C14D73F" w16cid:durableId="22E779BE"/>
  <w16cid:commentId w16cid:paraId="41DB8A76" w16cid:durableId="22E7840D"/>
  <w16cid:commentId w16cid:paraId="5F4AA899" w16cid:durableId="22E78609"/>
  <w16cid:commentId w16cid:paraId="7362A070" w16cid:durableId="22E78862"/>
  <w16cid:commentId w16cid:paraId="5E3A632D" w16cid:durableId="22E78A17"/>
  <w16cid:commentId w16cid:paraId="00789E18" w16cid:durableId="22E78914"/>
  <w16cid:commentId w16cid:paraId="67752C51" w16cid:durableId="22E0D96A"/>
  <w16cid:commentId w16cid:paraId="4DF2AC29" w16cid:durableId="22E78AD3"/>
  <w16cid:commentId w16cid:paraId="489102B1" w16cid:durableId="22E78AFA"/>
  <w16cid:commentId w16cid:paraId="056721B9" w16cid:durableId="22E78B1C"/>
  <w16cid:commentId w16cid:paraId="57748824" w16cid:durableId="22E78C16"/>
  <w16cid:commentId w16cid:paraId="6DBC2C97" w16cid:durableId="22E78CA2"/>
  <w16cid:commentId w16cid:paraId="3A129D42" w16cid:durableId="22E0E7B3"/>
  <w16cid:commentId w16cid:paraId="4F578C04" w16cid:durableId="22E78E18"/>
  <w16cid:commentId w16cid:paraId="6FCFFC99" w16cid:durableId="22E67534"/>
  <w16cid:commentId w16cid:paraId="2DC472B2" w16cid:durableId="22E7900C"/>
  <w16cid:commentId w16cid:paraId="0234A7B3" w16cid:durableId="22E79065"/>
  <w16cid:commentId w16cid:paraId="71D14BC6" w16cid:durableId="22E793B6"/>
  <w16cid:commentId w16cid:paraId="6ED2249D" w16cid:durableId="22E793F2"/>
  <w16cid:commentId w16cid:paraId="0FD255BE" w16cid:durableId="22E79693"/>
  <w16cid:commentId w16cid:paraId="74A89A31" w16cid:durableId="22E79AAA"/>
  <w16cid:commentId w16cid:paraId="2982CDC6" w16cid:durableId="22E79AFD"/>
  <w16cid:commentId w16cid:paraId="20A13B7F" w16cid:durableId="22E79B30"/>
  <w16cid:commentId w16cid:paraId="18B03E7F" w16cid:durableId="22E79D07"/>
  <w16cid:commentId w16cid:paraId="30890CAA" w16cid:durableId="22E79D79"/>
  <w16cid:commentId w16cid:paraId="066B3C9C" w16cid:durableId="22E79DED"/>
  <w16cid:commentId w16cid:paraId="372D8B86" w16cid:durableId="22E79EBC"/>
  <w16cid:commentId w16cid:paraId="3523F5D5" w16cid:durableId="22E7A084"/>
  <w16cid:commentId w16cid:paraId="0493748C" w16cid:durableId="22E7A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146BB" w14:textId="77777777" w:rsidR="006A4F5C" w:rsidRDefault="006A4F5C" w:rsidP="00605262">
      <w:r>
        <w:separator/>
      </w:r>
    </w:p>
  </w:endnote>
  <w:endnote w:type="continuationSeparator" w:id="0">
    <w:p w14:paraId="426146E6" w14:textId="77777777" w:rsidR="006A4F5C" w:rsidRDefault="006A4F5C"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B61BA" w14:textId="77777777" w:rsidR="006A4F5C" w:rsidRDefault="006A4F5C" w:rsidP="00605262">
      <w:r>
        <w:separator/>
      </w:r>
    </w:p>
  </w:footnote>
  <w:footnote w:type="continuationSeparator" w:id="0">
    <w:p w14:paraId="209B3572" w14:textId="77777777" w:rsidR="006A4F5C" w:rsidRDefault="006A4F5C"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025CE"/>
    <w:rsid w:val="00010C90"/>
    <w:rsid w:val="000110EB"/>
    <w:rsid w:val="00011E75"/>
    <w:rsid w:val="000121A3"/>
    <w:rsid w:val="000130D1"/>
    <w:rsid w:val="00020FAB"/>
    <w:rsid w:val="0002325E"/>
    <w:rsid w:val="0002604D"/>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3DBA"/>
    <w:rsid w:val="00064929"/>
    <w:rsid w:val="00064AB3"/>
    <w:rsid w:val="00066B32"/>
    <w:rsid w:val="00067EAA"/>
    <w:rsid w:val="0007048A"/>
    <w:rsid w:val="0007182E"/>
    <w:rsid w:val="00073410"/>
    <w:rsid w:val="00077235"/>
    <w:rsid w:val="00081673"/>
    <w:rsid w:val="00083001"/>
    <w:rsid w:val="00084641"/>
    <w:rsid w:val="000855B6"/>
    <w:rsid w:val="00092BEE"/>
    <w:rsid w:val="000942CB"/>
    <w:rsid w:val="00094BBD"/>
    <w:rsid w:val="000A0152"/>
    <w:rsid w:val="000A14F7"/>
    <w:rsid w:val="000A22BB"/>
    <w:rsid w:val="000A2849"/>
    <w:rsid w:val="000A2B02"/>
    <w:rsid w:val="000A37F3"/>
    <w:rsid w:val="000A5906"/>
    <w:rsid w:val="000A6280"/>
    <w:rsid w:val="000A6536"/>
    <w:rsid w:val="000B21A5"/>
    <w:rsid w:val="000B2A9B"/>
    <w:rsid w:val="000B2CA5"/>
    <w:rsid w:val="000B348C"/>
    <w:rsid w:val="000B363E"/>
    <w:rsid w:val="000B7F95"/>
    <w:rsid w:val="000C4384"/>
    <w:rsid w:val="000D099C"/>
    <w:rsid w:val="000D12A7"/>
    <w:rsid w:val="000D57AF"/>
    <w:rsid w:val="000D75DB"/>
    <w:rsid w:val="000E1AF3"/>
    <w:rsid w:val="000E7B93"/>
    <w:rsid w:val="000F166A"/>
    <w:rsid w:val="001008C9"/>
    <w:rsid w:val="0010142F"/>
    <w:rsid w:val="0010282D"/>
    <w:rsid w:val="00103A9D"/>
    <w:rsid w:val="001109E8"/>
    <w:rsid w:val="001110E4"/>
    <w:rsid w:val="001114A1"/>
    <w:rsid w:val="00112192"/>
    <w:rsid w:val="0011374E"/>
    <w:rsid w:val="00114987"/>
    <w:rsid w:val="001152D0"/>
    <w:rsid w:val="00120250"/>
    <w:rsid w:val="00121DFD"/>
    <w:rsid w:val="00121E91"/>
    <w:rsid w:val="00123ED7"/>
    <w:rsid w:val="0012453D"/>
    <w:rsid w:val="00124BBE"/>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A5606"/>
    <w:rsid w:val="001B169A"/>
    <w:rsid w:val="001B2699"/>
    <w:rsid w:val="001B3BDC"/>
    <w:rsid w:val="001C0714"/>
    <w:rsid w:val="001C2FB8"/>
    <w:rsid w:val="001C3FDB"/>
    <w:rsid w:val="001C6CB9"/>
    <w:rsid w:val="001C71AD"/>
    <w:rsid w:val="001D109A"/>
    <w:rsid w:val="001D2635"/>
    <w:rsid w:val="001D6AE7"/>
    <w:rsid w:val="001D7030"/>
    <w:rsid w:val="001D7DF0"/>
    <w:rsid w:val="001E0632"/>
    <w:rsid w:val="001E20B0"/>
    <w:rsid w:val="001E24DB"/>
    <w:rsid w:val="001E2B39"/>
    <w:rsid w:val="001E3FB5"/>
    <w:rsid w:val="001E4AD4"/>
    <w:rsid w:val="001F05C6"/>
    <w:rsid w:val="001F193F"/>
    <w:rsid w:val="001F1EBC"/>
    <w:rsid w:val="001F24B6"/>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32B6"/>
    <w:rsid w:val="002453B4"/>
    <w:rsid w:val="0024571D"/>
    <w:rsid w:val="00250BCE"/>
    <w:rsid w:val="00252ADF"/>
    <w:rsid w:val="00254A43"/>
    <w:rsid w:val="0025607D"/>
    <w:rsid w:val="00257A83"/>
    <w:rsid w:val="00257E00"/>
    <w:rsid w:val="00257EEA"/>
    <w:rsid w:val="00273BCF"/>
    <w:rsid w:val="00274337"/>
    <w:rsid w:val="0028527F"/>
    <w:rsid w:val="00287508"/>
    <w:rsid w:val="00291419"/>
    <w:rsid w:val="00291C5A"/>
    <w:rsid w:val="0029214D"/>
    <w:rsid w:val="002A0536"/>
    <w:rsid w:val="002A0CF5"/>
    <w:rsid w:val="002A11C6"/>
    <w:rsid w:val="002A26BD"/>
    <w:rsid w:val="002A2E02"/>
    <w:rsid w:val="002A51D5"/>
    <w:rsid w:val="002A5D5F"/>
    <w:rsid w:val="002A6072"/>
    <w:rsid w:val="002A7FCF"/>
    <w:rsid w:val="002B096E"/>
    <w:rsid w:val="002B1FC4"/>
    <w:rsid w:val="002C1838"/>
    <w:rsid w:val="002D2EF2"/>
    <w:rsid w:val="002D41FE"/>
    <w:rsid w:val="002D4DD4"/>
    <w:rsid w:val="002D63CD"/>
    <w:rsid w:val="002E4704"/>
    <w:rsid w:val="002E4BE4"/>
    <w:rsid w:val="002E742B"/>
    <w:rsid w:val="002F636B"/>
    <w:rsid w:val="00300A85"/>
    <w:rsid w:val="00303A29"/>
    <w:rsid w:val="00303CA0"/>
    <w:rsid w:val="00312B74"/>
    <w:rsid w:val="00313F9F"/>
    <w:rsid w:val="003145DC"/>
    <w:rsid w:val="00315B67"/>
    <w:rsid w:val="003229F2"/>
    <w:rsid w:val="00323837"/>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A5BAE"/>
    <w:rsid w:val="003B10E0"/>
    <w:rsid w:val="003C079F"/>
    <w:rsid w:val="003C155A"/>
    <w:rsid w:val="003C234B"/>
    <w:rsid w:val="003C5654"/>
    <w:rsid w:val="003C70A4"/>
    <w:rsid w:val="003C7615"/>
    <w:rsid w:val="003D0E84"/>
    <w:rsid w:val="003D2597"/>
    <w:rsid w:val="003D37D7"/>
    <w:rsid w:val="003E0CFB"/>
    <w:rsid w:val="003E33E7"/>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3503"/>
    <w:rsid w:val="00452E11"/>
    <w:rsid w:val="00455178"/>
    <w:rsid w:val="004629A8"/>
    <w:rsid w:val="00462F96"/>
    <w:rsid w:val="004646FA"/>
    <w:rsid w:val="00465F77"/>
    <w:rsid w:val="00467B5F"/>
    <w:rsid w:val="0047333A"/>
    <w:rsid w:val="00476505"/>
    <w:rsid w:val="0047664C"/>
    <w:rsid w:val="004770B4"/>
    <w:rsid w:val="00480097"/>
    <w:rsid w:val="0048071C"/>
    <w:rsid w:val="0048083F"/>
    <w:rsid w:val="00481850"/>
    <w:rsid w:val="0048224E"/>
    <w:rsid w:val="00485308"/>
    <w:rsid w:val="0048784F"/>
    <w:rsid w:val="004909E3"/>
    <w:rsid w:val="00491219"/>
    <w:rsid w:val="004945DF"/>
    <w:rsid w:val="00494ECD"/>
    <w:rsid w:val="00496B4B"/>
    <w:rsid w:val="004A24A3"/>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F031B"/>
    <w:rsid w:val="004F13C2"/>
    <w:rsid w:val="004F5CB4"/>
    <w:rsid w:val="00503D75"/>
    <w:rsid w:val="00504A79"/>
    <w:rsid w:val="0050613B"/>
    <w:rsid w:val="00516CAF"/>
    <w:rsid w:val="00520242"/>
    <w:rsid w:val="00522D6A"/>
    <w:rsid w:val="00523590"/>
    <w:rsid w:val="00524BB1"/>
    <w:rsid w:val="005262F1"/>
    <w:rsid w:val="00530551"/>
    <w:rsid w:val="00532CF6"/>
    <w:rsid w:val="0053318B"/>
    <w:rsid w:val="0053483B"/>
    <w:rsid w:val="0053623D"/>
    <w:rsid w:val="005372C1"/>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0BC"/>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435"/>
    <w:rsid w:val="00636893"/>
    <w:rsid w:val="00637555"/>
    <w:rsid w:val="00637568"/>
    <w:rsid w:val="00640C6C"/>
    <w:rsid w:val="00643D85"/>
    <w:rsid w:val="006440C3"/>
    <w:rsid w:val="006453BA"/>
    <w:rsid w:val="0064760B"/>
    <w:rsid w:val="00651DBF"/>
    <w:rsid w:val="00652345"/>
    <w:rsid w:val="0065524D"/>
    <w:rsid w:val="0065633A"/>
    <w:rsid w:val="00661A9F"/>
    <w:rsid w:val="00663813"/>
    <w:rsid w:val="00664457"/>
    <w:rsid w:val="00666AFF"/>
    <w:rsid w:val="00666B9C"/>
    <w:rsid w:val="006673A1"/>
    <w:rsid w:val="0067161A"/>
    <w:rsid w:val="00672E9F"/>
    <w:rsid w:val="00674149"/>
    <w:rsid w:val="006755E3"/>
    <w:rsid w:val="00675A5E"/>
    <w:rsid w:val="00683B3C"/>
    <w:rsid w:val="0069095F"/>
    <w:rsid w:val="00690E46"/>
    <w:rsid w:val="006A0D5A"/>
    <w:rsid w:val="006A0F8D"/>
    <w:rsid w:val="006A4F5C"/>
    <w:rsid w:val="006A62E2"/>
    <w:rsid w:val="006B031E"/>
    <w:rsid w:val="006B0601"/>
    <w:rsid w:val="006B06E8"/>
    <w:rsid w:val="006B0B72"/>
    <w:rsid w:val="006B763D"/>
    <w:rsid w:val="006C0D22"/>
    <w:rsid w:val="006C149E"/>
    <w:rsid w:val="006C1758"/>
    <w:rsid w:val="006C40AE"/>
    <w:rsid w:val="006D179A"/>
    <w:rsid w:val="006D4E33"/>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36F"/>
    <w:rsid w:val="0072745D"/>
    <w:rsid w:val="007322BD"/>
    <w:rsid w:val="0073430B"/>
    <w:rsid w:val="007343DB"/>
    <w:rsid w:val="00734AA7"/>
    <w:rsid w:val="007367C6"/>
    <w:rsid w:val="00737EBA"/>
    <w:rsid w:val="007427F7"/>
    <w:rsid w:val="00742FCF"/>
    <w:rsid w:val="00753330"/>
    <w:rsid w:val="0075485F"/>
    <w:rsid w:val="00755CBA"/>
    <w:rsid w:val="00761132"/>
    <w:rsid w:val="00763FC4"/>
    <w:rsid w:val="00765894"/>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15B6"/>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6969"/>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959C4"/>
    <w:rsid w:val="00896520"/>
    <w:rsid w:val="00896DDE"/>
    <w:rsid w:val="008A0BAD"/>
    <w:rsid w:val="008A0C71"/>
    <w:rsid w:val="008A1178"/>
    <w:rsid w:val="008A2BE5"/>
    <w:rsid w:val="008A3280"/>
    <w:rsid w:val="008A6B08"/>
    <w:rsid w:val="008B1713"/>
    <w:rsid w:val="008B5505"/>
    <w:rsid w:val="008C0261"/>
    <w:rsid w:val="008C0A5A"/>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039"/>
    <w:rsid w:val="008F06E4"/>
    <w:rsid w:val="008F1D82"/>
    <w:rsid w:val="008F1F18"/>
    <w:rsid w:val="00906DA2"/>
    <w:rsid w:val="009074CA"/>
    <w:rsid w:val="00916625"/>
    <w:rsid w:val="0092104F"/>
    <w:rsid w:val="00923A03"/>
    <w:rsid w:val="00923F2C"/>
    <w:rsid w:val="00931FF4"/>
    <w:rsid w:val="009374D0"/>
    <w:rsid w:val="00945CE9"/>
    <w:rsid w:val="00950B24"/>
    <w:rsid w:val="00952845"/>
    <w:rsid w:val="0095724A"/>
    <w:rsid w:val="0096564F"/>
    <w:rsid w:val="00965C07"/>
    <w:rsid w:val="00966493"/>
    <w:rsid w:val="00967B5E"/>
    <w:rsid w:val="00972565"/>
    <w:rsid w:val="00973B8D"/>
    <w:rsid w:val="00976050"/>
    <w:rsid w:val="0097729D"/>
    <w:rsid w:val="0098336D"/>
    <w:rsid w:val="00983876"/>
    <w:rsid w:val="00985E1F"/>
    <w:rsid w:val="00991E4B"/>
    <w:rsid w:val="0099768F"/>
    <w:rsid w:val="009A0A1D"/>
    <w:rsid w:val="009A10E6"/>
    <w:rsid w:val="009A5EBE"/>
    <w:rsid w:val="009B04A9"/>
    <w:rsid w:val="009B1616"/>
    <w:rsid w:val="009B2D53"/>
    <w:rsid w:val="009C7438"/>
    <w:rsid w:val="009D2F5C"/>
    <w:rsid w:val="009D4EC1"/>
    <w:rsid w:val="009E31DC"/>
    <w:rsid w:val="009E7EF7"/>
    <w:rsid w:val="009F7374"/>
    <w:rsid w:val="00A01035"/>
    <w:rsid w:val="00A011AB"/>
    <w:rsid w:val="00A105A7"/>
    <w:rsid w:val="00A106DC"/>
    <w:rsid w:val="00A13ACD"/>
    <w:rsid w:val="00A147E6"/>
    <w:rsid w:val="00A2489F"/>
    <w:rsid w:val="00A31A9B"/>
    <w:rsid w:val="00A329C3"/>
    <w:rsid w:val="00A3639E"/>
    <w:rsid w:val="00A40CC0"/>
    <w:rsid w:val="00A44FCE"/>
    <w:rsid w:val="00A47035"/>
    <w:rsid w:val="00A51D77"/>
    <w:rsid w:val="00A53FDA"/>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3F1B"/>
    <w:rsid w:val="00AB54C2"/>
    <w:rsid w:val="00AC07D3"/>
    <w:rsid w:val="00AC2234"/>
    <w:rsid w:val="00AC2751"/>
    <w:rsid w:val="00AC46DF"/>
    <w:rsid w:val="00AD0619"/>
    <w:rsid w:val="00AD1019"/>
    <w:rsid w:val="00AD199E"/>
    <w:rsid w:val="00AD7419"/>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3C3A"/>
    <w:rsid w:val="00B03C90"/>
    <w:rsid w:val="00B0569A"/>
    <w:rsid w:val="00B11F1E"/>
    <w:rsid w:val="00B138B4"/>
    <w:rsid w:val="00B139D2"/>
    <w:rsid w:val="00B214B1"/>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3AF"/>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B18"/>
    <w:rsid w:val="00B93324"/>
    <w:rsid w:val="00B9361D"/>
    <w:rsid w:val="00B93C86"/>
    <w:rsid w:val="00B9737D"/>
    <w:rsid w:val="00BA0C88"/>
    <w:rsid w:val="00BA0F6A"/>
    <w:rsid w:val="00BA1EF5"/>
    <w:rsid w:val="00BA375E"/>
    <w:rsid w:val="00BA5CE1"/>
    <w:rsid w:val="00BA6909"/>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E60F2"/>
    <w:rsid w:val="00BF0129"/>
    <w:rsid w:val="00BF2908"/>
    <w:rsid w:val="00BF3452"/>
    <w:rsid w:val="00C0011B"/>
    <w:rsid w:val="00C00C46"/>
    <w:rsid w:val="00C01FCF"/>
    <w:rsid w:val="00C05B8F"/>
    <w:rsid w:val="00C05F18"/>
    <w:rsid w:val="00C1113D"/>
    <w:rsid w:val="00C20F06"/>
    <w:rsid w:val="00C21AA2"/>
    <w:rsid w:val="00C21C43"/>
    <w:rsid w:val="00C22E98"/>
    <w:rsid w:val="00C23D4D"/>
    <w:rsid w:val="00C24A17"/>
    <w:rsid w:val="00C260D2"/>
    <w:rsid w:val="00C322BE"/>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B0A3D"/>
    <w:rsid w:val="00CB394E"/>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56E4E"/>
    <w:rsid w:val="00D60D23"/>
    <w:rsid w:val="00D60D84"/>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1380"/>
    <w:rsid w:val="00DB2937"/>
    <w:rsid w:val="00DB294B"/>
    <w:rsid w:val="00DB3E3A"/>
    <w:rsid w:val="00DC1FA4"/>
    <w:rsid w:val="00DC3B60"/>
    <w:rsid w:val="00DD1E31"/>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5D37"/>
    <w:rsid w:val="00E2657D"/>
    <w:rsid w:val="00E26E41"/>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4B72"/>
    <w:rsid w:val="00E7598E"/>
    <w:rsid w:val="00E772C0"/>
    <w:rsid w:val="00E874BA"/>
    <w:rsid w:val="00E878A8"/>
    <w:rsid w:val="00E91496"/>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540F"/>
    <w:rsid w:val="00ED6D4A"/>
    <w:rsid w:val="00ED6D7B"/>
    <w:rsid w:val="00EE0C8D"/>
    <w:rsid w:val="00EE36B8"/>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80"/>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984EB8-ABE1-4EE8-A8C4-C9D03F32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2346</TotalTime>
  <Pages>13</Pages>
  <Words>24558</Words>
  <Characters>139981</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Jacob, Daniel J.</cp:lastModifiedBy>
  <cp:revision>18</cp:revision>
  <dcterms:created xsi:type="dcterms:W3CDTF">2020-08-11T14:51:00Z</dcterms:created>
  <dcterms:modified xsi:type="dcterms:W3CDTF">2020-08-19T17:09:00Z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