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0D04E354"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del w:id="0" w:author="Daniel Jacob" w:date="2020-08-09T11:11:00Z">
        <w:r w:rsidR="00E65B31" w:rsidRPr="00123ED7" w:rsidDel="009819E7">
          <w:rPr>
            <w:rFonts w:ascii="Helvetica Neue" w:eastAsia="Times New Roman" w:hAnsi="Helvetica Neue" w:cs="Times New Roman"/>
            <w:b/>
            <w:bCs/>
            <w:color w:val="262626"/>
            <w:sz w:val="32"/>
            <w:szCs w:val="36"/>
          </w:rPr>
          <w:delText>Data</w:delText>
        </w:r>
        <w:r w:rsidR="00E65B31" w:rsidRPr="00123ED7" w:rsidDel="009819E7">
          <w:rPr>
            <w:rFonts w:ascii="Times New Roman" w:hAnsi="Times New Roman" w:cs="Times New Roman"/>
            <w:sz w:val="22"/>
          </w:rPr>
          <w:tab/>
        </w:r>
      </w:del>
      <w:ins w:id="1" w:author="Daniel Jacob" w:date="2020-08-09T11:11:00Z">
        <w:r w:rsidR="009819E7">
          <w:rPr>
            <w:rFonts w:ascii="Helvetica Neue" w:eastAsia="Times New Roman" w:hAnsi="Helvetica Neue" w:cs="Times New Roman"/>
            <w:b/>
            <w:bCs/>
            <w:color w:val="262626"/>
            <w:sz w:val="32"/>
            <w:szCs w:val="36"/>
          </w:rPr>
          <w:t>Observations</w:t>
        </w:r>
      </w:ins>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commentRangeStart w:id="2"/>
      <w:commentRangeEnd w:id="2"/>
      <w:r w:rsidR="009819E7">
        <w:rPr>
          <w:rStyle w:val="CommentReference"/>
        </w:rPr>
        <w:commentReference w:id="2"/>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E538AB7"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Global high-resolution observations of atmospheric trace gas conce</w:t>
      </w:r>
      <w:del w:id="3" w:author="Daniel Jacob" w:date="2020-08-09T11:16:00Z">
        <w:r w:rsidR="004646FA" w:rsidDel="009819E7">
          <w:rPr>
            <w:rFonts w:ascii="Times New Roman" w:hAnsi="Times New Roman" w:cs="Times New Roman"/>
            <w:sz w:val="22"/>
          </w:rPr>
          <w:delText>s</w:delText>
        </w:r>
      </w:del>
      <w:r w:rsidRPr="00123ED7">
        <w:rPr>
          <w:rFonts w:ascii="Times New Roman" w:hAnsi="Times New Roman" w:cs="Times New Roman"/>
          <w:sz w:val="22"/>
        </w:rPr>
        <w:t xml:space="preserve">ntrations from satellites can greatly improve our understanding of </w:t>
      </w:r>
      <w:del w:id="4" w:author="Daniel Jacob" w:date="2020-08-09T11:17:00Z">
        <w:r w:rsidRPr="00123ED7" w:rsidDel="009819E7">
          <w:rPr>
            <w:rFonts w:ascii="Times New Roman" w:hAnsi="Times New Roman" w:cs="Times New Roman"/>
            <w:sz w:val="22"/>
          </w:rPr>
          <w:delText xml:space="preserve">surface </w:delText>
        </w:r>
      </w:del>
      <w:r w:rsidRPr="00123ED7">
        <w:rPr>
          <w:rFonts w:ascii="Times New Roman" w:hAnsi="Times New Roman" w:cs="Times New Roman"/>
          <w:sz w:val="22"/>
        </w:rPr>
        <w:t xml:space="preserve">emissions through inverse </w:t>
      </w:r>
      <w:proofErr w:type="spellStart"/>
      <w:r w:rsidRPr="00123ED7">
        <w:rPr>
          <w:rFonts w:ascii="Times New Roman" w:hAnsi="Times New Roman" w:cs="Times New Roman"/>
          <w:sz w:val="22"/>
        </w:rPr>
        <w:t>analyses.</w:t>
      </w:r>
      <w:del w:id="5" w:author="Daniel Jacob" w:date="2020-08-09T11:16:00Z">
        <w:r w:rsidRPr="00123ED7" w:rsidDel="009819E7">
          <w:rPr>
            <w:rFonts w:ascii="Times New Roman" w:hAnsi="Times New Roman" w:cs="Times New Roman"/>
            <w:sz w:val="22"/>
          </w:rPr>
          <w:delText xml:space="preserve"> </w:delText>
        </w:r>
        <w:commentRangeStart w:id="6"/>
        <w:r w:rsidRPr="00123ED7" w:rsidDel="009819E7">
          <w:rPr>
            <w:rFonts w:ascii="Times New Roman" w:hAnsi="Times New Roman" w:cs="Times New Roman"/>
            <w:sz w:val="22"/>
          </w:rPr>
          <w:delText xml:space="preserve">For example, the new </w:delText>
        </w:r>
        <w:r w:rsidR="007E581C" w:rsidDel="009819E7">
          <w:rPr>
            <w:rFonts w:ascii="Times New Roman" w:hAnsi="Times New Roman" w:cs="Times New Roman"/>
            <w:sz w:val="22"/>
          </w:rPr>
          <w:delText>Tropospheric</w:delText>
        </w:r>
        <w:r w:rsidRPr="00123ED7" w:rsidDel="009819E7">
          <w:rPr>
            <w:rFonts w:ascii="Times New Roman" w:hAnsi="Times New Roman" w:cs="Times New Roman"/>
            <w:sz w:val="22"/>
          </w:rPr>
          <w:delText xml:space="preserve"> Monitoring Instrument (TROPOMI) retrieves daily global observations of atmospheric methane concentrations at 7x7 km</w:delText>
        </w:r>
        <w:r w:rsidRPr="00123ED7" w:rsidDel="009819E7">
          <w:rPr>
            <w:rFonts w:ascii="Times New Roman" w:hAnsi="Times New Roman" w:cs="Times New Roman"/>
            <w:sz w:val="22"/>
            <w:vertAlign w:val="superscript"/>
          </w:rPr>
          <w:delText xml:space="preserve">2 </w:delText>
        </w:r>
        <w:r w:rsidRPr="00123ED7" w:rsidDel="009819E7">
          <w:rPr>
            <w:rFonts w:ascii="Times New Roman" w:hAnsi="Times New Roman" w:cs="Times New Roman"/>
            <w:sz w:val="22"/>
          </w:rPr>
          <w:delText>pixel resolution</w:delText>
        </w:r>
      </w:del>
      <w:del w:id="7" w:author="Daniel Jacob" w:date="2020-08-09T11:19:00Z">
        <w:r w:rsidRPr="00123ED7" w:rsidDel="00A35D44">
          <w:rPr>
            <w:rFonts w:ascii="Times New Roman" w:hAnsi="Times New Roman" w:cs="Times New Roman"/>
            <w:sz w:val="22"/>
          </w:rPr>
          <w:delText xml:space="preserve">. </w:delText>
        </w:r>
        <w:commentRangeEnd w:id="6"/>
        <w:r w:rsidR="009819E7" w:rsidDel="00A35D44">
          <w:rPr>
            <w:rStyle w:val="CommentReference"/>
          </w:rPr>
          <w:commentReference w:id="6"/>
        </w:r>
      </w:del>
      <w:r w:rsidRPr="00123ED7">
        <w:rPr>
          <w:rFonts w:ascii="Times New Roman" w:hAnsi="Times New Roman" w:cs="Times New Roman"/>
          <w:sz w:val="22"/>
        </w:rPr>
        <w:t>Variational</w:t>
      </w:r>
      <w:proofErr w:type="spellEnd"/>
      <w:r w:rsidRPr="00123ED7">
        <w:rPr>
          <w:rFonts w:ascii="Times New Roman" w:hAnsi="Times New Roman" w:cs="Times New Roman"/>
          <w:sz w:val="22"/>
        </w:rPr>
        <w:t xml:space="preserve"> inverse methods can optimize </w:t>
      </w:r>
      <w:del w:id="8" w:author="Daniel Jacob" w:date="2020-08-09T11:17:00Z">
        <w:r w:rsidRPr="00123ED7" w:rsidDel="009819E7">
          <w:rPr>
            <w:rFonts w:ascii="Times New Roman" w:hAnsi="Times New Roman" w:cs="Times New Roman"/>
            <w:sz w:val="22"/>
          </w:rPr>
          <w:delText xml:space="preserve">surface </w:delText>
        </w:r>
      </w:del>
      <w:r w:rsidRPr="00123ED7">
        <w:rPr>
          <w:rFonts w:ascii="Times New Roman" w:hAnsi="Times New Roman" w:cs="Times New Roman"/>
          <w:sz w:val="22"/>
        </w:rPr>
        <w:t xml:space="preserve">emissions </w:t>
      </w:r>
      <w:del w:id="9" w:author="Daniel Jacob" w:date="2020-08-09T11:18:00Z">
        <w:r w:rsidRPr="00123ED7" w:rsidDel="00A35D44">
          <w:rPr>
            <w:rFonts w:ascii="Times New Roman" w:hAnsi="Times New Roman" w:cs="Times New Roman"/>
            <w:sz w:val="22"/>
          </w:rPr>
          <w:delText xml:space="preserve">globally </w:delText>
        </w:r>
      </w:del>
      <w:r w:rsidRPr="00123ED7">
        <w:rPr>
          <w:rFonts w:ascii="Times New Roman" w:hAnsi="Times New Roman" w:cs="Times New Roman"/>
          <w:sz w:val="22"/>
        </w:rPr>
        <w:t xml:space="preserve">at </w:t>
      </w:r>
      <w:del w:id="10" w:author="Daniel Jacob" w:date="2020-08-09T11:17:00Z">
        <w:r w:rsidRPr="00123ED7" w:rsidDel="009819E7">
          <w:rPr>
            <w:rFonts w:ascii="Times New Roman" w:hAnsi="Times New Roman" w:cs="Times New Roman"/>
            <w:sz w:val="22"/>
          </w:rPr>
          <w:delText xml:space="preserve">this </w:delText>
        </w:r>
      </w:del>
      <w:ins w:id="11" w:author="Daniel Jacob" w:date="2020-08-09T11:17:00Z">
        <w:r w:rsidR="009819E7">
          <w:rPr>
            <w:rFonts w:ascii="Times New Roman" w:hAnsi="Times New Roman" w:cs="Times New Roman"/>
            <w:sz w:val="22"/>
          </w:rPr>
          <w:t xml:space="preserve">effectively any </w:t>
        </w:r>
      </w:ins>
      <w:r w:rsidRPr="00123ED7">
        <w:rPr>
          <w:rFonts w:ascii="Times New Roman" w:hAnsi="Times New Roman" w:cs="Times New Roman"/>
          <w:sz w:val="22"/>
        </w:rPr>
        <w:t>resolution but do not readily provide error characterization</w:t>
      </w:r>
      <w:del w:id="12" w:author="Daniel Jacob" w:date="2020-08-09T11:19:00Z">
        <w:r w:rsidRPr="00123ED7" w:rsidDel="00A35D44">
          <w:rPr>
            <w:rFonts w:ascii="Times New Roman" w:hAnsi="Times New Roman" w:cs="Times New Roman"/>
            <w:sz w:val="22"/>
          </w:rPr>
          <w:delText>, including</w:delText>
        </w:r>
      </w:del>
      <w:ins w:id="13" w:author="Daniel Jacob" w:date="2020-08-09T11:19:00Z">
        <w:r w:rsidR="00A35D44">
          <w:rPr>
            <w:rFonts w:ascii="Times New Roman" w:hAnsi="Times New Roman" w:cs="Times New Roman"/>
            <w:sz w:val="22"/>
          </w:rPr>
          <w:t xml:space="preserve"> and</w:t>
        </w:r>
      </w:ins>
      <w:r w:rsidRPr="00123ED7">
        <w:rPr>
          <w:rFonts w:ascii="Times New Roman" w:hAnsi="Times New Roman" w:cs="Times New Roman"/>
          <w:sz w:val="22"/>
        </w:rPr>
        <w:t xml:space="preserve"> information content</w:t>
      </w:r>
      <w:del w:id="14" w:author="Daniel Jacob" w:date="2020-08-09T11:20:00Z">
        <w:r w:rsidRPr="00123ED7" w:rsidDel="00A35D44">
          <w:rPr>
            <w:rFonts w:ascii="Times New Roman" w:hAnsi="Times New Roman" w:cs="Times New Roman"/>
            <w:sz w:val="22"/>
          </w:rPr>
          <w:delText>,</w:delText>
        </w:r>
      </w:del>
      <w:r w:rsidRPr="00123ED7">
        <w:rPr>
          <w:rFonts w:ascii="Times New Roman" w:hAnsi="Times New Roman" w:cs="Times New Roman"/>
          <w:sz w:val="22"/>
        </w:rPr>
        <w:t xml:space="preserve"> for the posterior solution. In fact, the information content of the satellite data may be considerably lower than the data density would suggest because of limited retrieval success rate, instrument noise, and error correlations that propagate through the inversion. </w:t>
      </w:r>
      <w:del w:id="15" w:author="Daniel Jacob" w:date="2020-08-09T11:20:00Z">
        <w:r w:rsidRPr="00123ED7" w:rsidDel="00A35D44">
          <w:rPr>
            <w:rFonts w:ascii="Times New Roman" w:hAnsi="Times New Roman" w:cs="Times New Roman"/>
            <w:sz w:val="22"/>
          </w:rPr>
          <w:delText xml:space="preserve">This could lead to smoothing errors in variational methods. </w:delText>
        </w:r>
      </w:del>
      <w:r w:rsidRPr="00123ED7">
        <w:rPr>
          <w:rFonts w:ascii="Times New Roman" w:hAnsi="Times New Roman" w:cs="Times New Roman"/>
          <w:sz w:val="22"/>
        </w:rPr>
        <w:t xml:space="preserve">An analytic inverse </w:t>
      </w:r>
      <w:del w:id="16" w:author="Daniel Jacob" w:date="2020-08-09T11:21:00Z">
        <w:r w:rsidRPr="00123ED7" w:rsidDel="00A35D44">
          <w:rPr>
            <w:rFonts w:ascii="Times New Roman" w:hAnsi="Times New Roman" w:cs="Times New Roman"/>
            <w:sz w:val="22"/>
          </w:rPr>
          <w:delText xml:space="preserve">solution </w:delText>
        </w:r>
      </w:del>
      <w:ins w:id="17" w:author="Daniel Jacob" w:date="2020-08-09T11:21:00Z">
        <w:r w:rsidR="00A35D44">
          <w:rPr>
            <w:rFonts w:ascii="Times New Roman" w:hAnsi="Times New Roman" w:cs="Times New Roman"/>
            <w:sz w:val="22"/>
          </w:rPr>
          <w:t>method</w:t>
        </w:r>
        <w:r w:rsidR="00A35D44" w:rsidRPr="00123ED7">
          <w:rPr>
            <w:rFonts w:ascii="Times New Roman" w:hAnsi="Times New Roman" w:cs="Times New Roman"/>
            <w:sz w:val="22"/>
          </w:rPr>
          <w:t xml:space="preserve"> </w:t>
        </w:r>
      </w:ins>
      <w:r w:rsidRPr="00123ED7">
        <w:rPr>
          <w:rFonts w:ascii="Times New Roman" w:hAnsi="Times New Roman" w:cs="Times New Roman"/>
          <w:sz w:val="22"/>
        </w:rPr>
        <w:t xml:space="preserve">provides closed-form characterization of the posterior error statistics and information content but requires the construction of the Jacobian matrix relating emissions to atmospheric concentrations. Building the Jacobian matrix is computationally expensive at </w:t>
      </w:r>
      <w:del w:id="18" w:author="Daniel Jacob" w:date="2020-08-09T11:21:00Z">
        <w:r w:rsidRPr="00123ED7" w:rsidDel="00A35D44">
          <w:rPr>
            <w:rFonts w:ascii="Times New Roman" w:hAnsi="Times New Roman" w:cs="Times New Roman"/>
            <w:sz w:val="22"/>
          </w:rPr>
          <w:delText xml:space="preserve">fine </w:delText>
        </w:r>
      </w:del>
      <w:ins w:id="19" w:author="Daniel Jacob" w:date="2020-08-09T11:21:00Z">
        <w:r w:rsidR="00A35D44">
          <w:rPr>
            <w:rFonts w:ascii="Times New Roman" w:hAnsi="Times New Roman" w:cs="Times New Roman"/>
            <w:sz w:val="22"/>
          </w:rPr>
          <w:t xml:space="preserve">high </w:t>
        </w:r>
      </w:ins>
      <w:r w:rsidRPr="00123ED7">
        <w:rPr>
          <w:rFonts w:ascii="Times New Roman" w:hAnsi="Times New Roman" w:cs="Times New Roman"/>
          <w:sz w:val="22"/>
        </w:rPr>
        <w:t>resolution because it involves perturbing each emission element, typically individual grid cells, in the atmospheric transport model</w:t>
      </w:r>
      <w:ins w:id="20" w:author="Daniel Jacob" w:date="2020-08-09T11:21:00Z">
        <w:r w:rsidR="00A35D44">
          <w:rPr>
            <w:rFonts w:ascii="Times New Roman" w:hAnsi="Times New Roman" w:cs="Times New Roman"/>
            <w:sz w:val="22"/>
          </w:rPr>
          <w:t xml:space="preserve"> used as forward model for the </w:t>
        </w:r>
        <w:proofErr w:type="spellStart"/>
        <w:r w:rsidR="00A35D44">
          <w:rPr>
            <w:rFonts w:ascii="Times New Roman" w:hAnsi="Times New Roman" w:cs="Times New Roman"/>
            <w:sz w:val="22"/>
          </w:rPr>
          <w:t>inversiod</w:t>
        </w:r>
      </w:ins>
      <w:proofErr w:type="spellEnd"/>
      <w:r w:rsidRPr="00123ED7">
        <w:rPr>
          <w:rFonts w:ascii="Times New Roman" w:hAnsi="Times New Roman" w:cs="Times New Roman"/>
          <w:sz w:val="22"/>
        </w:rPr>
        <w:t>.  We propose</w:t>
      </w:r>
      <w:ins w:id="21" w:author="Daniel Jacob" w:date="2020-08-09T11:22:00Z">
        <w:r w:rsidR="00A35D44">
          <w:rPr>
            <w:rFonts w:ascii="Times New Roman" w:hAnsi="Times New Roman" w:cs="Times New Roman"/>
            <w:sz w:val="22"/>
          </w:rPr>
          <w:t xml:space="preserve"> and analyze</w:t>
        </w:r>
      </w:ins>
      <w:r w:rsidRPr="00123ED7">
        <w:rPr>
          <w:rFonts w:ascii="Times New Roman" w:hAnsi="Times New Roman" w:cs="Times New Roman"/>
          <w:sz w:val="22"/>
        </w:rPr>
        <w:t xml:space="preserve"> </w:t>
      </w:r>
      <w:del w:id="22" w:author="Daniel Jacob" w:date="2020-08-09T11:21:00Z">
        <w:r w:rsidRPr="00123ED7" w:rsidDel="00A35D44">
          <w:rPr>
            <w:rFonts w:ascii="Times New Roman" w:hAnsi="Times New Roman" w:cs="Times New Roman"/>
            <w:sz w:val="22"/>
          </w:rPr>
          <w:delText>a method</w:delText>
        </w:r>
      </w:del>
      <w:ins w:id="23" w:author="Daniel Jacob" w:date="2020-08-09T11:21:00Z">
        <w:r w:rsidR="00A35D44">
          <w:rPr>
            <w:rFonts w:ascii="Times New Roman" w:hAnsi="Times New Roman" w:cs="Times New Roman"/>
            <w:sz w:val="22"/>
          </w:rPr>
          <w:t>tw</w:t>
        </w:r>
      </w:ins>
      <w:ins w:id="24" w:author="Daniel Jacob" w:date="2020-08-09T11:22:00Z">
        <w:r w:rsidR="00A35D44">
          <w:rPr>
            <w:rFonts w:ascii="Times New Roman" w:hAnsi="Times New Roman" w:cs="Times New Roman"/>
            <w:sz w:val="22"/>
          </w:rPr>
          <w:t xml:space="preserve">o </w:t>
        </w:r>
        <w:del w:id="25" w:author="Jacob, Daniel J." w:date="2020-08-09T11:23:00Z">
          <w:r w:rsidR="00A35D44" w:rsidDel="00A35D44">
            <w:rPr>
              <w:rFonts w:ascii="Times New Roman" w:hAnsi="Times New Roman" w:cs="Times New Roman"/>
              <w:sz w:val="22"/>
            </w:rPr>
            <w:delText>methods</w:delText>
          </w:r>
        </w:del>
      </w:ins>
      <w:ins w:id="26" w:author="Jacob, Daniel J." w:date="2020-08-09T11:23:00Z">
        <w:r w:rsidR="00A35D44">
          <w:rPr>
            <w:rFonts w:ascii="Times New Roman" w:hAnsi="Times New Roman" w:cs="Times New Roman"/>
            <w:sz w:val="22"/>
          </w:rPr>
          <w:t>approaches</w:t>
        </w:r>
      </w:ins>
      <w:r w:rsidRPr="00123ED7">
        <w:rPr>
          <w:rFonts w:ascii="Times New Roman" w:hAnsi="Times New Roman" w:cs="Times New Roman"/>
          <w:sz w:val="22"/>
        </w:rPr>
        <w:t xml:space="preserve"> to </w:t>
      </w:r>
      <w:commentRangeStart w:id="27"/>
      <w:r w:rsidRPr="00123ED7">
        <w:rPr>
          <w:rFonts w:ascii="Times New Roman" w:hAnsi="Times New Roman" w:cs="Times New Roman"/>
          <w:sz w:val="22"/>
        </w:rPr>
        <w:t xml:space="preserve">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w:t>
      </w:r>
      <w:commentRangeEnd w:id="27"/>
      <w:r w:rsidR="00A35D44">
        <w:rPr>
          <w:rStyle w:val="CommentReference"/>
        </w:rPr>
        <w:commentReference w:id="27"/>
      </w:r>
      <w:r w:rsidRPr="00123ED7">
        <w:rPr>
          <w:rFonts w:ascii="Times New Roman" w:hAnsi="Times New Roman" w:cs="Times New Roman"/>
          <w:sz w:val="22"/>
        </w:rPr>
        <w:t xml:space="preserve">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57D4E7BF"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w:t>
      </w:r>
      <w:del w:id="28" w:author="Daniel Jacob" w:date="2020-08-07T15:53:00Z">
        <w:r w:rsidR="00B31FC9" w:rsidDel="00127C83">
          <w:rPr>
            <w:rFonts w:ascii="Times New Roman" w:hAnsi="Times New Roman" w:cs="Times New Roman"/>
            <w:sz w:val="22"/>
          </w:rPr>
          <w:delText>n increasingly powerful</w:delText>
        </w:r>
      </w:del>
      <w:r w:rsidR="00B31FC9">
        <w:rPr>
          <w:rFonts w:ascii="Times New Roman" w:hAnsi="Times New Roman" w:cs="Times New Roman"/>
          <w:sz w:val="22"/>
        </w:rPr>
        <w:t xml:space="preserve">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w:t>
      </w:r>
      <w:proofErr w:type="spellStart"/>
      <w:r w:rsidR="00B31FC9">
        <w:rPr>
          <w:rFonts w:ascii="Times New Roman" w:hAnsi="Times New Roman" w:cs="Times New Roman"/>
          <w:sz w:val="22"/>
        </w:rPr>
        <w:t>measuremen</w:t>
      </w:r>
      <w:ins w:id="29" w:author="Daniel Jacob" w:date="2020-08-07T15:54:00Z">
        <w:r w:rsidR="00127C83">
          <w:rPr>
            <w:rFonts w:ascii="Times New Roman" w:hAnsi="Times New Roman" w:cs="Times New Roman"/>
            <w:sz w:val="22"/>
          </w:rPr>
          <w:t>s</w:t>
        </w:r>
        <w:proofErr w:type="spellEnd"/>
        <w:r w:rsidR="00127C83">
          <w:rPr>
            <w:rFonts w:ascii="Times New Roman" w:hAnsi="Times New Roman" w:cs="Times New Roman"/>
            <w:sz w:val="22"/>
          </w:rPr>
          <w:t xml:space="preserve"> themselves </w:t>
        </w:r>
      </w:ins>
      <w:del w:id="30" w:author="Daniel Jacob" w:date="2020-08-07T15:54:00Z">
        <w:r w:rsidR="00B31FC9" w:rsidDel="00127C83">
          <w:rPr>
            <w:rFonts w:ascii="Times New Roman" w:hAnsi="Times New Roman" w:cs="Times New Roman"/>
            <w:sz w:val="22"/>
          </w:rPr>
          <w:delText xml:space="preserve">t retrieval </w:delText>
        </w:r>
      </w:del>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w:t>
      </w:r>
      <w:del w:id="31" w:author="Daniel Jacob" w:date="2020-08-07T15:55:00Z">
        <w:r w:rsidR="008462A2" w:rsidDel="00127C83">
          <w:rPr>
            <w:rFonts w:ascii="Times New Roman" w:hAnsi="Times New Roman" w:cs="Times New Roman"/>
            <w:sz w:val="22"/>
          </w:rPr>
          <w:delText xml:space="preserve">analysis </w:delText>
        </w:r>
      </w:del>
      <w:ins w:id="32" w:author="Daniel Jacob" w:date="2020-08-07T15:55:00Z">
        <w:r w:rsidR="00127C83">
          <w:rPr>
            <w:rFonts w:ascii="Times New Roman" w:hAnsi="Times New Roman" w:cs="Times New Roman"/>
            <w:sz w:val="22"/>
          </w:rPr>
          <w:t xml:space="preserve">analyses </w:t>
        </w:r>
      </w:ins>
      <w:r w:rsidR="008462A2">
        <w:rPr>
          <w:rFonts w:ascii="Times New Roman" w:hAnsi="Times New Roman" w:cs="Times New Roman"/>
          <w:sz w:val="22"/>
        </w:rPr>
        <w:t xml:space="preserve">used to infer emissions from </w:t>
      </w:r>
      <w:del w:id="33" w:author="Daniel Jacob" w:date="2020-08-07T15:54:00Z">
        <w:r w:rsidR="008462A2" w:rsidDel="00127C83">
          <w:rPr>
            <w:rFonts w:ascii="Times New Roman" w:hAnsi="Times New Roman" w:cs="Times New Roman"/>
            <w:sz w:val="22"/>
          </w:rPr>
          <w:delText>observed atmospheric concentrations</w:delText>
        </w:r>
      </w:del>
      <w:ins w:id="34" w:author="Daniel Jacob" w:date="2020-08-07T15:54:00Z">
        <w:r w:rsidR="00127C83">
          <w:rPr>
            <w:rFonts w:ascii="Times New Roman" w:hAnsi="Times New Roman" w:cs="Times New Roman"/>
            <w:sz w:val="22"/>
          </w:rPr>
          <w:t>the measurement</w:t>
        </w:r>
      </w:ins>
      <w:ins w:id="35" w:author="Daniel Jacob" w:date="2020-08-07T15:55:00Z">
        <w:r w:rsidR="00127C83">
          <w:rPr>
            <w:rFonts w:ascii="Times New Roman" w:hAnsi="Times New Roman" w:cs="Times New Roman"/>
            <w:sz w:val="22"/>
          </w:rPr>
          <w:t>s</w:t>
        </w:r>
      </w:ins>
      <w:del w:id="36" w:author="Daniel Jacob" w:date="2020-08-07T16:04:00Z">
        <w:r w:rsidR="008462A2" w:rsidDel="006416E0">
          <w:rPr>
            <w:rFonts w:ascii="Times New Roman" w:hAnsi="Times New Roman" w:cs="Times New Roman"/>
            <w:sz w:val="22"/>
          </w:rPr>
          <w:delText xml:space="preserve"> </w:delText>
        </w:r>
        <w:r w:rsidR="008462A2" w:rsidDel="006416E0">
          <w:rPr>
            <w:rFonts w:ascii="Times New Roman" w:hAnsi="Times New Roman" w:cs="Times New Roman"/>
            <w:sz w:val="22"/>
          </w:rPr>
          <w:fldChar w:fldCharType="begin" w:fldLock="1"/>
        </w:r>
        <w:r w:rsidR="00D07087" w:rsidDel="006416E0">
          <w:rPr>
            <w:rFonts w:ascii="Times New Roman" w:hAnsi="Times New Roman" w:cs="Times New Roman"/>
            <w:sz w:val="22"/>
          </w:rPr>
          <w:del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delInstrText>
        </w:r>
        <w:r w:rsidR="008462A2" w:rsidDel="006416E0">
          <w:rPr>
            <w:rFonts w:ascii="Times New Roman" w:hAnsi="Times New Roman" w:cs="Times New Roman"/>
            <w:sz w:val="22"/>
          </w:rPr>
          <w:fldChar w:fldCharType="separate"/>
        </w:r>
        <w:r w:rsidR="00D07087" w:rsidRPr="00D07087" w:rsidDel="006416E0">
          <w:rPr>
            <w:rFonts w:ascii="Times New Roman" w:hAnsi="Times New Roman" w:cs="Times New Roman"/>
            <w:noProof/>
            <w:sz w:val="22"/>
          </w:rPr>
          <w:delText>(Brasseur and Jacob 2017)</w:delText>
        </w:r>
        <w:r w:rsidR="008462A2" w:rsidDel="006416E0">
          <w:rPr>
            <w:rFonts w:ascii="Times New Roman" w:hAnsi="Times New Roman" w:cs="Times New Roman"/>
            <w:sz w:val="22"/>
          </w:rPr>
          <w:fldChar w:fldCharType="end"/>
        </w:r>
      </w:del>
      <w:r w:rsidR="008462A2">
        <w:rPr>
          <w:rFonts w:ascii="Times New Roman" w:hAnsi="Times New Roman" w:cs="Times New Roman"/>
          <w:sz w:val="22"/>
        </w:rPr>
        <w:t>.</w:t>
      </w:r>
      <w:r w:rsidR="00B31FC9">
        <w:rPr>
          <w:rFonts w:ascii="Times New Roman" w:hAnsi="Times New Roman" w:cs="Times New Roman"/>
          <w:sz w:val="22"/>
        </w:rPr>
        <w:t xml:space="preserve"> </w:t>
      </w:r>
      <w:del w:id="37" w:author="Daniel Jacob" w:date="2020-08-07T15:55:00Z">
        <w:r w:rsidR="00A47035" w:rsidDel="00127C83">
          <w:rPr>
            <w:rFonts w:ascii="Times New Roman" w:hAnsi="Times New Roman" w:cs="Times New Roman"/>
            <w:sz w:val="22"/>
          </w:rPr>
          <w:delText>Qu</w:delText>
        </w:r>
        <w:r w:rsidR="00B31FC9" w:rsidDel="00127C83">
          <w:rPr>
            <w:rFonts w:ascii="Times New Roman" w:hAnsi="Times New Roman" w:cs="Times New Roman"/>
            <w:sz w:val="22"/>
          </w:rPr>
          <w:delText>antify</w:delText>
        </w:r>
        <w:r w:rsidR="00A47035" w:rsidDel="00127C83">
          <w:rPr>
            <w:rFonts w:ascii="Times New Roman" w:hAnsi="Times New Roman" w:cs="Times New Roman"/>
            <w:sz w:val="22"/>
          </w:rPr>
          <w:delText>ing</w:delText>
        </w:r>
        <w:r w:rsidR="00B31FC9" w:rsidDel="00127C83">
          <w:rPr>
            <w:rFonts w:ascii="Times New Roman" w:hAnsi="Times New Roman" w:cs="Times New Roman"/>
            <w:sz w:val="22"/>
          </w:rPr>
          <w:delText xml:space="preserve"> emissions at</w:delText>
        </w:r>
      </w:del>
      <w:ins w:id="38" w:author="Daniel Jacob" w:date="2020-08-07T15:55:00Z">
        <w:r w:rsidR="00127C83">
          <w:rPr>
            <w:rFonts w:ascii="Times New Roman" w:hAnsi="Times New Roman" w:cs="Times New Roman"/>
            <w:sz w:val="22"/>
          </w:rPr>
          <w:t>Achieving</w:t>
        </w:r>
      </w:ins>
      <w:r w:rsidR="00B31FC9">
        <w:rPr>
          <w:rFonts w:ascii="Times New Roman" w:hAnsi="Times New Roman" w:cs="Times New Roman"/>
          <w:sz w:val="22"/>
        </w:rPr>
        <w:t xml:space="preserve"> high resolution </w:t>
      </w:r>
      <w:ins w:id="39" w:author="Daniel Jacob" w:date="2020-08-07T15:55:00Z">
        <w:r w:rsidR="00127C83">
          <w:rPr>
            <w:rFonts w:ascii="Times New Roman" w:hAnsi="Times New Roman" w:cs="Times New Roman"/>
            <w:sz w:val="22"/>
          </w:rPr>
          <w:t xml:space="preserve">in these inverse analyses </w:t>
        </w:r>
      </w:ins>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del w:id="40" w:author="Daniel Jacob" w:date="2020-08-07T15:56:00Z">
        <w:r w:rsidR="00EB381E" w:rsidDel="00127C83">
          <w:rPr>
            <w:rFonts w:ascii="Times New Roman" w:hAnsi="Times New Roman" w:cs="Times New Roman"/>
            <w:sz w:val="22"/>
          </w:rPr>
          <w:delText xml:space="preserve">is </w:delText>
        </w:r>
        <w:r w:rsidR="00A858FE" w:rsidDel="00127C83">
          <w:rPr>
            <w:rFonts w:ascii="Times New Roman" w:hAnsi="Times New Roman" w:cs="Times New Roman"/>
            <w:sz w:val="22"/>
          </w:rPr>
          <w:delText>c</w:delText>
        </w:r>
        <w:r w:rsidR="00B31FC9" w:rsidDel="00127C83">
          <w:rPr>
            <w:rFonts w:ascii="Times New Roman" w:hAnsi="Times New Roman" w:cs="Times New Roman"/>
            <w:sz w:val="22"/>
          </w:rPr>
          <w:delText>omputationally expensive</w:delText>
        </w:r>
        <w:r w:rsidR="00D90524" w:rsidDel="00127C83">
          <w:rPr>
            <w:rFonts w:ascii="Times New Roman" w:hAnsi="Times New Roman" w:cs="Times New Roman"/>
            <w:sz w:val="22"/>
          </w:rPr>
          <w:delText xml:space="preserve"> and </w:delText>
        </w:r>
      </w:del>
      <w:r w:rsidR="00651DBF">
        <w:rPr>
          <w:rFonts w:ascii="Times New Roman" w:hAnsi="Times New Roman" w:cs="Times New Roman"/>
          <w:sz w:val="22"/>
        </w:rPr>
        <w:t>may</w:t>
      </w:r>
      <w:r w:rsidR="00D90524">
        <w:rPr>
          <w:rFonts w:ascii="Times New Roman" w:hAnsi="Times New Roman" w:cs="Times New Roman"/>
          <w:sz w:val="22"/>
        </w:rPr>
        <w:t xml:space="preserve"> be limited by the</w:t>
      </w:r>
      <w:ins w:id="41" w:author="Daniel Jacob" w:date="2020-08-07T15:57:00Z">
        <w:r w:rsidR="00127C83">
          <w:rPr>
            <w:rFonts w:ascii="Times New Roman" w:hAnsi="Times New Roman" w:cs="Times New Roman"/>
            <w:sz w:val="22"/>
          </w:rPr>
          <w:t xml:space="preserve"> data quality </w:t>
        </w:r>
      </w:ins>
      <w:r w:rsidR="00D90524">
        <w:rPr>
          <w:rFonts w:ascii="Times New Roman" w:hAnsi="Times New Roman" w:cs="Times New Roman"/>
          <w:sz w:val="22"/>
        </w:rPr>
        <w:t xml:space="preserve"> </w:t>
      </w:r>
      <w:del w:id="42" w:author="Daniel Jacob" w:date="2020-08-07T15:57:00Z">
        <w:r w:rsidR="007E2175" w:rsidDel="00127C83">
          <w:rPr>
            <w:rFonts w:ascii="Times New Roman" w:hAnsi="Times New Roman" w:cs="Times New Roman"/>
            <w:sz w:val="22"/>
          </w:rPr>
          <w:delText xml:space="preserve">coverage, density, and errors of the observations </w:delText>
        </w:r>
      </w:del>
      <w:r w:rsidR="007E2175">
        <w:rPr>
          <w:rFonts w:ascii="Times New Roman" w:hAnsi="Times New Roman" w:cs="Times New Roman"/>
          <w:sz w:val="22"/>
        </w:rPr>
        <w:t xml:space="preserve">in ways that are difficult to quantify and </w:t>
      </w:r>
      <w:del w:id="43" w:author="Daniel Jacob" w:date="2020-08-07T15:57:00Z">
        <w:r w:rsidR="007E2175" w:rsidDel="00127C83">
          <w:rPr>
            <w:rFonts w:ascii="Times New Roman" w:hAnsi="Times New Roman" w:cs="Times New Roman"/>
            <w:sz w:val="22"/>
          </w:rPr>
          <w:delText>that</w:delText>
        </w:r>
      </w:del>
      <w:r w:rsidR="007E2175">
        <w:rPr>
          <w:rFonts w:ascii="Times New Roman" w:hAnsi="Times New Roman" w:cs="Times New Roman"/>
          <w:sz w:val="22"/>
        </w:rPr>
        <w:t xml:space="preserve"> 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del w:id="44" w:author="Daniel Jacob" w:date="2020-08-07T16:02:00Z">
        <w:r w:rsidR="00D90524" w:rsidDel="006416E0">
          <w:rPr>
            <w:rFonts w:ascii="Times New Roman" w:hAnsi="Times New Roman" w:cs="Times New Roman"/>
            <w:sz w:val="22"/>
          </w:rPr>
          <w:delText xml:space="preserve">data </w:delText>
        </w:r>
      </w:del>
      <w:ins w:id="45" w:author="Daniel Jacob" w:date="2020-08-07T16:02:00Z">
        <w:r w:rsidR="006416E0">
          <w:rPr>
            <w:rFonts w:ascii="Times New Roman" w:hAnsi="Times New Roman" w:cs="Times New Roman"/>
            <w:sz w:val="22"/>
          </w:rPr>
          <w:t xml:space="preserve">observations </w:t>
        </w:r>
      </w:ins>
      <w:ins w:id="46" w:author="Daniel Jacob" w:date="2020-08-07T16:00:00Z">
        <w:r w:rsidR="00127C83">
          <w:rPr>
            <w:rFonts w:ascii="Times New Roman" w:hAnsi="Times New Roman" w:cs="Times New Roman"/>
            <w:sz w:val="22"/>
          </w:rPr>
          <w:t xml:space="preserve">that make the best use of </w:t>
        </w:r>
      </w:ins>
      <w:del w:id="47" w:author="Daniel Jacob" w:date="2020-08-07T16:02:00Z">
        <w:r w:rsidR="00D90524" w:rsidDel="006416E0">
          <w:rPr>
            <w:rFonts w:ascii="Times New Roman" w:hAnsi="Times New Roman" w:cs="Times New Roman"/>
            <w:sz w:val="22"/>
          </w:rPr>
          <w:delText>with full error characterization</w:delText>
        </w:r>
        <w:r w:rsidR="00776D82" w:rsidDel="006416E0">
          <w:rPr>
            <w:rFonts w:ascii="Times New Roman" w:hAnsi="Times New Roman" w:cs="Times New Roman"/>
            <w:sz w:val="22"/>
          </w:rPr>
          <w:delText xml:space="preserve"> that maximizes </w:delText>
        </w:r>
      </w:del>
      <w:r w:rsidR="00776D82">
        <w:rPr>
          <w:rFonts w:ascii="Times New Roman" w:hAnsi="Times New Roman" w:cs="Times New Roman"/>
          <w:sz w:val="22"/>
        </w:rPr>
        <w:t xml:space="preserve">the information content of the observations while </w:t>
      </w:r>
      <w:del w:id="48" w:author="Daniel Jacob" w:date="2020-08-07T16:02:00Z">
        <w:r w:rsidR="00776D82" w:rsidDel="006416E0">
          <w:rPr>
            <w:rFonts w:ascii="Times New Roman" w:hAnsi="Times New Roman" w:cs="Times New Roman"/>
            <w:sz w:val="22"/>
          </w:rPr>
          <w:delText xml:space="preserve">reducing </w:delText>
        </w:r>
      </w:del>
      <w:ins w:id="49" w:author="Daniel Jacob" w:date="2020-08-07T16:02:00Z">
        <w:r w:rsidR="006416E0">
          <w:rPr>
            <w:rFonts w:ascii="Times New Roman" w:hAnsi="Times New Roman" w:cs="Times New Roman"/>
            <w:sz w:val="22"/>
          </w:rPr>
          <w:t xml:space="preserve">minimizing </w:t>
        </w:r>
      </w:ins>
      <w:r w:rsidR="00776D82">
        <w:rPr>
          <w:rFonts w:ascii="Times New Roman" w:hAnsi="Times New Roman" w:cs="Times New Roman"/>
          <w:sz w:val="22"/>
        </w:rPr>
        <w:t>computational cost.</w:t>
      </w:r>
    </w:p>
    <w:p w14:paraId="6AB86C0D" w14:textId="77777777" w:rsidR="00651DBF" w:rsidRDefault="00651DBF" w:rsidP="00864E39">
      <w:pPr>
        <w:rPr>
          <w:rFonts w:ascii="Times New Roman" w:hAnsi="Times New Roman" w:cs="Times New Roman"/>
          <w:sz w:val="22"/>
        </w:rPr>
      </w:pPr>
    </w:p>
    <w:p w14:paraId="77645BCD" w14:textId="6700D6A1" w:rsidR="00B31FC9" w:rsidRDefault="00776D82" w:rsidP="00864E39">
      <w:pPr>
        <w:rPr>
          <w:rFonts w:ascii="Times New Roman" w:hAnsi="Times New Roman" w:cs="Times New Roman"/>
          <w:sz w:val="22"/>
        </w:rPr>
      </w:pPr>
      <w:del w:id="50" w:author="Daniel Jacob" w:date="2020-08-07T16:03:00Z">
        <w:r w:rsidDel="006416E0">
          <w:rPr>
            <w:rFonts w:ascii="Times New Roman" w:hAnsi="Times New Roman" w:cs="Times New Roman"/>
            <w:sz w:val="22"/>
          </w:rPr>
          <w:delText>The</w:delText>
        </w:r>
        <w:r w:rsidR="00651DBF" w:rsidDel="006416E0">
          <w:rPr>
            <w:rFonts w:ascii="Times New Roman" w:hAnsi="Times New Roman" w:cs="Times New Roman"/>
            <w:sz w:val="22"/>
          </w:rPr>
          <w:delText xml:space="preserve"> standard inversion </w:delText>
        </w:r>
        <w:r w:rsidDel="006416E0">
          <w:rPr>
            <w:rFonts w:ascii="Times New Roman" w:hAnsi="Times New Roman" w:cs="Times New Roman"/>
            <w:sz w:val="22"/>
          </w:rPr>
          <w:delText>procedure</w:delText>
        </w:r>
      </w:del>
      <w:ins w:id="51" w:author="Daniel Jacob" w:date="2020-08-07T16:03:00Z">
        <w:r w:rsidR="006416E0">
          <w:rPr>
            <w:rFonts w:ascii="Times New Roman" w:hAnsi="Times New Roman" w:cs="Times New Roman"/>
            <w:sz w:val="22"/>
          </w:rPr>
          <w:t>Inverse analyses</w:t>
        </w:r>
      </w:ins>
      <w:r>
        <w:rPr>
          <w:rFonts w:ascii="Times New Roman" w:hAnsi="Times New Roman" w:cs="Times New Roman"/>
          <w:sz w:val="22"/>
        </w:rPr>
        <w:t xml:space="preserve"> </w:t>
      </w:r>
      <w:r w:rsidR="00B31FC9">
        <w:rPr>
          <w:rFonts w:ascii="Times New Roman" w:hAnsi="Times New Roman" w:cs="Times New Roman"/>
          <w:sz w:val="22"/>
        </w:rPr>
        <w:t>infer</w:t>
      </w:r>
      <w:del w:id="52" w:author="Daniel Jacob" w:date="2020-08-07T16:03:00Z">
        <w:r w:rsidR="00651DBF" w:rsidDel="006416E0">
          <w:rPr>
            <w:rFonts w:ascii="Times New Roman" w:hAnsi="Times New Roman" w:cs="Times New Roman"/>
            <w:sz w:val="22"/>
          </w:rPr>
          <w:delText>s</w:delText>
        </w:r>
      </w:del>
      <w:r w:rsidR="00B31FC9">
        <w:rPr>
          <w:rFonts w:ascii="Times New Roman" w:hAnsi="Times New Roman" w:cs="Times New Roman"/>
          <w:sz w:val="22"/>
        </w:rPr>
        <w:t xml:space="preserve"> emission</w:t>
      </w:r>
      <w:del w:id="53" w:author="Daniel Jacob" w:date="2020-08-07T16:03:00Z">
        <w:r w:rsidR="00B31FC9" w:rsidDel="006416E0">
          <w:rPr>
            <w:rFonts w:ascii="Times New Roman" w:hAnsi="Times New Roman" w:cs="Times New Roman"/>
            <w:sz w:val="22"/>
          </w:rPr>
          <w:delText>s</w:delText>
        </w:r>
      </w:del>
      <w:ins w:id="54" w:author="Daniel Jacob" w:date="2020-08-07T16:03:00Z">
        <w:r w:rsidR="006416E0">
          <w:rPr>
            <w:rFonts w:ascii="Times New Roman" w:hAnsi="Times New Roman" w:cs="Times New Roman"/>
            <w:sz w:val="22"/>
          </w:rPr>
          <w:t xml:space="preserve"> on the basis </w:t>
        </w:r>
      </w:ins>
      <w:r w:rsidR="00B31FC9">
        <w:rPr>
          <w:rFonts w:ascii="Times New Roman" w:hAnsi="Times New Roman" w:cs="Times New Roman"/>
          <w:sz w:val="22"/>
        </w:rPr>
        <w:t xml:space="preserve"> </w:t>
      </w:r>
      <w:ins w:id="55" w:author="Daniel Jacob" w:date="2020-08-07T16:03:00Z">
        <w:r w:rsidR="006416E0">
          <w:rPr>
            <w:rFonts w:ascii="Times New Roman" w:hAnsi="Times New Roman" w:cs="Times New Roman"/>
            <w:sz w:val="22"/>
          </w:rPr>
          <w:t xml:space="preserve">of observed atmospheric concentrations </w:t>
        </w:r>
      </w:ins>
      <w:del w:id="56" w:author="Daniel Jacob" w:date="2020-08-07T16:03:00Z">
        <w:r w:rsidR="00B31FC9" w:rsidDel="006416E0">
          <w:rPr>
            <w:rFonts w:ascii="Times New Roman" w:hAnsi="Times New Roman" w:cs="Times New Roman"/>
            <w:sz w:val="22"/>
          </w:rPr>
          <w:delText>from observations of atmospheric composition</w:delText>
        </w:r>
        <w:r w:rsidR="00651DBF" w:rsidDel="006416E0">
          <w:rPr>
            <w:rFonts w:ascii="Times New Roman" w:hAnsi="Times New Roman" w:cs="Times New Roman"/>
            <w:sz w:val="22"/>
          </w:rPr>
          <w:delText xml:space="preserve"> </w:delText>
        </w:r>
      </w:del>
      <w:r w:rsidR="00651DBF">
        <w:rPr>
          <w:rFonts w:ascii="Times New Roman" w:hAnsi="Times New Roman" w:cs="Times New Roman"/>
          <w:sz w:val="22"/>
        </w:rPr>
        <w:t>by fitting</w:t>
      </w:r>
      <w:r w:rsidR="00B31FC9">
        <w:rPr>
          <w:rFonts w:ascii="Times New Roman" w:hAnsi="Times New Roman" w:cs="Times New Roman"/>
          <w:sz w:val="22"/>
        </w:rPr>
        <w:t xml:space="preserve"> the data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ins w:id="57" w:author="Daniel Jacob" w:date="2020-08-07T16:04:00Z">
        <w:r w:rsidR="006416E0">
          <w:rPr>
            <w:rFonts w:ascii="Times New Roman" w:hAnsi="Times New Roman" w:cs="Times New Roman"/>
            <w:sz w:val="22"/>
          </w:rPr>
          <w:t xml:space="preserve"> (Brasseur and Jacob, 2017)</w:t>
        </w:r>
      </w:ins>
      <w:r w:rsidR="00B31FC9">
        <w:rPr>
          <w:rFonts w:ascii="Times New Roman" w:hAnsi="Times New Roman" w:cs="Times New Roman"/>
          <w:sz w:val="22"/>
        </w:rPr>
        <w:t xml:space="preserve">. The CTM represents the forward model for the inverse problem. </w:t>
      </w:r>
      <w:r>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r>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Pr>
          <w:rFonts w:ascii="Times New Roman" w:hAnsi="Times New Roman" w:cs="Times New Roman"/>
          <w:sz w:val="22"/>
        </w:rPr>
        <w:t>methods to characterize</w:t>
      </w:r>
      <w:r w:rsidR="00B31FC9">
        <w:rPr>
          <w:rFonts w:ascii="Times New Roman" w:hAnsi="Times New Roman" w:cs="Times New Roman"/>
          <w:sz w:val="22"/>
        </w:rPr>
        <w:t xml:space="preserve"> </w:t>
      </w:r>
      <w:ins w:id="58" w:author="Daniel Jacob" w:date="2020-08-07T16:05:00Z">
        <w:r w:rsidR="006416E0">
          <w:rPr>
            <w:rFonts w:ascii="Times New Roman" w:hAnsi="Times New Roman" w:cs="Times New Roman"/>
            <w:sz w:val="22"/>
          </w:rPr>
          <w:t xml:space="preserve">the </w:t>
        </w:r>
      </w:ins>
      <w:r w:rsidR="00B31FC9">
        <w:rPr>
          <w:rFonts w:ascii="Times New Roman" w:hAnsi="Times New Roman" w:cs="Times New Roman"/>
          <w:sz w:val="22"/>
        </w:rPr>
        <w:t>error</w:t>
      </w:r>
      <w:r>
        <w:rPr>
          <w:rFonts w:ascii="Times New Roman" w:hAnsi="Times New Roman" w:cs="Times New Roman"/>
          <w:sz w:val="22"/>
        </w:rPr>
        <w:t xml:space="preserve"> exist</w:t>
      </w:r>
      <w:r w:rsidR="00A47035">
        <w:rPr>
          <w:rFonts w:ascii="Times New Roman" w:hAnsi="Times New Roman" w:cs="Times New Roman"/>
          <w:sz w:val="22"/>
        </w:rPr>
        <w:t xml:space="preserve"> </w:t>
      </w:r>
      <w:r w:rsidR="00A47035" w:rsidRPr="006416E0">
        <w:rPr>
          <w:rFonts w:ascii="Times New Roman" w:hAnsi="Times New Roman" w:cs="Times New Roman"/>
          <w:sz w:val="22"/>
          <w:rPrChange w:id="59" w:author="Daniel Jacob" w:date="2020-08-07T16:05:00Z">
            <w:rPr>
              <w:rFonts w:ascii="Times New Roman" w:hAnsi="Times New Roman" w:cs="Times New Roman"/>
              <w:color w:val="FF0000"/>
              <w:sz w:val="22"/>
            </w:rPr>
          </w:rPrChange>
        </w:rPr>
        <w:fldChar w:fldCharType="begin" w:fldLock="1"/>
      </w:r>
      <w:r w:rsidR="00D07087" w:rsidRPr="006416E0">
        <w:rPr>
          <w:rFonts w:ascii="Times New Roman" w:hAnsi="Times New Roman" w:cs="Times New Roman"/>
          <w:sz w:val="22"/>
          <w:rPrChange w:id="60" w:author="Daniel Jacob" w:date="2020-08-07T16:05:00Z">
            <w:rPr>
              <w:rFonts w:ascii="Times New Roman" w:hAnsi="Times New Roman" w:cs="Times New Roman"/>
              <w:color w:val="FF0000"/>
              <w:sz w:val="22"/>
            </w:rPr>
          </w:rPrChange>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6416E0">
        <w:rPr>
          <w:rFonts w:ascii="Times New Roman" w:hAnsi="Times New Roman" w:cs="Times New Roman"/>
          <w:sz w:val="22"/>
          <w:rPrChange w:id="61" w:author="Daniel Jacob" w:date="2020-08-07T16:05:00Z">
            <w:rPr>
              <w:rFonts w:ascii="Times New Roman" w:hAnsi="Times New Roman" w:cs="Times New Roman"/>
              <w:color w:val="FF0000"/>
              <w:sz w:val="22"/>
            </w:rPr>
          </w:rPrChange>
        </w:rPr>
        <w:fldChar w:fldCharType="separate"/>
      </w:r>
      <w:r w:rsidR="00D07087" w:rsidRPr="006416E0">
        <w:rPr>
          <w:rFonts w:ascii="Times New Roman" w:hAnsi="Times New Roman" w:cs="Times New Roman"/>
          <w:noProof/>
          <w:sz w:val="22"/>
          <w:rPrChange w:id="62" w:author="Daniel Jacob" w:date="2020-08-07T16:05:00Z">
            <w:rPr>
              <w:rFonts w:ascii="Times New Roman" w:hAnsi="Times New Roman" w:cs="Times New Roman"/>
              <w:noProof/>
              <w:color w:val="FF0000"/>
              <w:sz w:val="22"/>
            </w:rPr>
          </w:rPrChange>
        </w:rPr>
        <w:t>(Evensen 2009; Bousserez and Henze 2018)</w:t>
      </w:r>
      <w:r w:rsidR="00A47035" w:rsidRPr="006416E0">
        <w:rPr>
          <w:rFonts w:ascii="Times New Roman" w:hAnsi="Times New Roman" w:cs="Times New Roman"/>
          <w:sz w:val="22"/>
          <w:rPrChange w:id="63" w:author="Daniel Jacob" w:date="2020-08-07T16:05:00Z">
            <w:rPr>
              <w:rFonts w:ascii="Times New Roman" w:hAnsi="Times New Roman" w:cs="Times New Roman"/>
              <w:color w:val="FF0000"/>
              <w:sz w:val="22"/>
            </w:rPr>
          </w:rPrChange>
        </w:rPr>
        <w:fldChar w:fldCharType="end"/>
      </w:r>
      <w:r w:rsidR="00B31FC9" w:rsidRPr="006416E0">
        <w:rPr>
          <w:rFonts w:ascii="Times New Roman" w:hAnsi="Times New Roman" w:cs="Times New Roman"/>
          <w:sz w:val="22"/>
          <w:rPrChange w:id="64" w:author="Daniel Jacob" w:date="2020-08-07T16:05:00Z">
            <w:rPr>
              <w:rFonts w:ascii="Times New Roman" w:hAnsi="Times New Roman" w:cs="Times New Roman"/>
              <w:color w:val="FF0000"/>
              <w:sz w:val="22"/>
            </w:rPr>
          </w:rPrChange>
        </w:rPr>
        <w:t>,</w:t>
      </w:r>
      <w:r w:rsidR="00B31FC9" w:rsidRPr="006416E0">
        <w:rPr>
          <w:rFonts w:ascii="Times New Roman" w:hAnsi="Times New Roman" w:cs="Times New Roman"/>
          <w:sz w:val="22"/>
        </w:rPr>
        <w:t xml:space="preserve"> </w:t>
      </w:r>
      <w:del w:id="65" w:author="Daniel Jacob" w:date="2020-08-07T16:06:00Z">
        <w:r w:rsidRPr="006416E0" w:rsidDel="006416E0">
          <w:rPr>
            <w:rFonts w:ascii="Times New Roman" w:hAnsi="Times New Roman" w:cs="Times New Roman"/>
            <w:sz w:val="22"/>
          </w:rPr>
          <w:delText xml:space="preserve">these </w:delText>
        </w:r>
        <w:r w:rsidDel="006416E0">
          <w:rPr>
            <w:rFonts w:ascii="Times New Roman" w:hAnsi="Times New Roman" w:cs="Times New Roman"/>
            <w:sz w:val="22"/>
          </w:rPr>
          <w:delText>approaches</w:delText>
        </w:r>
      </w:del>
      <w:ins w:id="66" w:author="Daniel Jacob" w:date="2020-08-07T16:06:00Z">
        <w:r w:rsidR="006416E0">
          <w:rPr>
            <w:rFonts w:ascii="Times New Roman" w:hAnsi="Times New Roman" w:cs="Times New Roman"/>
            <w:sz w:val="22"/>
          </w:rPr>
          <w:t>they</w:t>
        </w:r>
      </w:ins>
      <w:r w:rsidR="00B31FC9">
        <w:rPr>
          <w:rFonts w:ascii="Times New Roman" w:hAnsi="Times New Roman" w:cs="Times New Roman"/>
          <w:sz w:val="22"/>
        </w:rPr>
        <w:t xml:space="preserve"> are computationally expensive and </w:t>
      </w:r>
      <w:del w:id="67" w:author="Daniel Jacob" w:date="2020-08-07T16:06:00Z">
        <w:r w:rsidR="00A47035" w:rsidDel="006416E0">
          <w:rPr>
            <w:rFonts w:ascii="Times New Roman" w:hAnsi="Times New Roman" w:cs="Times New Roman"/>
            <w:sz w:val="22"/>
          </w:rPr>
          <w:delText xml:space="preserve">approximate </w:delText>
        </w:r>
        <w:r w:rsidR="00B31FC9" w:rsidDel="006416E0">
          <w:rPr>
            <w:rFonts w:ascii="Times New Roman" w:hAnsi="Times New Roman" w:cs="Times New Roman"/>
            <w:sz w:val="22"/>
          </w:rPr>
          <w:delText>the error</w:delText>
        </w:r>
        <w:r w:rsidR="00A47035" w:rsidDel="006416E0">
          <w:rPr>
            <w:rFonts w:ascii="Times New Roman" w:hAnsi="Times New Roman" w:cs="Times New Roman"/>
            <w:sz w:val="22"/>
          </w:rPr>
          <w:delText>.</w:delText>
        </w:r>
      </w:del>
      <w:ins w:id="68" w:author="Daniel Jacob" w:date="2020-08-07T16:06:00Z">
        <w:r w:rsidR="006416E0">
          <w:rPr>
            <w:rFonts w:ascii="Times New Roman" w:hAnsi="Times New Roman" w:cs="Times New Roman"/>
            <w:sz w:val="22"/>
          </w:rPr>
          <w:t>offer only an approximation.</w:t>
        </w:r>
      </w:ins>
    </w:p>
    <w:p w14:paraId="787FA0A8" w14:textId="77777777" w:rsidR="00B31FC9" w:rsidRDefault="00B31FC9" w:rsidP="00864E39">
      <w:pPr>
        <w:rPr>
          <w:rFonts w:ascii="Times New Roman" w:hAnsi="Times New Roman" w:cs="Times New Roman"/>
          <w:sz w:val="22"/>
        </w:rPr>
      </w:pPr>
    </w:p>
    <w:p w14:paraId="27950EC6" w14:textId="68CAC1BC"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del w:id="69" w:author="Daniel Jacob" w:date="2020-08-07T16:06:00Z">
        <w:r w:rsidDel="006416E0">
          <w:rPr>
            <w:rFonts w:ascii="Times New Roman" w:hAnsi="Times New Roman" w:cs="Times New Roman"/>
            <w:sz w:val="22"/>
          </w:rPr>
          <w:delText xml:space="preserve">common </w:delText>
        </w:r>
      </w:del>
      <w:ins w:id="70" w:author="Daniel Jacob" w:date="2020-08-07T16:06:00Z">
        <w:r w:rsidR="006416E0">
          <w:rPr>
            <w:rFonts w:ascii="Times New Roman" w:hAnsi="Times New Roman" w:cs="Times New Roman"/>
            <w:sz w:val="22"/>
          </w:rPr>
          <w:t xml:space="preserve">frequent </w:t>
        </w:r>
      </w:ins>
      <w:r>
        <w:rPr>
          <w:rFonts w:ascii="Times New Roman" w:hAnsi="Times New Roman" w:cs="Times New Roman"/>
          <w:sz w:val="22"/>
        </w:rPr>
        <w:t xml:space="preserve">case where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r w:rsidR="00837949">
        <w:rPr>
          <w:rFonts w:ascii="Times New Roman" w:hAnsi="Times New Roman" w:cs="Times New Roman"/>
          <w:sz w:val="22"/>
        </w:rPr>
        <w:t>are</w:t>
      </w:r>
      <w:r>
        <w:rPr>
          <w:rFonts w:ascii="Times New Roman" w:hAnsi="Times New Roman" w:cs="Times New Roman"/>
          <w:sz w:val="22"/>
        </w:rPr>
        <w:t xml:space="preserve"> linear</w:t>
      </w:r>
      <w:r w:rsidR="00837949">
        <w:rPr>
          <w:rFonts w:ascii="Times New Roman" w:hAnsi="Times New Roman" w:cs="Times New Roman"/>
          <w:sz w:val="22"/>
        </w:rPr>
        <w:t>ly</w:t>
      </w:r>
      <w:r>
        <w:rPr>
          <w:rFonts w:ascii="Times New Roman" w:hAnsi="Times New Roman" w:cs="Times New Roman"/>
          <w:sz w:val="22"/>
        </w:rPr>
        <w:t xml:space="preserve"> dependen</w:t>
      </w:r>
      <w:r w:rsidR="00837949">
        <w:rPr>
          <w:rFonts w:ascii="Times New Roman" w:hAnsi="Times New Roman" w:cs="Times New Roman"/>
          <w:sz w:val="22"/>
        </w:rPr>
        <w:t>t</w:t>
      </w:r>
      <w:r>
        <w:rPr>
          <w:rFonts w:ascii="Times New Roman" w:hAnsi="Times New Roman" w:cs="Times New Roman"/>
          <w:sz w:val="22"/>
        </w:rPr>
        <w:t xml:space="preserve"> 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r w:rsidR="00844ACF">
        <w:rPr>
          <w:rFonts w:ascii="Times New Roman" w:hAnsi="Times New Roman" w:cs="Times New Roman"/>
          <w:sz w:val="22"/>
        </w:rPr>
        <w:t>the</w:t>
      </w:r>
      <w:ins w:id="71" w:author="Daniel Jacob" w:date="2020-08-07T16:07:00Z">
        <w:r w:rsidR="006416E0">
          <w:rPr>
            <w:rFonts w:ascii="Times New Roman" w:hAnsi="Times New Roman" w:cs="Times New Roman"/>
            <w:sz w:val="22"/>
          </w:rPr>
          <w:t>n the</w:t>
        </w:r>
      </w:ins>
      <w:r w:rsidR="00844ACF">
        <w:rPr>
          <w:rFonts w:ascii="Times New Roman" w:hAnsi="Times New Roman" w:cs="Times New Roman"/>
          <w:sz w:val="22"/>
        </w:rPr>
        <w:t xml:space="preserv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through an iterative approach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del w:id="72" w:author="Daniel Jacob" w:date="2020-08-07T16:08:00Z">
        <w:r w:rsidR="008D3328" w:rsidDel="006416E0">
          <w:rPr>
            <w:rFonts w:ascii="Times New Roman" w:hAnsi="Times New Roman" w:cs="Times New Roman"/>
            <w:sz w:val="22"/>
          </w:rPr>
          <w:delText>components</w:delText>
        </w:r>
        <w:r w:rsidR="00844ACF" w:rsidDel="006416E0">
          <w:rPr>
            <w:rFonts w:ascii="Times New Roman" w:hAnsi="Times New Roman" w:cs="Times New Roman"/>
            <w:sz w:val="22"/>
          </w:rPr>
          <w:delText xml:space="preserve"> </w:delText>
        </w:r>
      </w:del>
      <w:ins w:id="73" w:author="Daniel Jacob" w:date="2020-08-07T16:08:00Z">
        <w:r w:rsidR="006416E0">
          <w:rPr>
            <w:rFonts w:ascii="Times New Roman" w:hAnsi="Times New Roman" w:cs="Times New Roman"/>
            <w:sz w:val="22"/>
          </w:rPr>
          <w:t xml:space="preserve">emission components </w:t>
        </w:r>
      </w:ins>
      <w:r w:rsidR="00844ACF">
        <w:rPr>
          <w:rFonts w:ascii="Times New Roman" w:hAnsi="Times New Roman" w:cs="Times New Roman"/>
          <w:sz w:val="22"/>
        </w:rPr>
        <w:t xml:space="preserve">(such as </w:t>
      </w:r>
      <w:del w:id="74" w:author="Daniel Jacob" w:date="2020-08-07T16:08:00Z">
        <w:r w:rsidR="00844ACF" w:rsidDel="006416E0">
          <w:rPr>
            <w:rFonts w:ascii="Times New Roman" w:hAnsi="Times New Roman" w:cs="Times New Roman"/>
            <w:sz w:val="22"/>
          </w:rPr>
          <w:delText>the grid boxes in a</w:delText>
        </w:r>
      </w:del>
      <w:ins w:id="75" w:author="Daniel Jacob" w:date="2020-08-07T16:08:00Z">
        <w:r w:rsidR="006416E0">
          <w:rPr>
            <w:rFonts w:ascii="Times New Roman" w:hAnsi="Times New Roman" w:cs="Times New Roman"/>
            <w:sz w:val="22"/>
          </w:rPr>
          <w:t>a gridded</w:t>
        </w:r>
      </w:ins>
      <w:r w:rsidR="00844ACF">
        <w:rPr>
          <w:rFonts w:ascii="Times New Roman" w:hAnsi="Times New Roman" w:cs="Times New Roman"/>
          <w:sz w:val="22"/>
        </w:rPr>
        <w:t xml:space="preserve">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w:t>
      </w:r>
      <w:del w:id="76" w:author="Daniel Jacob" w:date="2020-08-07T16:09:00Z">
        <w:r w:rsidR="00252ADF" w:rsidDel="006416E0">
          <w:rPr>
            <w:rFonts w:ascii="Times New Roman" w:hAnsi="Times New Roman" w:cs="Times New Roman"/>
            <w:sz w:val="22"/>
          </w:rPr>
          <w:delText>or</w:delText>
        </w:r>
        <w:r w:rsidDel="006416E0">
          <w:rPr>
            <w:rFonts w:ascii="Times New Roman" w:hAnsi="Times New Roman" w:cs="Times New Roman"/>
            <w:sz w:val="22"/>
          </w:rPr>
          <w:delText xml:space="preserve"> </w:delText>
        </w:r>
      </w:del>
      <w:ins w:id="77" w:author="Daniel Jacob" w:date="2020-08-07T16:09:00Z">
        <w:r w:rsidR="006416E0">
          <w:rPr>
            <w:rFonts w:ascii="Times New Roman" w:hAnsi="Times New Roman" w:cs="Times New Roman"/>
            <w:sz w:val="22"/>
          </w:rPr>
          <w:t xml:space="preserve">and </w:t>
        </w:r>
      </w:ins>
      <w:r>
        <w:rPr>
          <w:rFonts w:ascii="Times New Roman" w:hAnsi="Times New Roman" w:cs="Times New Roman"/>
          <w:sz w:val="22"/>
        </w:rPr>
        <w:t>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331C76AE"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del w:id="78" w:author="Daniel Jacob" w:date="2020-08-07T16:09:00Z">
        <w:r w:rsidR="00724BBA" w:rsidDel="006416E0">
          <w:rPr>
            <w:rFonts w:ascii="Times New Roman" w:hAnsi="Times New Roman" w:cs="Times New Roman"/>
            <w:sz w:val="22"/>
          </w:rPr>
          <w:delText xml:space="preserve">large uncertainties exist in </w:delText>
        </w:r>
        <w:r w:rsidR="00B6295B" w:rsidDel="006416E0">
          <w:rPr>
            <w:rFonts w:ascii="Times New Roman" w:hAnsi="Times New Roman" w:cs="Times New Roman"/>
            <w:sz w:val="22"/>
          </w:rPr>
          <w:delText>its</w:delText>
        </w:r>
        <w:r w:rsidR="00724BBA" w:rsidDel="006416E0">
          <w:rPr>
            <w:rFonts w:ascii="Times New Roman" w:hAnsi="Times New Roman" w:cs="Times New Roman"/>
            <w:sz w:val="22"/>
          </w:rPr>
          <w:delText xml:space="preserve"> emissions</w:delText>
        </w:r>
      </w:del>
      <w:ins w:id="79" w:author="Daniel Jacob" w:date="2020-08-07T16:09:00Z">
        <w:r w:rsidR="006416E0">
          <w:rPr>
            <w:rFonts w:ascii="Times New Roman" w:hAnsi="Times New Roman" w:cs="Times New Roman"/>
            <w:sz w:val="22"/>
          </w:rPr>
          <w:t>the spatial distribution of emissions is h</w:t>
        </w:r>
      </w:ins>
      <w:ins w:id="80" w:author="Daniel Jacob" w:date="2020-08-07T16:10:00Z">
        <w:r w:rsidR="006416E0">
          <w:rPr>
            <w:rFonts w:ascii="Times New Roman" w:hAnsi="Times New Roman" w:cs="Times New Roman"/>
            <w:sz w:val="22"/>
          </w:rPr>
          <w:t>ighly uncertain</w:t>
        </w:r>
      </w:ins>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del w:id="81" w:author="Daniel Jacob" w:date="2020-08-07T16:10:00Z">
        <w:r w:rsidR="00AC2751" w:rsidDel="006416E0">
          <w:rPr>
            <w:rFonts w:ascii="Times New Roman" w:hAnsi="Times New Roman" w:cs="Times New Roman"/>
            <w:sz w:val="22"/>
          </w:rPr>
          <w:delText xml:space="preserve">Inversions of </w:delText>
        </w:r>
      </w:del>
      <w:ins w:id="82" w:author="Daniel Jacob" w:date="2020-08-07T16:10:00Z">
        <w:r w:rsidR="006416E0">
          <w:rPr>
            <w:rFonts w:ascii="Times New Roman" w:hAnsi="Times New Roman" w:cs="Times New Roman"/>
            <w:sz w:val="22"/>
          </w:rPr>
          <w:t>S</w:t>
        </w:r>
      </w:ins>
      <w:del w:id="83" w:author="Daniel Jacob" w:date="2020-08-07T16:10:00Z">
        <w:r w:rsidR="00AC2751" w:rsidDel="006416E0">
          <w:rPr>
            <w:rFonts w:ascii="Times New Roman" w:hAnsi="Times New Roman" w:cs="Times New Roman"/>
            <w:sz w:val="22"/>
          </w:rPr>
          <w:delText>s</w:delText>
        </w:r>
      </w:del>
      <w:r w:rsidR="00AC2751">
        <w:rPr>
          <w:rFonts w:ascii="Times New Roman" w:hAnsi="Times New Roman" w:cs="Times New Roman"/>
          <w:sz w:val="22"/>
        </w:rPr>
        <w:t xml:space="preserve">atellite observations of atmospheric methane </w:t>
      </w:r>
      <w:del w:id="84" w:author="Daniel Jacob" w:date="2020-08-07T16:16:00Z">
        <w:r w:rsidR="00AC2751" w:rsidDel="001D1A04">
          <w:rPr>
            <w:rFonts w:ascii="Times New Roman" w:hAnsi="Times New Roman" w:cs="Times New Roman"/>
            <w:sz w:val="22"/>
          </w:rPr>
          <w:delText xml:space="preserve">concentrations </w:delText>
        </w:r>
      </w:del>
      <w:ins w:id="85" w:author="Daniel Jacob" w:date="2020-08-07T16:16:00Z">
        <w:r w:rsidR="001D1A04">
          <w:rPr>
            <w:rFonts w:ascii="Times New Roman" w:hAnsi="Times New Roman" w:cs="Times New Roman"/>
            <w:sz w:val="22"/>
          </w:rPr>
          <w:t xml:space="preserve">columns </w:t>
        </w:r>
      </w:ins>
      <w:r w:rsidR="00AC2751">
        <w:rPr>
          <w:rFonts w:ascii="Times New Roman" w:hAnsi="Times New Roman" w:cs="Times New Roman"/>
          <w:sz w:val="22"/>
        </w:rPr>
        <w:t xml:space="preserve">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ins w:id="86" w:author="Daniel Jacob" w:date="2020-08-07T16:12:00Z">
        <w:r w:rsidR="001D1A04">
          <w:rPr>
            <w:rFonts w:ascii="Times New Roman" w:hAnsi="Times New Roman" w:cs="Times New Roman"/>
            <w:sz w:val="22"/>
          </w:rPr>
          <w:t xml:space="preserve">. This was first done </w:t>
        </w:r>
      </w:ins>
      <w:del w:id="87" w:author="Daniel Jacob" w:date="2020-08-07T16:12:00Z">
        <w:r w:rsidDel="001D1A04">
          <w:rPr>
            <w:rFonts w:ascii="Times New Roman" w:hAnsi="Times New Roman" w:cs="Times New Roman"/>
            <w:sz w:val="22"/>
          </w:rPr>
          <w:delText xml:space="preserve">, as </w:delText>
        </w:r>
        <w:r w:rsidR="00AC2751" w:rsidDel="001D1A04">
          <w:rPr>
            <w:rFonts w:ascii="Times New Roman" w:hAnsi="Times New Roman" w:cs="Times New Roman"/>
            <w:sz w:val="22"/>
          </w:rPr>
          <w:delText xml:space="preserve">first </w:delText>
        </w:r>
        <w:r w:rsidDel="001D1A04">
          <w:rPr>
            <w:rFonts w:ascii="Times New Roman" w:hAnsi="Times New Roman" w:cs="Times New Roman"/>
            <w:sz w:val="22"/>
          </w:rPr>
          <w:delText xml:space="preserve">shown </w:delText>
        </w:r>
      </w:del>
      <w:del w:id="88" w:author="Daniel Jacob" w:date="2020-08-07T16:13:00Z">
        <w:r w:rsidDel="001D1A04">
          <w:rPr>
            <w:rFonts w:ascii="Times New Roman" w:hAnsi="Times New Roman" w:cs="Times New Roman"/>
            <w:sz w:val="22"/>
          </w:rPr>
          <w:delText>with</w:delText>
        </w:r>
      </w:del>
      <w:ins w:id="89" w:author="Daniel Jacob" w:date="2020-08-07T16:13:00Z">
        <w:r w:rsidR="001D1A04">
          <w:rPr>
            <w:rFonts w:ascii="Times New Roman" w:hAnsi="Times New Roman" w:cs="Times New Roman"/>
            <w:sz w:val="22"/>
          </w:rPr>
          <w:t>using</w:t>
        </w:r>
      </w:ins>
      <w:r w:rsidR="00B6295B">
        <w:rPr>
          <w:rFonts w:ascii="Times New Roman" w:hAnsi="Times New Roman" w:cs="Times New Roman"/>
          <w:sz w:val="22"/>
        </w:rPr>
        <w:t xml:space="preserve"> data from the SCIAMACHY </w:t>
      </w:r>
      <w:del w:id="90" w:author="Daniel Jacob" w:date="2020-08-07T16:12:00Z">
        <w:r w:rsidR="00B6295B" w:rsidDel="001D1A04">
          <w:rPr>
            <w:rFonts w:ascii="Times New Roman" w:hAnsi="Times New Roman" w:cs="Times New Roman"/>
            <w:sz w:val="22"/>
          </w:rPr>
          <w:delText xml:space="preserve">satellite </w:delText>
        </w:r>
      </w:del>
      <w:r w:rsidR="00B6295B">
        <w:rPr>
          <w:rFonts w:ascii="Times New Roman" w:hAnsi="Times New Roman" w:cs="Times New Roman"/>
          <w:sz w:val="22"/>
        </w:rPr>
        <w:t>instrument</w:t>
      </w:r>
      <w:r>
        <w:rPr>
          <w:rFonts w:ascii="Times New Roman" w:hAnsi="Times New Roman" w:cs="Times New Roman"/>
          <w:sz w:val="22"/>
        </w:rPr>
        <w:t xml:space="preserve"> (2003-2012)</w:t>
      </w:r>
      <w:del w:id="91" w:author="Daniel Jacob" w:date="2020-08-07T16:13:00Z">
        <w:r w:rsidDel="001D1A04">
          <w:rPr>
            <w:rFonts w:ascii="Times New Roman" w:hAnsi="Times New Roman" w:cs="Times New Roman"/>
            <w:sz w:val="22"/>
          </w:rPr>
          <w:delText xml:space="preserve">, which provided </w:delText>
        </w:r>
      </w:del>
      <w:ins w:id="92" w:author="Daniel Jacob" w:date="2020-08-07T16:13:00Z">
        <w:r w:rsidR="001D1A04">
          <w:rPr>
            <w:rFonts w:ascii="Times New Roman" w:hAnsi="Times New Roman" w:cs="Times New Roman"/>
            <w:sz w:val="22"/>
          </w:rPr>
          <w:t xml:space="preserve"> with </w:t>
        </w:r>
      </w:ins>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ins w:id="93" w:author="Daniel Jacob" w:date="2020-08-07T16:13:00Z">
        <w:r w:rsidR="001D1A04">
          <w:rPr>
            <w:rFonts w:ascii="Times New Roman" w:hAnsi="Times New Roman" w:cs="Times New Roman"/>
            <w:sz w:val="22"/>
          </w:rPr>
          <w:t>More r</w:t>
        </w:r>
      </w:ins>
      <w:del w:id="94" w:author="Daniel Jacob" w:date="2020-08-07T16:14:00Z">
        <w:r w:rsidR="00B86BD3" w:rsidDel="001D1A04">
          <w:rPr>
            <w:rFonts w:ascii="Times New Roman" w:hAnsi="Times New Roman" w:cs="Times New Roman"/>
            <w:sz w:val="22"/>
          </w:rPr>
          <w:delText>R</w:delText>
        </w:r>
      </w:del>
      <w:r>
        <w:rPr>
          <w:rFonts w:ascii="Times New Roman" w:hAnsi="Times New Roman" w:cs="Times New Roman"/>
          <w:sz w:val="22"/>
        </w:rPr>
        <w:t>ecent inversions</w:t>
      </w:r>
      <w:ins w:id="95" w:author="Daniel Jacob" w:date="2020-08-07T16:14:00Z">
        <w:r w:rsidR="001D1A04">
          <w:rPr>
            <w:rFonts w:ascii="Times New Roman" w:hAnsi="Times New Roman" w:cs="Times New Roman"/>
            <w:sz w:val="22"/>
          </w:rPr>
          <w:t xml:space="preserve"> have</w:t>
        </w:r>
      </w:ins>
      <w:r>
        <w:rPr>
          <w:rFonts w:ascii="Times New Roman" w:hAnsi="Times New Roman" w:cs="Times New Roman"/>
          <w:sz w:val="22"/>
        </w:rPr>
        <w:t xml:space="preserve">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del w:id="96" w:author="Daniel Jacob" w:date="2020-08-07T16:15:00Z">
        <w:r w:rsidR="006E454D" w:rsidDel="001D1A04">
          <w:rPr>
            <w:rFonts w:ascii="Times New Roman" w:hAnsi="Times New Roman" w:cs="Times New Roman"/>
            <w:sz w:val="22"/>
          </w:rPr>
          <w:delText>launch of</w:delText>
        </w:r>
        <w:r w:rsidR="00B60183" w:rsidRPr="00123ED7" w:rsidDel="001D1A04">
          <w:rPr>
            <w:rFonts w:ascii="Times New Roman" w:hAnsi="Times New Roman" w:cs="Times New Roman"/>
            <w:sz w:val="22"/>
          </w:rPr>
          <w:delText xml:space="preserve"> </w:delText>
        </w:r>
        <w:r w:rsidR="006E454D" w:rsidDel="001D1A04">
          <w:rPr>
            <w:rFonts w:ascii="Times New Roman" w:hAnsi="Times New Roman" w:cs="Times New Roman"/>
            <w:sz w:val="22"/>
          </w:rPr>
          <w:delText xml:space="preserve">the </w:delText>
        </w:r>
        <w:r w:rsidR="00B60183" w:rsidRPr="00123ED7" w:rsidDel="001D1A04">
          <w:rPr>
            <w:rFonts w:ascii="Times New Roman" w:hAnsi="Times New Roman" w:cs="Times New Roman"/>
            <w:sz w:val="22"/>
          </w:rPr>
          <w:delText>Tropospheric Monitoring Instrument (TROPOMI) aboard the Sentinel-5 precursor</w:delText>
        </w:r>
        <w:r w:rsidR="006E454D" w:rsidDel="001D1A04">
          <w:rPr>
            <w:rFonts w:ascii="Times New Roman" w:hAnsi="Times New Roman" w:cs="Times New Roman"/>
            <w:sz w:val="22"/>
          </w:rPr>
          <w:delText xml:space="preserve"> in October 2017 </w:delText>
        </w:r>
        <w:r w:rsidR="00D07087" w:rsidDel="001D1A04">
          <w:rPr>
            <w:rFonts w:ascii="Times New Roman" w:hAnsi="Times New Roman" w:cs="Times New Roman"/>
            <w:sz w:val="22"/>
          </w:rPr>
          <w:delText>transform</w:delText>
        </w:r>
        <w:r w:rsidR="00B86BD3" w:rsidDel="001D1A04">
          <w:rPr>
            <w:rFonts w:ascii="Times New Roman" w:hAnsi="Times New Roman" w:cs="Times New Roman"/>
            <w:sz w:val="22"/>
          </w:rPr>
          <w:delText>ed</w:delText>
        </w:r>
        <w:r w:rsidR="006E454D" w:rsidDel="001D1A04">
          <w:rPr>
            <w:rFonts w:ascii="Times New Roman" w:hAnsi="Times New Roman" w:cs="Times New Roman"/>
            <w:sz w:val="22"/>
          </w:rPr>
          <w:delText xml:space="preserve"> the magnitude of the computation </w:delText>
        </w:r>
        <w:r w:rsidR="00D07087" w:rsidDel="001D1A04">
          <w:rPr>
            <w:rFonts w:ascii="Times New Roman" w:hAnsi="Times New Roman" w:cs="Times New Roman"/>
            <w:sz w:val="22"/>
          </w:rPr>
          <w:delText xml:space="preserve">and information content </w:delText>
        </w:r>
        <w:r w:rsidR="006E454D" w:rsidDel="001D1A04">
          <w:rPr>
            <w:rFonts w:ascii="Times New Roman" w:hAnsi="Times New Roman" w:cs="Times New Roman"/>
            <w:sz w:val="22"/>
          </w:rPr>
          <w:delText xml:space="preserve">problem. </w:delText>
        </w:r>
      </w:del>
      <w:r w:rsidR="006E454D">
        <w:rPr>
          <w:rFonts w:ascii="Times New Roman" w:hAnsi="Times New Roman" w:cs="Times New Roman"/>
          <w:sz w:val="22"/>
        </w:rPr>
        <w:t xml:space="preserve">TROPOMI </w:t>
      </w:r>
      <w:ins w:id="97" w:author="Daniel Jacob" w:date="2020-08-07T16:15:00Z">
        <w:r w:rsidR="001D1A04">
          <w:rPr>
            <w:rFonts w:ascii="Times New Roman" w:hAnsi="Times New Roman" w:cs="Times New Roman"/>
            <w:sz w:val="22"/>
          </w:rPr>
          <w:t xml:space="preserve">instrument launched in October 2017 </w:t>
        </w:r>
      </w:ins>
      <w:r w:rsidR="006E454D">
        <w:rPr>
          <w:rFonts w:ascii="Times New Roman" w:hAnsi="Times New Roman" w:cs="Times New Roman"/>
          <w:sz w:val="22"/>
        </w:rPr>
        <w:t xml:space="preserve">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ins w:id="98" w:author="Daniel Jacob" w:date="2020-08-07T16:16:00Z">
        <w:r w:rsidR="001D1A04">
          <w:rPr>
            <w:rFonts w:ascii="Times New Roman" w:hAnsi="Times New Roman" w:cs="Times New Roman"/>
            <w:sz w:val="22"/>
          </w:rPr>
          <w:t xml:space="preserve">global </w:t>
        </w:r>
      </w:ins>
      <w:r w:rsidR="00B60183" w:rsidRPr="00123ED7">
        <w:rPr>
          <w:rFonts w:ascii="Times New Roman" w:hAnsi="Times New Roman" w:cs="Times New Roman"/>
          <w:sz w:val="22"/>
        </w:rPr>
        <w:t>daily</w:t>
      </w:r>
      <w:del w:id="99" w:author="Daniel Jacob" w:date="2020-08-07T16:16:00Z">
        <w:r w:rsidR="00B60183" w:rsidRPr="00123ED7" w:rsidDel="001D1A04">
          <w:rPr>
            <w:rFonts w:ascii="Times New Roman" w:hAnsi="Times New Roman" w:cs="Times New Roman"/>
            <w:sz w:val="22"/>
          </w:rPr>
          <w:delText>, global retrievals of</w:delText>
        </w:r>
        <w:r w:rsidR="00F22465" w:rsidDel="001D1A04">
          <w:rPr>
            <w:rFonts w:ascii="Times New Roman" w:hAnsi="Times New Roman" w:cs="Times New Roman"/>
            <w:sz w:val="22"/>
          </w:rPr>
          <w:delText xml:space="preserve"> atmospheric </w:delText>
        </w:r>
        <w:r w:rsidR="00B60183" w:rsidRPr="00123ED7" w:rsidDel="001D1A04">
          <w:rPr>
            <w:rFonts w:ascii="Times New Roman" w:hAnsi="Times New Roman" w:cs="Times New Roman"/>
            <w:sz w:val="22"/>
          </w:rPr>
          <w:delText xml:space="preserve">methane </w:delText>
        </w:r>
        <w:r w:rsidR="00F22465" w:rsidDel="001D1A04">
          <w:rPr>
            <w:rFonts w:ascii="Times New Roman" w:hAnsi="Times New Roman" w:cs="Times New Roman"/>
            <w:sz w:val="22"/>
          </w:rPr>
          <w:delText>columns</w:delText>
        </w:r>
      </w:del>
      <w:ins w:id="100" w:author="Daniel Jacob" w:date="2020-08-07T16:16:00Z">
        <w:r w:rsidR="001D1A04">
          <w:rPr>
            <w:rFonts w:ascii="Times New Roman" w:hAnsi="Times New Roman" w:cs="Times New Roman"/>
            <w:sz w:val="22"/>
          </w:rPr>
          <w:t xml:space="preserve"> data</w:t>
        </w:r>
      </w:ins>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ins w:id="101" w:author="Daniel Jacob" w:date="2020-08-07T16:17:00Z">
        <w:r w:rsidR="001D1A04">
          <w:rPr>
            <w:rFonts w:ascii="Times New Roman" w:hAnsi="Times New Roman" w:cs="Times New Roman"/>
            <w:sz w:val="22"/>
          </w:rPr>
          <w:t xml:space="preserve"> relative to GOSAT</w:t>
        </w:r>
      </w:ins>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w:t>
      </w:r>
      <w:r w:rsidR="004B4277">
        <w:rPr>
          <w:rFonts w:ascii="Times New Roman" w:hAnsi="Times New Roman" w:cs="Times New Roman"/>
          <w:sz w:val="22"/>
        </w:rPr>
        <w:lastRenderedPageBreak/>
        <w:t xml:space="preserve">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Inversions of 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21C9CF0E" w14:textId="7E1B4F2B" w:rsidR="003D2597" w:rsidRPr="00FF3655" w:rsidRDefault="004A24A3" w:rsidP="0053318B">
      <w:pPr>
        <w:rPr>
          <w:rFonts w:ascii="Times New Roman" w:hAnsi="Times New Roman" w:cs="Times New Roman"/>
          <w:color w:val="FF0000"/>
          <w:sz w:val="22"/>
        </w:rPr>
      </w:pPr>
      <w:commentRangeStart w:id="102"/>
      <w:r w:rsidRPr="00FF3655">
        <w:rPr>
          <w:rFonts w:ascii="Times New Roman" w:hAnsi="Times New Roman" w:cs="Times New Roman"/>
          <w:color w:val="FF0000"/>
          <w:sz w:val="22"/>
        </w:rPr>
        <w:t>#</w:t>
      </w:r>
      <w:r w:rsidR="00D16645" w:rsidRPr="00FF3655">
        <w:rPr>
          <w:rFonts w:ascii="Times New Roman" w:hAnsi="Times New Roman" w:cs="Times New Roman"/>
          <w:color w:val="FF0000"/>
          <w:sz w:val="22"/>
        </w:rPr>
        <w:t>##</w:t>
      </w:r>
      <w:r w:rsidR="00491219">
        <w:rPr>
          <w:rFonts w:ascii="Times New Roman" w:hAnsi="Times New Roman" w:cs="Times New Roman"/>
          <w:color w:val="FF0000"/>
          <w:sz w:val="22"/>
        </w:rPr>
        <w:t xml:space="preserve"> This paragraph has not been edited </w:t>
      </w:r>
      <w:commentRangeEnd w:id="102"/>
      <w:r w:rsidR="001D1A04">
        <w:rPr>
          <w:rStyle w:val="CommentReference"/>
        </w:rPr>
        <w:commentReference w:id="102"/>
      </w:r>
      <w:r w:rsidR="00491219">
        <w:rPr>
          <w:rFonts w:ascii="Times New Roman" w:hAnsi="Times New Roman" w:cs="Times New Roman"/>
          <w:color w:val="FF0000"/>
          <w:sz w:val="22"/>
        </w:rPr>
        <w:t xml:space="preserve">### </w:t>
      </w:r>
      <w:r w:rsidR="00581AAB" w:rsidRPr="00FF3655">
        <w:rPr>
          <w:rFonts w:ascii="Times New Roman" w:hAnsi="Times New Roman" w:cs="Times New Roman"/>
          <w:color w:val="FF0000"/>
          <w:sz w:val="22"/>
        </w:rPr>
        <w:t xml:space="preserve">Several methods have </w:t>
      </w:r>
      <w:r w:rsidR="00DB2937" w:rsidRPr="00FF3655">
        <w:rPr>
          <w:rFonts w:ascii="Times New Roman" w:hAnsi="Times New Roman" w:cs="Times New Roman"/>
          <w:color w:val="FF0000"/>
          <w:sz w:val="22"/>
        </w:rPr>
        <w:t xml:space="preserve">been developed to </w:t>
      </w:r>
      <w:r w:rsidR="004B4277" w:rsidRPr="00FF3655">
        <w:rPr>
          <w:rFonts w:ascii="Times New Roman" w:hAnsi="Times New Roman" w:cs="Times New Roman"/>
          <w:color w:val="FF0000"/>
          <w:sz w:val="22"/>
        </w:rPr>
        <w:t>decrease</w:t>
      </w:r>
      <w:r w:rsidR="00DB2937" w:rsidRPr="00FF3655">
        <w:rPr>
          <w:rFonts w:ascii="Times New Roman" w:hAnsi="Times New Roman" w:cs="Times New Roman"/>
          <w:color w:val="FF0000"/>
          <w:sz w:val="22"/>
        </w:rPr>
        <w:t xml:space="preserve"> the </w:t>
      </w:r>
      <w:r w:rsidR="004B4277" w:rsidRPr="00FF3655">
        <w:rPr>
          <w:rFonts w:ascii="Times New Roman" w:hAnsi="Times New Roman" w:cs="Times New Roman"/>
          <w:color w:val="FF0000"/>
          <w:sz w:val="22"/>
        </w:rPr>
        <w:t xml:space="preserve">spatial </w:t>
      </w:r>
      <w:r w:rsidR="00DB2937" w:rsidRPr="00FF3655">
        <w:rPr>
          <w:rFonts w:ascii="Times New Roman" w:hAnsi="Times New Roman" w:cs="Times New Roman"/>
          <w:color w:val="FF0000"/>
          <w:sz w:val="22"/>
        </w:rPr>
        <w:t xml:space="preserve">resolution of the </w:t>
      </w:r>
      <w:r w:rsidR="004B4277" w:rsidRPr="00FF3655">
        <w:rPr>
          <w:rFonts w:ascii="Times New Roman" w:hAnsi="Times New Roman" w:cs="Times New Roman"/>
          <w:color w:val="FF0000"/>
          <w:sz w:val="22"/>
        </w:rPr>
        <w:t xml:space="preserve">emission </w:t>
      </w:r>
      <w:r w:rsidR="00DB2937" w:rsidRPr="00FF3655">
        <w:rPr>
          <w:rFonts w:ascii="Times New Roman" w:hAnsi="Times New Roman" w:cs="Times New Roman"/>
          <w:color w:val="FF0000"/>
          <w:sz w:val="22"/>
        </w:rPr>
        <w:t xml:space="preserve">state vector </w:t>
      </w:r>
      <w:r w:rsidR="004B4277" w:rsidRPr="00FF3655">
        <w:rPr>
          <w:rFonts w:ascii="Times New Roman" w:hAnsi="Times New Roman" w:cs="Times New Roman"/>
          <w:color w:val="FF0000"/>
          <w:sz w:val="22"/>
        </w:rPr>
        <w:t xml:space="preserve">while preserving the </w:t>
      </w:r>
      <w:r w:rsidR="00DB2937" w:rsidRPr="00FF3655">
        <w:rPr>
          <w:rFonts w:ascii="Times New Roman" w:hAnsi="Times New Roman" w:cs="Times New Roman"/>
          <w:color w:val="FF0000"/>
          <w:sz w:val="22"/>
        </w:rPr>
        <w:t xml:space="preserve">information content of the </w:t>
      </w:r>
      <w:r w:rsidR="00AC07D3" w:rsidRPr="00FF3655">
        <w:rPr>
          <w:rFonts w:ascii="Times New Roman" w:hAnsi="Times New Roman" w:cs="Times New Roman"/>
          <w:color w:val="FF0000"/>
          <w:sz w:val="22"/>
        </w:rPr>
        <w:t>inverse</w:t>
      </w:r>
      <w:r w:rsidR="00DB2937" w:rsidRPr="00FF3655">
        <w:rPr>
          <w:rFonts w:ascii="Times New Roman" w:hAnsi="Times New Roman" w:cs="Times New Roman"/>
          <w:color w:val="FF0000"/>
          <w:sz w:val="22"/>
        </w:rPr>
        <w:t xml:space="preserve"> system</w:t>
      </w:r>
      <w:r w:rsidR="00D758C7" w:rsidRPr="00FF3655">
        <w:rPr>
          <w:rFonts w:ascii="Times New Roman" w:hAnsi="Times New Roman" w:cs="Times New Roman"/>
          <w:color w:val="FF0000"/>
          <w:sz w:val="22"/>
        </w:rPr>
        <w:t>.</w:t>
      </w:r>
      <w:r w:rsidR="00141848" w:rsidRPr="00FF3655">
        <w:rPr>
          <w:rFonts w:ascii="Times New Roman" w:hAnsi="Times New Roman" w:cs="Times New Roman"/>
          <w:color w:val="FF0000"/>
          <w:sz w:val="22"/>
        </w:rPr>
        <w:t xml:space="preserve"> </w:t>
      </w:r>
      <w:proofErr w:type="spellStart"/>
      <w:r w:rsidR="00CF548C" w:rsidRPr="00FF3655">
        <w:rPr>
          <w:rFonts w:ascii="Times New Roman" w:hAnsi="Times New Roman" w:cs="Times New Roman"/>
          <w:color w:val="FF0000"/>
          <w:sz w:val="22"/>
        </w:rPr>
        <w:t>Bocquet</w:t>
      </w:r>
      <w:proofErr w:type="spellEnd"/>
      <w:r w:rsidR="00CF548C" w:rsidRPr="00FF3655">
        <w:rPr>
          <w:rFonts w:ascii="Times New Roman" w:hAnsi="Times New Roman" w:cs="Times New Roman"/>
          <w:color w:val="FF0000"/>
          <w:sz w:val="22"/>
        </w:rPr>
        <w:t xml:space="preserve"> et al. (2011) </w:t>
      </w:r>
      <w:r w:rsidR="00BC35BC" w:rsidRPr="00FF3655">
        <w:rPr>
          <w:rFonts w:ascii="Times New Roman" w:hAnsi="Times New Roman" w:cs="Times New Roman"/>
          <w:color w:val="FF0000"/>
          <w:sz w:val="22"/>
        </w:rPr>
        <w:t xml:space="preserve">developed a method </w:t>
      </w:r>
      <w:r w:rsidR="00035799" w:rsidRPr="00FF3655">
        <w:rPr>
          <w:rFonts w:ascii="Times New Roman" w:hAnsi="Times New Roman" w:cs="Times New Roman"/>
          <w:color w:val="FF0000"/>
          <w:sz w:val="22"/>
        </w:rPr>
        <w:t>to find</w:t>
      </w:r>
      <w:r w:rsidR="0097729D"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an optimal</w:t>
      </w:r>
      <w:r w:rsidR="0097729D" w:rsidRPr="00FF3655">
        <w:rPr>
          <w:rFonts w:ascii="Times New Roman" w:hAnsi="Times New Roman" w:cs="Times New Roman"/>
          <w:color w:val="FF0000"/>
          <w:sz w:val="22"/>
        </w:rPr>
        <w:t xml:space="preserve"> </w:t>
      </w:r>
      <w:r w:rsidR="00D758C7" w:rsidRPr="00FF3655">
        <w:rPr>
          <w:rFonts w:ascii="Times New Roman" w:hAnsi="Times New Roman" w:cs="Times New Roman"/>
          <w:color w:val="FF0000"/>
          <w:sz w:val="22"/>
        </w:rPr>
        <w:t>multiscale</w:t>
      </w:r>
      <w:r w:rsidR="0097729D" w:rsidRPr="00FF3655">
        <w:rPr>
          <w:rFonts w:ascii="Times New Roman" w:hAnsi="Times New Roman" w:cs="Times New Roman"/>
          <w:color w:val="FF0000"/>
          <w:sz w:val="22"/>
        </w:rPr>
        <w:t xml:space="preserve"> grid</w:t>
      </w:r>
      <w:r w:rsidR="00035799" w:rsidRPr="00FF3655">
        <w:rPr>
          <w:rFonts w:ascii="Times New Roman" w:hAnsi="Times New Roman" w:cs="Times New Roman"/>
          <w:color w:val="FF0000"/>
          <w:sz w:val="22"/>
        </w:rPr>
        <w:t xml:space="preserve"> for the state vector </w:t>
      </w:r>
      <w:del w:id="103" w:author="Daniel Jacob" w:date="2020-08-07T16:18:00Z">
        <w:r w:rsidR="00035799" w:rsidRPr="00FF3655" w:rsidDel="001D1A04">
          <w:rPr>
            <w:rFonts w:ascii="Times New Roman" w:hAnsi="Times New Roman" w:cs="Times New Roman"/>
            <w:color w:val="FF0000"/>
            <w:sz w:val="22"/>
          </w:rPr>
          <w:delText xml:space="preserve">for </w:delText>
        </w:r>
      </w:del>
      <w:ins w:id="104" w:author="Daniel Jacob" w:date="2020-08-07T16:18:00Z">
        <w:r w:rsidR="001D1A04">
          <w:rPr>
            <w:rFonts w:ascii="Times New Roman" w:hAnsi="Times New Roman" w:cs="Times New Roman"/>
            <w:color w:val="FF0000"/>
            <w:sz w:val="22"/>
          </w:rPr>
          <w:t>in</w:t>
        </w:r>
        <w:r w:rsidR="001D1A04" w:rsidRPr="00FF3655">
          <w:rPr>
            <w:rFonts w:ascii="Times New Roman" w:hAnsi="Times New Roman" w:cs="Times New Roman"/>
            <w:color w:val="FF0000"/>
            <w:sz w:val="22"/>
          </w:rPr>
          <w:t xml:space="preserve"> </w:t>
        </w:r>
      </w:ins>
      <w:r w:rsidR="00035799" w:rsidRPr="00FF3655">
        <w:rPr>
          <w:rFonts w:ascii="Times New Roman" w:hAnsi="Times New Roman" w:cs="Times New Roman"/>
          <w:color w:val="FF0000"/>
          <w:sz w:val="22"/>
        </w:rPr>
        <w:t xml:space="preserve">a given inverse system. This approach is computationally expensive because it searches through all allowed multiscale grids. </w:t>
      </w:r>
      <w:r w:rsidR="0097729D" w:rsidRPr="00FF3655">
        <w:rPr>
          <w:rFonts w:ascii="Times New Roman" w:hAnsi="Times New Roman" w:cs="Times New Roman"/>
          <w:color w:val="FF0000"/>
          <w:sz w:val="22"/>
        </w:rPr>
        <w:t xml:space="preserve"> Turner </w:t>
      </w:r>
      <w:r w:rsidR="003D2597" w:rsidRPr="00FF3655">
        <w:rPr>
          <w:rFonts w:ascii="Times New Roman" w:hAnsi="Times New Roman" w:cs="Times New Roman"/>
          <w:color w:val="FF0000"/>
          <w:sz w:val="22"/>
        </w:rPr>
        <w:t>and Jacob</w:t>
      </w:r>
      <w:r w:rsidR="0097729D" w:rsidRPr="00FF3655">
        <w:rPr>
          <w:rFonts w:ascii="Times New Roman" w:hAnsi="Times New Roman" w:cs="Times New Roman"/>
          <w:color w:val="FF0000"/>
          <w:sz w:val="22"/>
        </w:rPr>
        <w:t xml:space="preserve"> (2015) reduced the dimension of an analytic inversion </w:t>
      </w:r>
      <w:r w:rsidR="001F193F" w:rsidRPr="00FF3655">
        <w:rPr>
          <w:rFonts w:ascii="Times New Roman" w:hAnsi="Times New Roman" w:cs="Times New Roman"/>
          <w:color w:val="FF0000"/>
          <w:sz w:val="22"/>
        </w:rPr>
        <w:t xml:space="preserve">using </w:t>
      </w:r>
      <w:r w:rsidR="0097729D" w:rsidRPr="00FF3655">
        <w:rPr>
          <w:rFonts w:ascii="Times New Roman" w:hAnsi="Times New Roman" w:cs="Times New Roman"/>
          <w:color w:val="FF0000"/>
          <w:sz w:val="22"/>
        </w:rPr>
        <w:t>a</w:t>
      </w:r>
      <w:r w:rsidR="003D2597" w:rsidRPr="00FF3655">
        <w:rPr>
          <w:rFonts w:ascii="Times New Roman" w:hAnsi="Times New Roman" w:cs="Times New Roman"/>
          <w:color w:val="FF0000"/>
          <w:sz w:val="22"/>
        </w:rPr>
        <w:t xml:space="preserve"> </w:t>
      </w:r>
      <w:r w:rsidR="003D2597" w:rsidRPr="00FF3655">
        <w:rPr>
          <w:rFonts w:ascii="Times New Roman" w:hAnsi="Times New Roman" w:cs="Times New Roman"/>
          <w:i/>
          <w:color w:val="FF0000"/>
          <w:sz w:val="22"/>
        </w:rPr>
        <w:t>k</w:t>
      </w:r>
      <w:r w:rsidR="003D2597" w:rsidRPr="00FF3655">
        <w:rPr>
          <w:rFonts w:ascii="Times New Roman" w:hAnsi="Times New Roman" w:cs="Times New Roman"/>
          <w:color w:val="FF0000"/>
          <w:sz w:val="22"/>
        </w:rPr>
        <w:t xml:space="preserve">-member </w:t>
      </w:r>
      <w:r w:rsidR="0097729D" w:rsidRPr="00FF3655">
        <w:rPr>
          <w:rFonts w:ascii="Times New Roman" w:hAnsi="Times New Roman" w:cs="Times New Roman"/>
          <w:color w:val="FF0000"/>
          <w:sz w:val="22"/>
        </w:rPr>
        <w:t>Gaussian mixture model</w:t>
      </w:r>
      <w:r w:rsidR="00081673" w:rsidRPr="00FF3655">
        <w:rPr>
          <w:rFonts w:ascii="Times New Roman" w:hAnsi="Times New Roman" w:cs="Times New Roman"/>
          <w:color w:val="FF0000"/>
          <w:sz w:val="22"/>
        </w:rPr>
        <w:t xml:space="preserve"> with </w:t>
      </w:r>
      <w:r w:rsidR="00081673" w:rsidRPr="00FF3655">
        <w:rPr>
          <w:rFonts w:ascii="Times New Roman" w:hAnsi="Times New Roman" w:cs="Times New Roman"/>
          <w:i/>
          <w:color w:val="FF0000"/>
          <w:sz w:val="22"/>
        </w:rPr>
        <w:t>k</w:t>
      </w:r>
      <w:r w:rsidR="00081673" w:rsidRPr="00FF3655">
        <w:rPr>
          <w:rFonts w:ascii="Times New Roman" w:hAnsi="Times New Roman" w:cs="Times New Roman"/>
          <w:color w:val="FF0000"/>
          <w:sz w:val="22"/>
        </w:rPr>
        <w:t xml:space="preserve"> &lt; </w:t>
      </w:r>
      <w:r w:rsidR="00081673" w:rsidRPr="00FF3655">
        <w:rPr>
          <w:rFonts w:ascii="Times New Roman" w:hAnsi="Times New Roman" w:cs="Times New Roman"/>
          <w:i/>
          <w:color w:val="FF0000"/>
          <w:sz w:val="22"/>
        </w:rPr>
        <w:t>n</w:t>
      </w:r>
      <w:r w:rsidR="00035799" w:rsidRPr="00FF3655">
        <w:rPr>
          <w:rFonts w:ascii="Times New Roman" w:hAnsi="Times New Roman" w:cs="Times New Roman"/>
          <w:color w:val="FF0000"/>
          <w:sz w:val="22"/>
        </w:rPr>
        <w:t>, but the</w:t>
      </w:r>
      <w:r w:rsidR="003D2597" w:rsidRPr="00FF3655">
        <w:rPr>
          <w:rFonts w:ascii="Times New Roman" w:hAnsi="Times New Roman" w:cs="Times New Roman"/>
          <w:color w:val="FF0000"/>
          <w:sz w:val="22"/>
        </w:rPr>
        <w:t xml:space="preserve"> Gaussian</w:t>
      </w:r>
      <w:r w:rsidR="001F193F" w:rsidRPr="00FF3655">
        <w:rPr>
          <w:rFonts w:ascii="Times New Roman" w:hAnsi="Times New Roman" w:cs="Times New Roman"/>
          <w:color w:val="FF0000"/>
          <w:sz w:val="22"/>
        </w:rPr>
        <w:t xml:space="preserve"> groupings</w:t>
      </w:r>
      <w:r w:rsidR="00081673" w:rsidRPr="00FF3655">
        <w:rPr>
          <w:rFonts w:ascii="Times New Roman" w:hAnsi="Times New Roman" w:cs="Times New Roman"/>
          <w:color w:val="FF0000"/>
          <w:sz w:val="22"/>
        </w:rPr>
        <w:t xml:space="preserve"> of the high-resolution</w:t>
      </w:r>
      <w:r w:rsidR="003D2597" w:rsidRPr="00FF3655">
        <w:rPr>
          <w:rFonts w:ascii="Times New Roman" w:hAnsi="Times New Roman" w:cs="Times New Roman"/>
          <w:color w:val="FF0000"/>
          <w:sz w:val="22"/>
        </w:rPr>
        <w:t xml:space="preserve"> </w:t>
      </w:r>
      <w:r w:rsidR="00081673" w:rsidRPr="00FF3655">
        <w:rPr>
          <w:rFonts w:ascii="Times New Roman" w:hAnsi="Times New Roman" w:cs="Times New Roman"/>
          <w:color w:val="FF0000"/>
          <w:sz w:val="22"/>
        </w:rPr>
        <w:t xml:space="preserve">grid cells were defined by </w:t>
      </w:r>
      <w:r w:rsidR="00035799" w:rsidRPr="00FF3655">
        <w:rPr>
          <w:rFonts w:ascii="Times New Roman" w:hAnsi="Times New Roman" w:cs="Times New Roman"/>
          <w:color w:val="FF0000"/>
          <w:sz w:val="22"/>
        </w:rPr>
        <w:t>subjective</w:t>
      </w:r>
      <w:r w:rsidR="003D2597" w:rsidRPr="00FF3655">
        <w:rPr>
          <w:rFonts w:ascii="Times New Roman" w:hAnsi="Times New Roman" w:cs="Times New Roman"/>
          <w:color w:val="FF0000"/>
          <w:sz w:val="22"/>
        </w:rPr>
        <w:t xml:space="preserve"> similarity </w:t>
      </w:r>
      <w:r w:rsidR="00081673" w:rsidRPr="00FF3655">
        <w:rPr>
          <w:rFonts w:ascii="Times New Roman" w:hAnsi="Times New Roman" w:cs="Times New Roman"/>
          <w:color w:val="FF0000"/>
          <w:sz w:val="22"/>
        </w:rPr>
        <w:t>criteria.</w:t>
      </w:r>
      <w:r w:rsidR="003D2597" w:rsidRPr="00FF3655">
        <w:rPr>
          <w:rFonts w:ascii="Times New Roman" w:hAnsi="Times New Roman" w:cs="Times New Roman"/>
          <w:color w:val="FF0000"/>
          <w:sz w:val="22"/>
        </w:rPr>
        <w:t xml:space="preserve"> </w:t>
      </w:r>
      <w:proofErr w:type="spellStart"/>
      <w:r w:rsidR="003D2597" w:rsidRPr="00FF3655">
        <w:rPr>
          <w:rFonts w:ascii="Times New Roman" w:hAnsi="Times New Roman" w:cs="Times New Roman"/>
          <w:color w:val="FF0000"/>
          <w:sz w:val="22"/>
        </w:rPr>
        <w:t>Spantini</w:t>
      </w:r>
      <w:proofErr w:type="spellEnd"/>
      <w:r w:rsidR="003D2597" w:rsidRPr="00FF3655">
        <w:rPr>
          <w:rFonts w:ascii="Times New Roman" w:hAnsi="Times New Roman" w:cs="Times New Roman"/>
          <w:color w:val="FF0000"/>
          <w:sz w:val="22"/>
        </w:rPr>
        <w:t xml:space="preserve"> et al. (2015) and </w:t>
      </w:r>
      <w:proofErr w:type="spellStart"/>
      <w:r w:rsidR="00081673" w:rsidRPr="00FF3655">
        <w:rPr>
          <w:rFonts w:ascii="Times New Roman" w:hAnsi="Times New Roman" w:cs="Times New Roman"/>
          <w:color w:val="FF0000"/>
          <w:sz w:val="22"/>
        </w:rPr>
        <w:t>B</w:t>
      </w:r>
      <w:r w:rsidR="003D2597" w:rsidRPr="00FF3655">
        <w:rPr>
          <w:rFonts w:ascii="Times New Roman" w:hAnsi="Times New Roman" w:cs="Times New Roman"/>
          <w:color w:val="FF0000"/>
          <w:sz w:val="22"/>
        </w:rPr>
        <w:t>ousserez</w:t>
      </w:r>
      <w:proofErr w:type="spellEnd"/>
      <w:r w:rsidR="003D2597" w:rsidRPr="00FF3655">
        <w:rPr>
          <w:rFonts w:ascii="Times New Roman" w:hAnsi="Times New Roman" w:cs="Times New Roman"/>
          <w:color w:val="FF0000"/>
          <w:sz w:val="22"/>
        </w:rPr>
        <w:t xml:space="preserve"> and </w:t>
      </w:r>
      <w:proofErr w:type="spellStart"/>
      <w:r w:rsidR="003D2597" w:rsidRPr="00FF3655">
        <w:rPr>
          <w:rFonts w:ascii="Times New Roman" w:hAnsi="Times New Roman" w:cs="Times New Roman"/>
          <w:color w:val="FF0000"/>
          <w:sz w:val="22"/>
        </w:rPr>
        <w:t>Henze</w:t>
      </w:r>
      <w:proofErr w:type="spellEnd"/>
      <w:r w:rsidR="003D2597" w:rsidRPr="00FF3655">
        <w:rPr>
          <w:rFonts w:ascii="Times New Roman" w:hAnsi="Times New Roman" w:cs="Times New Roman"/>
          <w:color w:val="FF0000"/>
          <w:sz w:val="22"/>
        </w:rPr>
        <w:t xml:space="preserve"> (2018)</w:t>
      </w:r>
      <w:r w:rsidR="00081673" w:rsidRPr="00FF3655">
        <w:rPr>
          <w:rFonts w:ascii="Times New Roman" w:hAnsi="Times New Roman" w:cs="Times New Roman"/>
          <w:color w:val="FF0000"/>
          <w:sz w:val="22"/>
        </w:rPr>
        <w:t xml:space="preserve"> </w:t>
      </w:r>
      <w:r w:rsidR="00035799" w:rsidRPr="00FF3655">
        <w:rPr>
          <w:rFonts w:ascii="Times New Roman" w:hAnsi="Times New Roman" w:cs="Times New Roman"/>
          <w:color w:val="FF0000"/>
          <w:sz w:val="22"/>
        </w:rPr>
        <w:t>presented</w:t>
      </w:r>
      <w:r w:rsidR="0008167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low</w:t>
      </w:r>
      <w:r w:rsidR="00081673" w:rsidRPr="00FF3655">
        <w:rPr>
          <w:rFonts w:ascii="Times New Roman" w:hAnsi="Times New Roman" w:cs="Times New Roman"/>
          <w:color w:val="FF0000"/>
          <w:sz w:val="22"/>
        </w:rPr>
        <w:t xml:space="preserve">-rank methods </w:t>
      </w:r>
      <w:r w:rsidR="00AC07D3" w:rsidRPr="00FF3655">
        <w:rPr>
          <w:rFonts w:ascii="Times New Roman" w:hAnsi="Times New Roman" w:cs="Times New Roman"/>
          <w:color w:val="FF0000"/>
          <w:sz w:val="22"/>
        </w:rPr>
        <w:t xml:space="preserve">to identify the dominant </w:t>
      </w:r>
      <w:r w:rsidR="004178C0" w:rsidRPr="00FF3655">
        <w:rPr>
          <w:rFonts w:ascii="Times New Roman" w:hAnsi="Times New Roman" w:cs="Times New Roman"/>
          <w:color w:val="FF0000"/>
          <w:sz w:val="22"/>
        </w:rPr>
        <w:t>patterns</w:t>
      </w:r>
      <w:r w:rsidR="00AC07D3" w:rsidRPr="00FF3655">
        <w:rPr>
          <w:rFonts w:ascii="Times New Roman" w:hAnsi="Times New Roman" w:cs="Times New Roman"/>
          <w:color w:val="FF0000"/>
          <w:sz w:val="22"/>
        </w:rPr>
        <w:t xml:space="preserve"> of information in an inverse system to decrease the computational cost of solving for the posterior emissions.  However, their approach </w:t>
      </w:r>
      <w:r w:rsidR="0058555F" w:rsidRPr="00FF3655">
        <w:rPr>
          <w:rFonts w:ascii="Times New Roman" w:hAnsi="Times New Roman" w:cs="Times New Roman"/>
          <w:color w:val="FF0000"/>
          <w:sz w:val="22"/>
        </w:rPr>
        <w:t>require</w:t>
      </w:r>
      <w:r w:rsidR="00AC07D3" w:rsidRPr="00FF3655">
        <w:rPr>
          <w:rFonts w:ascii="Times New Roman" w:hAnsi="Times New Roman" w:cs="Times New Roman"/>
          <w:color w:val="FF0000"/>
          <w:sz w:val="22"/>
        </w:rPr>
        <w:t>s</w:t>
      </w:r>
      <w:r w:rsidR="0058555F"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t>either explicit</w:t>
      </w:r>
      <w:r w:rsidR="0058555F" w:rsidRPr="00FF3655">
        <w:rPr>
          <w:rFonts w:ascii="Times New Roman" w:hAnsi="Times New Roman" w:cs="Times New Roman"/>
          <w:color w:val="FF0000"/>
          <w:sz w:val="22"/>
        </w:rPr>
        <w:t xml:space="preserve"> construction of the </w:t>
      </w:r>
      <w:bookmarkStart w:id="105" w:name="_Hlk47709785"/>
      <w:proofErr w:type="spellStart"/>
      <w:ins w:id="106" w:author="Daniel Jacob" w:date="2020-08-07T16:19:00Z">
        <w:r w:rsidR="001D1A04">
          <w:rPr>
            <w:rFonts w:ascii="Times New Roman" w:hAnsi="Times New Roman" w:cs="Times New Roman"/>
            <w:i/>
            <w:iCs/>
            <w:color w:val="FF0000"/>
            <w:sz w:val="22"/>
          </w:rPr>
          <w:t>m</w:t>
        </w:r>
        <w:r w:rsidR="001D1A04">
          <w:rPr>
            <w:rFonts w:ascii="Times New Roman" w:hAnsi="Times New Roman" w:cs="Times New Roman"/>
            <w:color w:val="FF0000"/>
            <w:sz w:val="22"/>
          </w:rPr>
          <w:t>×</w:t>
        </w:r>
        <w:r w:rsidR="001D1A04">
          <w:rPr>
            <w:rFonts w:ascii="Times New Roman" w:hAnsi="Times New Roman" w:cs="Times New Roman"/>
            <w:i/>
            <w:iCs/>
            <w:color w:val="FF0000"/>
            <w:sz w:val="22"/>
          </w:rPr>
          <w:t>n</w:t>
        </w:r>
        <w:proofErr w:type="spellEnd"/>
        <w:r w:rsidR="001D1A04">
          <w:rPr>
            <w:rFonts w:ascii="Times New Roman" w:hAnsi="Times New Roman" w:cs="Times New Roman"/>
            <w:i/>
            <w:iCs/>
            <w:color w:val="FF0000"/>
            <w:sz w:val="22"/>
          </w:rPr>
          <w:t xml:space="preserve"> </w:t>
        </w:r>
      </w:ins>
      <w:bookmarkEnd w:id="105"/>
      <w:r w:rsidR="0058555F" w:rsidRPr="001D1A04">
        <w:rPr>
          <w:rFonts w:ascii="Times New Roman" w:hAnsi="Times New Roman" w:cs="Times New Roman"/>
          <w:color w:val="FF0000"/>
          <w:sz w:val="22"/>
        </w:rPr>
        <w:t>Jacobian</w:t>
      </w:r>
      <w:r w:rsidR="0058555F" w:rsidRPr="00FF3655">
        <w:rPr>
          <w:rFonts w:ascii="Times New Roman" w:hAnsi="Times New Roman" w:cs="Times New Roman"/>
          <w:color w:val="FF0000"/>
          <w:sz w:val="22"/>
        </w:rPr>
        <w:t xml:space="preserve"> matrix</w:t>
      </w:r>
      <w:r w:rsidR="00AC07D3" w:rsidRPr="00FF3655">
        <w:rPr>
          <w:rFonts w:ascii="Times New Roman" w:hAnsi="Times New Roman" w:cs="Times New Roman"/>
          <w:color w:val="FF0000"/>
          <w:sz w:val="22"/>
        </w:rPr>
        <w:t xml:space="preserve"> </w:t>
      </w:r>
      <w:r w:rsidR="00AC07D3"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instrText>
      </w:r>
      <w:r w:rsidR="00AC07D3"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(Spantini et al. 2015)</w:t>
      </w:r>
      <w:r w:rsidR="00AC07D3" w:rsidRPr="00FF3655">
        <w:rPr>
          <w:rFonts w:ascii="Times New Roman" w:hAnsi="Times New Roman" w:cs="Times New Roman"/>
          <w:color w:val="FF0000"/>
          <w:sz w:val="22"/>
        </w:rPr>
        <w:fldChar w:fldCharType="end"/>
      </w:r>
      <w:r w:rsidR="00AC07D3" w:rsidRPr="00FF3655">
        <w:rPr>
          <w:rFonts w:ascii="Times New Roman" w:hAnsi="Times New Roman" w:cs="Times New Roman"/>
          <w:color w:val="FF0000"/>
          <w:sz w:val="22"/>
        </w:rPr>
        <w:t xml:space="preserve"> or expectation that the information content is described by a relatively small number of </w:t>
      </w:r>
      <w:r w:rsidR="004178C0" w:rsidRPr="00FF3655">
        <w:rPr>
          <w:rFonts w:ascii="Times New Roman" w:hAnsi="Times New Roman" w:cs="Times New Roman"/>
          <w:color w:val="FF0000"/>
          <w:sz w:val="22"/>
        </w:rPr>
        <w:t xml:space="preserve">patterns, as is the case </w:t>
      </w:r>
      <w:r w:rsidR="00EF4BF4" w:rsidRPr="00FF3655">
        <w:rPr>
          <w:rFonts w:ascii="Times New Roman" w:hAnsi="Times New Roman" w:cs="Times New Roman"/>
          <w:color w:val="FF0000"/>
          <w:sz w:val="22"/>
        </w:rPr>
        <w:t xml:space="preserve">for severely </w:t>
      </w:r>
      <w:proofErr w:type="spellStart"/>
      <w:r w:rsidR="00A2489F" w:rsidRPr="00FF3655">
        <w:rPr>
          <w:rFonts w:ascii="Times New Roman" w:hAnsi="Times New Roman" w:cs="Times New Roman"/>
          <w:color w:val="FF0000"/>
          <w:sz w:val="22"/>
        </w:rPr>
        <w:t>underconstrained</w:t>
      </w:r>
      <w:proofErr w:type="spellEnd"/>
      <w:r w:rsidR="00A2489F" w:rsidRPr="00FF3655">
        <w:rPr>
          <w:rFonts w:ascii="Times New Roman" w:hAnsi="Times New Roman" w:cs="Times New Roman"/>
          <w:color w:val="FF0000"/>
          <w:sz w:val="22"/>
        </w:rPr>
        <w:t xml:space="preserve"> </w:t>
      </w:r>
      <w:r w:rsidR="00EF4BF4" w:rsidRPr="00FF3655">
        <w:rPr>
          <w:rFonts w:ascii="Times New Roman" w:hAnsi="Times New Roman" w:cs="Times New Roman"/>
          <w:color w:val="FF0000"/>
          <w:sz w:val="22"/>
        </w:rPr>
        <w:t xml:space="preserve">inverse </w:t>
      </w:r>
      <w:r w:rsidR="004178C0" w:rsidRPr="00FF3655">
        <w:rPr>
          <w:rFonts w:ascii="Times New Roman" w:hAnsi="Times New Roman" w:cs="Times New Roman"/>
          <w:color w:val="FF0000"/>
          <w:sz w:val="22"/>
        </w:rPr>
        <w:t xml:space="preserve">systems </w:t>
      </w:r>
      <w:r w:rsidR="004178C0"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4178C0"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(Bousserez and Henze 2018)</w:t>
      </w:r>
      <w:r w:rsidR="004178C0" w:rsidRPr="00FF3655">
        <w:rPr>
          <w:rFonts w:ascii="Times New Roman" w:hAnsi="Times New Roman" w:cs="Times New Roman"/>
          <w:color w:val="FF0000"/>
          <w:sz w:val="22"/>
        </w:rPr>
        <w:fldChar w:fldCharType="end"/>
      </w:r>
      <w:r w:rsidR="004178C0" w:rsidRPr="00FF3655">
        <w:rPr>
          <w:rFonts w:ascii="Times New Roman" w:hAnsi="Times New Roman" w:cs="Times New Roman"/>
          <w:color w:val="FF0000"/>
          <w:sz w:val="22"/>
        </w:rPr>
        <w:t>.</w:t>
      </w:r>
      <w:r w:rsidR="003C155A" w:rsidRPr="00FF3655">
        <w:rPr>
          <w:rFonts w:ascii="Times New Roman" w:hAnsi="Times New Roman" w:cs="Times New Roman"/>
          <w:color w:val="FF0000"/>
          <w:sz w:val="22"/>
        </w:rPr>
        <w:t xml:space="preserve"> [READ PAPER ON FLEXINVERT]</w:t>
      </w:r>
    </w:p>
    <w:p w14:paraId="394BCE52" w14:textId="77777777" w:rsidR="003D2597" w:rsidRDefault="003D2597" w:rsidP="0053318B">
      <w:pPr>
        <w:rPr>
          <w:rFonts w:ascii="Times New Roman" w:hAnsi="Times New Roman" w:cs="Times New Roman"/>
          <w:sz w:val="22"/>
        </w:rPr>
      </w:pPr>
    </w:p>
    <w:p w14:paraId="70A1E0C4" w14:textId="65C1D15E"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4A24A3">
        <w:rPr>
          <w:rFonts w:ascii="Times New Roman" w:hAnsi="Times New Roman" w:cs="Times New Roman"/>
          <w:sz w:val="22"/>
        </w:rPr>
        <w:t xml:space="preserve">optimally </w:t>
      </w:r>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w:t>
      </w:r>
      <w:proofErr w:type="spellStart"/>
      <w:ins w:id="107" w:author="Daniel Jacob" w:date="2020-08-07T16:22:00Z">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k</w:t>
        </w:r>
        <w:proofErr w:type="spellEnd"/>
        <w:r w:rsidR="004545CA">
          <w:rPr>
            <w:rFonts w:ascii="Times New Roman" w:hAnsi="Times New Roman" w:cs="Times New Roman"/>
            <w:i/>
            <w:iCs/>
            <w:color w:val="FF0000"/>
            <w:sz w:val="22"/>
          </w:rPr>
          <w:t xml:space="preserve"> </w:t>
        </w:r>
      </w:ins>
      <w:r w:rsidR="00AA762B">
        <w:rPr>
          <w:rFonts w:ascii="Times New Roman" w:hAnsi="Times New Roman" w:cs="Times New Roman"/>
          <w:sz w:val="22"/>
        </w:rPr>
        <w:t>Jacobian matrix solves the inversion exactly on th</w:t>
      </w:r>
      <w:ins w:id="108" w:author="Daniel Jacob" w:date="2020-08-07T16:21:00Z">
        <w:r w:rsidR="004545CA">
          <w:rPr>
            <w:rFonts w:ascii="Times New Roman" w:hAnsi="Times New Roman" w:cs="Times New Roman"/>
            <w:sz w:val="22"/>
          </w:rPr>
          <w:t>e reduced</w:t>
        </w:r>
      </w:ins>
      <w:del w:id="109" w:author="Daniel Jacob" w:date="2020-08-07T16:21:00Z">
        <w:r w:rsidR="00D16645" w:rsidDel="004545CA">
          <w:rPr>
            <w:rFonts w:ascii="Times New Roman" w:hAnsi="Times New Roman" w:cs="Times New Roman"/>
            <w:sz w:val="22"/>
          </w:rPr>
          <w:delText>is</w:delText>
        </w:r>
      </w:del>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proofErr w:type="spellStart"/>
      <w:ins w:id="110" w:author="Daniel Jacob" w:date="2020-08-07T16:22:00Z">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n</w:t>
        </w:r>
        <w:proofErr w:type="spellEnd"/>
        <w:r w:rsidR="004545CA">
          <w:rPr>
            <w:rFonts w:ascii="Times New Roman" w:hAnsi="Times New Roman" w:cs="Times New Roman"/>
            <w:i/>
            <w:iCs/>
            <w:color w:val="FF0000"/>
            <w:sz w:val="22"/>
          </w:rPr>
          <w:t xml:space="preserve"> </w:t>
        </w:r>
      </w:ins>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AA762B">
        <w:rPr>
          <w:rFonts w:ascii="Times New Roman" w:hAnsi="Times New Roman" w:cs="Times New Roman"/>
          <w:sz w:val="22"/>
        </w:rPr>
        <w:t>, generating a</w:t>
      </w:r>
      <w:r w:rsidR="00D16645">
        <w:rPr>
          <w:rFonts w:ascii="Times New Roman" w:hAnsi="Times New Roman" w:cs="Times New Roman"/>
          <w:sz w:val="22"/>
        </w:rPr>
        <w:t xml:space="preserve"> reduced-rank </w:t>
      </w:r>
      <w:r w:rsidR="00AA762B">
        <w:rPr>
          <w:rFonts w:ascii="Times New Roman" w:hAnsi="Times New Roman" w:cs="Times New Roman"/>
          <w:sz w:val="22"/>
        </w:rPr>
        <w:t xml:space="preserve">approximation that can be used to </w:t>
      </w:r>
      <w:r w:rsidR="00D16645">
        <w:rPr>
          <w:rFonts w:ascii="Times New Roman" w:hAnsi="Times New Roman" w:cs="Times New Roman"/>
          <w:sz w:val="22"/>
        </w:rPr>
        <w:t xml:space="preserve">solve the inversion </w:t>
      </w:r>
      <w:r w:rsidR="00AA762B">
        <w:rPr>
          <w:rFonts w:ascii="Times New Roman" w:hAnsi="Times New Roman" w:cs="Times New Roman"/>
          <w:sz w:val="22"/>
        </w:rPr>
        <w:t>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commentRangeStart w:id="111"/>
      <w:commentRangeStart w:id="112"/>
      <w:commentRangeEnd w:id="111"/>
      <w:r>
        <w:rPr>
          <w:rStyle w:val="CommentReference"/>
        </w:rPr>
        <w:commentReference w:id="111"/>
      </w:r>
      <w:commentRangeEnd w:id="112"/>
      <w:r w:rsidR="004545CA">
        <w:rPr>
          <w:rStyle w:val="CommentReference"/>
        </w:rPr>
        <w:commentReference w:id="112"/>
      </w:r>
    </w:p>
    <w:p w14:paraId="442D56DB" w14:textId="4C708379"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both the reduced-dimension and reduced-rank method</w:t>
      </w:r>
      <w:ins w:id="113" w:author="Daniel Jacob" w:date="2020-08-07T16:25:00Z">
        <w:r w:rsidR="004545CA">
          <w:rPr>
            <w:rFonts w:ascii="Times New Roman" w:hAnsi="Times New Roman" w:cs="Times New Roman"/>
            <w:sz w:val="22"/>
          </w:rPr>
          <w:t>s</w:t>
        </w:r>
      </w:ins>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ins w:id="114" w:author="Daniel Jacob" w:date="2020-08-07T16:25:00Z">
        <w:r w:rsidR="004545CA">
          <w:rPr>
            <w:rFonts w:ascii="Times New Roman" w:hAnsi="Times New Roman" w:cs="Times New Roman"/>
            <w:sz w:val="22"/>
          </w:rPr>
          <w:t>native-resolution</w:t>
        </w:r>
        <w:r w:rsidR="004545CA" w:rsidRPr="004545CA">
          <w:rPr>
            <w:rFonts w:ascii="Times New Roman" w:hAnsi="Times New Roman" w:cs="Times New Roman"/>
            <w:i/>
            <w:iCs/>
            <w:color w:val="FF0000"/>
            <w:sz w:val="22"/>
          </w:rPr>
          <w:t xml:space="preserve"> </w:t>
        </w:r>
        <w:proofErr w:type="spellStart"/>
        <w:r w:rsidR="004545CA">
          <w:rPr>
            <w:rFonts w:ascii="Times New Roman" w:hAnsi="Times New Roman" w:cs="Times New Roman"/>
            <w:i/>
            <w:iCs/>
            <w:color w:val="FF0000"/>
            <w:sz w:val="22"/>
          </w:rPr>
          <w:t>m</w:t>
        </w:r>
        <w:r w:rsidR="004545CA">
          <w:rPr>
            <w:rFonts w:ascii="Times New Roman" w:hAnsi="Times New Roman" w:cs="Times New Roman"/>
            <w:color w:val="FF0000"/>
            <w:sz w:val="22"/>
          </w:rPr>
          <w:t>×</w:t>
        </w:r>
        <w:r w:rsidR="004545CA">
          <w:rPr>
            <w:rFonts w:ascii="Times New Roman" w:hAnsi="Times New Roman" w:cs="Times New Roman"/>
            <w:i/>
            <w:iCs/>
            <w:color w:val="FF0000"/>
            <w:sz w:val="22"/>
          </w:rPr>
          <w:t>n</w:t>
        </w:r>
        <w:proofErr w:type="spellEnd"/>
        <w:r w:rsidR="004545CA">
          <w:rPr>
            <w:rFonts w:ascii="Times New Roman" w:hAnsi="Times New Roman" w:cs="Times New Roman"/>
            <w:sz w:val="22"/>
          </w:rPr>
          <w:t xml:space="preserve">  </w:t>
        </w:r>
      </w:ins>
      <w:del w:id="115" w:author="Daniel Jacob" w:date="2020-08-07T16:25:00Z">
        <w:r w:rsidR="00494ECD" w:rsidDel="004545CA">
          <w:rPr>
            <w:rFonts w:ascii="Times New Roman" w:hAnsi="Times New Roman" w:cs="Times New Roman"/>
            <w:sz w:val="22"/>
          </w:rPr>
          <w:delText xml:space="preserve">a known </w:delText>
        </w:r>
      </w:del>
      <w:r w:rsidR="00494ECD">
        <w:rPr>
          <w:rFonts w:ascii="Times New Roman" w:hAnsi="Times New Roman" w:cs="Times New Roman"/>
          <w:sz w:val="22"/>
        </w:rPr>
        <w:t xml:space="preserve">Jacobian matrix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Pr>
          <w:rFonts w:ascii="Times New Roman" w:hAnsi="Times New Roman" w:cs="Times New Roman"/>
          <w:sz w:val="22"/>
        </w:rPr>
        <w:t>We take the</w:t>
      </w:r>
      <w:r w:rsidR="00494ECD">
        <w:rPr>
          <w:rFonts w:ascii="Times New Roman" w:hAnsi="Times New Roman" w:cs="Times New Roman"/>
          <w:sz w:val="22"/>
        </w:rPr>
        <w:t xml:space="preserve"> state vector to be a gridded field of emissions</w:t>
      </w:r>
      <w:ins w:id="116" w:author="Daniel Jacob" w:date="2020-08-07T16:26:00Z">
        <w:r w:rsidR="004545CA">
          <w:rPr>
            <w:rFonts w:ascii="Times New Roman" w:hAnsi="Times New Roman" w:cs="Times New Roman"/>
            <w:sz w:val="22"/>
          </w:rPr>
          <w:t xml:space="preserve"> for illustration purposes</w:t>
        </w:r>
      </w:ins>
      <w:r w:rsidR="00494ECD">
        <w:rPr>
          <w:rFonts w:ascii="Times New Roman" w:hAnsi="Times New Roman" w:cs="Times New Roman"/>
          <w:sz w:val="22"/>
        </w:rPr>
        <w:t xml:space="preserve">, </w:t>
      </w:r>
      <w:del w:id="117" w:author="Daniel Jacob" w:date="2020-08-07T16:26:00Z">
        <w:r w:rsidDel="004545CA">
          <w:rPr>
            <w:rFonts w:ascii="Times New Roman" w:hAnsi="Times New Roman" w:cs="Times New Roman"/>
            <w:sz w:val="22"/>
          </w:rPr>
          <w:delText xml:space="preserve">although </w:delText>
        </w:r>
      </w:del>
      <w:ins w:id="118" w:author="Daniel Jacob" w:date="2020-08-07T16:26:00Z">
        <w:r w:rsidR="004545CA">
          <w:rPr>
            <w:rFonts w:ascii="Times New Roman" w:hAnsi="Times New Roman" w:cs="Times New Roman"/>
            <w:sz w:val="22"/>
          </w:rPr>
          <w:t xml:space="preserve">but </w:t>
        </w:r>
      </w:ins>
      <w:r>
        <w:rPr>
          <w:rFonts w:ascii="Times New Roman" w:hAnsi="Times New Roman" w:cs="Times New Roman"/>
          <w:sz w:val="22"/>
        </w:rPr>
        <w:t>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4444D0A4"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del w:id="119" w:author="Daniel Jacob" w:date="2020-08-07T16:27:00Z">
        <w:r w:rsidR="00B344FA" w:rsidDel="004545CA">
          <w:rPr>
            <w:rFonts w:ascii="Times New Roman" w:hAnsi="Times New Roman" w:cs="Times New Roman"/>
            <w:sz w:val="22"/>
          </w:rPr>
          <w:delText xml:space="preserve">a </w:delText>
        </w:r>
      </w:del>
      <w:ins w:id="120" w:author="Daniel Jacob" w:date="2020-08-07T16:27:00Z">
        <w:r w:rsidR="004545CA">
          <w:rPr>
            <w:rFonts w:ascii="Times New Roman" w:hAnsi="Times New Roman" w:cs="Times New Roman"/>
            <w:sz w:val="22"/>
          </w:rPr>
          <w:t xml:space="preserve">the </w:t>
        </w:r>
      </w:ins>
      <w:r w:rsidR="00B344FA">
        <w:rPr>
          <w:rFonts w:ascii="Times New Roman" w:hAnsi="Times New Roman" w:cs="Times New Roman"/>
          <w:sz w:val="22"/>
        </w:rPr>
        <w:t xml:space="preserve">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423C5F"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3CBF6807"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w:t>
      </w:r>
      <w:r w:rsidR="00532CF6">
        <w:rPr>
          <w:rFonts w:ascii="Times New Roman" w:hAnsi="Times New Roman" w:cs="Times New Roman"/>
          <w:sz w:val="22"/>
        </w:rPr>
        <w:lastRenderedPageBreak/>
        <w:t xml:space="preserve">= </w:t>
      </w:r>
      <w:commentRangeStart w:id="121"/>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w:t>
      </w:r>
      <w:commentRangeEnd w:id="121"/>
      <w:r w:rsidR="004545CA">
        <w:rPr>
          <w:rStyle w:val="CommentReference"/>
        </w:rPr>
        <w:commentReference w:id="121"/>
      </w:r>
      <w:r w:rsidR="00532CF6">
        <w:rPr>
          <w:rFonts w:ascii="Times New Roman" w:hAnsi="Times New Roman" w:cs="Times New Roman"/>
          <w:sz w:val="22"/>
        </w:rPr>
        <w:t>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an analytic 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423C5F"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w:commentRangeStart w:id="122"/>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w:commentRangeEnd w:id="122"/>
              <m:r>
                <m:rPr>
                  <m:sty m:val="p"/>
                </m:rPr>
                <w:rPr>
                  <w:rStyle w:val="CommentReference"/>
                </w:rPr>
                <w:commentReference w:id="122"/>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460EFA77"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ins w:id="123" w:author="Daniel Jacob" w:date="2020-08-09T10:09:00Z">
        <w:r w:rsidR="009777CB">
          <w:rPr>
            <w:rFonts w:ascii="Times New Roman" w:hAnsi="Times New Roman" w:cs="Times New Roman"/>
            <w:b/>
            <w:sz w:val="22"/>
          </w:rPr>
          <w:t xml:space="preserve"> = </w:t>
        </w:r>
      </w:ins>
      <w:proofErr w:type="spellStart"/>
      <w:ins w:id="124" w:author="Daniel Jacob" w:date="2020-08-09T10:10:00Z">
        <w:r w:rsidR="009777CB">
          <w:rPr>
            <w:rFonts w:ascii="Times New Roman" w:hAnsi="Times New Roman" w:cs="Times New Roman"/>
            <w:b/>
            <w:sz w:val="22"/>
          </w:rPr>
          <w:t>partial</w:t>
        </w:r>
      </w:ins>
      <w:ins w:id="125" w:author="Daniel Jacob" w:date="2020-08-09T10:09:00Z">
        <w:r w:rsidR="009777CB">
          <w:rPr>
            <w:rFonts w:ascii="Times New Roman" w:hAnsi="Times New Roman" w:cs="Times New Roman"/>
            <w:b/>
            <w:sz w:val="22"/>
          </w:rPr>
          <w:t>xhat</w:t>
        </w:r>
        <w:proofErr w:type="spellEnd"/>
        <w:r w:rsidR="009777CB">
          <w:rPr>
            <w:rFonts w:ascii="Times New Roman" w:hAnsi="Times New Roman" w:cs="Times New Roman"/>
            <w:b/>
            <w:sz w:val="22"/>
          </w:rPr>
          <w:t>/</w:t>
        </w:r>
      </w:ins>
      <w:proofErr w:type="spellStart"/>
      <w:ins w:id="126" w:author="Daniel Jacob" w:date="2020-08-09T10:10:00Z">
        <w:r w:rsidR="009777CB">
          <w:rPr>
            <w:rFonts w:ascii="Times New Roman" w:hAnsi="Times New Roman" w:cs="Times New Roman"/>
            <w:b/>
            <w:sz w:val="22"/>
          </w:rPr>
          <w:t>partial</w:t>
        </w:r>
      </w:ins>
      <w:ins w:id="127" w:author="Daniel Jacob" w:date="2020-08-09T10:09:00Z">
        <w:r w:rsidR="009777CB">
          <w:rPr>
            <w:rFonts w:ascii="Times New Roman" w:hAnsi="Times New Roman" w:cs="Times New Roman"/>
            <w:b/>
            <w:sz w:val="22"/>
          </w:rPr>
          <w:t>x</w:t>
        </w:r>
      </w:ins>
      <w:proofErr w:type="spellEnd"/>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423C5F"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1015E619" w:rsidR="00E93B95" w:rsidRPr="00E93B95" w:rsidRDefault="009074CA"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which </w:t>
      </w:r>
      <w:del w:id="128" w:author="Daniel Jacob" w:date="2020-08-07T16:32:00Z">
        <w:r w:rsidDel="00F07AD7">
          <w:rPr>
            <w:rFonts w:ascii="Times New Roman" w:eastAsiaTheme="minorEastAsia" w:hAnsi="Times New Roman" w:cs="Times New Roman"/>
            <w:sz w:val="22"/>
          </w:rPr>
          <w:delText>clearly expresses</w:delText>
        </w:r>
      </w:del>
      <w:ins w:id="129" w:author="Daniel Jacob" w:date="2020-08-07T16:32:00Z">
        <w:r w:rsidR="00F07AD7">
          <w:rPr>
            <w:rFonts w:ascii="Times New Roman" w:eastAsiaTheme="minorEastAsia" w:hAnsi="Times New Roman" w:cs="Times New Roman"/>
            <w:sz w:val="22"/>
          </w:rPr>
          <w:t>explicitly states</w:t>
        </w:r>
      </w:ins>
      <w:r>
        <w:rPr>
          <w:rFonts w:ascii="Times New Roman" w:eastAsiaTheme="minorEastAsia" w:hAnsi="Times New Roman" w:cs="Times New Roman"/>
          <w:sz w:val="22"/>
        </w:rPr>
        <w:t xml:space="preserve"> the </w:t>
      </w:r>
      <w:del w:id="130" w:author="Daniel Jacob" w:date="2020-08-07T16:33:00Z">
        <w:r w:rsidDel="00F07AD7">
          <w:rPr>
            <w:rFonts w:ascii="Times New Roman" w:eastAsiaTheme="minorEastAsia" w:hAnsi="Times New Roman" w:cs="Times New Roman"/>
            <w:sz w:val="22"/>
          </w:rPr>
          <w:delText xml:space="preserve">averaging kernel’s </w:delText>
        </w:r>
      </w:del>
      <w:r>
        <w:rPr>
          <w:rFonts w:ascii="Times New Roman" w:eastAsiaTheme="minorEastAsia" w:hAnsi="Times New Roman" w:cs="Times New Roman"/>
          <w:sz w:val="22"/>
        </w:rPr>
        <w:t xml:space="preserve">dependence </w:t>
      </w:r>
      <w:ins w:id="131" w:author="Daniel Jacob" w:date="2020-08-07T16:33:00Z">
        <w:r w:rsidR="00F07AD7">
          <w:rPr>
            <w:rFonts w:ascii="Times New Roman" w:eastAsiaTheme="minorEastAsia" w:hAnsi="Times New Roman" w:cs="Times New Roman"/>
            <w:sz w:val="22"/>
          </w:rPr>
          <w:t xml:space="preserve">of </w:t>
        </w:r>
        <w:r w:rsidR="00F07AD7">
          <w:rPr>
            <w:rFonts w:ascii="Times New Roman" w:eastAsiaTheme="minorEastAsia" w:hAnsi="Times New Roman" w:cs="Times New Roman"/>
            <w:b/>
            <w:bCs/>
            <w:sz w:val="22"/>
          </w:rPr>
          <w:t xml:space="preserve">A </w:t>
        </w:r>
      </w:ins>
      <w:r>
        <w:rPr>
          <w:rFonts w:ascii="Times New Roman" w:eastAsiaTheme="minorEastAsia" w:hAnsi="Times New Roman" w:cs="Times New Roman"/>
          <w:sz w:val="22"/>
        </w:rPr>
        <w:t xml:space="preserve">on </w:t>
      </w:r>
      <w:del w:id="132" w:author="Daniel Jacob" w:date="2020-08-07T16:33:00Z">
        <w:r w:rsidDel="00F07AD7">
          <w:rPr>
            <w:rFonts w:ascii="Times New Roman" w:eastAsiaTheme="minorEastAsia" w:hAnsi="Times New Roman" w:cs="Times New Roman"/>
            <w:sz w:val="22"/>
          </w:rPr>
          <w:delText xml:space="preserve">both the forward model and </w:delText>
        </w:r>
      </w:del>
      <w:r w:rsidR="007D4682">
        <w:rPr>
          <w:rFonts w:ascii="Times New Roman" w:eastAsiaTheme="minorEastAsia" w:hAnsi="Times New Roman" w:cs="Times New Roman"/>
          <w:sz w:val="22"/>
        </w:rPr>
        <w:t xml:space="preserve">both error covariance matrices. </w:t>
      </w:r>
      <w:commentRangeStart w:id="133"/>
      <w:ins w:id="134" w:author="Daniel Jacob" w:date="2020-08-09T10:09:00Z">
        <w:r w:rsidR="009777CB">
          <w:rPr>
            <w:rFonts w:ascii="Times New Roman" w:eastAsiaTheme="minorEastAsia" w:hAnsi="Times New Roman" w:cs="Times New Roman"/>
            <w:sz w:val="22"/>
          </w:rPr>
          <w:t xml:space="preserve">The diagonal elements of </w:t>
        </w:r>
        <w:r w:rsidR="009777CB">
          <w:rPr>
            <w:rFonts w:ascii="Times New Roman" w:eastAsiaTheme="minorEastAsia" w:hAnsi="Times New Roman" w:cs="Times New Roman"/>
            <w:b/>
            <w:bCs/>
            <w:sz w:val="22"/>
          </w:rPr>
          <w:t xml:space="preserve">A </w:t>
        </w:r>
        <w:r w:rsidR="009777CB">
          <w:rPr>
            <w:rFonts w:ascii="Times New Roman" w:eastAsiaTheme="minorEastAsia" w:hAnsi="Times New Roman" w:cs="Times New Roman"/>
            <w:sz w:val="22"/>
          </w:rPr>
          <w:t>are commonly referred to as the averaging kerne</w:t>
        </w:r>
      </w:ins>
      <w:ins w:id="135" w:author="Daniel Jacob" w:date="2020-08-09T10:10:00Z">
        <w:r w:rsidR="009777CB">
          <w:rPr>
            <w:rFonts w:ascii="Times New Roman" w:eastAsiaTheme="minorEastAsia" w:hAnsi="Times New Roman" w:cs="Times New Roman"/>
            <w:sz w:val="22"/>
          </w:rPr>
          <w:t xml:space="preserve">l sensitivities, </w:t>
        </w:r>
      </w:ins>
      <w:ins w:id="136" w:author="Daniel Jacob" w:date="2020-08-09T10:11:00Z">
        <w:r w:rsidR="009777CB">
          <w:rPr>
            <w:rFonts w:ascii="Times New Roman" w:eastAsiaTheme="minorEastAsia" w:hAnsi="Times New Roman" w:cs="Times New Roman"/>
            <w:sz w:val="22"/>
          </w:rPr>
          <w:t>describing</w:t>
        </w:r>
      </w:ins>
      <w:ins w:id="137" w:author="Daniel Jacob" w:date="2020-08-09T10:10:00Z">
        <w:r w:rsidR="009777CB">
          <w:rPr>
            <w:rFonts w:ascii="Times New Roman" w:eastAsiaTheme="minorEastAsia" w:hAnsi="Times New Roman" w:cs="Times New Roman"/>
            <w:sz w:val="22"/>
          </w:rPr>
          <w:t xml:space="preserve"> the sensitivity of the solution for the local val</w:t>
        </w:r>
      </w:ins>
      <w:ins w:id="138" w:author="Daniel Jacob" w:date="2020-08-09T10:11:00Z">
        <w:r w:rsidR="009777CB">
          <w:rPr>
            <w:rFonts w:ascii="Times New Roman" w:eastAsiaTheme="minorEastAsia" w:hAnsi="Times New Roman" w:cs="Times New Roman"/>
            <w:sz w:val="22"/>
          </w:rPr>
          <w:t xml:space="preserve">ue (though not accounting for error covariances). </w:t>
        </w:r>
      </w:ins>
      <w:r w:rsidR="00E93B95">
        <w:rPr>
          <w:rFonts w:ascii="Times New Roman" w:eastAsiaTheme="minorEastAsia" w:hAnsi="Times New Roman" w:cs="Times New Roman"/>
          <w:sz w:val="22"/>
        </w:rPr>
        <w:t>T</w:t>
      </w:r>
      <w:commentRangeEnd w:id="133"/>
      <w:r w:rsidR="009777CB">
        <w:rPr>
          <w:rStyle w:val="CommentReference"/>
        </w:rPr>
        <w:commentReference w:id="133"/>
      </w:r>
      <w:r w:rsidR="00E93B95">
        <w:rPr>
          <w:rFonts w:ascii="Times New Roman" w:eastAsiaTheme="minorEastAsia" w:hAnsi="Times New Roman" w:cs="Times New Roman"/>
          <w:sz w:val="22"/>
        </w:rPr>
        <w:t xml:space="preserve">he trace of </w:t>
      </w:r>
      <w:r w:rsidR="00E93B95">
        <w:rPr>
          <w:rFonts w:ascii="Times New Roman" w:eastAsiaTheme="minorEastAsia" w:hAnsi="Times New Roman" w:cs="Times New Roman"/>
          <w:b/>
          <w:sz w:val="22"/>
        </w:rPr>
        <w:t>A</w:t>
      </w:r>
      <w:r w:rsidR="00E93B95">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E93B95">
        <w:rPr>
          <w:rFonts w:ascii="Times New Roman" w:eastAsiaTheme="minorEastAsia" w:hAnsi="Times New Roman" w:cs="Times New Roman"/>
          <w:sz w:val="22"/>
        </w:rPr>
        <w:t>.</w:t>
      </w:r>
      <w:ins w:id="139" w:author="Daniel Jacob" w:date="2020-08-09T09:24:00Z">
        <w:r w:rsidR="00D91BB0">
          <w:rPr>
            <w:rFonts w:ascii="Times New Roman" w:eastAsiaTheme="minorEastAsia" w:hAnsi="Times New Roman" w:cs="Times New Roman"/>
            <w:sz w:val="22"/>
          </w:rPr>
          <w:t xml:space="preserve"> </w:t>
        </w:r>
        <w:commentRangeStart w:id="140"/>
        <w:r w:rsidR="00D91BB0">
          <w:rPr>
            <w:rFonts w:ascii="Times New Roman" w:eastAsiaTheme="minorEastAsia" w:hAnsi="Times New Roman" w:cs="Times New Roman"/>
            <w:sz w:val="22"/>
          </w:rPr>
          <w:t xml:space="preserve">The inverse </w:t>
        </w:r>
      </w:ins>
      <w:commentRangeEnd w:id="140"/>
      <w:ins w:id="141" w:author="Daniel Jacob" w:date="2020-08-09T09:34:00Z">
        <w:r w:rsidR="001B0AB6">
          <w:rPr>
            <w:rStyle w:val="CommentReference"/>
          </w:rPr>
          <w:commentReference w:id="140"/>
        </w:r>
      </w:ins>
      <w:ins w:id="142" w:author="Daniel Jacob" w:date="2020-08-09T09:24:00Z">
        <w:r w:rsidR="00D91BB0">
          <w:rPr>
            <w:rFonts w:ascii="Times New Roman" w:eastAsiaTheme="minorEastAsia" w:hAnsi="Times New Roman" w:cs="Times New Roman"/>
            <w:sz w:val="22"/>
          </w:rPr>
          <w:t xml:space="preserve">solution as described above is not fully analytic </w:t>
        </w:r>
      </w:ins>
      <w:ins w:id="143" w:author="Daniel Jacob" w:date="2020-08-09T09:25:00Z">
        <w:r w:rsidR="00D91BB0">
          <w:rPr>
            <w:rFonts w:ascii="Times New Roman" w:eastAsiaTheme="minorEastAsia" w:hAnsi="Times New Roman" w:cs="Times New Roman"/>
            <w:sz w:val="22"/>
          </w:rPr>
          <w:t>because the Jacobian matrix still needs to be numerically constructed</w:t>
        </w:r>
      </w:ins>
      <w:ins w:id="144" w:author="Daniel Jacob" w:date="2020-08-09T09:29:00Z">
        <w:r w:rsidR="00D91BB0">
          <w:rPr>
            <w:rFonts w:ascii="Times New Roman" w:eastAsiaTheme="minorEastAsia" w:hAnsi="Times New Roman" w:cs="Times New Roman"/>
            <w:sz w:val="22"/>
          </w:rPr>
          <w:t xml:space="preserve"> by finite difference perturbation</w:t>
        </w:r>
      </w:ins>
      <w:ins w:id="145" w:author="Daniel Jacob" w:date="2020-08-09T09:35:00Z">
        <w:r w:rsidR="001B0AB6">
          <w:rPr>
            <w:rFonts w:ascii="Times New Roman" w:eastAsiaTheme="minorEastAsia" w:hAnsi="Times New Roman" w:cs="Times New Roman"/>
            <w:sz w:val="22"/>
          </w:rPr>
          <w:t>s</w:t>
        </w:r>
      </w:ins>
      <w:ins w:id="146" w:author="Daniel Jacob" w:date="2020-08-09T09:29:00Z">
        <w:r w:rsidR="00D91BB0">
          <w:rPr>
            <w:rFonts w:ascii="Times New Roman" w:eastAsiaTheme="minorEastAsia" w:hAnsi="Times New Roman" w:cs="Times New Roman"/>
            <w:sz w:val="22"/>
          </w:rPr>
          <w:t xml:space="preserve"> to the forward model. </w:t>
        </w:r>
      </w:ins>
      <w:ins w:id="147" w:author="Daniel Jacob" w:date="2020-08-09T09:30:00Z">
        <w:r w:rsidR="00D91BB0">
          <w:rPr>
            <w:rFonts w:ascii="Times New Roman" w:eastAsiaTheme="minorEastAsia" w:hAnsi="Times New Roman" w:cs="Times New Roman"/>
            <w:sz w:val="22"/>
          </w:rPr>
          <w:t xml:space="preserve">But </w:t>
        </w:r>
      </w:ins>
      <w:ins w:id="148" w:author="Daniel Jacob" w:date="2020-08-09T09:36:00Z">
        <w:r w:rsidR="001B0AB6">
          <w:rPr>
            <w:rFonts w:ascii="Times New Roman" w:eastAsiaTheme="minorEastAsia" w:hAnsi="Times New Roman" w:cs="Times New Roman"/>
            <w:sz w:val="22"/>
          </w:rPr>
          <w:t>it is fully analytic on</w:t>
        </w:r>
      </w:ins>
      <w:ins w:id="149" w:author="Daniel Jacob" w:date="2020-08-09T09:30:00Z">
        <w:r w:rsidR="00D91BB0">
          <w:rPr>
            <w:rFonts w:ascii="Times New Roman" w:eastAsiaTheme="minorEastAsia" w:hAnsi="Times New Roman" w:cs="Times New Roman"/>
            <w:sz w:val="22"/>
          </w:rPr>
          <w:t>ce the Jacobian matrix is constructed</w:t>
        </w:r>
      </w:ins>
      <w:ins w:id="150" w:author="Daniel Jacob" w:date="2020-08-09T09:31:00Z">
        <w:r w:rsidR="00D91BB0">
          <w:rPr>
            <w:rFonts w:ascii="Times New Roman" w:eastAsiaTheme="minorEastAsia" w:hAnsi="Times New Roman" w:cs="Times New Roman"/>
            <w:sz w:val="22"/>
          </w:rPr>
          <w:t xml:space="preserve">, </w:t>
        </w:r>
      </w:ins>
      <w:ins w:id="151" w:author="Daniel Jacob" w:date="2020-08-09T09:36:00Z">
        <w:r w:rsidR="001B0AB6">
          <w:rPr>
            <w:rFonts w:ascii="Times New Roman" w:eastAsiaTheme="minorEastAsia" w:hAnsi="Times New Roman" w:cs="Times New Roman"/>
            <w:sz w:val="22"/>
          </w:rPr>
          <w:t xml:space="preserve">with </w:t>
        </w:r>
      </w:ins>
      <w:ins w:id="152" w:author="Daniel Jacob" w:date="2020-08-09T09:32:00Z">
        <w:r w:rsidR="00D91BB0">
          <w:rPr>
            <w:rFonts w:ascii="Times New Roman" w:eastAsiaTheme="minorEastAsia" w:hAnsi="Times New Roman" w:cs="Times New Roman"/>
            <w:sz w:val="22"/>
          </w:rPr>
          <w:t>equations (2)-(4</w:t>
        </w:r>
      </w:ins>
      <w:ins w:id="153" w:author="Daniel Jacob" w:date="2020-08-09T09:36:00Z">
        <w:r w:rsidR="001B0AB6">
          <w:rPr>
            <w:rFonts w:ascii="Times New Roman" w:eastAsiaTheme="minorEastAsia" w:hAnsi="Times New Roman" w:cs="Times New Roman"/>
            <w:sz w:val="22"/>
          </w:rPr>
          <w:t>) providing</w:t>
        </w:r>
      </w:ins>
      <w:ins w:id="154" w:author="Daniel Jacob" w:date="2020-08-09T09:33:00Z">
        <w:r w:rsidR="00D91BB0">
          <w:rPr>
            <w:rFonts w:ascii="Times New Roman" w:eastAsiaTheme="minorEastAsia" w:hAnsi="Times New Roman" w:cs="Times New Roman"/>
            <w:sz w:val="22"/>
          </w:rPr>
          <w:t xml:space="preserve"> the </w:t>
        </w:r>
      </w:ins>
      <w:ins w:id="155" w:author="Daniel Jacob" w:date="2020-08-09T09:37:00Z">
        <w:r w:rsidR="001B0AB6">
          <w:rPr>
            <w:rFonts w:ascii="Times New Roman" w:eastAsiaTheme="minorEastAsia" w:hAnsi="Times New Roman" w:cs="Times New Roman"/>
            <w:sz w:val="22"/>
          </w:rPr>
          <w:t>o</w:t>
        </w:r>
      </w:ins>
      <w:ins w:id="156" w:author="Daniel Jacob" w:date="2020-08-09T09:33:00Z">
        <w:r w:rsidR="00D91BB0">
          <w:rPr>
            <w:rFonts w:ascii="Times New Roman" w:eastAsiaTheme="minorEastAsia" w:hAnsi="Times New Roman" w:cs="Times New Roman"/>
            <w:sz w:val="22"/>
          </w:rPr>
          <w:t>ptimal solution and the associated error</w:t>
        </w:r>
      </w:ins>
      <w:ins w:id="157" w:author="Daniel Jacob" w:date="2020-08-09T09:34:00Z">
        <w:r w:rsidR="00D91BB0">
          <w:rPr>
            <w:rFonts w:ascii="Times New Roman" w:eastAsiaTheme="minorEastAsia" w:hAnsi="Times New Roman" w:cs="Times New Roman"/>
            <w:sz w:val="22"/>
          </w:rPr>
          <w:t xml:space="preserve"> covariances</w:t>
        </w:r>
      </w:ins>
      <w:ins w:id="158" w:author="Daniel Jacob" w:date="2020-08-09T09:33:00Z">
        <w:r w:rsidR="00D91BB0">
          <w:rPr>
            <w:rFonts w:ascii="Times New Roman" w:eastAsiaTheme="minorEastAsia" w:hAnsi="Times New Roman" w:cs="Times New Roman"/>
            <w:sz w:val="22"/>
          </w:rPr>
          <w:t xml:space="preserve"> and information content </w:t>
        </w:r>
      </w:ins>
      <w:ins w:id="159" w:author="Daniel Jacob" w:date="2020-08-09T09:34:00Z">
        <w:r w:rsidR="00D91BB0">
          <w:rPr>
            <w:rFonts w:ascii="Times New Roman" w:eastAsiaTheme="minorEastAsia" w:hAnsi="Times New Roman" w:cs="Times New Roman"/>
            <w:sz w:val="22"/>
          </w:rPr>
          <w:t xml:space="preserve">with no further effort and including any changes in inversion parameters. </w:t>
        </w:r>
      </w:ins>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commentRangeStart w:id="160"/>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commentRangeEnd w:id="160"/>
      <w:r w:rsidR="00356991">
        <w:rPr>
          <w:rStyle w:val="CommentReference"/>
        </w:rPr>
        <w:commentReference w:id="160"/>
      </w:r>
    </w:p>
    <w:p w14:paraId="6DF8D60A" w14:textId="77777777" w:rsidR="00E93B95" w:rsidRPr="00E93B95" w:rsidRDefault="00E93B95" w:rsidP="005D2927">
      <w:pPr>
        <w:rPr>
          <w:rFonts w:ascii="Times New Roman" w:hAnsi="Times New Roman" w:cs="Times New Roman"/>
          <w:sz w:val="22"/>
        </w:rPr>
      </w:pPr>
    </w:p>
    <w:p w14:paraId="1CBF8FD0" w14:textId="674CB79C"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w:t>
      </w:r>
      <w:ins w:id="161" w:author="Daniel Jacob" w:date="2020-08-07T16:35:00Z">
        <w:r w:rsidR="00F07AD7">
          <w:rPr>
            <w:rFonts w:ascii="Times New Roman" w:hAnsi="Times New Roman" w:cs="Times New Roman"/>
            <w:sz w:val="22"/>
          </w:rPr>
          <w:t xml:space="preserve"> </w:t>
        </w:r>
        <w:proofErr w:type="spellStart"/>
        <w:r w:rsidR="00F07AD7">
          <w:rPr>
            <w:rFonts w:ascii="Times New Roman" w:hAnsi="Times New Roman" w:cs="Times New Roman"/>
            <w:i/>
            <w:iCs/>
            <w:color w:val="FF0000"/>
            <w:sz w:val="22"/>
          </w:rPr>
          <w:t>m</w:t>
        </w:r>
        <w:r w:rsidR="00F07AD7">
          <w:rPr>
            <w:rFonts w:ascii="Times New Roman" w:hAnsi="Times New Roman" w:cs="Times New Roman"/>
            <w:color w:val="FF0000"/>
            <w:sz w:val="22"/>
          </w:rPr>
          <w:t>×</w:t>
        </w:r>
        <w:proofErr w:type="gramStart"/>
        <w:r w:rsidR="00F07AD7">
          <w:rPr>
            <w:rFonts w:ascii="Times New Roman" w:hAnsi="Times New Roman" w:cs="Times New Roman"/>
            <w:i/>
            <w:iCs/>
            <w:color w:val="FF0000"/>
            <w:sz w:val="22"/>
          </w:rPr>
          <w:t>n</w:t>
        </w:r>
        <w:proofErr w:type="spellEnd"/>
        <w:r w:rsidR="00F07AD7">
          <w:rPr>
            <w:rFonts w:ascii="Times New Roman" w:hAnsi="Times New Roman" w:cs="Times New Roman"/>
            <w:sz w:val="22"/>
          </w:rPr>
          <w:t xml:space="preserve"> </w:t>
        </w:r>
      </w:ins>
      <w:r>
        <w:rPr>
          <w:rFonts w:ascii="Times New Roman" w:hAnsi="Times New Roman" w:cs="Times New Roman"/>
          <w:sz w:val="22"/>
        </w:rPr>
        <w:t xml:space="preserve"> Jacobian</w:t>
      </w:r>
      <w:proofErr w:type="gramEnd"/>
      <w:r>
        <w:rPr>
          <w:rFonts w:ascii="Times New Roman" w:hAnsi="Times New Roman" w:cs="Times New Roman"/>
          <w:sz w:val="22"/>
        </w:rPr>
        <w:t xml:space="preserve"> matrix.</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w:t>
      </w:r>
      <w:del w:id="162" w:author="Daniel Jacob" w:date="2020-08-07T16:35:00Z">
        <w:r w:rsidR="00725E06" w:rsidDel="00F07AD7">
          <w:rPr>
            <w:rFonts w:ascii="Times New Roman" w:hAnsi="Times New Roman" w:cs="Times New Roman"/>
            <w:sz w:val="22"/>
          </w:rPr>
          <w:delText xml:space="preserve">an </w:delText>
        </w:r>
      </w:del>
      <w:ins w:id="163" w:author="Daniel Jacob" w:date="2020-08-07T16:35:00Z">
        <w:r w:rsidR="00F07AD7">
          <w:rPr>
            <w:rFonts w:ascii="Times New Roman" w:hAnsi="Times New Roman" w:cs="Times New Roman"/>
            <w:sz w:val="22"/>
          </w:rPr>
          <w:t xml:space="preserve">a hypothetical </w:t>
        </w:r>
      </w:ins>
      <w:r w:rsidR="00725E06">
        <w:rPr>
          <w:rFonts w:ascii="Times New Roman" w:hAnsi="Times New Roman" w:cs="Times New Roman"/>
          <w:sz w:val="22"/>
        </w:rPr>
        <w:t>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ins w:id="164" w:author="Daniel Jacob" w:date="2020-08-07T16:36:00Z">
        <w:r w:rsidR="00F07AD7">
          <w:rPr>
            <w:rFonts w:ascii="Times New Roman" w:hAnsi="Times New Roman" w:cs="Times New Roman"/>
            <w:sz w:val="22"/>
          </w:rPr>
          <w:t>,</w:t>
        </w:r>
      </w:ins>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ins w:id="165" w:author="Daniel Jacob" w:date="2020-08-07T16:46:00Z">
        <w:r w:rsidR="00487B6C" w:rsidRPr="00487B6C">
          <w:rPr>
            <w:rFonts w:ascii="Times New Roman" w:hAnsi="Times New Roman" w:cs="Times New Roman"/>
            <w:i/>
            <w:iCs/>
            <w:sz w:val="22"/>
          </w:rPr>
          <w:t>k</w:t>
        </w:r>
        <w:r w:rsidR="00487B6C">
          <w:rPr>
            <w:rFonts w:ascii="Times New Roman" w:hAnsi="Times New Roman" w:cs="Times New Roman"/>
            <w:sz w:val="22"/>
          </w:rPr>
          <w:t xml:space="preserve"> </w:t>
        </w:r>
      </w:ins>
      <w:r w:rsidRPr="00487B6C">
        <w:rPr>
          <w:rFonts w:ascii="Times New Roman" w:hAnsi="Times New Roman" w:cs="Times New Roman"/>
          <w:sz w:val="22"/>
        </w:rPr>
        <w:t>state</w:t>
      </w:r>
      <w:r>
        <w:rPr>
          <w:rFonts w:ascii="Times New Roman" w:hAnsi="Times New Roman" w:cs="Times New Roman"/>
          <w:sz w:val="22"/>
        </w:rPr>
        <w:t xml:space="preserve"> vector components are themselves </w:t>
      </w:r>
      <w:ins w:id="166" w:author="Daniel Jacob" w:date="2020-08-07T16:37:00Z">
        <w:r w:rsidR="00F07AD7">
          <w:rPr>
            <w:rFonts w:ascii="Times New Roman" w:hAnsi="Times New Roman" w:cs="Times New Roman"/>
            <w:i/>
            <w:iCs/>
            <w:sz w:val="22"/>
          </w:rPr>
          <w:t>n-</w:t>
        </w:r>
        <w:r w:rsidR="00F07AD7">
          <w:rPr>
            <w:rFonts w:ascii="Times New Roman" w:hAnsi="Times New Roman" w:cs="Times New Roman"/>
            <w:sz w:val="22"/>
          </w:rPr>
          <w:t xml:space="preserve">dimensional </w:t>
        </w:r>
      </w:ins>
      <w:r w:rsidRPr="00F07AD7">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45E3FD13" w:rsidR="001560BF" w:rsidRDefault="00B11F1E" w:rsidP="00D53B32">
      <w:pPr>
        <w:rPr>
          <w:rFonts w:ascii="Times New Roman" w:eastAsiaTheme="minorEastAsia" w:hAnsi="Times New Roman" w:cs="Times New Roman"/>
          <w:sz w:val="22"/>
        </w:rPr>
      </w:pPr>
      <w:r w:rsidRPr="002315A1">
        <w:rPr>
          <w:rFonts w:ascii="Times New Roman" w:hAnsi="Times New Roman" w:cs="Times New Roman"/>
          <w:color w:val="000000" w:themeColor="text1"/>
          <w:sz w:val="22"/>
        </w:rPr>
        <w:t xml:space="preserve">We would like 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r>
          <w:ins w:id="167" w:author="Daniel Jacob" w:date="2020-08-07T16:48:00Z">
            <m:rPr>
              <m:sty m:val="bi"/>
            </m:rPr>
            <w:rPr>
              <w:rFonts w:ascii="Cambria Math" w:eastAsia="Cambria Math" w:hAnsi="Cambria Math" w:cs="Cambria Math"/>
              <w:sz w:val="22"/>
            </w:rPr>
            <m:t>,</m:t>
          </w:ins>
        </m:r>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423C5F"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w:t>
      </w:r>
      <w:r w:rsidR="004F031B">
        <w:rPr>
          <w:rFonts w:ascii="Times New Roman" w:eastAsiaTheme="minorEastAsia" w:hAnsi="Times New Roman" w:cs="Times New Roman"/>
          <w:sz w:val="22"/>
        </w:rPr>
        <w:lastRenderedPageBreak/>
        <w:t xml:space="preserve">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423C5F"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423C5F"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168"/>
    <w:p w14:paraId="5549AF07" w14:textId="0E064CD1" w:rsidR="005D0083" w:rsidRPr="005D0083" w:rsidRDefault="00423C5F"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168"/>
          <m:r>
            <m:rPr>
              <m:sty m:val="p"/>
            </m:rPr>
            <w:rPr>
              <w:rStyle w:val="CommentReference"/>
            </w:rPr>
            <w:commentReference w:id="168"/>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015358A0"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r w:rsidR="00A977D3">
        <w:rPr>
          <w:rFonts w:ascii="Times New Roman" w:eastAsiaTheme="minorEastAsia" w:hAnsi="Times New Roman" w:cs="Times New Roman"/>
          <w:color w:val="000000" w:themeColor="text1"/>
          <w:sz w:val="22"/>
        </w:rPr>
        <w:t xml:space="preserve"> </w:t>
      </w:r>
      <w:commentRangeStart w:id="169"/>
      <w:r w:rsidR="00A977D3">
        <w:rPr>
          <w:rFonts w:ascii="Times New Roman" w:eastAsiaTheme="minorEastAsia" w:hAnsi="Times New Roman" w:cs="Times New Roman"/>
          <w:color w:val="000000" w:themeColor="text1"/>
          <w:sz w:val="22"/>
        </w:rPr>
        <w:t xml:space="preserve">A third criterion could be defined based on the convergence of the posterior emissions </w:t>
      </w:r>
      <w:proofErr w:type="spellStart"/>
      <w:r w:rsidR="00A977D3">
        <w:rPr>
          <w:rFonts w:ascii="Times New Roman" w:eastAsiaTheme="minorEastAsia" w:hAnsi="Times New Roman" w:cs="Times New Roman"/>
          <w:color w:val="000000" w:themeColor="text1"/>
          <w:sz w:val="22"/>
        </w:rPr>
        <w:t xml:space="preserve">as </w:t>
      </w:r>
      <w:r w:rsidR="00A977D3">
        <w:rPr>
          <w:rFonts w:ascii="Times New Roman" w:eastAsiaTheme="minorEastAsia" w:hAnsi="Times New Roman" w:cs="Times New Roman"/>
          <w:i/>
          <w:iCs/>
          <w:color w:val="000000" w:themeColor="text1"/>
          <w:sz w:val="22"/>
        </w:rPr>
        <w:t>k</w:t>
      </w:r>
      <w:proofErr w:type="spellEnd"/>
      <w:r w:rsidR="00A977D3">
        <w:rPr>
          <w:rFonts w:ascii="Times New Roman" w:eastAsiaTheme="minorEastAsia" w:hAnsi="Times New Roman" w:cs="Times New Roman"/>
          <w:color w:val="000000" w:themeColor="text1"/>
          <w:sz w:val="22"/>
        </w:rPr>
        <w:t xml:space="preserve"> increase</w:t>
      </w:r>
      <w:ins w:id="170" w:author="Daniel Jacob" w:date="2020-08-07T16:52:00Z">
        <w:r w:rsidR="00356991">
          <w:rPr>
            <w:rFonts w:ascii="Times New Roman" w:eastAsiaTheme="minorEastAsia" w:hAnsi="Times New Roman" w:cs="Times New Roman"/>
            <w:color w:val="000000" w:themeColor="text1"/>
            <w:sz w:val="22"/>
          </w:rPr>
          <w:t>s</w:t>
        </w:r>
      </w:ins>
      <w:r w:rsidR="00A977D3">
        <w:rPr>
          <w:rFonts w:ascii="Times New Roman" w:eastAsiaTheme="minorEastAsia" w:hAnsi="Times New Roman" w:cs="Times New Roman"/>
          <w:color w:val="000000" w:themeColor="text1"/>
          <w:sz w:val="22"/>
        </w:rPr>
        <w:t>. We find that as additional eigenvectors are introduced, the posterior emissions oscillate, mitigating the usefulness of a convergence criterion</w:t>
      </w:r>
      <w:commentRangeEnd w:id="169"/>
      <w:r w:rsidR="00356991">
        <w:rPr>
          <w:rStyle w:val="CommentReference"/>
        </w:rPr>
        <w:commentReference w:id="169"/>
      </w:r>
      <w:r w:rsidR="00A977D3">
        <w:rPr>
          <w:rFonts w:ascii="Times New Roman" w:eastAsiaTheme="minorEastAsia" w:hAnsi="Times New Roman" w:cs="Times New Roman"/>
          <w:color w:val="000000" w:themeColor="text1"/>
          <w:sz w:val="22"/>
        </w:rPr>
        <w: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6407C19C"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ins w:id="171" w:author="Daniel Jacob" w:date="2020-08-07T16:57:00Z">
        <w:r w:rsidR="00356991">
          <w:rPr>
            <w:rFonts w:ascii="Times New Roman" w:eastAsiaTheme="minorEastAsia" w:hAnsi="Times New Roman" w:cs="Times New Roman"/>
            <w:sz w:val="22"/>
          </w:rPr>
          <w:t xml:space="preserve">apply the procedure described in Section 2.2, and illustrated in Figure 1, </w:t>
        </w:r>
      </w:ins>
      <w:ins w:id="172" w:author="Daniel Jacob" w:date="2020-08-07T16:58:00Z">
        <w:r w:rsidR="00356991">
          <w:rPr>
            <w:rFonts w:ascii="Times New Roman" w:eastAsiaTheme="minorEastAsia" w:hAnsi="Times New Roman" w:cs="Times New Roman"/>
            <w:sz w:val="22"/>
          </w:rPr>
          <w:t>to update this estimate by either the reduced-</w:t>
        </w:r>
      </w:ins>
      <w:ins w:id="173" w:author="Daniel Jacob" w:date="2020-08-07T16:59:00Z">
        <w:r w:rsidR="00356991">
          <w:rPr>
            <w:rFonts w:ascii="Times New Roman" w:eastAsiaTheme="minorEastAsia" w:hAnsi="Times New Roman" w:cs="Times New Roman"/>
            <w:sz w:val="22"/>
          </w:rPr>
          <w:t xml:space="preserve">dimension or the reduced-rank method. </w:t>
        </w:r>
      </w:ins>
      <w:del w:id="174" w:author="Daniel Jacob" w:date="2020-08-07T17:01:00Z">
        <w:r w:rsidR="004F5CB4" w:rsidDel="00356991">
          <w:rPr>
            <w:rFonts w:ascii="Times New Roman" w:eastAsiaTheme="minorEastAsia" w:hAnsi="Times New Roman" w:cs="Times New Roman"/>
            <w:sz w:val="22"/>
          </w:rPr>
          <w:delText>consider</w:delText>
        </w:r>
        <w:r w:rsidR="006B0B72" w:rsidDel="00356991">
          <w:rPr>
            <w:rFonts w:ascii="Times New Roman" w:eastAsiaTheme="minorEastAsia" w:hAnsi="Times New Roman" w:cs="Times New Roman"/>
            <w:sz w:val="22"/>
          </w:rPr>
          <w:delText xml:space="preserve"> two methods for </w:delText>
        </w:r>
        <w:r w:rsidR="002178BA" w:rsidDel="00356991">
          <w:rPr>
            <w:rFonts w:ascii="Times New Roman" w:eastAsiaTheme="minorEastAsia" w:hAnsi="Times New Roman" w:cs="Times New Roman"/>
            <w:sz w:val="22"/>
          </w:rPr>
          <w:delText xml:space="preserve">updating the Jacobian matrix. </w:delText>
        </w:r>
      </w:del>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ins w:id="175" w:author="Daniel Jacob" w:date="2020-08-07T16:56:00Z">
        <w:r w:rsidR="00356991">
          <w:rPr>
            <w:rFonts w:ascii="Times New Roman" w:eastAsiaTheme="minorEastAsia" w:hAnsi="Times New Roman" w:cs="Times New Roman"/>
            <w:sz w:val="22"/>
          </w:rPr>
          <w:t xml:space="preserve">on the basis of </w:t>
        </w:r>
        <w:r w:rsidR="00356991">
          <w:rPr>
            <w:rFonts w:ascii="Times New Roman" w:eastAsiaTheme="minorEastAsia" w:hAnsi="Times New Roman" w:cs="Times New Roman"/>
            <w:b/>
            <w:bCs/>
            <w:sz w:val="22"/>
          </w:rPr>
          <w:t>K</w:t>
        </w:r>
      </w:ins>
      <w:ins w:id="176" w:author="Daniel Jacob" w:date="2020-08-07T17:01:00Z">
        <w:r w:rsidR="00356991">
          <w:rPr>
            <w:rFonts w:ascii="Times New Roman" w:eastAsiaTheme="minorEastAsia" w:hAnsi="Times New Roman" w:cs="Times New Roman"/>
            <w:b/>
            <w:bCs/>
            <w:sz w:val="22"/>
            <w:vertAlign w:val="superscript"/>
          </w:rPr>
          <w:t>(0)</w:t>
        </w:r>
        <w:r w:rsidR="00356991">
          <w:rPr>
            <w:rFonts w:ascii="Times New Roman" w:eastAsiaTheme="minorEastAsia" w:hAnsi="Times New Roman" w:cs="Times New Roman"/>
            <w:b/>
            <w:bCs/>
            <w:sz w:val="22"/>
          </w:rPr>
          <w:t xml:space="preserve"> </w:t>
        </w:r>
        <w:r w:rsidR="00453EB5">
          <w:rPr>
            <w:rFonts w:ascii="Times New Roman" w:eastAsiaTheme="minorEastAsia" w:hAnsi="Times New Roman" w:cs="Times New Roman"/>
            <w:sz w:val="22"/>
          </w:rPr>
          <w:t xml:space="preserve">, </w:t>
        </w:r>
      </w:ins>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 xml:space="preserve">use the forward model to generate the updated Jacobian matrix </w:t>
      </w:r>
      <w:bookmarkStart w:id="177" w:name="_Hlk47712490"/>
      <w:commentRangeStart w:id="178"/>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w:bookmarkEnd w:id="177"/>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w:commentRangeEnd w:id="178"/>
        <m:r>
          <m:rPr>
            <m:sty m:val="p"/>
          </m:rPr>
          <w:rPr>
            <w:rStyle w:val="CommentReference"/>
          </w:rPr>
          <w:commentReference w:id="178"/>
        </m:r>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illustrated by the upper </w:t>
      </w:r>
      <w:commentRangeStart w:id="179"/>
      <w:r w:rsidR="002162E2">
        <w:rPr>
          <w:rFonts w:ascii="Times New Roman" w:eastAsiaTheme="minorEastAsia" w:hAnsi="Times New Roman" w:cs="Times New Roman"/>
          <w:sz w:val="22"/>
        </w:rPr>
        <w:t>right panel of Figure 1</w:t>
      </w:r>
      <w:del w:id="180" w:author="Daniel Jacob" w:date="2020-08-07T17:03:00Z">
        <w:r w:rsidR="002162E2" w:rsidDel="00453EB5">
          <w:rPr>
            <w:rFonts w:ascii="Times New Roman" w:eastAsiaTheme="minorEastAsia" w:hAnsi="Times New Roman" w:cs="Times New Roman"/>
            <w:sz w:val="22"/>
          </w:rPr>
          <w:delText xml:space="preserve"> (Section </w:delText>
        </w:r>
      </w:del>
      <w:commentRangeEnd w:id="179"/>
      <w:r w:rsidR="00453EB5">
        <w:rPr>
          <w:rStyle w:val="CommentReference"/>
        </w:rPr>
        <w:commentReference w:id="179"/>
      </w:r>
      <w:del w:id="181" w:author="Daniel Jacob" w:date="2020-08-07T17:03:00Z">
        <w:r w:rsidR="002162E2" w:rsidDel="00453EB5">
          <w:rPr>
            <w:rFonts w:ascii="Times New Roman" w:eastAsiaTheme="minorEastAsia" w:hAnsi="Times New Roman" w:cs="Times New Roman"/>
            <w:sz w:val="22"/>
          </w:rPr>
          <w:delText>2.4)</w:delText>
        </w:r>
      </w:del>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w:bookmarkStart w:id="182" w:name="_Hlk47712517"/>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w:bookmarkEnd w:id="182"/>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w:t>
      </w:r>
      <w:r w:rsidR="0048071C">
        <w:rPr>
          <w:rFonts w:ascii="Times New Roman" w:eastAsiaTheme="minorEastAsia" w:hAnsi="Times New Roman" w:cs="Times New Roman"/>
          <w:sz w:val="22"/>
        </w:rPr>
        <w:t>the lower left panel of Figure 1</w:t>
      </w:r>
      <w:del w:id="183" w:author="Daniel Jacob" w:date="2020-08-07T17:03:00Z">
        <w:r w:rsidR="0048071C" w:rsidDel="00453EB5">
          <w:rPr>
            <w:rFonts w:ascii="Times New Roman" w:eastAsiaTheme="minorEastAsia" w:hAnsi="Times New Roman" w:cs="Times New Roman"/>
            <w:sz w:val="22"/>
          </w:rPr>
          <w:delText xml:space="preserve"> </w:delText>
        </w:r>
        <w:r w:rsidR="002162E2" w:rsidDel="00453EB5">
          <w:rPr>
            <w:rFonts w:ascii="Times New Roman" w:eastAsiaTheme="minorEastAsia" w:hAnsi="Times New Roman" w:cs="Times New Roman"/>
            <w:sz w:val="22"/>
          </w:rPr>
          <w:delText>(Section 2.5)</w:delText>
        </w:r>
      </w:del>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xml:space="preserve">. We </w:t>
      </w:r>
      <w:ins w:id="184" w:author="Daniel Jacob" w:date="2020-08-07T17:04:00Z">
        <w:r w:rsidR="00453EB5">
          <w:rPr>
            <w:rFonts w:ascii="Times New Roman" w:eastAsiaTheme="minorEastAsia" w:hAnsi="Times New Roman" w:cs="Times New Roman"/>
            <w:sz w:val="22"/>
          </w:rPr>
          <w:t>repeat the procedure in a second step</w:t>
        </w:r>
      </w:ins>
      <w:ins w:id="185" w:author="Daniel Jacob" w:date="2020-08-07T17:07:00Z">
        <w:r w:rsidR="00453EB5">
          <w:rPr>
            <w:rFonts w:ascii="Times New Roman" w:eastAsiaTheme="minorEastAsia" w:hAnsi="Times New Roman" w:cs="Times New Roman"/>
            <w:sz w:val="22"/>
          </w:rPr>
          <w:t xml:space="preserve">, starting from either </w:t>
        </w:r>
      </w:ins>
      <m:oMath>
        <m:sSubSup>
          <m:sSubSupPr>
            <m:ctrlPr>
              <w:ins w:id="186" w:author="Daniel Jacob" w:date="2020-08-07T17:07:00Z">
                <w:rPr>
                  <w:rFonts w:ascii="Cambria Math" w:eastAsiaTheme="minorEastAsia" w:hAnsi="Cambria Math" w:cs="Times New Roman"/>
                  <w:b/>
                  <w:sz w:val="22"/>
                </w:rPr>
              </w:ins>
            </m:ctrlPr>
          </m:sSubSupPr>
          <m:e>
            <m:r>
              <w:ins w:id="187" w:author="Daniel Jacob" w:date="2020-08-07T17:07:00Z">
                <m:rPr>
                  <m:sty m:val="b"/>
                </m:rPr>
                <w:rPr>
                  <w:rFonts w:ascii="Cambria Math" w:eastAsiaTheme="minorEastAsia" w:hAnsi="Cambria Math" w:cs="Times New Roman"/>
                  <w:sz w:val="22"/>
                </w:rPr>
                <m:t>K</m:t>
              </w:ins>
            </m:r>
          </m:e>
          <m:sub>
            <m:r>
              <w:ins w:id="188" w:author="Daniel Jacob" w:date="2020-08-07T17:07:00Z">
                <m:rPr>
                  <m:sty m:val="p"/>
                </m:rPr>
                <w:rPr>
                  <w:rFonts w:ascii="Cambria Math" w:eastAsiaTheme="minorEastAsia" w:hAnsi="Cambria Math" w:cs="Times New Roman"/>
                  <w:sz w:val="22"/>
                </w:rPr>
                <m:t>mg</m:t>
              </w:ins>
            </m:r>
          </m:sub>
          <m:sup>
            <m:r>
              <w:ins w:id="189" w:author="Daniel Jacob" w:date="2020-08-07T17:07:00Z">
                <m:rPr>
                  <m:sty m:val="p"/>
                </m:rPr>
                <w:rPr>
                  <w:rFonts w:ascii="Cambria Math" w:eastAsiaTheme="minorEastAsia" w:hAnsi="Cambria Math" w:cs="Times New Roman"/>
                  <w:sz w:val="22"/>
                </w:rPr>
                <m:t>(1)</m:t>
              </w:ins>
            </m:r>
            <m:ctrlPr>
              <w:ins w:id="190" w:author="Daniel Jacob" w:date="2020-08-07T17:07:00Z">
                <w:rPr>
                  <w:rFonts w:ascii="Cambria Math" w:eastAsiaTheme="minorEastAsia" w:hAnsi="Cambria Math" w:cs="Times New Roman"/>
                  <w:sz w:val="22"/>
                </w:rPr>
              </w:ins>
            </m:ctrlPr>
          </m:sup>
        </m:sSubSup>
      </m:oMath>
      <w:ins w:id="191" w:author="Daniel Jacob" w:date="2020-08-07T17:05:00Z">
        <w:r w:rsidR="00453EB5">
          <w:rPr>
            <w:rFonts w:ascii="Times New Roman" w:eastAsiaTheme="minorEastAsia" w:hAnsi="Times New Roman" w:cs="Times New Roman"/>
            <w:sz w:val="22"/>
          </w:rPr>
          <w:t xml:space="preserve"> </w:t>
        </w:r>
      </w:ins>
      <w:ins w:id="192" w:author="Daniel Jacob" w:date="2020-08-07T17:08:00Z">
        <w:r w:rsidR="00453EB5">
          <w:rPr>
            <w:rFonts w:ascii="Times New Roman" w:eastAsiaTheme="minorEastAsia" w:hAnsi="Times New Roman" w:cs="Times New Roman"/>
            <w:sz w:val="22"/>
          </w:rPr>
          <w:t>or</w:t>
        </w:r>
      </w:ins>
      <m:oMath>
        <m:sSubSup>
          <m:sSubSupPr>
            <m:ctrlPr>
              <w:ins w:id="193" w:author="Daniel Jacob" w:date="2020-08-07T17:08:00Z">
                <w:rPr>
                  <w:rFonts w:ascii="Cambria Math" w:eastAsiaTheme="minorEastAsia" w:hAnsi="Cambria Math" w:cs="Times New Roman"/>
                  <w:b/>
                  <w:sz w:val="22"/>
                </w:rPr>
              </w:ins>
            </m:ctrlPr>
          </m:sSubSupPr>
          <m:e>
            <m:r>
              <w:ins w:id="194" w:author="Daniel Jacob" w:date="2020-08-07T17:08:00Z">
                <m:rPr>
                  <m:sty m:val="b"/>
                </m:rPr>
                <w:rPr>
                  <w:rFonts w:ascii="Cambria Math" w:eastAsiaTheme="minorEastAsia" w:hAnsi="Cambria Math" w:cs="Times New Roman"/>
                  <w:sz w:val="22"/>
                </w:rPr>
                <m:t xml:space="preserve"> K</m:t>
              </w:ins>
            </m:r>
          </m:e>
          <m:sub>
            <m:r>
              <w:ins w:id="195" w:author="Daniel Jacob" w:date="2020-08-07T17:08:00Z">
                <m:rPr>
                  <m:sty m:val="b"/>
                </m:rPr>
                <w:rPr>
                  <w:rFonts w:ascii="Cambria Math" w:eastAsiaTheme="minorEastAsia" w:hAnsi="Cambria Math" w:cs="Times New Roman"/>
                  <w:sz w:val="22"/>
                </w:rPr>
                <m:t>Π</m:t>
              </w:ins>
            </m:r>
          </m:sub>
          <m:sup>
            <m:r>
              <w:ins w:id="196" w:author="Daniel Jacob" w:date="2020-08-07T17:08:00Z">
                <m:rPr>
                  <m:sty m:val="p"/>
                </m:rPr>
                <w:rPr>
                  <w:rFonts w:ascii="Cambria Math" w:eastAsiaTheme="minorEastAsia" w:hAnsi="Cambria Math" w:cs="Times New Roman"/>
                  <w:sz w:val="22"/>
                </w:rPr>
                <m:t>(1)</m:t>
              </w:ins>
            </m:r>
            <m:ctrlPr>
              <w:ins w:id="197" w:author="Daniel Jacob" w:date="2020-08-07T17:08:00Z">
                <w:rPr>
                  <w:rFonts w:ascii="Cambria Math" w:eastAsiaTheme="minorEastAsia" w:hAnsi="Cambria Math" w:cs="Times New Roman"/>
                  <w:sz w:val="22"/>
                </w:rPr>
              </w:ins>
            </m:ctrlPr>
          </m:sup>
        </m:sSubSup>
        <m:r>
          <w:ins w:id="198" w:author="Daniel Jacob" w:date="2020-08-07T17:08:00Z">
            <w:rPr>
              <w:rFonts w:ascii="Cambria Math" w:eastAsiaTheme="minorEastAsia" w:hAnsi="Cambria Math" w:cs="Times New Roman"/>
              <w:sz w:val="22"/>
            </w:rPr>
            <m:t xml:space="preserve"> </m:t>
          </w:ins>
        </m:r>
      </m:oMath>
      <w:ins w:id="199" w:author="Daniel Jacob" w:date="2020-08-07T17:08:00Z">
        <w:r w:rsidR="00453EB5">
          <w:rPr>
            <w:rFonts w:ascii="Times New Roman" w:eastAsiaTheme="minorEastAsia" w:hAnsi="Times New Roman" w:cs="Times New Roman"/>
            <w:sz w:val="22"/>
          </w:rPr>
          <w:t xml:space="preserve">, to </w:t>
        </w:r>
      </w:ins>
      <w:ins w:id="200" w:author="Daniel Jacob" w:date="2020-08-07T17:05:00Z">
        <w:r w:rsidR="00453EB5">
          <w:rPr>
            <w:rFonts w:ascii="Times New Roman" w:eastAsiaTheme="minorEastAsia" w:hAnsi="Times New Roman" w:cs="Times New Roman"/>
            <w:sz w:val="22"/>
          </w:rPr>
          <w:t xml:space="preserve">construct a </w:t>
        </w:r>
      </w:ins>
      <w:del w:id="201" w:author="Daniel Jacob" w:date="2020-08-07T17:06:00Z">
        <w:r w:rsidR="0048071C" w:rsidDel="00453EB5">
          <w:rPr>
            <w:rFonts w:ascii="Times New Roman" w:eastAsiaTheme="minorEastAsia" w:hAnsi="Times New Roman" w:cs="Times New Roman"/>
            <w:sz w:val="22"/>
          </w:rPr>
          <w:delText xml:space="preserve">use these improved estimates to calculate a </w:delText>
        </w:r>
      </w:del>
      <w:r w:rsidR="0048071C">
        <w:rPr>
          <w:rFonts w:ascii="Times New Roman" w:eastAsiaTheme="minorEastAsia" w:hAnsi="Times New Roman" w:cs="Times New Roman"/>
          <w:sz w:val="22"/>
        </w:rPr>
        <w:t xml:space="preserve">final </w:t>
      </w:r>
      <w:ins w:id="202" w:author="Daniel Jacob" w:date="2020-08-07T17:06:00Z">
        <w:r w:rsidR="00453EB5">
          <w:rPr>
            <w:rFonts w:ascii="Times New Roman" w:eastAsiaTheme="minorEastAsia" w:hAnsi="Times New Roman" w:cs="Times New Roman"/>
            <w:sz w:val="22"/>
          </w:rPr>
          <w:t xml:space="preserve">approximation of the </w:t>
        </w:r>
      </w:ins>
      <w:r w:rsidR="0048071C">
        <w:rPr>
          <w:rFonts w:ascii="Times New Roman" w:eastAsiaTheme="minorEastAsia" w:hAnsi="Times New Roman" w:cs="Times New Roman"/>
          <w:sz w:val="22"/>
        </w:rPr>
        <w:t>Jacobian matrix</w:t>
      </w:r>
      <w:del w:id="203" w:author="Daniel Jacob" w:date="2020-08-07T17:06:00Z">
        <w:r w:rsidR="0048071C" w:rsidDel="00453EB5">
          <w:rPr>
            <w:rFonts w:ascii="Times New Roman" w:eastAsiaTheme="minorEastAsia" w:hAnsi="Times New Roman" w:cs="Times New Roman"/>
            <w:sz w:val="22"/>
          </w:rPr>
          <w:delText xml:space="preserve"> update</w:delText>
        </w:r>
      </w:del>
      <w:r w:rsidR="0048071C">
        <w:rPr>
          <w:rFonts w:ascii="Times New Roman" w:eastAsiaTheme="minorEastAsia" w:hAnsi="Times New Roman" w:cs="Times New Roman"/>
          <w:sz w:val="22"/>
        </w:rPr>
        <w:t>.</w:t>
      </w:r>
    </w:p>
    <w:p w14:paraId="400323AB" w14:textId="0E8E5313" w:rsidR="002162E2" w:rsidRDefault="002162E2" w:rsidP="002178BA">
      <w:pPr>
        <w:rPr>
          <w:rFonts w:ascii="Times New Roman" w:eastAsiaTheme="minorEastAsia" w:hAnsi="Times New Roman" w:cs="Times New Roman"/>
          <w:sz w:val="22"/>
        </w:rPr>
      </w:pPr>
    </w:p>
    <w:p w14:paraId="5EDE1DDB" w14:textId="794F577A"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204"/>
      <w:r w:rsidR="00C350EE" w:rsidRPr="00FF3655">
        <w:rPr>
          <w:rFonts w:ascii="Times New Roman" w:eastAsiaTheme="minorEastAsia" w:hAnsi="Times New Roman" w:cs="Times New Roman"/>
          <w:color w:val="FF0000"/>
          <w:sz w:val="22"/>
        </w:rPr>
        <w:t>ppb</w:t>
      </w:r>
      <w:commentRangeEnd w:id="204"/>
      <w:r w:rsidR="002315A1">
        <w:rPr>
          <w:rStyle w:val="CommentReference"/>
        </w:rPr>
        <w:commentReference w:id="204"/>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lastRenderedPageBreak/>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ins w:id="205" w:author="Daniel Jacob" w:date="2020-08-07T17:09:00Z">
        <w:r w:rsidR="00453EB5">
          <w:rPr>
            <w:rFonts w:ascii="Times New Roman" w:eastAsiaTheme="minorEastAsia" w:hAnsi="Times New Roman" w:cs="Times New Roman"/>
            <w:sz w:val="22"/>
          </w:rPr>
          <w:t xml:space="preserve">local </w:t>
        </w:r>
      </w:ins>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w:commentRangeStart w:id="206"/>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206"/>
        <m:r>
          <m:rPr>
            <m:sty m:val="p"/>
          </m:rPr>
          <w:rPr>
            <w:rStyle w:val="CommentReference"/>
          </w:rPr>
          <w:commentReference w:id="206"/>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423C5F"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1909E4F"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t>
      </w:r>
      <w:ins w:id="207" w:author="Daniel Jacob" w:date="2020-08-07T17:13:00Z">
        <w:r w:rsidR="00A734A7">
          <w:rPr>
            <w:rFonts w:ascii="Times New Roman" w:eastAsiaTheme="minorEastAsia" w:hAnsi="Times New Roman" w:cs="Times New Roman"/>
            <w:sz w:val="22"/>
          </w:rPr>
          <w:t xml:space="preserve">local </w:t>
        </w:r>
      </w:ins>
      <w:r w:rsidR="00EA75EE">
        <w:rPr>
          <w:rFonts w:ascii="Times New Roman" w:eastAsiaTheme="minorEastAsia" w:hAnsi="Times New Roman" w:cs="Times New Roman"/>
          <w:sz w:val="22"/>
        </w:rPr>
        <w:t xml:space="preserve">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w:t>
      </w:r>
      <w:commentRangeStart w:id="208"/>
      <w:r w:rsidR="008F1D82">
        <w:rPr>
          <w:rFonts w:ascii="Times New Roman" w:eastAsiaTheme="minorEastAsia" w:hAnsi="Times New Roman" w:cs="Times New Roman"/>
          <w:sz w:val="22"/>
        </w:rPr>
        <w:t xml:space="preserve">grid </w:t>
      </w:r>
      <w:del w:id="209" w:author="Daniel Jacob" w:date="2020-08-07T17:10:00Z">
        <w:r w:rsidR="008F1D82" w:rsidDel="00453EB5">
          <w:rPr>
            <w:rFonts w:ascii="Times New Roman" w:eastAsiaTheme="minorEastAsia" w:hAnsi="Times New Roman" w:cs="Times New Roman"/>
            <w:sz w:val="22"/>
          </w:rPr>
          <w:delText xml:space="preserve">box </w:delText>
        </w:r>
      </w:del>
      <w:ins w:id="210" w:author="Daniel Jacob" w:date="2020-08-07T17:10:00Z">
        <w:r w:rsidR="00453EB5">
          <w:rPr>
            <w:rFonts w:ascii="Times New Roman" w:eastAsiaTheme="minorEastAsia" w:hAnsi="Times New Roman" w:cs="Times New Roman"/>
            <w:sz w:val="22"/>
          </w:rPr>
          <w:t xml:space="preserve">cell </w:t>
        </w:r>
        <w:commentRangeEnd w:id="208"/>
        <w:r w:rsidR="00453EB5">
          <w:rPr>
            <w:rStyle w:val="CommentReference"/>
          </w:rPr>
          <w:commentReference w:id="208"/>
        </w:r>
      </w:ins>
      <w:r w:rsidR="008F1D82">
        <w:rPr>
          <w:rFonts w:ascii="Times New Roman" w:eastAsiaTheme="minorEastAsia" w:hAnsi="Times New Roman" w:cs="Times New Roman"/>
          <w:sz w:val="22"/>
        </w:rPr>
        <w:t>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We define </w:t>
      </w:r>
      <w:commentRangeStart w:id="211"/>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211"/>
        <m:r>
          <m:rPr>
            <m:sty m:val="p"/>
          </m:rPr>
          <w:rPr>
            <w:rStyle w:val="CommentReference"/>
          </w:rPr>
          <w:commentReference w:id="211"/>
        </m:r>
        <m:r>
          <w:rPr>
            <w:rFonts w:ascii="Cambria Math" w:eastAsiaTheme="minorEastAsia" w:hAnsi="Cambria Math" w:cs="Times New Roman"/>
            <w:sz w:val="22"/>
          </w:rPr>
          <m:t>=0.4</m:t>
        </m:r>
      </m:oMath>
      <w:r w:rsidR="005E4C58">
        <w:rPr>
          <w:rFonts w:ascii="Times New Roman" w:eastAsiaTheme="minorEastAsia" w:hAnsi="Times New Roman" w:cs="Times New Roman"/>
          <w:sz w:val="22"/>
        </w:rPr>
        <w:t xml:space="preserve"> for the 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59FD04EE"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w:t>
      </w:r>
      <w:del w:id="212" w:author="Daniel Jacob" w:date="2020-08-07T17:13:00Z">
        <w:r w:rsidR="007D4682" w:rsidDel="00A734A7">
          <w:rPr>
            <w:rFonts w:ascii="Times New Roman" w:eastAsiaTheme="minorEastAsia" w:hAnsi="Times New Roman" w:cs="Times New Roman"/>
            <w:sz w:val="22"/>
          </w:rPr>
          <w:delText>can be</w:delText>
        </w:r>
      </w:del>
      <w:ins w:id="213" w:author="Daniel Jacob" w:date="2020-08-07T17:13:00Z">
        <w:r w:rsidR="00A734A7">
          <w:rPr>
            <w:rFonts w:ascii="Times New Roman" w:eastAsiaTheme="minorEastAsia" w:hAnsi="Times New Roman" w:cs="Times New Roman"/>
            <w:sz w:val="22"/>
          </w:rPr>
          <w:t>is</w:t>
        </w:r>
      </w:ins>
      <w:r w:rsidR="007D4682">
        <w:rPr>
          <w:rFonts w:ascii="Times New Roman" w:eastAsiaTheme="minorEastAsia" w:hAnsi="Times New Roman" w:cs="Times New Roman"/>
          <w:sz w:val="22"/>
        </w:rPr>
        <w:t xml:space="preserv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4)</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w:t>
      </w:r>
      <w:del w:id="214" w:author="Daniel Jacob" w:date="2020-08-07T17:13:00Z">
        <w:r w:rsidR="00791912" w:rsidDel="00A734A7">
          <w:rPr>
            <w:rFonts w:ascii="Times New Roman" w:eastAsiaTheme="minorEastAsia" w:hAnsi="Times New Roman" w:cs="Times New Roman"/>
            <w:bCs/>
            <w:sz w:val="22"/>
          </w:rPr>
          <w:delText>errors associated with the Jacobian matrix estimate</w:delText>
        </w:r>
      </w:del>
      <w:ins w:id="215" w:author="Daniel Jacob" w:date="2020-08-07T17:13:00Z">
        <w:r w:rsidR="00A734A7">
          <w:rPr>
            <w:rFonts w:ascii="Times New Roman" w:eastAsiaTheme="minorEastAsia" w:hAnsi="Times New Roman" w:cs="Times New Roman"/>
            <w:bCs/>
            <w:sz w:val="22"/>
          </w:rPr>
          <w:t>the very crude represe</w:t>
        </w:r>
      </w:ins>
      <w:ins w:id="216" w:author="Daniel Jacob" w:date="2020-08-07T17:14:00Z">
        <w:r w:rsidR="00A734A7">
          <w:rPr>
            <w:rFonts w:ascii="Times New Roman" w:eastAsiaTheme="minorEastAsia" w:hAnsi="Times New Roman" w:cs="Times New Roman"/>
            <w:bCs/>
            <w:sz w:val="22"/>
          </w:rPr>
          <w:t>ntation of transport</w:t>
        </w:r>
      </w:ins>
      <w:r w:rsidR="00791912">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42832838" w14:textId="47E139FD" w:rsidR="00F61781" w:rsidRDefault="00F61781" w:rsidP="007367C6">
      <w:pPr>
        <w:rPr>
          <w:rFonts w:ascii="Times New Roman" w:hAnsi="Times New Roman" w:cs="Times New Roman"/>
          <w:color w:val="FF0000"/>
          <w:sz w:val="22"/>
        </w:rPr>
      </w:pPr>
      <w:commentRangeStart w:id="217"/>
      <w:r>
        <w:rPr>
          <w:rFonts w:ascii="Times New Roman" w:hAnsi="Times New Roman" w:cs="Times New Roman"/>
          <w:color w:val="FF0000"/>
          <w:sz w:val="22"/>
        </w:rPr>
        <w:t>### These paragraphs have been edited, but I am rewriting them with the updated method ###</w:t>
      </w:r>
      <w:commentRangeEnd w:id="217"/>
      <w:r w:rsidR="00A734A7">
        <w:rPr>
          <w:rStyle w:val="CommentReference"/>
        </w:rPr>
        <w:commentReference w:id="217"/>
      </w:r>
    </w:p>
    <w:p w14:paraId="68A81ACD" w14:textId="77777777" w:rsidR="00F61781" w:rsidRDefault="00F61781" w:rsidP="007367C6">
      <w:pPr>
        <w:rPr>
          <w:rFonts w:ascii="Times New Roman" w:hAnsi="Times New Roman" w:cs="Times New Roman"/>
          <w:color w:val="FF0000"/>
          <w:sz w:val="22"/>
        </w:rPr>
      </w:pPr>
    </w:p>
    <w:p w14:paraId="6E1F2BA4" w14:textId="2C1CD1C4" w:rsidR="007367C6" w:rsidRPr="00E74B72" w:rsidRDefault="007367C6" w:rsidP="007367C6">
      <w:pPr>
        <w:rPr>
          <w:rFonts w:ascii="epsilon" w:eastAsiaTheme="minorEastAsia" w:hAnsi="epsilon" w:cs="Times New Roman"/>
          <w:color w:val="FF0000"/>
          <w:sz w:val="22"/>
        </w:rPr>
      </w:pPr>
      <w:r w:rsidRPr="00E74B72">
        <w:rPr>
          <w:rFonts w:ascii="Times New Roman" w:hAnsi="Times New Roman" w:cs="Times New Roman"/>
          <w:color w:val="FF0000"/>
          <w:sz w:val="22"/>
        </w:rPr>
        <w:t xml:space="preserve">In an inverse system with a known native-resolution Jacobian matrix </w:t>
      </w:r>
      <w:r w:rsidRPr="00E74B72">
        <w:rPr>
          <w:rFonts w:ascii="Times New Roman" w:hAnsi="Times New Roman" w:cs="Times New Roman"/>
          <w:b/>
          <w:color w:val="FF0000"/>
          <w:sz w:val="22"/>
        </w:rPr>
        <w:t>K</w:t>
      </w:r>
      <w:r w:rsidRPr="00E74B72">
        <w:rPr>
          <w:rFonts w:ascii="Times New Roman" w:hAnsi="Times New Roman" w:cs="Times New Roman"/>
          <w:color w:val="FF0000"/>
          <w:sz w:val="22"/>
        </w:rPr>
        <w:t xml:space="preserve">, a multiscale grid can be constructed that maintains the native state vector resolution where the information content, as given by the diagonal elements of the corresponding averaging kernel </w:t>
      </w:r>
      <w:r w:rsidRPr="00E74B72">
        <w:rPr>
          <w:rFonts w:ascii="Times New Roman" w:hAnsi="Times New Roman" w:cs="Times New Roman"/>
          <w:b/>
          <w:color w:val="FF0000"/>
          <w:sz w:val="22"/>
        </w:rPr>
        <w:t>A</w:t>
      </w:r>
      <w:r w:rsidRPr="00E74B72">
        <w:rPr>
          <w:rFonts w:ascii="Times New Roman" w:hAnsi="Times New Roman" w:cs="Times New Roman"/>
          <w:color w:val="FF0000"/>
          <w:sz w:val="22"/>
        </w:rPr>
        <w:t xml:space="preserve">, is highest and aggregates together grid cells elsewhere. An example of such a grid is shown by the upper right panel of Figure 1. Grid cells can be aggregated 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 A reduced-dimension Jacobian matrix </w:t>
      </w:r>
      <m:oMath>
        <m:sSub>
          <m:sSubPr>
            <m:ctrlPr>
              <w:rPr>
                <w:rFonts w:ascii="Cambria Math" w:hAnsi="Cambria Math" w:cs="Times New Roman"/>
                <w:b/>
                <w:color w:val="FF0000"/>
                <w:sz w:val="22"/>
              </w:rPr>
            </m:ctrlPr>
          </m:sSubPr>
          <m:e>
            <m:r>
              <m:rPr>
                <m:sty m:val="b"/>
              </m:rPr>
              <w:rPr>
                <w:rFonts w:ascii="Cambria Math" w:hAnsi="Cambria Math" w:cs="Times New Roman"/>
                <w:color w:val="FF0000"/>
                <w:sz w:val="22"/>
              </w:rPr>
              <m:t>K</m:t>
            </m:r>
          </m:e>
          <m:sub>
            <m:r>
              <m:rPr>
                <m:sty m:val="p"/>
              </m:rPr>
              <w:rPr>
                <w:rFonts w:ascii="Cambria Math" w:eastAsiaTheme="minorEastAsia" w:hAnsi="Cambria Math" w:cs="Times New Roman"/>
                <w:color w:val="FF0000"/>
                <w:sz w:val="22"/>
              </w:rPr>
              <m:t>mg</m:t>
            </m:r>
            <m:ctrlPr>
              <w:rPr>
                <w:rFonts w:ascii="Cambria Math" w:hAnsi="Cambria Math" w:cs="Times New Roman"/>
                <w:i/>
                <w:color w:val="FF0000"/>
                <w:sz w:val="22"/>
              </w:rPr>
            </m:ctrlPr>
          </m:sub>
        </m:sSub>
      </m:oMath>
      <w:r w:rsidRPr="00E74B72">
        <w:rPr>
          <w:rFonts w:ascii="Times New Roman" w:eastAsiaTheme="minorEastAsia" w:hAnsi="Times New Roman" w:cs="Times New Roman"/>
          <w:color w:val="FF0000"/>
          <w:sz w:val="22"/>
        </w:rPr>
        <w:t xml:space="preserve"> </w:t>
      </w:r>
      <w:r w:rsidRPr="00E74B72">
        <w:rPr>
          <w:rFonts w:ascii="Times New Roman" w:hAnsi="Times New Roman" w:cs="Times New Roman"/>
          <w:color w:val="FF0000"/>
          <w:sz w:val="22"/>
        </w:rPr>
        <w:t>can then be constructed on the multiscale grid by running the forward model for perturbations of each grid element.</w:t>
      </w:r>
    </w:p>
    <w:p w14:paraId="4C332492" w14:textId="7822AA9A" w:rsidR="00D66952" w:rsidRPr="00E74B72" w:rsidRDefault="00D66952" w:rsidP="00786BB7">
      <w:pPr>
        <w:rPr>
          <w:rFonts w:ascii="Times New Roman" w:hAnsi="Times New Roman" w:cs="Times New Roman"/>
          <w:b/>
          <w:color w:val="FF0000"/>
          <w:sz w:val="22"/>
        </w:rPr>
      </w:pPr>
    </w:p>
    <w:p w14:paraId="2F32F074" w14:textId="1E0DA128" w:rsidR="00F94D82" w:rsidRPr="00E74B72" w:rsidRDefault="00F94D82" w:rsidP="00F94D82">
      <w:pPr>
        <w:rPr>
          <w:rFonts w:ascii="Times New Roman" w:eastAsiaTheme="minorEastAsia" w:hAnsi="Times New Roman" w:cs="Times New Roman"/>
          <w:color w:val="FF0000"/>
          <w:sz w:val="22"/>
        </w:rPr>
      </w:pPr>
      <w:r w:rsidRPr="00E74B72">
        <w:rPr>
          <w:rFonts w:ascii="Times New Roman" w:hAnsi="Times New Roman" w:cs="Times New Roman"/>
          <w:color w:val="FF0000"/>
          <w:sz w:val="22"/>
        </w:rPr>
        <w:t xml:space="preserve">Here we use the same approach beginning with our initial estimate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K</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in a </w:t>
      </w:r>
      <w:r w:rsidR="00313F9F" w:rsidRPr="00E74B72">
        <w:rPr>
          <w:rFonts w:ascii="Times New Roman" w:hAnsi="Times New Roman" w:cs="Times New Roman"/>
          <w:color w:val="FF0000"/>
          <w:sz w:val="22"/>
        </w:rPr>
        <w:t>two-step update</w:t>
      </w:r>
      <w:r w:rsidRPr="00E74B72">
        <w:rPr>
          <w:rFonts w:ascii="Times New Roman" w:hAnsi="Times New Roman" w:cs="Times New Roman"/>
          <w:color w:val="FF0000"/>
          <w:sz w:val="22"/>
        </w:rPr>
        <w:t xml:space="preserve"> process</w:t>
      </w:r>
      <w:r w:rsidR="00313F9F" w:rsidRPr="00E74B72">
        <w:rPr>
          <w:rFonts w:ascii="Times New Roman" w:hAnsi="Times New Roman" w:cs="Times New Roman"/>
          <w:color w:val="FF0000"/>
          <w:sz w:val="22"/>
        </w:rPr>
        <w:t xml:space="preserve"> that iteratively improves </w:t>
      </w:r>
      <w:r w:rsidR="00F05740" w:rsidRPr="00E74B72">
        <w:rPr>
          <w:rFonts w:ascii="Times New Roman" w:hAnsi="Times New Roman" w:cs="Times New Roman"/>
          <w:color w:val="FF0000"/>
          <w:sz w:val="22"/>
        </w:rPr>
        <w:t>an initial</w:t>
      </w:r>
      <w:r w:rsidR="00313F9F" w:rsidRPr="00E74B72">
        <w:rPr>
          <w:rFonts w:ascii="Times New Roman" w:hAnsi="Times New Roman" w:cs="Times New Roman"/>
          <w:color w:val="FF0000"/>
          <w:sz w:val="22"/>
        </w:rPr>
        <w:t xml:space="preserve"> estimate of the inverse system’s information content. </w:t>
      </w:r>
      <w:r w:rsidR="00A8489C" w:rsidRPr="00E74B72">
        <w:rPr>
          <w:rFonts w:ascii="Times New Roman" w:eastAsiaTheme="minorEastAsia" w:hAnsi="Times New Roman" w:cs="Times New Roman"/>
          <w:color w:val="FF0000"/>
          <w:sz w:val="22"/>
        </w:rPr>
        <w:t>We</w:t>
      </w:r>
      <w:r w:rsidR="00ED6D4A" w:rsidRPr="00E74B72">
        <w:rPr>
          <w:rFonts w:ascii="Times New Roman" w:eastAsiaTheme="minorEastAsia" w:hAnsi="Times New Roman" w:cs="Times New Roman"/>
          <w:color w:val="FF0000"/>
          <w:sz w:val="22"/>
        </w:rPr>
        <w:t xml:space="preserve"> construct a</w:t>
      </w:r>
      <w:r w:rsidR="003E6ECC" w:rsidRPr="00E74B72">
        <w:rPr>
          <w:rFonts w:ascii="Times New Roman" w:eastAsiaTheme="minorEastAsia" w:hAnsi="Times New Roman" w:cs="Times New Roman"/>
          <w:color w:val="FF0000"/>
          <w:sz w:val="22"/>
        </w:rPr>
        <w:t>n initial</w:t>
      </w:r>
      <w:r w:rsidR="00ED6D4A" w:rsidRPr="00E74B72">
        <w:rPr>
          <w:rFonts w:ascii="Times New Roman" w:eastAsiaTheme="minorEastAsia" w:hAnsi="Times New Roman" w:cs="Times New Roman"/>
          <w:color w:val="FF0000"/>
          <w:sz w:val="22"/>
        </w:rPr>
        <w:t xml:space="preserve"> multiscale grid</w:t>
      </w:r>
      <w:r w:rsidR="00462F96" w:rsidRPr="00E74B72">
        <w:rPr>
          <w:rFonts w:ascii="Times New Roman" w:eastAsiaTheme="minorEastAsia" w:hAnsi="Times New Roman" w:cs="Times New Roman"/>
          <w:color w:val="FF0000"/>
          <w:sz w:val="22"/>
        </w:rPr>
        <w:t xml:space="preserve"> </w:t>
      </w:r>
      <w:r w:rsidR="00FF3655" w:rsidRPr="00E74B72">
        <w:rPr>
          <w:rFonts w:ascii="Times New Roman" w:eastAsiaTheme="minorEastAsia" w:hAnsi="Times New Roman" w:cs="Times New Roman"/>
          <w:color w:val="FF0000"/>
          <w:sz w:val="22"/>
        </w:rPr>
        <w:t xml:space="preserve">using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A</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00FF3655" w:rsidRPr="00E74B72">
        <w:rPr>
          <w:rFonts w:ascii="Times New Roman" w:eastAsiaTheme="minorEastAsia" w:hAnsi="Times New Roman" w:cs="Times New Roman"/>
          <w:color w:val="FF0000"/>
          <w:sz w:val="22"/>
        </w:rPr>
        <w:t xml:space="preserve"> </w:t>
      </w:r>
      <w:r w:rsidR="00BA0C88" w:rsidRPr="00E74B72">
        <w:rPr>
          <w:rFonts w:ascii="Times New Roman" w:eastAsiaTheme="minorEastAsia" w:hAnsi="Times New Roman" w:cs="Times New Roman"/>
          <w:color w:val="FF0000"/>
          <w:sz w:val="22"/>
        </w:rPr>
        <w:t xml:space="preserve">and </w:t>
      </w:r>
      <w:r w:rsidR="00FF3655" w:rsidRPr="00E74B72">
        <w:rPr>
          <w:rFonts w:ascii="Times New Roman" w:eastAsiaTheme="minorEastAsia" w:hAnsi="Times New Roman" w:cs="Times New Roman"/>
          <w:color w:val="FF0000"/>
          <w:sz w:val="22"/>
        </w:rPr>
        <w:t xml:space="preserve">generate </w:t>
      </w:r>
      <w:r w:rsidR="00BA0C88" w:rsidRPr="00E74B72">
        <w:rPr>
          <w:rFonts w:ascii="Times New Roman" w:eastAsiaTheme="minorEastAsia" w:hAnsi="Times New Roman" w:cs="Times New Roman"/>
          <w:color w:val="FF0000"/>
          <w:sz w:val="22"/>
        </w:rPr>
        <w:t xml:space="preserve">the associated </w:t>
      </w:r>
      <w:r w:rsidR="00EF435C" w:rsidRPr="00E74B72">
        <w:rPr>
          <w:rFonts w:ascii="Times New Roman" w:hAnsi="Times New Roman" w:cs="Times New Roman"/>
          <w:color w:val="FF0000"/>
          <w:sz w:val="22"/>
        </w:rPr>
        <w:t>reduced-dimension Jacobian</w:t>
      </w:r>
      <w:r w:rsidR="003E6ECC"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00396D56" w:rsidRPr="00E74B72">
        <w:rPr>
          <w:rFonts w:ascii="Times New Roman" w:eastAsiaTheme="minorEastAsia" w:hAnsi="Times New Roman" w:cs="Times New Roman"/>
          <w:color w:val="FF0000"/>
          <w:sz w:val="22"/>
        </w:rPr>
        <w:t xml:space="preserve"> by running the forward model </w:t>
      </w:r>
      <w:r w:rsidR="00403605" w:rsidRPr="00E74B72">
        <w:rPr>
          <w:rFonts w:ascii="Times New Roman" w:eastAsiaTheme="minorEastAsia" w:hAnsi="Times New Roman" w:cs="Times New Roman"/>
          <w:color w:val="FF0000"/>
          <w:sz w:val="22"/>
        </w:rPr>
        <w:t>for each element of the grid. This</w:t>
      </w:r>
      <w:r w:rsidR="00EF435C" w:rsidRPr="00E74B72">
        <w:rPr>
          <w:rFonts w:ascii="Times New Roman" w:eastAsiaTheme="minorEastAsia" w:hAnsi="Times New Roman" w:cs="Times New Roman"/>
          <w:color w:val="FF0000"/>
          <w:sz w:val="22"/>
        </w:rPr>
        <w:t xml:space="preserve"> introduc</w:t>
      </w:r>
      <w:r w:rsidR="00403605" w:rsidRPr="00E74B72">
        <w:rPr>
          <w:rFonts w:ascii="Times New Roman" w:eastAsiaTheme="minorEastAsia" w:hAnsi="Times New Roman" w:cs="Times New Roman"/>
          <w:color w:val="FF0000"/>
          <w:sz w:val="22"/>
        </w:rPr>
        <w:t>es</w:t>
      </w:r>
      <w:r w:rsidR="00EF435C" w:rsidRPr="00E74B72">
        <w:rPr>
          <w:rFonts w:ascii="Times New Roman" w:eastAsiaTheme="minorEastAsia" w:hAnsi="Times New Roman" w:cs="Times New Roman"/>
          <w:color w:val="FF0000"/>
          <w:sz w:val="22"/>
        </w:rPr>
        <w:t xml:space="preserve"> information content from the forward model to the inverse system</w:t>
      </w:r>
      <w:r w:rsidRPr="00E74B72">
        <w:rPr>
          <w:rFonts w:ascii="Times New Roman" w:eastAsiaTheme="minorEastAsia" w:hAnsi="Times New Roman" w:cs="Times New Roman"/>
          <w:color w:val="FF0000"/>
          <w:sz w:val="22"/>
        </w:rPr>
        <w:t xml:space="preserve">. We then disaggregate the clusters with highest information content and update the reduced-dimension Jacobian, generating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Alternatively, w</w:t>
      </w:r>
      <w:r w:rsidRPr="00E74B72">
        <w:rPr>
          <w:rFonts w:ascii="Times New Roman" w:hAnsi="Times New Roman" w:cs="Times New Roman"/>
          <w:color w:val="FF0000"/>
          <w:sz w:val="22"/>
        </w:rPr>
        <w:t xml:space="preserve">e could </w:t>
      </w:r>
      <w:proofErr w:type="spellStart"/>
      <w:r w:rsidRPr="00E74B72">
        <w:rPr>
          <w:rFonts w:ascii="Times New Roman" w:hAnsi="Times New Roman" w:cs="Times New Roman"/>
          <w:color w:val="FF0000"/>
          <w:sz w:val="22"/>
        </w:rPr>
        <w:t>regrid</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b/>
          <w:color w:val="FF0000"/>
          <w:sz w:val="22"/>
        </w:rPr>
        <w:t xml:space="preserve"> </w:t>
      </w:r>
      <w:r w:rsidRPr="00E74B72">
        <w:rPr>
          <w:rFonts w:ascii="Times New Roman" w:hAnsi="Times New Roman" w:cs="Times New Roman"/>
          <w:color w:val="FF0000"/>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and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(1)</m:t>
            </m:r>
          </m:sup>
        </m:sSup>
      </m:oMath>
      <w:r w:rsidRPr="00E74B72">
        <w:rPr>
          <w:rFonts w:ascii="Times New Roman" w:eastAsiaTheme="minorEastAsia" w:hAnsi="Times New Roman" w:cs="Times New Roman"/>
          <w:color w:val="FF0000"/>
          <w:sz w:val="22"/>
        </w:rPr>
        <w:t xml:space="preserve"> is sufficiently large.</w:t>
      </w:r>
      <w:r w:rsidRPr="00E74B72">
        <w:rPr>
          <w:rFonts w:ascii="Times New Roman" w:hAnsi="Times New Roman" w:cs="Times New Roman"/>
          <w:color w:val="FF0000"/>
          <w:sz w:val="22"/>
        </w:rPr>
        <w:t xml:space="preserve"> However, </w:t>
      </w:r>
      <w:proofErr w:type="spellStart"/>
      <w:r w:rsidRPr="00E74B72">
        <w:rPr>
          <w:rFonts w:ascii="Times New Roman" w:hAnsi="Times New Roman" w:cs="Times New Roman"/>
          <w:color w:val="FF0000"/>
          <w:sz w:val="22"/>
        </w:rPr>
        <w:t>regridding</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hAnsi="Times New Roman" w:cs="Times New Roman"/>
          <w:color w:val="FF0000"/>
          <w:sz w:val="22"/>
        </w:rPr>
        <w:t xml:space="preserve"> requires the introduction of additional information regarding the distribution of sensitivities.</w:t>
      </w:r>
    </w:p>
    <w:p w14:paraId="1C8EA306" w14:textId="246A7968" w:rsidR="00EF435C" w:rsidRPr="00E74B72" w:rsidRDefault="00EF435C" w:rsidP="00786BB7">
      <w:pPr>
        <w:rPr>
          <w:rFonts w:ascii="Times New Roman" w:eastAsiaTheme="minorEastAsia" w:hAnsi="Times New Roman" w:cs="Times New Roman"/>
          <w:color w:val="FF0000"/>
          <w:sz w:val="22"/>
        </w:rPr>
      </w:pPr>
    </w:p>
    <w:p w14:paraId="542BDDEC" w14:textId="77777777" w:rsidR="00FF3655" w:rsidRPr="00E74B72" w:rsidRDefault="00FF3655" w:rsidP="00FF3655">
      <w:pPr>
        <w:rPr>
          <w:rFonts w:ascii="Times New Roman" w:eastAsiaTheme="minorEastAsia" w:hAnsi="Times New Roman" w:cs="Times New Roman"/>
          <w:color w:val="FF0000"/>
          <w:sz w:val="22"/>
        </w:rPr>
      </w:pPr>
      <w:r w:rsidRPr="00E74B72">
        <w:rPr>
          <w:rFonts w:ascii="Times New Roman" w:eastAsiaTheme="minorEastAsia" w:hAnsi="Times New Roman" w:cs="Times New Roman"/>
          <w:color w:val="FF0000"/>
          <w:sz w:val="22"/>
        </w:rPr>
        <w:t xml:space="preserve">The information content associated with both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color w:val="FF0000"/>
          <w:sz w:val="22"/>
        </w:rPr>
        <w:t xml:space="preserve"> and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includes contributions from prior emissions estimates, the observations, and the forward model. As a result, there is rapid convergence and we find that there is no need for further iteration. </w:t>
      </w:r>
      <w:r w:rsidRPr="00E74B72">
        <w:rPr>
          <w:rFonts w:ascii="Times New Roman" w:hAnsi="Times New Roman" w:cs="Times New Roman"/>
          <w:color w:val="FF0000"/>
          <w:sz w:val="22"/>
        </w:rPr>
        <w:t xml:space="preserve">We therefore take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as our Jacobian matrix. T</w:t>
      </w:r>
      <w:r w:rsidRPr="00E74B72">
        <w:rPr>
          <w:rFonts w:ascii="Times New Roman" w:hAnsi="Times New Roman" w:cs="Times New Roman"/>
          <w:color w:val="FF0000"/>
          <w:sz w:val="22"/>
        </w:rPr>
        <w:t xml:space="preserve">he analytic </w:t>
      </w:r>
      <w:r w:rsidRPr="00E74B72">
        <w:rPr>
          <w:rFonts w:ascii="Times New Roman" w:hAnsi="Times New Roman" w:cs="Times New Roman"/>
          <w:color w:val="FF0000"/>
          <w:sz w:val="22"/>
        </w:rPr>
        <w:lastRenderedPageBreak/>
        <w:t xml:space="preserve">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color w:val="FF0000"/>
                <w:sz w:val="22"/>
              </w:rPr>
            </m:ctrlPr>
          </m:sSupPr>
          <m:e>
            <m:r>
              <m:rPr>
                <m:sty m:val="b"/>
              </m:rPr>
              <w:rPr>
                <w:rFonts w:ascii="Cambria Math" w:eastAsiaTheme="minorEastAsia" w:hAnsi="Cambria Math" w:cs="Times New Roman"/>
                <w:color w:val="FF0000"/>
                <w:sz w:val="22"/>
              </w:rPr>
              <m:t>Γ</m:t>
            </m:r>
          </m:e>
          <m:sup>
            <m:r>
              <m:rPr>
                <m:sty m:val="b"/>
              </m:rPr>
              <w:rPr>
                <w:rFonts w:ascii="Cambria Math" w:eastAsiaTheme="minorEastAsia" w:hAnsi="Cambria Math" w:cs="Times New Roman"/>
                <w:color w:val="FF0000"/>
                <w:sz w:val="22"/>
              </w:rPr>
              <m:t>*</m:t>
            </m:r>
          </m:sup>
        </m:sSup>
      </m:oMath>
      <w:r w:rsidRPr="00E74B72">
        <w:rPr>
          <w:rFonts w:ascii="Times New Roman" w:eastAsiaTheme="minorEastAsia" w:hAnsi="Times New Roman" w:cs="Times New Roman"/>
          <w:b/>
          <w:color w:val="FF0000"/>
          <w:sz w:val="22"/>
        </w:rPr>
        <w:t xml:space="preserve"> </w:t>
      </w:r>
      <w:r w:rsidRPr="00E74B72">
        <w:rPr>
          <w:rFonts w:ascii="Times New Roman" w:eastAsiaTheme="minorEastAsia" w:hAnsi="Times New Roman" w:cs="Times New Roman"/>
          <w:color w:val="FF0000"/>
          <w:sz w:val="22"/>
        </w:rPr>
        <w:t xml:space="preserve">(equation 8) corresponding to the dimension reducing transformation </w:t>
      </w:r>
      <m:oMath>
        <m:r>
          <m:rPr>
            <m:sty m:val="b"/>
          </m:rPr>
          <w:rPr>
            <w:rFonts w:ascii="Cambria Math" w:eastAsiaTheme="minorEastAsia" w:hAnsi="Cambria Math" w:cs="Times New Roman"/>
            <w:color w:val="FF0000"/>
            <w:sz w:val="22"/>
          </w:rPr>
          <m:t>Γ</m:t>
        </m:r>
      </m:oMath>
      <w:r w:rsidRPr="00E74B72">
        <w:rPr>
          <w:rFonts w:ascii="Times New Roman" w:eastAsiaTheme="minorEastAsia" w:hAnsi="Times New Roman" w:cs="Times New Roman"/>
          <w:color w:val="FF0000"/>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2135B2CC"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can be constructed by calculating the linear relationship between emissions and observations for the most important patterns of information content rather than </w:t>
      </w:r>
      <w:ins w:id="218" w:author="Daniel Jacob" w:date="2020-08-07T19:10:00Z">
        <w:r w:rsidR="00C570F7">
          <w:rPr>
            <w:rFonts w:ascii="Times New Roman" w:hAnsi="Times New Roman" w:cs="Times New Roman"/>
            <w:sz w:val="22"/>
          </w:rPr>
          <w:t xml:space="preserve">for individual or aggregate </w:t>
        </w:r>
      </w:ins>
      <w:r>
        <w:rPr>
          <w:rFonts w:ascii="Times New Roman" w:hAnsi="Times New Roman" w:cs="Times New Roman"/>
          <w:sz w:val="22"/>
        </w:rPr>
        <w:t>grid cells</w:t>
      </w:r>
      <w:del w:id="219" w:author="Daniel Jacob" w:date="2020-08-07T19:10:00Z">
        <w:r w:rsidDel="00C570F7">
          <w:rPr>
            <w:rFonts w:ascii="Times New Roman" w:hAnsi="Times New Roman" w:cs="Times New Roman"/>
            <w:sz w:val="22"/>
          </w:rPr>
          <w:delText>, as in all previous examples</w:delText>
        </w:r>
      </w:del>
      <w:r>
        <w:rPr>
          <w:rFonts w:ascii="Times New Roman" w:hAnsi="Times New Roman" w:cs="Times New Roman"/>
          <w:sz w:val="22"/>
        </w:rPr>
        <w:t xml:space="preserve">. 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commentRangeStart w:id="220"/>
      <w:ins w:id="221" w:author="Daniel Jacob" w:date="2020-08-07T19:11:00Z">
        <w:r w:rsidR="00C570F7">
          <w:rPr>
            <w:rFonts w:ascii="Times New Roman" w:eastAsiaTheme="minorEastAsia" w:hAnsi="Times New Roman" w:cs="Times New Roman"/>
            <w:sz w:val="22"/>
          </w:rPr>
          <w:t>(</w:t>
        </w:r>
      </w:ins>
      <w:r w:rsidR="00063DBA" w:rsidRPr="00063DBA">
        <w:rPr>
          <w:rFonts w:ascii="Times New Roman" w:eastAsiaTheme="minorEastAsia" w:hAnsi="Times New Roman" w:cs="Times New Roman"/>
          <w:sz w:val="22"/>
        </w:rPr>
        <w:t>8</w:t>
      </w:r>
      <w:ins w:id="222" w:author="Daniel Jacob" w:date="2020-08-07T19:11:00Z">
        <w:r w:rsidR="00C570F7">
          <w:rPr>
            <w:rFonts w:ascii="Times New Roman" w:eastAsiaTheme="minorEastAsia" w:hAnsi="Times New Roman" w:cs="Times New Roman"/>
            <w:sz w:val="22"/>
          </w:rPr>
          <w:t>)</w:t>
        </w:r>
      </w:ins>
      <w:commentRangeEnd w:id="220"/>
      <w:r w:rsidR="00C570F7">
        <w:rPr>
          <w:rStyle w:val="CommentReference"/>
        </w:rPr>
        <w:commentReference w:id="220"/>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ins w:id="223" w:author="Daniel Jacob" w:date="2020-08-07T19:12:00Z">
        <w:r w:rsidR="00C570F7">
          <w:rPr>
            <w:rFonts w:ascii="Times New Roman" w:hAnsi="Times New Roman" w:cs="Times New Roman"/>
            <w:sz w:val="22"/>
          </w:rPr>
          <w:t xml:space="preserve"> selected value of</w:t>
        </w:r>
      </w:ins>
      <w:r w:rsidR="00726BA3">
        <w:rPr>
          <w:rFonts w:ascii="Times New Roman" w:hAnsi="Times New Roman" w:cs="Times New Roman"/>
          <w:sz w:val="22"/>
        </w:rPr>
        <w:t xml:space="preserve"> </w:t>
      </w:r>
      <w:r w:rsidR="00726BA3" w:rsidRPr="00726BA3">
        <w:rPr>
          <w:rFonts w:ascii="Times New Roman" w:hAnsi="Times New Roman" w:cs="Times New Roman"/>
          <w:i/>
          <w:sz w:val="22"/>
        </w:rPr>
        <w:t>k</w:t>
      </w:r>
      <w:del w:id="224" w:author="Daniel Jacob" w:date="2020-08-07T19:12:00Z">
        <w:r w:rsidR="00452E11" w:rsidDel="00C570F7">
          <w:rPr>
            <w:rFonts w:ascii="Times New Roman" w:hAnsi="Times New Roman" w:cs="Times New Roman"/>
            <w:sz w:val="22"/>
          </w:rPr>
          <w:delText xml:space="preserve"> selected</w:delText>
        </w:r>
      </w:del>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commentRangeStart w:id="225"/>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58BEBD70" w:rsidR="008A2BE5" w:rsidRPr="008C390F" w:rsidRDefault="00423C5F"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ins w:id="226" w:author="Hannah Nesser" w:date="2020-08-13T12:58:00Z">
                      <w:rPr>
                        <w:rFonts w:ascii="Cambria Math" w:eastAsiaTheme="minorEastAsia" w:hAnsi="Cambria Math" w:cs="Times New Roman"/>
                        <w:sz w:val="22"/>
                      </w:rPr>
                      <m:t>β</m:t>
                    </w:ins>
                  </m:r>
                  <m:r>
                    <w:del w:id="227" w:author="Hannah Nesser" w:date="2020-08-13T12:58:00Z">
                      <w:rPr>
                        <w:rFonts w:ascii="Cambria Math" w:eastAsiaTheme="minorEastAsia" w:hAnsi="Cambria Math" w:cs="Times New Roman"/>
                        <w:sz w:val="22"/>
                      </w:rPr>
                      <m:t>α</m:t>
                    </w:del>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71915272"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stability</w:t>
      </w:r>
      <w:commentRangeEnd w:id="225"/>
      <w:r w:rsidR="00C570F7">
        <w:rPr>
          <w:rStyle w:val="CommentReference"/>
        </w:rPr>
        <w:commentReference w:id="225"/>
      </w:r>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del w:id="228" w:author="Daniel Jacob" w:date="2020-08-07T19:15:00Z">
        <w:r w:rsidR="00452E11" w:rsidDel="00C570F7">
          <w:rPr>
            <w:rFonts w:ascii="Times New Roman" w:eastAsiaTheme="minorEastAsia" w:hAnsi="Times New Roman" w:cs="Times New Roman"/>
            <w:sz w:val="22"/>
          </w:rPr>
          <w:delText>for use in analytic inversions</w:delText>
        </w:r>
      </w:del>
      <w:ins w:id="229" w:author="Daniel Jacob" w:date="2020-08-07T19:15:00Z">
        <w:r w:rsidR="00C570F7">
          <w:rPr>
            <w:rFonts w:ascii="Times New Roman" w:eastAsiaTheme="minorEastAsia" w:hAnsi="Times New Roman" w:cs="Times New Roman"/>
            <w:sz w:val="22"/>
          </w:rPr>
          <w:t>in order to enable physical interpretation</w:t>
        </w:r>
      </w:ins>
      <w:r w:rsidR="00452E11">
        <w:rPr>
          <w:rFonts w:ascii="Times New Roman" w:eastAsiaTheme="minorEastAsia" w:hAnsi="Times New Roman" w:cs="Times New Roman"/>
          <w:sz w:val="22"/>
        </w:rPr>
        <w:t xml:space="preserve">. </w:t>
      </w:r>
      <w:commentRangeStart w:id="230"/>
      <w:r>
        <w:rPr>
          <w:rFonts w:ascii="Times New Roman" w:eastAsiaTheme="minorEastAsia" w:hAnsi="Times New Roman" w:cs="Times New Roman"/>
          <w:sz w:val="22"/>
        </w:rPr>
        <w:t xml:space="preserve">If the forward model is linear, F 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w:commentRangeEnd w:id="230"/>
        <m:r>
          <m:rPr>
            <m:sty m:val="p"/>
          </m:rPr>
          <w:rPr>
            <w:rStyle w:val="CommentReference"/>
          </w:rPr>
          <w:commentReference w:id="230"/>
        </m:r>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2B4BAA57"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commentRangeStart w:id="231"/>
      <w:commentRangeStart w:id="232"/>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about</w:t>
      </w:r>
      <w:r w:rsidR="00452E11">
        <w:rPr>
          <w:rFonts w:ascii="Times New Roman" w:eastAsiaTheme="minorEastAsia" w:hAnsi="Times New Roman" w:cs="Times New Roman"/>
          <w:sz w:val="22"/>
        </w:rPr>
        <w:t xml:space="preserve"> one</w:t>
      </w:r>
      <w:r w:rsidR="00257E00">
        <w:rPr>
          <w:rFonts w:ascii="Times New Roman" w:eastAsiaTheme="minorEastAsia" w:hAnsi="Times New Roman" w:cs="Times New Roman"/>
          <w:sz w:val="22"/>
        </w:rPr>
        <w:t xml:space="preserve"> (equation 9)</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commentRangeStart w:id="233"/>
      <w:commentRangeEnd w:id="231"/>
      <w:r w:rsidR="00452E11">
        <w:rPr>
          <w:rStyle w:val="CommentReference"/>
        </w:rPr>
        <w:commentReference w:id="231"/>
      </w:r>
      <w:commentRangeEnd w:id="232"/>
      <w:r w:rsidR="00B012CE">
        <w:rPr>
          <w:rStyle w:val="CommentReference"/>
        </w:rPr>
        <w:commentReference w:id="232"/>
      </w:r>
      <w:r w:rsidR="00B012CE">
        <w:rPr>
          <w:rFonts w:ascii="Times New Roman" w:eastAsiaTheme="minorEastAsia" w:hAnsi="Times New Roman" w:cs="Times New Roman"/>
          <w:sz w:val="22"/>
        </w:rPr>
        <w:t xml:space="preserve">We use the </w:t>
      </w:r>
      <w:r w:rsidR="007247D9">
        <w:rPr>
          <w:rFonts w:ascii="Times New Roman" w:eastAsiaTheme="minorEastAsia" w:hAnsi="Times New Roman" w:cs="Times New Roman"/>
          <w:sz w:val="22"/>
        </w:rPr>
        <w:t xml:space="preserve">stricter </w:t>
      </w:r>
      <w:r w:rsidR="00B012CE">
        <w:rPr>
          <w:rFonts w:ascii="Times New Roman" w:eastAsiaTheme="minorEastAsia" w:hAnsi="Times New Roman" w:cs="Times New Roman"/>
          <w:sz w:val="22"/>
        </w:rPr>
        <w:t>signal-to-noise criteri</w:t>
      </w:r>
      <w:r w:rsidR="001B2699">
        <w:rPr>
          <w:rFonts w:ascii="Times New Roman" w:eastAsiaTheme="minorEastAsia" w:hAnsi="Times New Roman" w:cs="Times New Roman"/>
          <w:sz w:val="22"/>
        </w:rPr>
        <w:t>on</w:t>
      </w:r>
      <w:r w:rsidR="00B012CE">
        <w:rPr>
          <w:rFonts w:ascii="Times New Roman" w:eastAsiaTheme="minorEastAsia" w:hAnsi="Times New Roman" w:cs="Times New Roman"/>
          <w:sz w:val="22"/>
        </w:rPr>
        <w:t xml:space="preserve"> in the first update because </w:t>
      </w:r>
      <w:r w:rsidR="001B2699">
        <w:rPr>
          <w:rFonts w:ascii="Times New Roman" w:eastAsiaTheme="minorEastAsia" w:hAnsi="Times New Roman" w:cs="Times New Roman"/>
          <w:sz w:val="22"/>
        </w:rPr>
        <w:t xml:space="preserve">it is accounts for </w:t>
      </w:r>
      <w:r w:rsidR="00B012CE">
        <w:rPr>
          <w:rFonts w:ascii="Times New Roman" w:eastAsiaTheme="minorEastAsia" w:hAnsi="Times New Roman" w:cs="Times New Roman"/>
          <w:sz w:val="22"/>
        </w:rPr>
        <w:t>the errors in the initial estimate of the information content</w:t>
      </w:r>
      <w:r w:rsidR="007247D9">
        <w:rPr>
          <w:rFonts w:ascii="Times New Roman" w:eastAsiaTheme="minorEastAsia" w:hAnsi="Times New Roman" w:cs="Times New Roman"/>
          <w:sz w:val="22"/>
        </w:rPr>
        <w:t xml:space="preserve"> despite underestimating the rank of the inverse system</w:t>
      </w:r>
      <w:commentRangeEnd w:id="233"/>
      <w:r w:rsidR="00365DED">
        <w:rPr>
          <w:rStyle w:val="CommentReference"/>
        </w:rPr>
        <w:commentReference w:id="233"/>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 xml:space="preserve">approximation of the Jacobian </w:t>
      </w:r>
      <w:r w:rsidR="00503D75">
        <w:rPr>
          <w:rFonts w:ascii="Times New Roman" w:eastAsiaTheme="minorEastAsia" w:hAnsi="Times New Roman" w:cs="Times New Roman"/>
          <w:sz w:val="22"/>
        </w:rPr>
        <w:t xml:space="preserve">matrix </w:t>
      </w:r>
      <w:r w:rsidR="000A2849">
        <w:rPr>
          <w:rFonts w:ascii="Times New Roman" w:eastAsiaTheme="minorEastAsia" w:hAnsi="Times New Roman" w:cs="Times New Roman"/>
          <w:sz w:val="22"/>
        </w:rPr>
        <w:t>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410C8DC2" w14:textId="61967209"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ins w:id="234" w:author="Daniel Jacob" w:date="2020-08-07T19:22:00Z">
        <w:r w:rsidR="00365DED">
          <w:rPr>
            <w:rFonts w:ascii="Times New Roman" w:eastAsiaTheme="minorEastAsia" w:hAnsi="Times New Roman" w:cs="Times New Roman"/>
            <w:sz w:val="22"/>
          </w:rPr>
          <w:t xml:space="preserve"> Despite not being informed by the forward </w:t>
        </w:r>
      </w:ins>
      <w:ins w:id="235" w:author="Daniel Jacob" w:date="2020-08-07T19:23:00Z">
        <w:r w:rsidR="00365DED">
          <w:rPr>
            <w:rFonts w:ascii="Times New Roman" w:eastAsiaTheme="minorEastAsia" w:hAnsi="Times New Roman" w:cs="Times New Roman"/>
            <w:sz w:val="22"/>
          </w:rPr>
          <w:t xml:space="preserve">model, we expect </w:t>
        </w:r>
      </w:ins>
      <w:r w:rsidR="007247D9">
        <w:rPr>
          <w:rFonts w:ascii="Times New Roman" w:eastAsiaTheme="minorEastAsia" w:hAnsi="Times New Roman" w:cs="Times New Roman"/>
          <w:bCs/>
          <w:sz w:val="22"/>
        </w:rPr>
        <w:t xml:space="preserve"> </w:t>
      </w:r>
      <w:del w:id="236" w:author="Daniel Jacob" w:date="2020-08-07T19:23:00Z">
        <w:r w:rsidR="007247D9" w:rsidDel="00365DED">
          <w:rPr>
            <w:rFonts w:ascii="Times New Roman" w:eastAsiaTheme="minorEastAsia" w:hAnsi="Times New Roman" w:cs="Times New Roman"/>
            <w:bCs/>
            <w:sz w:val="22"/>
          </w:rPr>
          <w:delText xml:space="preserve">While </w:delText>
        </w:r>
      </w:del>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ins w:id="237" w:author="Daniel Jacob" w:date="2020-08-07T19:23:00Z">
        <w:r w:rsidR="00365DED">
          <w:rPr>
            <w:rFonts w:ascii="Times New Roman" w:eastAsiaTheme="minorEastAsia" w:hAnsi="Times New Roman" w:cs="Times New Roman"/>
            <w:sz w:val="22"/>
          </w:rPr>
          <w:t xml:space="preserve">to have some accuracy in its structure because it </w:t>
        </w:r>
        <w:proofErr w:type="spellStart"/>
        <w:r w:rsidR="00365DED">
          <w:rPr>
            <w:rFonts w:ascii="Times New Roman" w:eastAsiaTheme="minorEastAsia" w:hAnsi="Times New Roman" w:cs="Times New Roman"/>
            <w:sz w:val="22"/>
          </w:rPr>
          <w:t>it</w:t>
        </w:r>
        <w:proofErr w:type="spellEnd"/>
        <w:r w:rsidR="00365DED">
          <w:rPr>
            <w:rFonts w:ascii="Times New Roman" w:eastAsiaTheme="minorEastAsia" w:hAnsi="Times New Roman" w:cs="Times New Roman"/>
            <w:sz w:val="22"/>
          </w:rPr>
          <w:t xml:space="preserve"> </w:t>
        </w:r>
        <w:r w:rsidR="00365DED">
          <w:rPr>
            <w:rFonts w:ascii="Times New Roman" w:eastAsiaTheme="minorEastAsia" w:hAnsi="Times New Roman" w:cs="Times New Roman"/>
            <w:sz w:val="22"/>
          </w:rPr>
          <w:lastRenderedPageBreak/>
          <w:t>largely determined by the observation density and the error covariance matrices (Sec</w:t>
        </w:r>
      </w:ins>
      <w:ins w:id="238" w:author="Daniel Jacob" w:date="2020-08-07T19:24:00Z">
        <w:r w:rsidR="00365DED">
          <w:rPr>
            <w:rFonts w:ascii="Times New Roman" w:eastAsiaTheme="minorEastAsia" w:hAnsi="Times New Roman" w:cs="Times New Roman"/>
            <w:sz w:val="22"/>
          </w:rPr>
          <w:t xml:space="preserve">tion 2.1). </w:t>
        </w:r>
      </w:ins>
      <w:del w:id="239" w:author="Daniel Jacob" w:date="2020-08-07T19:24:00Z">
        <w:r w:rsidR="007247D9" w:rsidDel="00365DED">
          <w:rPr>
            <w:rFonts w:ascii="Times New Roman" w:eastAsiaTheme="minorEastAsia" w:hAnsi="Times New Roman" w:cs="Times New Roman"/>
            <w:sz w:val="22"/>
          </w:rPr>
          <w:delText xml:space="preserve">may underestimate the </w:delText>
        </w:r>
        <w:r w:rsidR="003413AE" w:rsidDel="00365DED">
          <w:rPr>
            <w:rFonts w:ascii="Times New Roman" w:eastAsiaTheme="minorEastAsia" w:hAnsi="Times New Roman" w:cs="Times New Roman"/>
            <w:sz w:val="22"/>
          </w:rPr>
          <w:delText>information content</w:delText>
        </w:r>
        <w:r w:rsidR="007247D9" w:rsidDel="00365DED">
          <w:rPr>
            <w:rFonts w:ascii="Times New Roman" w:eastAsiaTheme="minorEastAsia" w:hAnsi="Times New Roman" w:cs="Times New Roman"/>
            <w:sz w:val="22"/>
          </w:rPr>
          <w:delText xml:space="preserve"> relative to the </w:delText>
        </w:r>
        <w:r w:rsidR="003413AE" w:rsidDel="00365DED">
          <w:rPr>
            <w:rFonts w:ascii="Times New Roman" w:eastAsiaTheme="minorEastAsia" w:hAnsi="Times New Roman" w:cs="Times New Roman"/>
            <w:sz w:val="22"/>
          </w:rPr>
          <w:delText>native-resolution</w:delText>
        </w:r>
        <w:r w:rsidR="007247D9" w:rsidDel="00365DED">
          <w:rPr>
            <w:rFonts w:ascii="Times New Roman" w:eastAsiaTheme="minorEastAsia" w:hAnsi="Times New Roman" w:cs="Times New Roman"/>
            <w:sz w:val="22"/>
          </w:rPr>
          <w:delText xml:space="preserve"> inverse system</w:delText>
        </w:r>
        <w:r w:rsidR="003413AE" w:rsidDel="00365DED">
          <w:rPr>
            <w:rFonts w:ascii="Times New Roman" w:eastAsiaTheme="minorEastAsia" w:hAnsi="Times New Roman" w:cs="Times New Roman"/>
            <w:sz w:val="22"/>
          </w:rPr>
          <w:delText>,</w:delText>
        </w:r>
        <w:r w:rsidR="007247D9" w:rsidDel="00365DED">
          <w:rPr>
            <w:rFonts w:ascii="Times New Roman" w:eastAsiaTheme="minorEastAsia" w:hAnsi="Times New Roman" w:cs="Times New Roman"/>
            <w:sz w:val="22"/>
          </w:rPr>
          <w:delText xml:space="preserve"> </w:delText>
        </w:r>
        <w:r w:rsidR="003413AE" w:rsidDel="00365DED">
          <w:rPr>
            <w:rFonts w:ascii="Times New Roman" w:eastAsiaTheme="minorEastAsia" w:hAnsi="Times New Roman" w:cs="Times New Roman"/>
            <w:sz w:val="22"/>
          </w:rPr>
          <w:delText>it is more</w:delText>
        </w:r>
        <w:r w:rsidR="007247D9" w:rsidDel="00365DED">
          <w:rPr>
            <w:rFonts w:ascii="Times New Roman" w:eastAsiaTheme="minorEastAsia" w:hAnsi="Times New Roman" w:cs="Times New Roman"/>
            <w:sz w:val="22"/>
          </w:rPr>
          <w:delText xml:space="preserve"> likely to accurately capture the spectrum of information content</w:delText>
        </w:r>
        <w:r w:rsidR="003413AE" w:rsidDel="00365DED">
          <w:rPr>
            <w:rFonts w:ascii="Times New Roman" w:eastAsiaTheme="minorEastAsia" w:hAnsi="Times New Roman" w:cs="Times New Roman"/>
            <w:sz w:val="22"/>
          </w:rPr>
          <w:delText xml:space="preserve">: the introduction of </w:delText>
        </w:r>
        <w:r w:rsidR="007247D9" w:rsidDel="00365DED">
          <w:rPr>
            <w:rFonts w:ascii="Times New Roman" w:eastAsiaTheme="minorEastAsia" w:hAnsi="Times New Roman" w:cs="Times New Roman"/>
            <w:sz w:val="22"/>
          </w:rPr>
          <w:delText xml:space="preserve">information content from the forward model is unlikely to </w:delText>
        </w:r>
        <w:r w:rsidR="003413AE" w:rsidDel="00365DED">
          <w:rPr>
            <w:rFonts w:ascii="Times New Roman" w:eastAsiaTheme="minorEastAsia" w:hAnsi="Times New Roman" w:cs="Times New Roman"/>
            <w:sz w:val="22"/>
          </w:rPr>
          <w:delText xml:space="preserve">significantly </w:delText>
        </w:r>
        <w:r w:rsidR="007247D9" w:rsidDel="00365DED">
          <w:rPr>
            <w:rFonts w:ascii="Times New Roman" w:eastAsiaTheme="minorEastAsia" w:hAnsi="Times New Roman" w:cs="Times New Roman"/>
            <w:sz w:val="22"/>
          </w:rPr>
          <w:delText xml:space="preserve">change the rate at which information content </w:delText>
        </w:r>
        <w:r w:rsidR="003413AE" w:rsidDel="00365DED">
          <w:rPr>
            <w:rFonts w:ascii="Times New Roman" w:eastAsiaTheme="minorEastAsia" w:hAnsi="Times New Roman" w:cs="Times New Roman"/>
            <w:sz w:val="22"/>
          </w:rPr>
          <w:delText>accumulates</w:delText>
        </w:r>
        <w:r w:rsidR="007247D9" w:rsidDel="00365DED">
          <w:rPr>
            <w:rFonts w:ascii="Times New Roman" w:eastAsiaTheme="minorEastAsia" w:hAnsi="Times New Roman" w:cs="Times New Roman"/>
            <w:sz w:val="22"/>
          </w:rPr>
          <w:delText xml:space="preserve"> with increasing eigenvector index.</w:delText>
        </w:r>
        <w:r w:rsidR="003413AE" w:rsidDel="00365DED">
          <w:rPr>
            <w:rFonts w:ascii="Times New Roman" w:eastAsiaTheme="minorEastAsia" w:hAnsi="Times New Roman" w:cs="Times New Roman"/>
            <w:bCs/>
            <w:sz w:val="22"/>
          </w:rPr>
          <w:delText xml:space="preserve"> </w:delText>
        </w:r>
      </w:del>
      <w:del w:id="240" w:author="Daniel Jacob" w:date="2020-08-07T19:25:00Z">
        <w:r w:rsidDel="00365DED">
          <w:rPr>
            <w:rFonts w:ascii="Times New Roman" w:eastAsiaTheme="minorEastAsia" w:hAnsi="Times New Roman" w:cs="Times New Roman"/>
            <w:sz w:val="22"/>
          </w:rPr>
          <w:delText xml:space="preserve">We use the </w:delText>
        </w:r>
      </w:del>
      <m:oMath>
        <m:sSup>
          <m:sSupPr>
            <m:ctrlPr>
              <w:del w:id="241" w:author="Daniel Jacob" w:date="2020-08-07T19:25:00Z">
                <w:rPr>
                  <w:rFonts w:ascii="Cambria Math" w:hAnsi="Cambria Math" w:cs="Times New Roman"/>
                  <w:b/>
                  <w:sz w:val="22"/>
                </w:rPr>
              </w:del>
            </m:ctrlPr>
          </m:sSupPr>
          <m:e>
            <m:r>
              <w:del w:id="242" w:author="Daniel Jacob" w:date="2020-08-07T19:25:00Z">
                <w:rPr>
                  <w:rFonts w:ascii="Cambria Math" w:hAnsi="Cambria Math" w:cs="Times New Roman"/>
                  <w:sz w:val="22"/>
                </w:rPr>
                <m:t>k</m:t>
              </w:del>
            </m:r>
          </m:e>
          <m:sup>
            <m:r>
              <w:del w:id="243" w:author="Daniel Jacob" w:date="2020-08-07T19:25:00Z">
                <m:rPr>
                  <m:sty m:val="p"/>
                </m:rPr>
                <w:rPr>
                  <w:rFonts w:ascii="Cambria Math" w:hAnsi="Cambria Math" w:cs="Times New Roman"/>
                  <w:sz w:val="22"/>
                </w:rPr>
                <m:t>(1)</m:t>
              </w:del>
            </m:r>
          </m:sup>
        </m:sSup>
      </m:oMath>
      <w:del w:id="244" w:author="Daniel Jacob" w:date="2020-08-07T19:25:00Z">
        <w:r w:rsidDel="00365DED">
          <w:rPr>
            <w:rFonts w:ascii="Times New Roman" w:eastAsiaTheme="minorEastAsia" w:hAnsi="Times New Roman" w:cs="Times New Roman"/>
            <w:sz w:val="22"/>
          </w:rPr>
          <w:delText xml:space="preserve"> eigenvectors that span most of the information content from the initial estimate</w:delText>
        </w:r>
        <w:r w:rsidR="00257E00" w:rsidDel="00365DED">
          <w:rPr>
            <w:rFonts w:ascii="Times New Roman" w:eastAsiaTheme="minorEastAsia" w:hAnsi="Times New Roman" w:cs="Times New Roman"/>
            <w:sz w:val="22"/>
          </w:rPr>
          <w:delText xml:space="preserve">, reflecting both the improved estimate of information content and the goal of maximizing the information content contained in the reduced-rank approximation. </w:delText>
        </w:r>
      </w:del>
      <w:r w:rsidR="00257E00">
        <w:rPr>
          <w:rFonts w:ascii="Times New Roman" w:eastAsiaTheme="minorEastAsia" w:hAnsi="Times New Roman" w:cs="Times New Roman"/>
          <w:sz w:val="22"/>
        </w:rPr>
        <w:t>O</w:t>
      </w:r>
      <w:r>
        <w:rPr>
          <w:rFonts w:ascii="Times New Roman" w:eastAsiaTheme="minorEastAsia" w:hAnsi="Times New Roman" w:cs="Times New Roman"/>
          <w:sz w:val="22"/>
        </w:rPr>
        <w:t xml:space="preserve">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approximation of the linear forward model. It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3D05B884"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ins w:id="245" w:author="Daniel Jacob" w:date="2020-08-09T08:58:00Z">
        <w:r w:rsidR="00072EAE">
          <w:rPr>
            <w:rFonts w:ascii="Times New Roman" w:hAnsi="Times New Roman" w:cs="Times New Roman"/>
            <w:color w:val="000000" w:themeColor="text1"/>
            <w:sz w:val="22"/>
          </w:rPr>
          <w:t xml:space="preserve">Although the TROPOMI data now provide higher density, using GOSAT </w:t>
        </w:r>
      </w:ins>
      <w:del w:id="246" w:author="Daniel Jacob" w:date="2020-08-09T08:58:00Z">
        <w:r w:rsidR="00704F70" w:rsidRPr="00704F70" w:rsidDel="00072EAE">
          <w:rPr>
            <w:rFonts w:ascii="Times New Roman" w:hAnsi="Times New Roman" w:cs="Times New Roman"/>
            <w:color w:val="000000" w:themeColor="text1"/>
            <w:sz w:val="22"/>
          </w:rPr>
          <w:delText xml:space="preserve">We use GOSAT rather than TROPOMI because the data is currently better validated </w:delText>
        </w:r>
        <w:r w:rsidR="00704F70" w:rsidRPr="00704F70" w:rsidDel="00072EAE">
          <w:rPr>
            <w:rFonts w:ascii="Times New Roman" w:hAnsi="Times New Roman" w:cs="Times New Roman"/>
            <w:color w:val="000000" w:themeColor="text1"/>
            <w:sz w:val="22"/>
          </w:rPr>
          <w:fldChar w:fldCharType="begin" w:fldLock="1"/>
        </w:r>
        <w:r w:rsidR="00704F70" w:rsidRPr="00704F70" w:rsidDel="00072EAE">
          <w:rPr>
            <w:rFonts w:ascii="Times New Roman" w:hAnsi="Times New Roman" w:cs="Times New Roman"/>
            <w:color w:val="000000" w:themeColor="text1"/>
            <w:sz w:val="22"/>
          </w:rPr>
          <w:del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2015)"},"properties":{"noteIndex":0},"schema":"https://github.com/citation-style-language/schema/raw/master/csl-citation.json"}</w:delInstrText>
        </w:r>
        <w:r w:rsidR="00704F70" w:rsidRPr="00704F70" w:rsidDel="00072EAE">
          <w:rPr>
            <w:rFonts w:ascii="Times New Roman" w:hAnsi="Times New Roman" w:cs="Times New Roman"/>
            <w:color w:val="000000" w:themeColor="text1"/>
            <w:sz w:val="22"/>
          </w:rPr>
          <w:fldChar w:fldCharType="separate"/>
        </w:r>
        <w:r w:rsidR="00704F70" w:rsidRPr="00704F70" w:rsidDel="00072EAE">
          <w:rPr>
            <w:rFonts w:ascii="Times New Roman" w:hAnsi="Times New Roman" w:cs="Times New Roman"/>
            <w:noProof/>
            <w:color w:val="000000" w:themeColor="text1"/>
            <w:sz w:val="22"/>
          </w:rPr>
          <w:delText>(Buchwitz et al. 2015)</w:delText>
        </w:r>
        <w:r w:rsidR="00704F70" w:rsidRPr="00704F70" w:rsidDel="00072EAE">
          <w:rPr>
            <w:rFonts w:ascii="Times New Roman" w:hAnsi="Times New Roman" w:cs="Times New Roman"/>
            <w:color w:val="000000" w:themeColor="text1"/>
            <w:sz w:val="22"/>
          </w:rPr>
          <w:fldChar w:fldCharType="end"/>
        </w:r>
        <w:r w:rsidR="0065633A" w:rsidDel="00072EAE">
          <w:rPr>
            <w:rFonts w:ascii="Times New Roman" w:hAnsi="Times New Roman" w:cs="Times New Roman"/>
            <w:color w:val="000000" w:themeColor="text1"/>
            <w:sz w:val="22"/>
          </w:rPr>
          <w:delText xml:space="preserve">. It also </w:delText>
        </w:r>
      </w:del>
      <w:r w:rsidR="0065633A">
        <w:rPr>
          <w:rFonts w:ascii="Times New Roman" w:hAnsi="Times New Roman" w:cs="Times New Roman"/>
          <w:color w:val="000000" w:themeColor="text1"/>
          <w:sz w:val="22"/>
        </w:rPr>
        <w:t>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247"/>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247"/>
      <w:r w:rsidR="00765894">
        <w:rPr>
          <w:rStyle w:val="CommentReference"/>
        </w:rPr>
        <w:commentReference w:id="247"/>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w:t>
      </w:r>
      <w:commentRangeStart w:id="248"/>
      <w:del w:id="249" w:author="Daniel Jacob" w:date="2020-08-09T09:42:00Z">
        <w:r w:rsidR="00765894" w:rsidDel="001B0AB6">
          <w:rPr>
            <w:rFonts w:ascii="Times New Roman" w:hAnsi="Times New Roman" w:cs="Times New Roman"/>
            <w:color w:val="000000" w:themeColor="text1"/>
            <w:sz w:val="22"/>
          </w:rPr>
          <w:delText>,</w:delText>
        </w:r>
      </w:del>
      <w:commentRangeEnd w:id="248"/>
      <w:r w:rsidR="001B0AB6">
        <w:rPr>
          <w:rStyle w:val="CommentReference"/>
        </w:rPr>
        <w:commentReference w:id="248"/>
      </w:r>
      <w:r w:rsidR="00765894">
        <w:rPr>
          <w:rFonts w:ascii="Times New Roman" w:hAnsi="Times New Roman" w:cs="Times New Roman"/>
          <w:color w:val="000000" w:themeColor="text1"/>
          <w:sz w:val="22"/>
        </w:rPr>
        <w:t>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w:t>
      </w:r>
      <w:del w:id="250" w:author="Daniel Jacob" w:date="2020-08-09T09:00:00Z">
        <w:r w:rsidR="00C97B37" w:rsidDel="00072EAE">
          <w:rPr>
            <w:rFonts w:ascii="Times New Roman" w:hAnsi="Times New Roman" w:cs="Times New Roman"/>
            <w:color w:val="000000" w:themeColor="text1"/>
            <w:sz w:val="22"/>
          </w:rPr>
          <w:delText xml:space="preserve">To demonstrate the </w:delText>
        </w:r>
        <w:r w:rsidR="00E45A0C" w:rsidDel="00072EAE">
          <w:rPr>
            <w:rFonts w:ascii="Times New Roman" w:hAnsi="Times New Roman" w:cs="Times New Roman"/>
            <w:color w:val="000000" w:themeColor="text1"/>
            <w:sz w:val="22"/>
          </w:rPr>
          <w:delText>applicability of the methods to inversions o</w:delText>
        </w:r>
        <w:r w:rsidR="006E76AE" w:rsidDel="00072EAE">
          <w:rPr>
            <w:rFonts w:ascii="Times New Roman" w:hAnsi="Times New Roman" w:cs="Times New Roman"/>
            <w:color w:val="000000" w:themeColor="text1"/>
            <w:sz w:val="22"/>
          </w:rPr>
          <w:delText xml:space="preserve">f </w:delText>
        </w:r>
        <w:r w:rsidR="00E45A0C" w:rsidDel="00072EAE">
          <w:rPr>
            <w:rFonts w:ascii="Times New Roman" w:hAnsi="Times New Roman" w:cs="Times New Roman"/>
            <w:color w:val="000000" w:themeColor="text1"/>
            <w:sz w:val="22"/>
          </w:rPr>
          <w:delText xml:space="preserve">TROPOMI data, </w:delText>
        </w:r>
        <w:r w:rsidR="008D7C13" w:rsidDel="00072EAE">
          <w:rPr>
            <w:rFonts w:ascii="Times New Roman" w:hAnsi="Times New Roman" w:cs="Times New Roman"/>
            <w:color w:val="000000" w:themeColor="text1"/>
            <w:sz w:val="22"/>
          </w:rPr>
          <w:delText xml:space="preserve">which </w:delText>
        </w:r>
        <w:r w:rsidR="006E76AE" w:rsidDel="00072EAE">
          <w:rPr>
            <w:rFonts w:ascii="Times New Roman" w:hAnsi="Times New Roman" w:cs="Times New Roman"/>
            <w:color w:val="000000" w:themeColor="text1"/>
            <w:sz w:val="22"/>
          </w:rPr>
          <w:delText>we anticipate will have</w:delText>
        </w:r>
      </w:del>
      <w:ins w:id="251" w:author="Daniel Jacob" w:date="2020-08-09T09:00:00Z">
        <w:r w:rsidR="00072EAE">
          <w:rPr>
            <w:rFonts w:ascii="Times New Roman" w:hAnsi="Times New Roman" w:cs="Times New Roman"/>
            <w:color w:val="000000" w:themeColor="text1"/>
            <w:sz w:val="22"/>
          </w:rPr>
          <w:t>To make the demonstration more effective, we artificially increase the</w:t>
        </w:r>
      </w:ins>
      <w:r w:rsidR="006E76AE">
        <w:rPr>
          <w:rFonts w:ascii="Times New Roman" w:hAnsi="Times New Roman" w:cs="Times New Roman"/>
          <w:color w:val="000000" w:themeColor="text1"/>
          <w:sz w:val="22"/>
        </w:rPr>
        <w:t xml:space="preserve"> </w:t>
      </w:r>
      <w:del w:id="252" w:author="Daniel Jacob" w:date="2020-08-09T09:00:00Z">
        <w:r w:rsidR="008D7C13" w:rsidDel="00072EAE">
          <w:rPr>
            <w:rFonts w:ascii="Times New Roman" w:hAnsi="Times New Roman" w:cs="Times New Roman"/>
            <w:color w:val="000000" w:themeColor="text1"/>
            <w:sz w:val="22"/>
          </w:rPr>
          <w:delText xml:space="preserve">higher </w:delText>
        </w:r>
      </w:del>
      <w:r w:rsidR="008D7C13">
        <w:rPr>
          <w:rFonts w:ascii="Times New Roman" w:hAnsi="Times New Roman" w:cs="Times New Roman"/>
          <w:color w:val="000000" w:themeColor="text1"/>
          <w:sz w:val="22"/>
        </w:rPr>
        <w:t xml:space="preserve">information content </w:t>
      </w:r>
      <w:del w:id="253" w:author="Daniel Jacob" w:date="2020-08-09T09:00:00Z">
        <w:r w:rsidR="008D7C13" w:rsidDel="00072EAE">
          <w:rPr>
            <w:rFonts w:ascii="Times New Roman" w:hAnsi="Times New Roman" w:cs="Times New Roman"/>
            <w:color w:val="000000" w:themeColor="text1"/>
            <w:sz w:val="22"/>
          </w:rPr>
          <w:delText>than the sparse</w:delText>
        </w:r>
      </w:del>
      <w:ins w:id="254" w:author="Daniel Jacob" w:date="2020-08-09T09:00:00Z">
        <w:r w:rsidR="00072EAE">
          <w:rPr>
            <w:rFonts w:ascii="Times New Roman" w:hAnsi="Times New Roman" w:cs="Times New Roman"/>
            <w:color w:val="000000" w:themeColor="text1"/>
            <w:sz w:val="22"/>
          </w:rPr>
          <w:t>of the</w:t>
        </w:r>
      </w:ins>
      <w:r w:rsidR="008D7C13">
        <w:rPr>
          <w:rFonts w:ascii="Times New Roman" w:hAnsi="Times New Roman" w:cs="Times New Roman"/>
          <w:color w:val="000000" w:themeColor="text1"/>
          <w:sz w:val="22"/>
        </w:rPr>
        <w:t xml:space="preserve"> GOSAT data</w:t>
      </w:r>
      <w:ins w:id="255" w:author="Daniel Jacob" w:date="2020-08-09T09:01:00Z">
        <w:r w:rsidR="00072EAE">
          <w:rPr>
            <w:rFonts w:ascii="Times New Roman" w:hAnsi="Times New Roman" w:cs="Times New Roman"/>
            <w:color w:val="000000" w:themeColor="text1"/>
            <w:sz w:val="22"/>
          </w:rPr>
          <w:t xml:space="preserve"> </w:t>
        </w:r>
      </w:ins>
      <w:del w:id="256" w:author="Daniel Jacob" w:date="2020-08-09T09:00:00Z">
        <w:r w:rsidR="008D7C13" w:rsidDel="00072EAE">
          <w:rPr>
            <w:rFonts w:ascii="Times New Roman" w:hAnsi="Times New Roman" w:cs="Times New Roman"/>
            <w:color w:val="000000" w:themeColor="text1"/>
            <w:sz w:val="22"/>
          </w:rPr>
          <w:delText xml:space="preserve">, </w:delText>
        </w:r>
        <w:r w:rsidR="00E45A0C" w:rsidDel="00072EAE">
          <w:rPr>
            <w:rFonts w:ascii="Times New Roman" w:hAnsi="Times New Roman" w:cs="Times New Roman"/>
            <w:color w:val="000000" w:themeColor="text1"/>
            <w:sz w:val="22"/>
          </w:rPr>
          <w:delText xml:space="preserve">we artificially increase the information </w:delText>
        </w:r>
        <w:r w:rsidR="00E45A0C" w:rsidRPr="000A6536" w:rsidDel="00072EAE">
          <w:rPr>
            <w:rFonts w:ascii="Times New Roman" w:hAnsi="Times New Roman" w:cs="Times New Roman"/>
            <w:color w:val="000000" w:themeColor="text1"/>
            <w:sz w:val="22"/>
          </w:rPr>
          <w:delText>content of our GOSAT inversion</w:delText>
        </w:r>
      </w:del>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423C5F"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71BAF7A" w:rsidR="00A82E3B" w:rsidRPr="000A6536" w:rsidRDefault="006E76AE" w:rsidP="0092104F">
      <w:pPr>
        <w:rPr>
          <w:rFonts w:ascii="Times New Roman" w:hAnsi="Times New Roman" w:cs="Times New Roman"/>
          <w:color w:val="000000" w:themeColor="text1"/>
          <w:sz w:val="22"/>
        </w:rPr>
      </w:pPr>
      <w:del w:id="257" w:author="Daniel Jacob" w:date="2020-08-09T09:06:00Z">
        <w:r w:rsidRPr="000A6536" w:rsidDel="00E958D7">
          <w:rPr>
            <w:rFonts w:ascii="Times New Roman" w:hAnsi="Times New Roman" w:cs="Times New Roman"/>
            <w:color w:val="000000" w:themeColor="text1"/>
            <w:sz w:val="22"/>
          </w:rPr>
          <w:delText>All inversions</w:delText>
        </w:r>
      </w:del>
      <w:ins w:id="258" w:author="Daniel Jacob" w:date="2020-08-09T09:06:00Z">
        <w:r w:rsidR="00E958D7">
          <w:rPr>
            <w:rFonts w:ascii="Times New Roman" w:hAnsi="Times New Roman" w:cs="Times New Roman"/>
            <w:color w:val="000000" w:themeColor="text1"/>
            <w:sz w:val="22"/>
          </w:rPr>
          <w:t>We</w:t>
        </w:r>
      </w:ins>
      <w:r w:rsidRPr="000A6536">
        <w:rPr>
          <w:rFonts w:ascii="Times New Roman" w:hAnsi="Times New Roman" w:cs="Times New Roman"/>
          <w:color w:val="000000" w:themeColor="text1"/>
          <w:sz w:val="22"/>
        </w:rPr>
        <w:t xml:space="preserve">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del w:id="259" w:author="Daniel Jacob" w:date="2020-08-09T09:05:00Z">
        <w:r w:rsidR="002D2EF2" w:rsidRPr="000A6536" w:rsidDel="00E958D7">
          <w:rPr>
            <w:rFonts w:ascii="Times New Roman" w:hAnsi="Times New Roman" w:cs="Times New Roman"/>
            <w:color w:val="000000" w:themeColor="text1"/>
            <w:sz w:val="22"/>
          </w:rPr>
          <w:delText>0.5</w:delText>
        </w:r>
      </w:del>
      <w:ins w:id="260" w:author="Daniel Jacob" w:date="2020-08-09T09:05:00Z">
        <w:r w:rsidR="00E958D7">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 xml:space="preserve">º x </w:t>
      </w:r>
      <w:del w:id="261" w:author="Daniel Jacob" w:date="2020-08-09T09:05:00Z">
        <w:r w:rsidR="002D2EF2" w:rsidRPr="000A6536" w:rsidDel="00E958D7">
          <w:rPr>
            <w:rFonts w:ascii="Times New Roman" w:hAnsi="Times New Roman" w:cs="Times New Roman"/>
            <w:color w:val="000000" w:themeColor="text1"/>
            <w:sz w:val="22"/>
          </w:rPr>
          <w:delText>0</w:delText>
        </w:r>
      </w:del>
      <w:ins w:id="262" w:author="Daniel Jacob" w:date="2020-08-09T09:05:00Z">
        <w:r w:rsidR="00E958D7">
          <w:rPr>
            <w:rFonts w:ascii="Times New Roman" w:hAnsi="Times New Roman" w:cs="Times New Roman"/>
            <w:color w:val="000000" w:themeColor="text1"/>
            <w:sz w:val="22"/>
          </w:rPr>
          <w:t>1</w:t>
        </w:r>
      </w:ins>
      <w:r w:rsidR="002D2EF2" w:rsidRPr="000A6536">
        <w:rPr>
          <w:rFonts w:ascii="Times New Roman" w:hAnsi="Times New Roman" w:cs="Times New Roman"/>
          <w:color w:val="000000" w:themeColor="text1"/>
          <w:sz w:val="22"/>
        </w:rPr>
        <w:t>.</w:t>
      </w:r>
      <w:ins w:id="263" w:author="Daniel Jacob" w:date="2020-08-09T09:05:00Z">
        <w:r w:rsidR="00E958D7" w:rsidRPr="000A6536" w:rsidDel="00E958D7">
          <w:rPr>
            <w:rFonts w:ascii="Times New Roman" w:hAnsi="Times New Roman" w:cs="Times New Roman"/>
            <w:color w:val="000000" w:themeColor="text1"/>
            <w:sz w:val="22"/>
          </w:rPr>
          <w:t xml:space="preserve"> </w:t>
        </w:r>
      </w:ins>
      <w:del w:id="264" w:author="Daniel Jacob" w:date="2020-08-09T09:05:00Z">
        <w:r w:rsidR="002D2EF2" w:rsidRPr="000A6536" w:rsidDel="00E958D7">
          <w:rPr>
            <w:rFonts w:ascii="Times New Roman" w:hAnsi="Times New Roman" w:cs="Times New Roman"/>
            <w:color w:val="000000" w:themeColor="text1"/>
            <w:sz w:val="22"/>
          </w:rPr>
          <w:delText>6</w:delText>
        </w:r>
      </w:del>
      <w:r w:rsidR="002D2EF2" w:rsidRPr="000A6536">
        <w:rPr>
          <w:rFonts w:ascii="Times New Roman" w:hAnsi="Times New Roman" w:cs="Times New Roman"/>
          <w:color w:val="000000" w:themeColor="text1"/>
          <w:sz w:val="22"/>
        </w:rPr>
        <w:t xml:space="preserve">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t>
      </w:r>
      <w:del w:id="265" w:author="Daniel Jacob" w:date="2020-08-09T09:06:00Z">
        <w:r w:rsidR="00AE4C9E" w:rsidRPr="000A6536" w:rsidDel="00E958D7">
          <w:rPr>
            <w:rFonts w:ascii="Times New Roman" w:hAnsi="Times New Roman" w:cs="Times New Roman"/>
            <w:color w:val="000000" w:themeColor="text1"/>
            <w:sz w:val="22"/>
          </w:rPr>
          <w:delText xml:space="preserve">We aggregate native resolution grid boxes to generate a state vector composed of 2,098 1º x 1.25º grid boxes. </w:delText>
        </w:r>
      </w:del>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w:t>
      </w:r>
      <w:del w:id="266" w:author="Daniel Jacob" w:date="2020-08-09T09:06:00Z">
        <w:r w:rsidR="0053483B" w:rsidRPr="000A6536" w:rsidDel="00E958D7">
          <w:rPr>
            <w:rFonts w:ascii="Times New Roman" w:hAnsi="Times New Roman" w:cs="Times New Roman"/>
            <w:color w:val="000000" w:themeColor="text1"/>
            <w:sz w:val="22"/>
          </w:rPr>
          <w:delText xml:space="preserve">conditions </w:delText>
        </w:r>
      </w:del>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 xml:space="preserve">a global </w:t>
      </w:r>
      <w:ins w:id="267" w:author="Daniel Jacob" w:date="2020-08-09T09:07:00Z">
        <w:r w:rsidR="00E958D7">
          <w:rPr>
            <w:rFonts w:ascii="Times New Roman" w:hAnsi="Times New Roman" w:cs="Times New Roman"/>
            <w:color w:val="000000" w:themeColor="text1"/>
            <w:sz w:val="22"/>
          </w:rPr>
          <w:t xml:space="preserve">posterior </w:t>
        </w:r>
      </w:ins>
      <w:r w:rsidR="002E4704" w:rsidRPr="000A6536">
        <w:rPr>
          <w:rFonts w:ascii="Times New Roman" w:hAnsi="Times New Roman" w:cs="Times New Roman"/>
          <w:color w:val="000000" w:themeColor="text1"/>
          <w:sz w:val="22"/>
        </w:rPr>
        <w:t>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 xml:space="preserve">simulation </w:t>
      </w:r>
      <w:del w:id="268" w:author="Daniel Jacob" w:date="2020-08-09T09:07:00Z">
        <w:r w:rsidR="002E4704" w:rsidRPr="000A6536" w:rsidDel="00E958D7">
          <w:rPr>
            <w:rFonts w:ascii="Times New Roman" w:hAnsi="Times New Roman" w:cs="Times New Roman"/>
            <w:color w:val="000000" w:themeColor="text1"/>
            <w:sz w:val="22"/>
          </w:rPr>
          <w:delText>for July 200</w:delText>
        </w:r>
        <w:r w:rsidR="000D099C" w:rsidRPr="000A6536" w:rsidDel="00E958D7">
          <w:rPr>
            <w:rFonts w:ascii="Times New Roman" w:hAnsi="Times New Roman" w:cs="Times New Roman"/>
            <w:color w:val="000000" w:themeColor="text1"/>
            <w:sz w:val="22"/>
          </w:rPr>
          <w:delText xml:space="preserve">9 driven by </w:delText>
        </w:r>
        <w:r w:rsidR="00435870" w:rsidRPr="000A6536" w:rsidDel="00E958D7">
          <w:rPr>
            <w:rFonts w:ascii="Times New Roman" w:hAnsi="Times New Roman" w:cs="Times New Roman"/>
            <w:color w:val="000000" w:themeColor="text1"/>
            <w:sz w:val="22"/>
          </w:rPr>
          <w:delText>prior emissions with posterior scaling factors applied</w:delText>
        </w:r>
      </w:del>
      <w:ins w:id="269" w:author="Daniel Jacob" w:date="2020-08-09T09:07:00Z">
        <w:r w:rsidR="00E958D7">
          <w:rPr>
            <w:rFonts w:ascii="Times New Roman" w:hAnsi="Times New Roman" w:cs="Times New Roman"/>
            <w:color w:val="000000" w:themeColor="text1"/>
            <w:sz w:val="22"/>
          </w:rPr>
          <w:t>fitted to GOSAT data</w:t>
        </w:r>
      </w:ins>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w:t>
      </w:r>
      <w:del w:id="270" w:author="Daniel Jacob" w:date="2020-08-09T09:07:00Z">
        <w:r w:rsidR="002E4704" w:rsidRPr="000A6536" w:rsidDel="00E958D7">
          <w:rPr>
            <w:rFonts w:ascii="Times New Roman" w:hAnsi="Times New Roman" w:cs="Times New Roman"/>
            <w:color w:val="000000" w:themeColor="text1"/>
            <w:sz w:val="22"/>
          </w:rPr>
          <w:delText>All inversions also use the</w:delText>
        </w:r>
      </w:del>
      <w:ins w:id="271" w:author="Daniel Jacob" w:date="2020-08-09T09:07:00Z">
        <w:r w:rsidR="00E958D7">
          <w:rPr>
            <w:rFonts w:ascii="Times New Roman" w:hAnsi="Times New Roman" w:cs="Times New Roman"/>
            <w:color w:val="000000" w:themeColor="text1"/>
            <w:sz w:val="22"/>
          </w:rPr>
          <w:t>P</w:t>
        </w:r>
      </w:ins>
      <w:r w:rsidR="002E4704" w:rsidRPr="000A6536">
        <w:rPr>
          <w:rFonts w:ascii="Times New Roman" w:hAnsi="Times New Roman" w:cs="Times New Roman"/>
          <w:color w:val="000000" w:themeColor="text1"/>
          <w:sz w:val="22"/>
        </w:rPr>
        <w:t xml:space="preserve"> </w:t>
      </w:r>
      <w:del w:id="272" w:author="Daniel Jacob" w:date="2020-08-09T09:07:00Z">
        <w:r w:rsidR="002E4704" w:rsidRPr="000A6536" w:rsidDel="00E958D7">
          <w:rPr>
            <w:rFonts w:ascii="Times New Roman" w:hAnsi="Times New Roman" w:cs="Times New Roman"/>
            <w:color w:val="000000" w:themeColor="text1"/>
            <w:sz w:val="22"/>
          </w:rPr>
          <w:delText>p</w:delText>
        </w:r>
      </w:del>
      <w:proofErr w:type="spellStart"/>
      <w:r w:rsidR="002E4704" w:rsidRPr="000A6536">
        <w:rPr>
          <w:rFonts w:ascii="Times New Roman" w:hAnsi="Times New Roman" w:cs="Times New Roman"/>
          <w:color w:val="000000" w:themeColor="text1"/>
          <w:sz w:val="22"/>
        </w:rPr>
        <w:t>rior</w:t>
      </w:r>
      <w:proofErr w:type="spellEnd"/>
      <w:r w:rsidR="002E4704" w:rsidRPr="000A6536">
        <w:rPr>
          <w:rFonts w:ascii="Times New Roman" w:hAnsi="Times New Roman" w:cs="Times New Roman"/>
          <w:color w:val="000000" w:themeColor="text1"/>
          <w:sz w:val="22"/>
        </w:rPr>
        <w:t xml:space="preserve"> emissions, prior error</w:t>
      </w:r>
      <w:r w:rsidR="00192EE9" w:rsidRPr="000A6536">
        <w:rPr>
          <w:rFonts w:ascii="Times New Roman" w:hAnsi="Times New Roman" w:cs="Times New Roman"/>
          <w:color w:val="000000" w:themeColor="text1"/>
          <w:sz w:val="22"/>
        </w:rPr>
        <w:t xml:space="preserve"> covariances</w:t>
      </w:r>
      <w:ins w:id="273" w:author="Daniel Jacob" w:date="2020-08-09T09:11:00Z">
        <w:r w:rsidR="00E958D7">
          <w:rPr>
            <w:rFonts w:ascii="Times New Roman" w:hAnsi="Times New Roman" w:cs="Times New Roman"/>
            <w:color w:val="000000" w:themeColor="text1"/>
            <w:sz w:val="22"/>
          </w:rPr>
          <w:t xml:space="preserve"> relative to emissions</w:t>
        </w:r>
      </w:ins>
      <w:r w:rsidR="00192EE9" w:rsidRPr="000A6536">
        <w:rPr>
          <w:rFonts w:ascii="Times New Roman" w:hAnsi="Times New Roman" w:cs="Times New Roman"/>
          <w:color w:val="000000" w:themeColor="text1"/>
          <w:sz w:val="22"/>
        </w:rPr>
        <w:t>,</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 xml:space="preserve">al error </w:t>
      </w:r>
      <w:del w:id="274" w:author="Daniel Jacob" w:date="2020-08-09T09:07:00Z">
        <w:r w:rsidR="00192EE9" w:rsidRPr="000A6536" w:rsidDel="00E958D7">
          <w:rPr>
            <w:rFonts w:ascii="Times New Roman" w:hAnsi="Times New Roman" w:cs="Times New Roman"/>
            <w:color w:val="000000" w:themeColor="text1"/>
            <w:sz w:val="22"/>
          </w:rPr>
          <w:delText>covariances</w:delText>
        </w:r>
        <w:r w:rsidR="002E4704" w:rsidRPr="000A6536" w:rsidDel="00E958D7">
          <w:rPr>
            <w:rFonts w:ascii="Times New Roman" w:hAnsi="Times New Roman" w:cs="Times New Roman"/>
            <w:color w:val="000000" w:themeColor="text1"/>
            <w:sz w:val="22"/>
          </w:rPr>
          <w:delText xml:space="preserve"> </w:delText>
        </w:r>
      </w:del>
      <w:ins w:id="275" w:author="Daniel Jacob" w:date="2020-08-09T09:07:00Z">
        <w:r w:rsidR="00E958D7" w:rsidRPr="000A6536">
          <w:rPr>
            <w:rFonts w:ascii="Times New Roman" w:hAnsi="Times New Roman" w:cs="Times New Roman"/>
            <w:color w:val="000000" w:themeColor="text1"/>
            <w:sz w:val="22"/>
          </w:rPr>
          <w:t>covariances</w:t>
        </w:r>
        <w:r w:rsidR="00E958D7">
          <w:rPr>
            <w:rFonts w:ascii="Times New Roman" w:hAnsi="Times New Roman" w:cs="Times New Roman"/>
            <w:color w:val="000000" w:themeColor="text1"/>
            <w:sz w:val="22"/>
          </w:rPr>
          <w:t xml:space="preserve"> are </w:t>
        </w:r>
      </w:ins>
      <w:r w:rsidR="002E4704" w:rsidRPr="000A6536">
        <w:rPr>
          <w:rFonts w:ascii="Times New Roman" w:hAnsi="Times New Roman" w:cs="Times New Roman"/>
          <w:color w:val="000000" w:themeColor="text1"/>
          <w:sz w:val="22"/>
        </w:rPr>
        <w:t xml:space="preserve">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w:t>
      </w:r>
      <w:ins w:id="276" w:author="Daniel Jacob" w:date="2020-08-09T09:08:00Z">
        <w:r w:rsidR="00E958D7">
          <w:rPr>
            <w:rFonts w:ascii="Times New Roman" w:hAnsi="Times New Roman" w:cs="Times New Roman"/>
            <w:color w:val="000000" w:themeColor="text1"/>
            <w:sz w:val="22"/>
          </w:rPr>
          <w:t xml:space="preserve"> the</w:t>
        </w:r>
      </w:ins>
      <w:r w:rsidR="002E4704" w:rsidRPr="000A6536">
        <w:rPr>
          <w:rFonts w:ascii="Times New Roman" w:hAnsi="Times New Roman" w:cs="Times New Roman"/>
          <w:color w:val="000000" w:themeColor="text1"/>
          <w:sz w:val="22"/>
        </w:rPr>
        <w:t xml:space="preserve"> July 2009</w:t>
      </w:r>
      <w:ins w:id="277" w:author="Daniel Jacob" w:date="2020-08-09T09:08:00Z">
        <w:r w:rsidR="00E958D7">
          <w:rPr>
            <w:rFonts w:ascii="Times New Roman" w:hAnsi="Times New Roman" w:cs="Times New Roman"/>
            <w:color w:val="000000" w:themeColor="text1"/>
            <w:sz w:val="22"/>
          </w:rPr>
          <w:t xml:space="preserve"> GOSAT data. </w:t>
        </w:r>
      </w:ins>
      <w:del w:id="278" w:author="Daniel Jacob" w:date="2020-08-09T09:08:00Z">
        <w:r w:rsidR="002E4704" w:rsidRPr="000A6536" w:rsidDel="00E958D7">
          <w:rPr>
            <w:rFonts w:ascii="Times New Roman" w:hAnsi="Times New Roman" w:cs="Times New Roman"/>
            <w:color w:val="000000" w:themeColor="text1"/>
            <w:sz w:val="22"/>
          </w:rPr>
          <w:delText>, excluding glint data</w:delText>
        </w:r>
        <w:r w:rsidR="00DA130B" w:rsidRPr="000A6536" w:rsidDel="00E958D7">
          <w:rPr>
            <w:rFonts w:ascii="Times New Roman" w:hAnsi="Times New Roman" w:cs="Times New Roman"/>
            <w:color w:val="000000" w:themeColor="text1"/>
            <w:sz w:val="22"/>
          </w:rPr>
          <w:delText xml:space="preserve">. </w:delText>
        </w:r>
      </w:del>
      <w:r w:rsidR="00DA130B" w:rsidRPr="000A6536">
        <w:rPr>
          <w:rFonts w:ascii="Times New Roman" w:hAnsi="Times New Roman" w:cs="Times New Roman"/>
          <w:color w:val="000000" w:themeColor="text1"/>
          <w:sz w:val="22"/>
        </w:rPr>
        <w:t xml:space="preserve">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del w:id="279" w:author="Daniel Jacob" w:date="2020-08-09T09:08:00Z">
        <w:r w:rsidR="000A6536" w:rsidRPr="000A6536" w:rsidDel="00E958D7">
          <w:rPr>
            <w:rFonts w:ascii="Times New Roman" w:hAnsi="Times New Roman" w:cs="Times New Roman"/>
            <w:color w:val="000000" w:themeColor="text1"/>
            <w:sz w:val="22"/>
          </w:rPr>
          <w:delText>that</w:delText>
        </w:r>
        <w:r w:rsidR="008D7C13" w:rsidRPr="000A6536" w:rsidDel="00E958D7">
          <w:rPr>
            <w:rFonts w:ascii="Times New Roman" w:hAnsi="Times New Roman" w:cs="Times New Roman"/>
            <w:color w:val="000000" w:themeColor="text1"/>
            <w:sz w:val="22"/>
          </w:rPr>
          <w:delText xml:space="preserve"> </w:delText>
        </w:r>
      </w:del>
      <w:ins w:id="280" w:author="Daniel Jacob" w:date="2020-08-09T09:08:00Z">
        <w:r w:rsidR="00E958D7">
          <w:rPr>
            <w:rFonts w:ascii="Times New Roman" w:hAnsi="Times New Roman" w:cs="Times New Roman"/>
            <w:color w:val="000000" w:themeColor="text1"/>
            <w:sz w:val="22"/>
          </w:rPr>
          <w:t>but</w:t>
        </w:r>
        <w:r w:rsidR="00E958D7" w:rsidRPr="000A6536">
          <w:rPr>
            <w:rFonts w:ascii="Times New Roman" w:hAnsi="Times New Roman" w:cs="Times New Roman"/>
            <w:color w:val="000000" w:themeColor="text1"/>
            <w:sz w:val="22"/>
          </w:rPr>
          <w:t xml:space="preserve"> </w:t>
        </w:r>
      </w:ins>
      <w:r w:rsidR="008D7C13" w:rsidRPr="000A6536">
        <w:rPr>
          <w:rFonts w:ascii="Times New Roman" w:hAnsi="Times New Roman" w:cs="Times New Roman"/>
          <w:color w:val="000000" w:themeColor="text1"/>
          <w:sz w:val="22"/>
        </w:rPr>
        <w:t xml:space="preserve">do not matter for the sake of our </w:t>
      </w:r>
      <w:del w:id="281" w:author="Daniel Jacob" w:date="2020-08-09T09:08:00Z">
        <w:r w:rsidR="008D7C13" w:rsidRPr="000A6536" w:rsidDel="00E958D7">
          <w:rPr>
            <w:rFonts w:ascii="Times New Roman" w:hAnsi="Times New Roman" w:cs="Times New Roman"/>
            <w:color w:val="000000" w:themeColor="text1"/>
            <w:sz w:val="22"/>
          </w:rPr>
          <w:delText>comparison</w:delText>
        </w:r>
      </w:del>
      <w:ins w:id="282" w:author="Daniel Jacob" w:date="2020-08-09T09:08:00Z">
        <w:r w:rsidR="00E958D7">
          <w:rPr>
            <w:rFonts w:ascii="Times New Roman" w:hAnsi="Times New Roman" w:cs="Times New Roman"/>
            <w:color w:val="000000" w:themeColor="text1"/>
            <w:sz w:val="22"/>
          </w:rPr>
          <w:t>demonstration</w:t>
        </w:r>
      </w:ins>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 xml:space="preserve">native-resolution Jacobian matrix, we use it </w:t>
      </w:r>
      <w:del w:id="283" w:author="Daniel Jacob" w:date="2020-08-09T09:09:00Z">
        <w:r w:rsidR="006318E7" w:rsidDel="00E958D7">
          <w:rPr>
            <w:rFonts w:ascii="Times New Roman" w:hAnsi="Times New Roman" w:cs="Times New Roman"/>
            <w:color w:val="000000" w:themeColor="text1"/>
            <w:sz w:val="22"/>
          </w:rPr>
          <w:delText>to conduct all subsequent model simulation</w:delText>
        </w:r>
      </w:del>
      <w:ins w:id="284" w:author="Daniel Jacob" w:date="2020-08-09T09:09:00Z">
        <w:r w:rsidR="00E958D7">
          <w:rPr>
            <w:rFonts w:ascii="Times New Roman" w:hAnsi="Times New Roman" w:cs="Times New Roman"/>
            <w:color w:val="000000" w:themeColor="text1"/>
            <w:sz w:val="22"/>
          </w:rPr>
          <w:t>as forward model</w:t>
        </w:r>
      </w:ins>
      <w:del w:id="285" w:author="Daniel Jacob" w:date="2020-08-09T09:09:00Z">
        <w:r w:rsidR="006318E7" w:rsidDel="00E958D7">
          <w:rPr>
            <w:rFonts w:ascii="Times New Roman" w:hAnsi="Times New Roman" w:cs="Times New Roman"/>
            <w:color w:val="000000" w:themeColor="text1"/>
            <w:sz w:val="22"/>
          </w:rPr>
          <w:delText>s</w:delText>
        </w:r>
      </w:del>
      <w:r w:rsidR="006318E7">
        <w:rPr>
          <w:rFonts w:ascii="Times New Roman" w:hAnsi="Times New Roman" w:cs="Times New Roman"/>
          <w:color w:val="000000" w:themeColor="text1"/>
          <w:sz w:val="22"/>
        </w:rPr>
        <w:t xml:space="preserve">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275A9D5D"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as given by the diagonal elements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The sum of these sensitivities gives the </w:t>
      </w:r>
      <w:r w:rsidR="00BD5103" w:rsidRPr="00773FCE">
        <w:rPr>
          <w:rFonts w:ascii="Times New Roman" w:hAnsi="Times New Roman" w:cs="Times New Roman"/>
          <w:color w:val="000000" w:themeColor="text1"/>
          <w:sz w:val="22"/>
        </w:rPr>
        <w:t>DOFS = tr(</w:t>
      </w:r>
      <w:r w:rsidR="00BD5103" w:rsidRPr="00773FCE">
        <w:rPr>
          <w:rFonts w:ascii="Times New Roman" w:hAnsi="Times New Roman" w:cs="Times New Roman"/>
          <w:b/>
          <w:bCs/>
          <w:color w:val="000000" w:themeColor="text1"/>
          <w:sz w:val="22"/>
        </w:rPr>
        <w:t>A</w:t>
      </w:r>
      <w:r w:rsidR="00BD5103" w:rsidRPr="00773FCE">
        <w:rPr>
          <w:rFonts w:ascii="Times New Roman" w:hAnsi="Times New Roman" w:cs="Times New Roman"/>
          <w:color w:val="000000" w:themeColor="text1"/>
          <w:sz w:val="22"/>
        </w:rPr>
        <w:t>)</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w:t>
      </w:r>
      <w:del w:id="286" w:author="Daniel Jacob" w:date="2020-08-09T09:11:00Z">
        <w:r w:rsidR="001F24B6" w:rsidRPr="00773FCE" w:rsidDel="00E958D7">
          <w:rPr>
            <w:rFonts w:ascii="Times New Roman" w:hAnsi="Times New Roman" w:cs="Times New Roman"/>
            <w:color w:val="000000" w:themeColor="text1"/>
            <w:sz w:val="22"/>
          </w:rPr>
          <w:delText xml:space="preserve">in the distribution </w:delText>
        </w:r>
      </w:del>
      <w:r w:rsidR="001F24B6" w:rsidRPr="00773FCE">
        <w:rPr>
          <w:rFonts w:ascii="Times New Roman" w:hAnsi="Times New Roman" w:cs="Times New Roman"/>
          <w:color w:val="000000" w:themeColor="text1"/>
          <w:sz w:val="22"/>
        </w:rPr>
        <w:t xml:space="preserve">of prior methane emissions because </w:t>
      </w:r>
      <w:ins w:id="287" w:author="Daniel Jacob" w:date="2020-08-09T09:11:00Z">
        <w:r w:rsidR="00E958D7">
          <w:rPr>
            <w:rFonts w:ascii="Times New Roman" w:hAnsi="Times New Roman" w:cs="Times New Roman"/>
            <w:color w:val="000000" w:themeColor="text1"/>
            <w:sz w:val="22"/>
          </w:rPr>
          <w:t>th</w:t>
        </w:r>
      </w:ins>
      <w:ins w:id="288" w:author="Daniel Jacob" w:date="2020-08-09T09:12:00Z">
        <w:r w:rsidR="00E958D7">
          <w:rPr>
            <w:rFonts w:ascii="Times New Roman" w:hAnsi="Times New Roman" w:cs="Times New Roman"/>
            <w:color w:val="000000" w:themeColor="text1"/>
            <w:sz w:val="22"/>
          </w:rPr>
          <w:t xml:space="preserve">ey are relative to those </w:t>
        </w:r>
      </w:ins>
      <w:del w:id="289" w:author="Daniel Jacob" w:date="2020-08-09T09:12:00Z">
        <w:r w:rsidR="001F24B6" w:rsidRPr="00773FCE" w:rsidDel="00E958D7">
          <w:rPr>
            <w:rFonts w:ascii="Times New Roman" w:hAnsi="Times New Roman" w:cs="Times New Roman"/>
            <w:color w:val="000000" w:themeColor="text1"/>
            <w:sz w:val="22"/>
          </w:rPr>
          <w:delText xml:space="preserve">we define prior errors relative to the prior </w:delText>
        </w:r>
      </w:del>
      <w:r w:rsidR="001F24B6" w:rsidRPr="00773FCE">
        <w:rPr>
          <w:rFonts w:ascii="Times New Roman" w:hAnsi="Times New Roman" w:cs="Times New Roman"/>
          <w:color w:val="000000" w:themeColor="text1"/>
          <w:sz w:val="22"/>
        </w:rPr>
        <w:t>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information content as given by the sensitivities closely reproduce those given by the native-resolution </w:t>
      </w:r>
      <w:r w:rsidR="001F24B6" w:rsidRPr="00773FCE">
        <w:rPr>
          <w:rFonts w:ascii="Times New Roman" w:hAnsi="Times New Roman" w:cs="Times New Roman"/>
          <w:color w:val="000000" w:themeColor="text1"/>
          <w:sz w:val="22"/>
        </w:rPr>
        <w:lastRenderedPageBreak/>
        <w:t xml:space="preserve">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35141C21" w:rsidR="00327A6C" w:rsidRPr="002315A1" w:rsidRDefault="00491219" w:rsidP="00A6735B">
      <w:pPr>
        <w:rPr>
          <w:rFonts w:ascii="Times New Roman" w:eastAsiaTheme="minorEastAsia" w:hAnsi="Times New Roman" w:cs="Times New Roman"/>
          <w:color w:val="FF0000"/>
          <w:sz w:val="22"/>
        </w:rPr>
      </w:pPr>
      <w:commentRangeStart w:id="290"/>
      <w:r>
        <w:rPr>
          <w:rFonts w:ascii="Times New Roman" w:eastAsiaTheme="minorEastAsia" w:hAnsi="Times New Roman" w:cs="Times New Roman"/>
          <w:color w:val="FF0000"/>
          <w:sz w:val="22"/>
        </w:rPr>
        <w:t xml:space="preserve">### This paragraph has not been edited ### </w:t>
      </w:r>
      <w:commentRangeEnd w:id="290"/>
      <w:r w:rsidR="001B0AB6">
        <w:rPr>
          <w:rStyle w:val="CommentReference"/>
        </w:rPr>
        <w:commentReference w:id="290"/>
      </w:r>
      <w:r w:rsidR="00A6735B"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00A6735B"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the Jacobian on a</w:t>
      </w:r>
      <w:r w:rsidR="00A6735B"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00A6735B"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00A6735B"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00A6735B" w:rsidRPr="002315A1">
        <w:rPr>
          <w:rFonts w:ascii="Times New Roman" w:eastAsiaTheme="minorEastAsia" w:hAnsi="Times New Roman" w:cs="Times New Roman"/>
          <w:color w:val="FF0000"/>
          <w:sz w:val="22"/>
        </w:rPr>
        <w:t>following Section 2.4 with a K-</w:t>
      </w:r>
      <w:commentRangeStart w:id="291"/>
      <w:commentRangeStart w:id="292"/>
      <w:r w:rsidR="00A6735B" w:rsidRPr="002315A1">
        <w:rPr>
          <w:rFonts w:ascii="Times New Roman" w:eastAsiaTheme="minorEastAsia" w:hAnsi="Times New Roman" w:cs="Times New Roman"/>
          <w:color w:val="FF0000"/>
          <w:sz w:val="22"/>
        </w:rPr>
        <w:t>means clustering aggregation scheme.</w:t>
      </w:r>
      <w:commentRangeEnd w:id="291"/>
      <w:r w:rsidR="00A6735B" w:rsidRPr="002315A1">
        <w:rPr>
          <w:rStyle w:val="CommentReference"/>
          <w:color w:val="FF0000"/>
        </w:rPr>
        <w:commentReference w:id="291"/>
      </w:r>
      <w:commentRangeEnd w:id="292"/>
      <w:r w:rsidR="004E3F02" w:rsidRPr="002315A1">
        <w:rPr>
          <w:rStyle w:val="CommentReference"/>
          <w:color w:val="FF0000"/>
        </w:rPr>
        <w:commentReference w:id="292"/>
      </w:r>
      <w:r w:rsidR="00A6735B"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00A6735B" w:rsidRPr="002315A1">
        <w:rPr>
          <w:rFonts w:ascii="Times New Roman" w:eastAsiaTheme="minorEastAsia" w:hAnsi="Times New Roman" w:cs="Times New Roman"/>
          <w:color w:val="FF0000"/>
          <w:sz w:val="22"/>
        </w:rPr>
        <w:t xml:space="preserve">ur initial grid </w:t>
      </w:r>
      <w:commentRangeStart w:id="293"/>
      <w:commentRangeStart w:id="294"/>
      <w:r w:rsidR="00A6735B"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00A6735B"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00A6735B"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00A6735B"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00A6735B" w:rsidRPr="002315A1">
        <w:rPr>
          <w:rFonts w:ascii="Times New Roman" w:eastAsiaTheme="minorEastAsia" w:hAnsi="Times New Roman" w:cs="Times New Roman"/>
          <w:color w:val="FF0000"/>
          <w:sz w:val="22"/>
        </w:rPr>
        <w:t xml:space="preserve">. </w:t>
      </w:r>
      <w:commentRangeEnd w:id="293"/>
      <w:r w:rsidR="00A6735B" w:rsidRPr="002315A1">
        <w:rPr>
          <w:rStyle w:val="CommentReference"/>
          <w:color w:val="FF0000"/>
        </w:rPr>
        <w:commentReference w:id="293"/>
      </w:r>
      <w:commentRangeEnd w:id="294"/>
      <w:r w:rsidR="004E3F02" w:rsidRPr="002315A1">
        <w:rPr>
          <w:rStyle w:val="CommentReference"/>
          <w:color w:val="FF0000"/>
        </w:rPr>
        <w:commentReference w:id="294"/>
      </w:r>
      <w:r w:rsidR="00A6735B"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00A6735B" w:rsidRPr="002315A1">
        <w:rPr>
          <w:rFonts w:ascii="Times New Roman" w:eastAsiaTheme="minorEastAsia" w:hAnsi="Times New Roman" w:cs="Times New Roman"/>
          <w:color w:val="FF0000"/>
          <w:sz w:val="22"/>
        </w:rPr>
        <w:t xml:space="preserve">with </w:t>
      </w:r>
      <w:commentRangeStart w:id="295"/>
      <w:commentRangeStart w:id="296"/>
      <w:r w:rsidR="00A6735B" w:rsidRPr="002315A1">
        <w:rPr>
          <w:rFonts w:ascii="Times New Roman" w:eastAsiaTheme="minorEastAsia" w:hAnsi="Times New Roman" w:cs="Times New Roman"/>
          <w:color w:val="FF0000"/>
          <w:sz w:val="22"/>
        </w:rPr>
        <w:t xml:space="preserve">the largest cluster containing </w:t>
      </w:r>
      <w:commentRangeStart w:id="297"/>
      <w:r w:rsidR="005F4B86"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15</w:t>
      </w:r>
      <w:commentRangeEnd w:id="297"/>
      <w:r w:rsidR="005F4B86" w:rsidRPr="002315A1">
        <w:rPr>
          <w:rStyle w:val="CommentReference"/>
          <w:color w:val="FF0000"/>
        </w:rPr>
        <w:commentReference w:id="297"/>
      </w:r>
      <w:r w:rsidR="00A6735B"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 xml:space="preserve"> </w:t>
      </w:r>
      <w:commentRangeEnd w:id="295"/>
      <w:r w:rsidR="00A6735B" w:rsidRPr="002315A1">
        <w:rPr>
          <w:rStyle w:val="CommentReference"/>
          <w:color w:val="FF0000"/>
        </w:rPr>
        <w:commentReference w:id="295"/>
      </w:r>
      <w:commentRangeEnd w:id="296"/>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296"/>
      </w:r>
      <w:r w:rsidR="00A6735B"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00A6735B"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00A6735B" w:rsidRPr="002315A1">
        <w:rPr>
          <w:rFonts w:ascii="Times New Roman" w:eastAsiaTheme="minorEastAsia" w:hAnsi="Times New Roman" w:cs="Times New Roman"/>
          <w:color w:val="FF0000"/>
          <w:sz w:val="22"/>
        </w:rPr>
        <w:t xml:space="preserve"> information content generated by the forward model, we </w:t>
      </w:r>
      <w:commentRangeStart w:id="298"/>
      <w:r w:rsidR="00A6735B"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298"/>
      <w:r w:rsidR="00A6735B" w:rsidRPr="002315A1">
        <w:rPr>
          <w:rStyle w:val="CommentReference"/>
          <w:color w:val="FF0000"/>
        </w:rPr>
        <w:commentReference w:id="298"/>
      </w:r>
      <w:r w:rsidR="00A6735B" w:rsidRPr="002315A1">
        <w:rPr>
          <w:rFonts w:ascii="Times New Roman" w:eastAsiaTheme="minorEastAsia" w:hAnsi="Times New Roman" w:cs="Times New Roman"/>
          <w:color w:val="FF0000"/>
          <w:sz w:val="22"/>
        </w:rPr>
        <w:t xml:space="preserve">. The final multiscale grid </w:t>
      </w:r>
      <w:commentRangeStart w:id="299"/>
      <w:r w:rsidR="00A6735B"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00A6735B" w:rsidRPr="002315A1">
        <w:rPr>
          <w:rFonts w:ascii="Times New Roman" w:eastAsiaTheme="minorEastAsia" w:hAnsi="Times New Roman" w:cs="Times New Roman"/>
          <w:color w:val="FF0000"/>
          <w:sz w:val="22"/>
        </w:rPr>
        <w:t>and the corresponding multiscale Jacobian requires ~550 model runs in total.</w:t>
      </w:r>
      <w:commentRangeEnd w:id="299"/>
      <w:r w:rsidR="00A6735B" w:rsidRPr="002315A1">
        <w:rPr>
          <w:rStyle w:val="CommentReference"/>
          <w:color w:val="FF0000"/>
        </w:rPr>
        <w:commentReference w:id="299"/>
      </w:r>
    </w:p>
    <w:p w14:paraId="76583B29" w14:textId="7B145C73" w:rsidR="006A0D5A" w:rsidRDefault="006A0D5A" w:rsidP="00B274AD">
      <w:pPr>
        <w:rPr>
          <w:rFonts w:ascii="Times New Roman" w:eastAsiaTheme="minorEastAsia" w:hAnsi="Times New Roman" w:cs="Times New Roman"/>
          <w:sz w:val="22"/>
        </w:rPr>
      </w:pPr>
    </w:p>
    <w:p w14:paraId="07D75889" w14:textId="7DF923D1" w:rsidR="00A6735B" w:rsidRPr="00491219"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This paragraph has not been edited ##</w:t>
      </w:r>
      <w:proofErr w:type="gramStart"/>
      <w:r>
        <w:rPr>
          <w:rFonts w:ascii="Times New Roman" w:eastAsiaTheme="minorEastAsia" w:hAnsi="Times New Roman" w:cs="Times New Roman"/>
          <w:color w:val="FF0000"/>
          <w:sz w:val="22"/>
        </w:rPr>
        <w:t xml:space="preserve">#  </w:t>
      </w:r>
      <w:r w:rsidR="00A6735B" w:rsidRPr="00491219">
        <w:rPr>
          <w:rFonts w:ascii="Times New Roman" w:eastAsiaTheme="minorEastAsia" w:hAnsi="Times New Roman" w:cs="Times New Roman"/>
          <w:color w:val="FF0000"/>
          <w:sz w:val="22"/>
        </w:rPr>
        <w:t>Figure</w:t>
      </w:r>
      <w:proofErr w:type="gramEnd"/>
      <w:r w:rsidR="00A6735B" w:rsidRPr="00491219">
        <w:rPr>
          <w:rFonts w:ascii="Times New Roman" w:eastAsiaTheme="minorEastAsia" w:hAnsi="Times New Roman" w:cs="Times New Roman"/>
          <w:color w:val="FF0000"/>
          <w:sz w:val="22"/>
        </w:rPr>
        <w:t xml:space="preserve"> </w:t>
      </w:r>
      <w:r w:rsidR="003900FA" w:rsidRPr="00491219">
        <w:rPr>
          <w:rFonts w:ascii="Times New Roman" w:eastAsiaTheme="minorEastAsia" w:hAnsi="Times New Roman" w:cs="Times New Roman"/>
          <w:color w:val="FF0000"/>
          <w:sz w:val="22"/>
        </w:rPr>
        <w:t>3</w:t>
      </w:r>
      <w:r w:rsidR="00A6735B" w:rsidRPr="00491219">
        <w:rPr>
          <w:rFonts w:ascii="Times New Roman" w:eastAsiaTheme="minorEastAsia" w:hAnsi="Times New Roman" w:cs="Times New Roman"/>
          <w:color w:val="FF0000"/>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491219">
        <w:rPr>
          <w:rFonts w:ascii="Times New Roman" w:eastAsiaTheme="minorEastAsia" w:hAnsi="Times New Roman" w:cs="Times New Roman"/>
          <w:color w:val="FF0000"/>
          <w:sz w:val="22"/>
        </w:rPr>
        <w:t xml:space="preserve">Decreasing the dimension of the state vector increases the number of observations constraining each state vector element, decreasing the observational error covariance. As a result, we scale down the </w:t>
      </w:r>
      <w:r w:rsidR="00A6735B" w:rsidRPr="00491219">
        <w:rPr>
          <w:rFonts w:ascii="Times New Roman" w:eastAsiaTheme="minorEastAsia" w:hAnsi="Times New Roman" w:cs="Times New Roman"/>
          <w:color w:val="FF0000"/>
          <w:sz w:val="22"/>
        </w:rPr>
        <w:t>regularization factor introduced in equation (10) by the ratio of the new state vector dimension (</w:t>
      </w:r>
      <w:r w:rsidR="00C515FC" w:rsidRPr="00491219">
        <w:rPr>
          <w:rFonts w:ascii="Times New Roman" w:eastAsiaTheme="minorEastAsia" w:hAnsi="Times New Roman" w:cs="Times New Roman"/>
          <w:color w:val="FF0000"/>
          <w:sz w:val="22"/>
        </w:rPr>
        <w:t>553</w:t>
      </w:r>
      <w:r w:rsidR="00A6735B" w:rsidRPr="00491219">
        <w:rPr>
          <w:rFonts w:ascii="Times New Roman" w:eastAsiaTheme="minorEastAsia" w:hAnsi="Times New Roman" w:cs="Times New Roman"/>
          <w:color w:val="FF0000"/>
          <w:sz w:val="22"/>
        </w:rPr>
        <w:t xml:space="preserve">) to the native state vector dimension (2,098). Figure </w:t>
      </w:r>
      <w:r w:rsidR="003900FA" w:rsidRPr="00491219">
        <w:rPr>
          <w:rFonts w:ascii="Times New Roman" w:eastAsiaTheme="minorEastAsia" w:hAnsi="Times New Roman" w:cs="Times New Roman"/>
          <w:color w:val="FF0000"/>
          <w:sz w:val="22"/>
        </w:rPr>
        <w:t>4</w:t>
      </w:r>
      <w:r w:rsidR="00A6735B" w:rsidRPr="00491219">
        <w:rPr>
          <w:rFonts w:ascii="Times New Roman" w:eastAsiaTheme="minorEastAsia" w:hAnsi="Times New Roman" w:cs="Times New Roman"/>
          <w:color w:val="FF0000"/>
          <w:sz w:val="22"/>
        </w:rPr>
        <w:t xml:space="preserve"> shows the posterior emission scaling factors (top) and diagonal averaging kernel values (bottom) for the multiscale solution (center column) compared to the native resolution solution (left column). Both solutions are exact on the grids used. The multiscale solution generates </w:t>
      </w:r>
      <w:r w:rsidR="0024571D" w:rsidRPr="00491219">
        <w:rPr>
          <w:rFonts w:ascii="Times New Roman" w:eastAsiaTheme="minorEastAsia" w:hAnsi="Times New Roman" w:cs="Times New Roman"/>
          <w:color w:val="FF0000"/>
          <w:sz w:val="22"/>
        </w:rPr>
        <w:t>only 98</w:t>
      </w:r>
      <w:r w:rsidR="00A6735B" w:rsidRPr="00491219">
        <w:rPr>
          <w:rFonts w:ascii="Times New Roman" w:eastAsiaTheme="minorEastAsia" w:hAnsi="Times New Roman" w:cs="Times New Roman"/>
          <w:color w:val="FF0000"/>
          <w:sz w:val="22"/>
        </w:rPr>
        <w:t xml:space="preserve"> DOFS compared to the native resolution 216 DOFS</w:t>
      </w:r>
      <w:r w:rsidR="0024571D" w:rsidRPr="00491219">
        <w:rPr>
          <w:rFonts w:ascii="Times New Roman" w:eastAsiaTheme="minorEastAsia" w:hAnsi="Times New Roman" w:cs="Times New Roman"/>
          <w:color w:val="FF0000"/>
          <w:sz w:val="22"/>
        </w:rPr>
        <w:t>.</w:t>
      </w:r>
      <w:r w:rsidR="00A6735B" w:rsidRPr="00491219">
        <w:rPr>
          <w:rFonts w:ascii="Times New Roman" w:eastAsiaTheme="minorEastAsia" w:hAnsi="Times New Roman" w:cs="Times New Roman"/>
          <w:color w:val="FF0000"/>
          <w:sz w:val="22"/>
        </w:rPr>
        <w:t xml:space="preserve"> </w:t>
      </w:r>
      <w:r w:rsidR="0056670B" w:rsidRPr="00491219">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491219">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491219">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0A1272B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w:t>
      </w:r>
      <w:ins w:id="300" w:author="Daniel Jacob" w:date="2020-08-09T09:42:00Z">
        <w:r w:rsidR="001B0AB6">
          <w:rPr>
            <w:rFonts w:ascii="Times New Roman" w:eastAsiaTheme="minorEastAsia" w:hAnsi="Times New Roman" w:cs="Times New Roman"/>
            <w:sz w:val="22"/>
          </w:rPr>
          <w:t xml:space="preserve"> (compared to </w:t>
        </w:r>
        <w:r w:rsidR="001B0AB6">
          <w:rPr>
            <w:rFonts w:ascii="Times New Roman" w:eastAsiaTheme="minorEastAsia" w:hAnsi="Times New Roman" w:cs="Times New Roman"/>
            <w:i/>
            <w:iCs/>
            <w:sz w:val="22"/>
          </w:rPr>
          <w:t>n</w:t>
        </w:r>
        <w:r w:rsidR="001B0AB6">
          <w:rPr>
            <w:rFonts w:ascii="Times New Roman" w:eastAsiaTheme="minorEastAsia" w:hAnsi="Times New Roman" w:cs="Times New Roman"/>
            <w:sz w:val="22"/>
          </w:rPr>
          <w:t xml:space="preserve"> = 2098)</w:t>
        </w:r>
      </w:ins>
      <w:r>
        <w:rPr>
          <w:rFonts w:ascii="Times New Roman" w:eastAsiaTheme="minorEastAsia" w:hAnsi="Times New Roman" w:cs="Times New Roman"/>
          <w:sz w:val="22"/>
        </w:rPr>
        <w:t xml:space="preserve">.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w:t>
      </w:r>
      <w:commentRangeStart w:id="301"/>
      <w:r>
        <w:rPr>
          <w:rFonts w:ascii="Times New Roman" w:eastAsiaTheme="minorEastAsia" w:hAnsi="Times New Roman" w:cs="Times New Roman"/>
          <w:sz w:val="22"/>
        </w:rPr>
        <w:t xml:space="preserve">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w:t>
      </w:r>
      <w:commentRangeEnd w:id="301"/>
      <w:r w:rsidR="001B0AB6">
        <w:rPr>
          <w:rStyle w:val="CommentReference"/>
        </w:rPr>
        <w:commentReference w:id="301"/>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Because the additional information generated by the forward model is unlikely to </w:t>
      </w:r>
      <w:commentRangeStart w:id="302"/>
      <w:r w:rsidR="00E37463">
        <w:rPr>
          <w:rFonts w:ascii="Times New Roman" w:eastAsiaTheme="minorEastAsia" w:hAnsi="Times New Roman" w:cs="Times New Roman"/>
          <w:sz w:val="22"/>
        </w:rPr>
        <w:t>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xml:space="preserve">. </w:t>
      </w:r>
      <w:commentRangeEnd w:id="302"/>
      <w:r w:rsidR="00BA65E3">
        <w:rPr>
          <w:rStyle w:val="CommentReference"/>
        </w:rPr>
        <w:commentReference w:id="302"/>
      </w:r>
      <w:r w:rsidR="00E37463">
        <w:rPr>
          <w:rFonts w:ascii="Times New Roman" w:eastAsiaTheme="minorEastAsia" w:hAnsi="Times New Roman" w:cs="Times New Roman"/>
          <w:sz w:val="22"/>
        </w:rPr>
        <w:t>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w:t>
      </w:r>
      <w:commentRangeStart w:id="303"/>
      <w:r>
        <w:rPr>
          <w:rFonts w:ascii="Times New Roman" w:eastAsiaTheme="minorEastAsia" w:hAnsi="Times New Roman" w:cs="Times New Roman"/>
          <w:sz w:val="22"/>
        </w:rPr>
        <w:t xml:space="preserve">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w:t>
      </w:r>
      <w:commentRangeEnd w:id="303"/>
      <w:r w:rsidR="00BA65E3">
        <w:rPr>
          <w:rStyle w:val="CommentReference"/>
        </w:rPr>
        <w:commentReference w:id="303"/>
      </w:r>
      <w:r>
        <w:rPr>
          <w:rFonts w:ascii="Times New Roman" w:eastAsiaTheme="minorEastAsia" w:hAnsi="Times New Roman" w:cs="Times New Roman"/>
          <w:sz w:val="22"/>
        </w:rPr>
        <w:t xml:space="preserve">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ins w:id="304" w:author="Daniel Jacob" w:date="2020-08-09T09:51:00Z">
        <w:r w:rsidR="00BA65E3">
          <w:rPr>
            <w:rFonts w:ascii="Times New Roman" w:eastAsiaTheme="minorEastAsia" w:hAnsi="Times New Roman" w:cs="Times New Roman"/>
            <w:sz w:val="22"/>
          </w:rPr>
          <w:t xml:space="preserve">forward </w:t>
        </w:r>
      </w:ins>
      <w:r>
        <w:rPr>
          <w:rFonts w:ascii="Times New Roman" w:eastAsiaTheme="minorEastAsia" w:hAnsi="Times New Roman" w:cs="Times New Roman"/>
          <w:sz w:val="22"/>
        </w:rPr>
        <w:t>model runs to construct</w:t>
      </w:r>
      <w:ins w:id="305" w:author="Daniel Jacob" w:date="2020-08-09T09:51:00Z">
        <w:r w:rsidR="00BA65E3">
          <w:rPr>
            <w:rFonts w:ascii="Times New Roman" w:eastAsiaTheme="minorEastAsia" w:hAnsi="Times New Roman" w:cs="Times New Roman"/>
            <w:sz w:val="22"/>
          </w:rPr>
          <w:t xml:space="preserve"> (instead of 2098 runs </w:t>
        </w:r>
      </w:ins>
      <w:ins w:id="306" w:author="Daniel Jacob" w:date="2020-08-09T09:52:00Z">
        <w:r w:rsidR="00BA65E3">
          <w:rPr>
            <w:rFonts w:ascii="Times New Roman" w:eastAsiaTheme="minorEastAsia" w:hAnsi="Times New Roman" w:cs="Times New Roman"/>
            <w:sz w:val="22"/>
          </w:rPr>
          <w:t>on the native-resolution</w:t>
        </w:r>
      </w:ins>
      <w:ins w:id="307" w:author="Daniel Jacob" w:date="2020-08-09T09:53:00Z">
        <w:r w:rsidR="00BA65E3">
          <w:rPr>
            <w:rFonts w:ascii="Times New Roman" w:eastAsiaTheme="minorEastAsia" w:hAnsi="Times New Roman" w:cs="Times New Roman"/>
            <w:sz w:val="22"/>
          </w:rPr>
          <w:t xml:space="preserve"> solution).</w:t>
        </w:r>
      </w:ins>
      <w:del w:id="308" w:author="Daniel Jacob" w:date="2020-08-09T09:51:00Z">
        <w:r w:rsidDel="00BA65E3">
          <w:rPr>
            <w:rFonts w:ascii="Times New Roman" w:eastAsiaTheme="minorEastAsia" w:hAnsi="Times New Roman" w:cs="Times New Roman"/>
            <w:sz w:val="22"/>
          </w:rPr>
          <w:delText xml:space="preserve">. </w:delText>
        </w:r>
      </w:del>
    </w:p>
    <w:p w14:paraId="4BDCFAED" w14:textId="77777777" w:rsidR="00A6735B" w:rsidRDefault="00A6735B" w:rsidP="00A6735B">
      <w:pPr>
        <w:rPr>
          <w:rFonts w:ascii="Times New Roman" w:eastAsiaTheme="minorEastAsia" w:hAnsi="Times New Roman" w:cs="Times New Roman"/>
          <w:sz w:val="22"/>
        </w:rPr>
      </w:pPr>
    </w:p>
    <w:p w14:paraId="7793315B" w14:textId="78F4D17A" w:rsidR="00A6735B" w:rsidRPr="006453BA" w:rsidRDefault="00BA65E3" w:rsidP="00A6735B">
      <w:pPr>
        <w:rPr>
          <w:rFonts w:ascii="Times New Roman" w:eastAsiaTheme="minorEastAsia" w:hAnsi="Times New Roman" w:cs="Times New Roman"/>
          <w:color w:val="000000" w:themeColor="text1"/>
          <w:sz w:val="22"/>
        </w:rPr>
      </w:pPr>
      <w:commentRangeStart w:id="309"/>
      <w:ins w:id="310" w:author="Daniel Jacob" w:date="2020-08-09T09:53:00Z">
        <w:r>
          <w:rPr>
            <w:rFonts w:ascii="Times New Roman" w:eastAsiaTheme="minorEastAsia" w:hAnsi="Times New Roman" w:cs="Times New Roman"/>
            <w:sz w:val="22"/>
          </w:rPr>
          <w:t>A</w:t>
        </w:r>
      </w:ins>
      <w:commentRangeEnd w:id="309"/>
      <w:ins w:id="311" w:author="Daniel Jacob" w:date="2020-08-09T09:54:00Z">
        <w:r>
          <w:rPr>
            <w:rStyle w:val="CommentReference"/>
          </w:rPr>
          <w:commentReference w:id="309"/>
        </w:r>
      </w:ins>
      <w:ins w:id="312" w:author="Daniel Jacob" w:date="2020-08-09T09:53:00Z">
        <w:r>
          <w:rPr>
            <w:rFonts w:ascii="Times New Roman" w:eastAsiaTheme="minorEastAsia" w:hAnsi="Times New Roman" w:cs="Times New Roman"/>
            <w:sz w:val="22"/>
          </w:rPr>
          <w:t xml:space="preserve">pplication of equations (2)-(4) allows us to compare the posterior solution and information content </w:t>
        </w:r>
      </w:ins>
      <w:ins w:id="313" w:author="Daniel Jacob" w:date="2020-08-09T09:54:00Z">
        <w:r>
          <w:rPr>
            <w:rFonts w:ascii="Times New Roman" w:eastAsiaTheme="minorEastAsia" w:hAnsi="Times New Roman" w:cs="Times New Roman"/>
            <w:sz w:val="22"/>
          </w:rPr>
          <w:t xml:space="preserve">of this reduced-rank solution as compared to the native-resolution solution. </w:t>
        </w:r>
      </w:ins>
      <w:del w:id="314" w:author="Daniel Jacob" w:date="2020-08-09T09:55:00Z">
        <w:r w:rsidR="00A6735B" w:rsidDel="00B41FE4">
          <w:rPr>
            <w:rFonts w:ascii="Times New Roman" w:eastAsiaTheme="minorEastAsia" w:hAnsi="Times New Roman" w:cs="Times New Roman"/>
            <w:sz w:val="22"/>
          </w:rPr>
          <w:delText xml:space="preserve">We solve the inversion using the resulting reduced-rank Jacobian matrix. </w:delText>
        </w:r>
      </w:del>
      <w:r w:rsidR="00A6735B">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4</w:t>
      </w:r>
      <w:r w:rsidR="00A6735B">
        <w:rPr>
          <w:rFonts w:ascii="Times New Roman" w:eastAsiaTheme="minorEastAsia" w:hAnsi="Times New Roman" w:cs="Times New Roman"/>
          <w:sz w:val="22"/>
        </w:rPr>
        <w:t xml:space="preserve"> (right column) shows </w:t>
      </w:r>
      <w:r w:rsidR="00A6735B">
        <w:rPr>
          <w:rFonts w:ascii="Times New Roman" w:eastAsiaTheme="minorEastAsia" w:hAnsi="Times New Roman" w:cs="Times New Roman"/>
          <w:sz w:val="22"/>
        </w:rPr>
        <w:lastRenderedPageBreak/>
        <w:t>the distribution</w:t>
      </w:r>
      <w:r w:rsidR="006453BA">
        <w:rPr>
          <w:rFonts w:ascii="Times New Roman" w:eastAsiaTheme="minorEastAsia" w:hAnsi="Times New Roman" w:cs="Times New Roman"/>
          <w:sz w:val="22"/>
        </w:rPr>
        <w:t xml:space="preserve"> of the</w:t>
      </w:r>
      <w:r w:rsidR="00A6735B">
        <w:rPr>
          <w:rFonts w:ascii="Times New Roman" w:eastAsiaTheme="minorEastAsia" w:hAnsi="Times New Roman" w:cs="Times New Roman"/>
          <w:sz w:val="22"/>
        </w:rPr>
        <w:t xml:space="preserve"> posterior scaling factors (top) and diagonal averaging kernel values (bottom) compared 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sidR="00A6735B">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w:t>
      </w:r>
      <w:r w:rsidR="006453BA">
        <w:rPr>
          <w:rFonts w:ascii="Times New Roman" w:eastAsiaTheme="minorEastAsia" w:hAnsi="Times New Roman" w:cs="Times New Roman"/>
          <w:sz w:val="22"/>
        </w:rPr>
        <w:t>f</w:t>
      </w:r>
      <w:r w:rsidR="00A6735B">
        <w:rPr>
          <w:rFonts w:ascii="Times New Roman" w:eastAsiaTheme="minorEastAsia" w:hAnsi="Times New Roman" w:cs="Times New Roman"/>
          <w:sz w:val="22"/>
        </w:rPr>
        <w:t xml:space="preserve"> 1) elsewhere. </w:t>
      </w:r>
      <w:commentRangeStart w:id="315"/>
      <w:r w:rsidR="00A6735B">
        <w:rPr>
          <w:rFonts w:ascii="Times New Roman" w:eastAsiaTheme="minorEastAsia" w:hAnsi="Times New Roman" w:cs="Times New Roman"/>
          <w:sz w:val="22"/>
        </w:rPr>
        <w:t>The averaging kernel accurately captures these patterns of information content</w:t>
      </w:r>
      <w:commentRangeEnd w:id="315"/>
      <w:r w:rsidR="009777CB">
        <w:rPr>
          <w:rStyle w:val="CommentReference"/>
        </w:rPr>
        <w:commentReference w:id="315"/>
      </w:r>
      <w:r w:rsidR="00A6735B">
        <w:rPr>
          <w:rFonts w:ascii="Times New Roman" w:eastAsiaTheme="minorEastAsia" w:hAnsi="Times New Roman" w:cs="Times New Roman"/>
          <w:sz w:val="22"/>
        </w:rPr>
        <w:t xml:space="preserve">. </w:t>
      </w:r>
      <w:r w:rsidR="00965C07">
        <w:rPr>
          <w:rFonts w:ascii="Times New Roman" w:eastAsiaTheme="minorEastAsia" w:hAnsi="Times New Roman" w:cs="Times New Roman"/>
          <w:sz w:val="22"/>
        </w:rPr>
        <w:t>Due</w:t>
      </w:r>
      <w:r w:rsidR="00A6735B">
        <w:rPr>
          <w:rFonts w:ascii="Times New Roman" w:eastAsiaTheme="minorEastAsia" w:hAnsi="Times New Roman" w:cs="Times New Roman"/>
          <w:sz w:val="22"/>
        </w:rPr>
        <w:t xml:space="preserve"> the limited extent of the optimized grid cells, the resulting DOFS (153) </w:t>
      </w:r>
      <w:r w:rsidR="00965C07">
        <w:rPr>
          <w:rFonts w:ascii="Times New Roman" w:eastAsiaTheme="minorEastAsia" w:hAnsi="Times New Roman" w:cs="Times New Roman"/>
          <w:sz w:val="22"/>
        </w:rPr>
        <w:t xml:space="preserve">and DOFS per grid cell (0.07) </w:t>
      </w:r>
      <w:r w:rsidR="00A6735B">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 xml:space="preserve">consider only the optimized grid cells by excluding grid cells where the averaging kernel sensitivities are less than 0.01, we find </w:t>
      </w:r>
      <w:commentRangeStart w:id="316"/>
      <w:r w:rsidR="0071127D">
        <w:rPr>
          <w:rFonts w:ascii="Times New Roman" w:eastAsiaTheme="minorEastAsia" w:hAnsi="Times New Roman" w:cs="Times New Roman"/>
          <w:sz w:val="22"/>
        </w:rPr>
        <w:t>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commentRangeEnd w:id="316"/>
      <w:r w:rsidR="009777CB">
        <w:rPr>
          <w:rStyle w:val="CommentReference"/>
        </w:rPr>
        <w:commentReference w:id="316"/>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409275AF"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 xml:space="preserve">5 </w:t>
      </w:r>
      <w:r>
        <w:rPr>
          <w:rFonts w:ascii="Times New Roman" w:eastAsiaTheme="minorEastAsia" w:hAnsi="Times New Roman" w:cs="Times New Roman"/>
          <w:sz w:val="22"/>
        </w:rPr>
        <w:t xml:space="preserve">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317"/>
      <w:commentRangeStart w:id="318"/>
      <w:commentRangeStart w:id="319"/>
      <w:r>
        <w:rPr>
          <w:rFonts w:ascii="Times New Roman" w:eastAsiaTheme="minorEastAsia" w:hAnsi="Times New Roman" w:cs="Times New Roman"/>
          <w:sz w:val="22"/>
        </w:rPr>
        <w:t>including scaling factors (upper right</w:t>
      </w:r>
      <w:commentRangeEnd w:id="317"/>
      <w:r>
        <w:rPr>
          <w:rStyle w:val="CommentReference"/>
        </w:rPr>
        <w:commentReference w:id="317"/>
      </w:r>
      <w:commentRangeEnd w:id="318"/>
      <w:r w:rsidR="00C0011B">
        <w:rPr>
          <w:rStyle w:val="CommentReference"/>
        </w:rPr>
        <w:commentReference w:id="318"/>
      </w:r>
      <w:commentRangeEnd w:id="319"/>
      <w:r w:rsidR="009777CB">
        <w:rPr>
          <w:rStyle w:val="CommentReference"/>
        </w:rPr>
        <w:commentReference w:id="319"/>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plotted against the corresponding native-resolution values</w:t>
      </w:r>
      <w:r>
        <w:rPr>
          <w:rFonts w:ascii="Times New Roman" w:eastAsiaTheme="minorEastAsia" w:hAnsi="Times New Roman" w:cs="Times New Roman"/>
          <w:sz w:val="22"/>
        </w:rPr>
        <w:t xml:space="preserve">. </w:t>
      </w:r>
      <w:commentRangeStart w:id="320"/>
      <w:r w:rsidR="00BA5CE1">
        <w:rPr>
          <w:rFonts w:ascii="Times New Roman" w:eastAsiaTheme="minorEastAsia" w:hAnsi="Times New Roman" w:cs="Times New Roman"/>
          <w:sz w:val="22"/>
        </w:rPr>
        <w:t>Decreasing</w:t>
      </w:r>
      <w:commentRangeEnd w:id="320"/>
      <w:r w:rsidR="00D44054">
        <w:rPr>
          <w:rStyle w:val="CommentReference"/>
        </w:rPr>
        <w:commentReference w:id="320"/>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w:t>
      </w:r>
      <w:r w:rsidR="003900FA">
        <w:rPr>
          <w:rFonts w:ascii="Times New Roman" w:eastAsiaTheme="minorEastAsia" w:hAnsi="Times New Roman" w:cs="Times New Roman"/>
          <w:sz w:val="22"/>
        </w:rPr>
        <w:t>5</w:t>
      </w:r>
      <w:r>
        <w:rPr>
          <w:rFonts w:ascii="Times New Roman" w:eastAsiaTheme="minorEastAsia" w:hAnsi="Times New Roman" w:cs="Times New Roman"/>
          <w:sz w:val="22"/>
        </w:rPr>
        <w:t xml:space="preserve">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w:t>
      </w:r>
      <w:commentRangeStart w:id="321"/>
      <w:r>
        <w:rPr>
          <w:rFonts w:ascii="Times New Roman" w:eastAsiaTheme="minorEastAsia" w:hAnsi="Times New Roman" w:cs="Times New Roman"/>
          <w:sz w:val="22"/>
        </w:rPr>
        <w:t>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0.93</w:t>
      </w:r>
      <w:commentRangeEnd w:id="321"/>
      <w:r w:rsidR="00EB017B">
        <w:rPr>
          <w:rStyle w:val="CommentReference"/>
        </w:rPr>
        <w:commentReference w:id="321"/>
      </w:r>
      <w:r>
        <w:rPr>
          <w:rFonts w:ascii="Times New Roman" w:eastAsiaTheme="minorEastAsia" w:hAnsi="Times New Roman" w:cs="Times New Roman"/>
          <w:sz w:val="22"/>
        </w:rPr>
        <w:t xml:space="preserve">).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xml:space="preserve">. </w:t>
      </w:r>
      <w:commentRangeStart w:id="322"/>
      <w:r>
        <w:rPr>
          <w:rFonts w:ascii="Times New Roman" w:eastAsiaTheme="minorEastAsia" w:hAnsi="Times New Roman" w:cs="Times New Roman"/>
          <w:sz w:val="22"/>
        </w:rPr>
        <w:t xml:space="preserve">The posterior scaling factors generate the lowest correlation </w:t>
      </w:r>
      <w:commentRangeEnd w:id="322"/>
      <w:r w:rsidR="00D44054">
        <w:rPr>
          <w:rStyle w:val="CommentReference"/>
        </w:rPr>
        <w:commentReference w:id="322"/>
      </w:r>
      <w:r>
        <w:rPr>
          <w:rFonts w:ascii="Times New Roman" w:eastAsiaTheme="minorEastAsia" w:hAnsi="Times New Roman" w:cs="Times New Roman"/>
          <w:sz w:val="22"/>
        </w:rPr>
        <w:t>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0.69) because they are a function of the posterior error covariance and the Jacobian matrix (equation 2), resulting in propagated </w:t>
      </w:r>
      <w:commentRangeStart w:id="323"/>
      <w:r>
        <w:rPr>
          <w:rFonts w:ascii="Times New Roman" w:eastAsiaTheme="minorEastAsia" w:hAnsi="Times New Roman" w:cs="Times New Roman"/>
          <w:sz w:val="22"/>
        </w:rPr>
        <w:t>errors.</w:t>
      </w:r>
      <w:commentRangeEnd w:id="323"/>
      <w:r w:rsidR="00EB017B">
        <w:rPr>
          <w:rStyle w:val="CommentReference"/>
        </w:rPr>
        <w:commentReference w:id="323"/>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w:t>
      </w:r>
      <w:commentRangeStart w:id="324"/>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t>
      </w:r>
      <w:commentRangeEnd w:id="324"/>
      <w:r w:rsidR="00EB017B">
        <w:rPr>
          <w:rStyle w:val="CommentReference"/>
        </w:rPr>
        <w:commentReference w:id="324"/>
      </w:r>
      <w:r>
        <w:rPr>
          <w:rFonts w:ascii="Times New Roman" w:eastAsiaTheme="minorEastAsia" w:hAnsi="Times New Roman" w:cs="Times New Roman"/>
          <w:sz w:val="22"/>
        </w:rPr>
        <w:t xml:space="preserve">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694D8979" w14:textId="37C3C605" w:rsidR="00E46832" w:rsidRPr="00E46832" w:rsidRDefault="00E46832" w:rsidP="00E46832">
      <w:pPr>
        <w:rPr>
          <w:rFonts w:ascii="Times" w:hAnsi="Times"/>
          <w:b/>
          <w:bCs/>
          <w:sz w:val="22"/>
          <w:szCs w:val="22"/>
        </w:rPr>
      </w:pPr>
    </w:p>
    <w:p w14:paraId="480CDA26" w14:textId="6266E379" w:rsidR="0068496E" w:rsidRDefault="00E46832" w:rsidP="00E46832">
      <w:pPr>
        <w:rPr>
          <w:ins w:id="325" w:author="Daniel Jacob" w:date="2020-08-09T10:53:00Z"/>
          <w:rFonts w:ascii="Times" w:hAnsi="Times"/>
          <w:sz w:val="22"/>
          <w:szCs w:val="22"/>
        </w:rPr>
      </w:pPr>
      <w:r w:rsidRPr="00E46832">
        <w:rPr>
          <w:rFonts w:ascii="Times" w:hAnsi="Times"/>
          <w:sz w:val="22"/>
          <w:szCs w:val="22"/>
        </w:rPr>
        <w:t>We proposed two methods</w:t>
      </w:r>
      <w:ins w:id="326" w:author="Daniel Jacob" w:date="2020-08-09T10:53:00Z">
        <w:r w:rsidR="0068496E">
          <w:rPr>
            <w:rFonts w:ascii="Times" w:hAnsi="Times"/>
            <w:sz w:val="22"/>
            <w:szCs w:val="22"/>
          </w:rPr>
          <w:t xml:space="preserve"> to address the problem of achieving high resolution in </w:t>
        </w:r>
      </w:ins>
      <w:ins w:id="327" w:author="Daniel Jacob" w:date="2020-08-09T10:54:00Z">
        <w:r w:rsidR="0068496E">
          <w:rPr>
            <w:rFonts w:ascii="Times" w:hAnsi="Times"/>
            <w:sz w:val="22"/>
            <w:szCs w:val="22"/>
          </w:rPr>
          <w:t xml:space="preserve">analytic inversions of emissions from satellite </w:t>
        </w:r>
      </w:ins>
      <w:ins w:id="328" w:author="Daniel Jacob" w:date="2020-08-09T11:01:00Z">
        <w:r w:rsidR="00F93F70">
          <w:rPr>
            <w:rFonts w:ascii="Times" w:hAnsi="Times"/>
            <w:sz w:val="22"/>
            <w:szCs w:val="22"/>
          </w:rPr>
          <w:t>observations</w:t>
        </w:r>
      </w:ins>
      <w:ins w:id="329" w:author="Daniel Jacob" w:date="2020-08-09T10:54:00Z">
        <w:r w:rsidR="0068496E">
          <w:rPr>
            <w:rFonts w:ascii="Times" w:hAnsi="Times"/>
            <w:sz w:val="22"/>
            <w:szCs w:val="22"/>
          </w:rPr>
          <w:t xml:space="preserve"> </w:t>
        </w:r>
      </w:ins>
      <w:ins w:id="330" w:author="Daniel Jacob" w:date="2020-08-09T11:00:00Z">
        <w:r w:rsidR="00F93F70">
          <w:rPr>
            <w:rFonts w:ascii="Times" w:hAnsi="Times"/>
            <w:sz w:val="22"/>
            <w:szCs w:val="22"/>
          </w:rPr>
          <w:t xml:space="preserve">of atmospheric composition, </w:t>
        </w:r>
      </w:ins>
      <w:ins w:id="331" w:author="Daniel Jacob" w:date="2020-08-09T11:01:00Z">
        <w:r w:rsidR="00F93F70">
          <w:rPr>
            <w:rFonts w:ascii="Times" w:hAnsi="Times"/>
            <w:sz w:val="22"/>
            <w:szCs w:val="22"/>
          </w:rPr>
          <w:t>exploiting the patterns</w:t>
        </w:r>
      </w:ins>
      <w:ins w:id="332" w:author="Daniel Jacob" w:date="2020-08-09T10:55:00Z">
        <w:r w:rsidR="0068496E">
          <w:rPr>
            <w:rFonts w:ascii="Times" w:hAnsi="Times"/>
            <w:sz w:val="22"/>
            <w:szCs w:val="22"/>
          </w:rPr>
          <w:t xml:space="preserve"> of information content </w:t>
        </w:r>
      </w:ins>
      <w:ins w:id="333" w:author="Daniel Jacob" w:date="2020-08-09T11:01:00Z">
        <w:r w:rsidR="00F93F70">
          <w:rPr>
            <w:rFonts w:ascii="Times" w:hAnsi="Times"/>
            <w:sz w:val="22"/>
            <w:szCs w:val="22"/>
          </w:rPr>
          <w:t xml:space="preserve">in the observations </w:t>
        </w:r>
      </w:ins>
      <w:ins w:id="334" w:author="Daniel Jacob" w:date="2020-08-09T10:55:00Z">
        <w:r w:rsidR="0068496E">
          <w:rPr>
            <w:rFonts w:ascii="Times" w:hAnsi="Times"/>
            <w:sz w:val="22"/>
            <w:szCs w:val="22"/>
          </w:rPr>
          <w:t xml:space="preserve">and maximizing the effectiveness of available computational resources. </w:t>
        </w:r>
        <w:del w:id="335" w:author="Daniel Jacob" w:date="2020-08-09T11:09:00Z">
          <w:r w:rsidR="0068496E" w:rsidDel="009819E7">
            <w:rPr>
              <w:rFonts w:ascii="Times" w:hAnsi="Times"/>
              <w:sz w:val="22"/>
              <w:szCs w:val="22"/>
            </w:rPr>
            <w:delText xml:space="preserve">This </w:delText>
          </w:r>
        </w:del>
      </w:ins>
      <w:ins w:id="336" w:author="Daniel Jacob" w:date="2020-08-09T11:09:00Z">
        <w:r w:rsidR="009819E7">
          <w:rPr>
            <w:rFonts w:ascii="Times" w:hAnsi="Times"/>
            <w:sz w:val="22"/>
            <w:szCs w:val="22"/>
          </w:rPr>
          <w:t xml:space="preserve">Our methods </w:t>
        </w:r>
      </w:ins>
      <w:ins w:id="337" w:author="Daniel Jacob" w:date="2020-08-09T10:55:00Z">
        <w:r w:rsidR="0068496E">
          <w:rPr>
            <w:rFonts w:ascii="Times" w:hAnsi="Times"/>
            <w:sz w:val="22"/>
            <w:szCs w:val="22"/>
          </w:rPr>
          <w:t>i</w:t>
        </w:r>
      </w:ins>
      <w:ins w:id="338" w:author="Daniel Jacob" w:date="2020-08-09T10:56:00Z">
        <w:r w:rsidR="0068496E">
          <w:rPr>
            <w:rFonts w:ascii="Times" w:hAnsi="Times"/>
            <w:sz w:val="22"/>
            <w:szCs w:val="22"/>
          </w:rPr>
          <w:t>nvolve</w:t>
        </w:r>
        <w:del w:id="339" w:author="Daniel Jacob" w:date="2020-08-09T11:09:00Z">
          <w:r w:rsidR="0068496E" w:rsidDel="009819E7">
            <w:rPr>
              <w:rFonts w:ascii="Times" w:hAnsi="Times"/>
              <w:sz w:val="22"/>
              <w:szCs w:val="22"/>
            </w:rPr>
            <w:delText>s</w:delText>
          </w:r>
        </w:del>
        <w:r w:rsidR="0068496E">
          <w:rPr>
            <w:rFonts w:ascii="Times" w:hAnsi="Times"/>
            <w:sz w:val="22"/>
            <w:szCs w:val="22"/>
          </w:rPr>
          <w:t xml:space="preserve"> optimal reduction of either the dimension or the rank of </w:t>
        </w:r>
      </w:ins>
      <w:ins w:id="340" w:author="Daniel Jacob" w:date="2020-08-09T11:02:00Z">
        <w:r w:rsidR="00F93F70">
          <w:rPr>
            <w:rFonts w:ascii="Times" w:hAnsi="Times"/>
            <w:sz w:val="22"/>
            <w:szCs w:val="22"/>
          </w:rPr>
          <w:t>the</w:t>
        </w:r>
      </w:ins>
      <w:ins w:id="341" w:author="Daniel Jacob" w:date="2020-08-09T10:56:00Z">
        <w:r w:rsidR="0068496E">
          <w:rPr>
            <w:rFonts w:ascii="Times" w:hAnsi="Times"/>
            <w:sz w:val="22"/>
            <w:szCs w:val="22"/>
          </w:rPr>
          <w:t xml:space="preserve"> </w:t>
        </w:r>
      </w:ins>
      <w:ins w:id="342" w:author="Daniel Jacob" w:date="2020-08-09T10:57:00Z">
        <w:r w:rsidR="00F93F70">
          <w:rPr>
            <w:rFonts w:ascii="Times" w:hAnsi="Times"/>
            <w:sz w:val="22"/>
            <w:szCs w:val="22"/>
          </w:rPr>
          <w:t>native</w:t>
        </w:r>
      </w:ins>
      <w:ins w:id="343" w:author="Daniel Jacob" w:date="2020-08-09T10:56:00Z">
        <w:r w:rsidR="0068496E">
          <w:rPr>
            <w:rFonts w:ascii="Times" w:hAnsi="Times"/>
            <w:sz w:val="22"/>
            <w:szCs w:val="22"/>
          </w:rPr>
          <w:t xml:space="preserve">-resolution Jacobian matrix </w:t>
        </w:r>
      </w:ins>
      <w:ins w:id="344" w:author="Daniel Jacob" w:date="2020-08-09T10:57:00Z">
        <w:r w:rsidR="0068496E">
          <w:rPr>
            <w:rFonts w:ascii="Times" w:hAnsi="Times"/>
            <w:sz w:val="22"/>
            <w:szCs w:val="22"/>
          </w:rPr>
          <w:t>of the forward model (sensitivity of atmospheric concentrations to emissions)</w:t>
        </w:r>
      </w:ins>
      <w:ins w:id="345" w:author="Daniel Jacob" w:date="2020-08-09T10:58:00Z">
        <w:r w:rsidR="00F93F70">
          <w:rPr>
            <w:rFonts w:ascii="Times" w:hAnsi="Times"/>
            <w:sz w:val="22"/>
            <w:szCs w:val="22"/>
          </w:rPr>
          <w:t xml:space="preserve"> without having to actually construct that native-resolution Jacobian matrix.  Although our application is to the inference of emissions from satellite data, the methods presented </w:t>
        </w:r>
      </w:ins>
      <w:ins w:id="346" w:author="Daniel Jacob" w:date="2020-08-09T10:59:00Z">
        <w:r w:rsidR="00F93F70">
          <w:rPr>
            <w:rFonts w:ascii="Times" w:hAnsi="Times"/>
            <w:sz w:val="22"/>
            <w:szCs w:val="22"/>
          </w:rPr>
          <w:t xml:space="preserve">here </w:t>
        </w:r>
        <w:del w:id="347" w:author="Daniel Jacob" w:date="2020-08-09T11:09:00Z">
          <w:r w:rsidR="00F93F70" w:rsidDel="009819E7">
            <w:rPr>
              <w:rFonts w:ascii="Times" w:hAnsi="Times"/>
              <w:sz w:val="22"/>
              <w:szCs w:val="22"/>
            </w:rPr>
            <w:delText xml:space="preserve">target </w:delText>
          </w:r>
        </w:del>
      </w:ins>
      <w:ins w:id="348" w:author="Daniel Jacob" w:date="2020-08-09T11:09:00Z">
        <w:r w:rsidR="009819E7">
          <w:rPr>
            <w:rFonts w:ascii="Times" w:hAnsi="Times"/>
            <w:sz w:val="22"/>
            <w:szCs w:val="22"/>
          </w:rPr>
          <w:t>addr</w:t>
        </w:r>
      </w:ins>
      <w:ins w:id="349" w:author="Daniel Jacob" w:date="2020-08-09T11:10:00Z">
        <w:r w:rsidR="009819E7">
          <w:rPr>
            <w:rFonts w:ascii="Times" w:hAnsi="Times"/>
            <w:sz w:val="22"/>
            <w:szCs w:val="22"/>
          </w:rPr>
          <w:t xml:space="preserve">ess </w:t>
        </w:r>
      </w:ins>
      <w:ins w:id="350" w:author="Daniel Jacob" w:date="2020-08-09T10:59:00Z">
        <w:r w:rsidR="00F93F70">
          <w:rPr>
            <w:rFonts w:ascii="Times" w:hAnsi="Times"/>
            <w:sz w:val="22"/>
            <w:szCs w:val="22"/>
          </w:rPr>
          <w:t xml:space="preserve">the more general problem of efficient </w:t>
        </w:r>
      </w:ins>
      <w:ins w:id="351" w:author="Daniel Jacob" w:date="2020-08-09T11:00:00Z">
        <w:r w:rsidR="00F93F70">
          <w:rPr>
            <w:rFonts w:ascii="Times" w:hAnsi="Times"/>
            <w:sz w:val="22"/>
            <w:szCs w:val="22"/>
          </w:rPr>
          <w:t xml:space="preserve">numerical </w:t>
        </w:r>
      </w:ins>
      <w:ins w:id="352" w:author="Daniel Jacob" w:date="2020-08-09T10:59:00Z">
        <w:r w:rsidR="00F93F70">
          <w:rPr>
            <w:rFonts w:ascii="Times" w:hAnsi="Times"/>
            <w:sz w:val="22"/>
            <w:szCs w:val="22"/>
          </w:rPr>
          <w:t>approximation of high-dimensionality Jacobi</w:t>
        </w:r>
      </w:ins>
      <w:ins w:id="353" w:author="Daniel Jacob" w:date="2020-08-09T11:00:00Z">
        <w:r w:rsidR="00F93F70">
          <w:rPr>
            <w:rFonts w:ascii="Times" w:hAnsi="Times"/>
            <w:sz w:val="22"/>
            <w:szCs w:val="22"/>
          </w:rPr>
          <w:t>an matrices.</w:t>
        </w:r>
      </w:ins>
    </w:p>
    <w:p w14:paraId="496CDD6C" w14:textId="0ACFD112" w:rsidR="0068496E" w:rsidRDefault="0068496E" w:rsidP="00E46832">
      <w:pPr>
        <w:rPr>
          <w:ins w:id="354" w:author="Daniel Jacob" w:date="2020-08-09T11:02:00Z"/>
          <w:rFonts w:ascii="Times" w:hAnsi="Times"/>
          <w:sz w:val="22"/>
          <w:szCs w:val="22"/>
        </w:rPr>
      </w:pPr>
    </w:p>
    <w:p w14:paraId="61944620" w14:textId="77777777" w:rsidR="00F93F70" w:rsidRDefault="00F93F70" w:rsidP="00E46832">
      <w:pPr>
        <w:rPr>
          <w:ins w:id="355" w:author="Daniel Jacob" w:date="2020-08-09T10:53:00Z"/>
          <w:rFonts w:ascii="Times" w:hAnsi="Times"/>
          <w:sz w:val="22"/>
          <w:szCs w:val="22"/>
        </w:rPr>
      </w:pPr>
      <w:commentRangeStart w:id="356"/>
      <w:commentRangeEnd w:id="356"/>
      <w:ins w:id="357" w:author="Daniel Jacob" w:date="2020-08-09T11:03:00Z">
        <w:r>
          <w:rPr>
            <w:rStyle w:val="CommentReference"/>
          </w:rPr>
          <w:commentReference w:id="356"/>
        </w:r>
      </w:ins>
    </w:p>
    <w:p w14:paraId="5E9FDADF" w14:textId="73561B93" w:rsidR="00E46832" w:rsidRPr="00E46832" w:rsidRDefault="00E46832" w:rsidP="00E46832">
      <w:pPr>
        <w:rPr>
          <w:rFonts w:ascii="Times" w:hAnsi="Times"/>
          <w:sz w:val="22"/>
          <w:szCs w:val="22"/>
        </w:rPr>
      </w:pPr>
      <w:r w:rsidRPr="00E46832">
        <w:rPr>
          <w:rFonts w:ascii="Times" w:hAnsi="Times"/>
          <w:sz w:val="22"/>
          <w:szCs w:val="22"/>
        </w:rPr>
        <w:t xml:space="preserve"> for decreasing the computational cost of constructing Jacobian matrices for analytic inversions of satellite observations of atmospheric constituents and demonstrated these methods in an inversion of </w:t>
      </w:r>
      <w:commentRangeStart w:id="358"/>
      <w:r w:rsidRPr="00E46832">
        <w:rPr>
          <w:rFonts w:ascii="Times" w:hAnsi="Times"/>
          <w:sz w:val="22"/>
          <w:szCs w:val="22"/>
        </w:rPr>
        <w:t xml:space="preserve">GOSAT column methane observations for July 2009 </w:t>
      </w:r>
      <w:commentRangeEnd w:id="358"/>
      <w:r w:rsidR="00F93F70">
        <w:rPr>
          <w:rStyle w:val="CommentReference"/>
        </w:rPr>
        <w:commentReference w:id="358"/>
      </w:r>
      <w:r w:rsidRPr="00E46832">
        <w:rPr>
          <w:rFonts w:ascii="Times" w:hAnsi="Times"/>
          <w:sz w:val="22"/>
          <w:szCs w:val="22"/>
        </w:rPr>
        <w:t xml:space="preserve">over the North American domain. We found that both </w:t>
      </w:r>
      <w:r w:rsidRPr="00E46832">
        <w:rPr>
          <w:rFonts w:ascii="Times" w:hAnsi="Times"/>
          <w:sz w:val="22"/>
          <w:szCs w:val="22"/>
        </w:rPr>
        <w:lastRenderedPageBreak/>
        <w:t>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commentRangeStart w:id="359"/>
      <w:commentRangeEnd w:id="359"/>
      <w:r w:rsidR="009819E7">
        <w:rPr>
          <w:rStyle w:val="CommentReference"/>
        </w:rPr>
        <w:commentReference w:id="359"/>
      </w:r>
    </w:p>
    <w:p w14:paraId="359C76C7" w14:textId="77777777" w:rsidR="00E46832" w:rsidRPr="00E46832" w:rsidRDefault="00E46832" w:rsidP="00E46832">
      <w:pPr>
        <w:rPr>
          <w:rFonts w:ascii="Times" w:hAnsi="Times"/>
          <w:sz w:val="22"/>
          <w:szCs w:val="22"/>
        </w:rPr>
      </w:pPr>
    </w:p>
    <w:p w14:paraId="71CC6625" w14:textId="77777777" w:rsidR="00E46832" w:rsidRPr="00E46832" w:rsidRDefault="00E46832" w:rsidP="00E46832">
      <w:pPr>
        <w:rPr>
          <w:rFonts w:ascii="Times" w:hAnsi="Times"/>
          <w:sz w:val="22"/>
          <w:szCs w:val="22"/>
        </w:rPr>
      </w:pPr>
      <w:r w:rsidRPr="00E46832">
        <w:rPr>
          <w:rFonts w:ascii="Times" w:hAnsi="Times"/>
          <w:sz w:val="22"/>
          <w:szCs w:val="22"/>
        </w:rPr>
        <w:t>We considered inverse problems where the forward model is linear with respect to the state vector elements. In this case, there exists an analytic solution for the minimum of a Bayesian cost function that is a function of the prior estimate and its errors, the observations and their errors, and the forward model, as expressed by the Jacobian matrix. The analytic solution yields closed-form characterization of the posterior emissions, their errors, and their information content. In systems with a known Jacobian matrix, optimal reductions in the dimension or rank of the inversion maximize the information content. In systems without a known Jacobian matrix, an initial estimate of the Jacobian matrix can be constructed at no computational cost using a mass balance approach. This initial estimate together with the prior and observational errors can accurately quantify the fine structure of information content in the inversion. We use this initial estimate of information content to define optimal reductions in the dimension and rank of the state vector, decreasing the computational cost of constructing the Jacobian matrix.</w:t>
      </w:r>
    </w:p>
    <w:p w14:paraId="49778DA8" w14:textId="77777777" w:rsidR="00E46832" w:rsidRPr="00E46832" w:rsidRDefault="00E46832" w:rsidP="00E46832">
      <w:pPr>
        <w:rPr>
          <w:rFonts w:ascii="Times" w:hAnsi="Times"/>
          <w:sz w:val="22"/>
          <w:szCs w:val="22"/>
        </w:rPr>
      </w:pPr>
    </w:p>
    <w:p w14:paraId="0A82356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3: Reduced dimension construction</w:t>
      </w:r>
    </w:p>
    <w:p w14:paraId="4046B1CA"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dimension reduction method uses the initial estimate of the averaging kernel </w:t>
      </w:r>
    </w:p>
    <w:p w14:paraId="731F6D45" w14:textId="77777777" w:rsidR="00E46832" w:rsidRPr="00E74B72" w:rsidRDefault="00E46832" w:rsidP="00E46832">
      <w:pPr>
        <w:rPr>
          <w:rFonts w:ascii="Times" w:hAnsi="Times"/>
          <w:b/>
          <w:bCs/>
          <w:color w:val="FF0000"/>
          <w:sz w:val="22"/>
          <w:szCs w:val="22"/>
        </w:rPr>
      </w:pPr>
    </w:p>
    <w:p w14:paraId="17AFD69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4: Reduced rank construction</w:t>
      </w:r>
    </w:p>
    <w:p w14:paraId="4FC76519"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rank reduction method uses the initial estimate of the averaging kernel matrix </w:t>
      </w:r>
    </w:p>
    <w:p w14:paraId="2F7E438E" w14:textId="77777777" w:rsidR="00E46832" w:rsidRPr="00E74B72" w:rsidRDefault="00E46832" w:rsidP="00E46832">
      <w:pPr>
        <w:rPr>
          <w:rFonts w:ascii="Times" w:hAnsi="Times"/>
          <w:color w:val="FF0000"/>
          <w:sz w:val="22"/>
          <w:szCs w:val="22"/>
        </w:rPr>
      </w:pPr>
    </w:p>
    <w:p w14:paraId="19F25F67" w14:textId="77777777" w:rsidR="00E46832" w:rsidRPr="00E74B72" w:rsidRDefault="00E46832" w:rsidP="00E46832">
      <w:pPr>
        <w:rPr>
          <w:rFonts w:ascii="Times" w:hAnsi="Times"/>
          <w:color w:val="FF0000"/>
          <w:sz w:val="22"/>
          <w:szCs w:val="22"/>
        </w:rPr>
      </w:pPr>
    </w:p>
    <w:p w14:paraId="0242AA78"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5: Results summary (reduced dimension)</w:t>
      </w:r>
    </w:p>
    <w:p w14:paraId="52926BF9" w14:textId="77777777" w:rsidR="00E46832" w:rsidRPr="00E74B72" w:rsidRDefault="00E46832" w:rsidP="00E46832">
      <w:pPr>
        <w:rPr>
          <w:rFonts w:ascii="Times" w:hAnsi="Times"/>
          <w:color w:val="FF0000"/>
          <w:sz w:val="22"/>
          <w:szCs w:val="22"/>
        </w:rPr>
      </w:pPr>
    </w:p>
    <w:p w14:paraId="56451A0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6: Results summary (reduced rank)</w:t>
      </w:r>
    </w:p>
    <w:p w14:paraId="34039472" w14:textId="77777777" w:rsidR="00E46832" w:rsidRPr="00E74B72" w:rsidRDefault="00E46832" w:rsidP="00E46832">
      <w:pPr>
        <w:rPr>
          <w:rFonts w:ascii="Times" w:hAnsi="Times"/>
          <w:color w:val="FF0000"/>
          <w:sz w:val="22"/>
          <w:szCs w:val="22"/>
        </w:rPr>
      </w:pPr>
    </w:p>
    <w:p w14:paraId="0862AB77" w14:textId="77777777" w:rsidR="00E46832" w:rsidRPr="00E74B72" w:rsidRDefault="00E46832" w:rsidP="00E46832">
      <w:pPr>
        <w:rPr>
          <w:rFonts w:ascii="Times" w:hAnsi="Times"/>
          <w:b/>
          <w:bCs/>
          <w:color w:val="FF0000"/>
        </w:rPr>
      </w:pPr>
      <w:r w:rsidRPr="00E74B72">
        <w:rPr>
          <w:rFonts w:ascii="Times" w:hAnsi="Times"/>
          <w:b/>
          <w:bCs/>
          <w:color w:val="FF0000"/>
          <w:sz w:val="22"/>
          <w:szCs w:val="22"/>
        </w:rPr>
        <w:t>Paragraph 7: Next steps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4F4D501" w14:textId="21E046BB" w:rsidR="00704F70" w:rsidRPr="00704F70" w:rsidRDefault="00EC1A4E" w:rsidP="00704F70">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704F70" w:rsidRPr="00704F70">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704F70" w:rsidRPr="00704F70">
        <w:rPr>
          <w:rFonts w:ascii="Times New Roman" w:hAnsi="Times New Roman" w:cs="Times New Roman"/>
          <w:i/>
          <w:iCs/>
          <w:noProof/>
          <w:sz w:val="22"/>
        </w:rPr>
        <w:t>Atmospheric Chemistry and Physics</w:t>
      </w:r>
      <w:r w:rsidR="00704F70" w:rsidRPr="00704F70">
        <w:rPr>
          <w:rFonts w:ascii="Times New Roman" w:hAnsi="Times New Roman" w:cs="Times New Roman"/>
          <w:noProof/>
          <w:sz w:val="22"/>
        </w:rPr>
        <w:t>. https://doi.org/10.5194/acp-15-113-2015.</w:t>
      </w:r>
    </w:p>
    <w:p w14:paraId="0F9C499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https://doi.org/10.1002/jgrd.50480.</w:t>
      </w:r>
    </w:p>
    <w:p w14:paraId="79C06DC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https://doi.org/10.1029/2009JD012287.</w:t>
      </w:r>
    </w:p>
    <w:p w14:paraId="6641334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704F70">
        <w:rPr>
          <w:rFonts w:ascii="Times New Roman" w:hAnsi="Times New Roman" w:cs="Times New Roman"/>
          <w:i/>
          <w:iCs/>
          <w:noProof/>
          <w:sz w:val="22"/>
        </w:rPr>
        <w:t>Quarterly Journal of the Royal Meteorological Society</w:t>
      </w:r>
      <w:r w:rsidRPr="00704F70">
        <w:rPr>
          <w:rFonts w:ascii="Times New Roman" w:hAnsi="Times New Roman" w:cs="Times New Roman"/>
          <w:noProof/>
          <w:sz w:val="22"/>
        </w:rPr>
        <w:t xml:space="preserve"> 144 (711): 365–90. https://doi.org/10.1002/qj.3209.</w:t>
      </w:r>
    </w:p>
    <w:p w14:paraId="6E598FFF"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Brasseur, Guy P., and Daniel J. Jacob. 2017. </w:t>
      </w:r>
      <w:r w:rsidRPr="00704F70">
        <w:rPr>
          <w:rFonts w:ascii="Times New Roman" w:hAnsi="Times New Roman" w:cs="Times New Roman"/>
          <w:i/>
          <w:iCs/>
          <w:noProof/>
          <w:sz w:val="22"/>
        </w:rPr>
        <w:t>Modeling of Atmospheric Chemistry</w:t>
      </w:r>
      <w:r w:rsidRPr="00704F70">
        <w:rPr>
          <w:rFonts w:ascii="Times New Roman" w:hAnsi="Times New Roman" w:cs="Times New Roman"/>
          <w:noProof/>
          <w:sz w:val="22"/>
        </w:rPr>
        <w:t>. Cambridge University Press.</w:t>
      </w:r>
    </w:p>
    <w:p w14:paraId="7CF61B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xml:space="preserve"> 162: 344–62. https://doi.org/10.1016/j.rse.2013.04.024.</w:t>
      </w:r>
    </w:p>
    <w:p w14:paraId="089C26D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Evensen, Geir. 2009. </w:t>
      </w:r>
      <w:r w:rsidRPr="00704F70">
        <w:rPr>
          <w:rFonts w:ascii="Times New Roman" w:hAnsi="Times New Roman" w:cs="Times New Roman"/>
          <w:i/>
          <w:iCs/>
          <w:noProof/>
          <w:sz w:val="22"/>
        </w:rPr>
        <w:t>Data Assimilation: The Ensemble Kalman Filter</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Data Assimilation (Second Edition): The Ensemble Kalman Filter</w:t>
      </w:r>
      <w:r w:rsidRPr="00704F70">
        <w:rPr>
          <w:rFonts w:ascii="Times New Roman" w:hAnsi="Times New Roman" w:cs="Times New Roman"/>
          <w:noProof/>
          <w:sz w:val="22"/>
        </w:rPr>
        <w:t>. https://doi.org/10.1007/978-3-642-03711-5.</w:t>
      </w:r>
    </w:p>
    <w:p w14:paraId="698B5BB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Henze, D. K., A. Hakami, and J. H. Seinfeld. 2007. “Development of the Adjoint of GEOS-Chem.”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xml:space="preserve"> 7 (9): 2413–33. https://doi.org/10.5194/acpd-6-10591-2006.</w:t>
      </w:r>
    </w:p>
    <w:p w14:paraId="224AC2F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https://doi.org/10.5194/acp-14-3991-2014.</w:t>
      </w:r>
    </w:p>
    <w:p w14:paraId="29255F42"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704F70">
        <w:rPr>
          <w:rFonts w:ascii="Times New Roman" w:hAnsi="Times New Roman" w:cs="Times New Roman"/>
          <w:i/>
          <w:iCs/>
          <w:noProof/>
          <w:sz w:val="22"/>
        </w:rPr>
        <w:t>Geophysical Research Letters</w:t>
      </w:r>
      <w:r w:rsidRPr="00704F70">
        <w:rPr>
          <w:rFonts w:ascii="Times New Roman" w:hAnsi="Times New Roman" w:cs="Times New Roman"/>
          <w:noProof/>
          <w:sz w:val="22"/>
        </w:rPr>
        <w:t xml:space="preserve"> 45 (8): 3682–89. https://doi.org/10.1002/2018gl077259.</w:t>
      </w:r>
    </w:p>
    <w:p w14:paraId="19C43A4D"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16 (22): 14371–96. https://doi.org/10.5194/acp-16-14371-2016.</w:t>
      </w:r>
    </w:p>
    <w:p w14:paraId="17FD4EDA"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704F70">
        <w:rPr>
          <w:rFonts w:ascii="Times New Roman" w:hAnsi="Times New Roman" w:cs="Times New Roman"/>
          <w:i/>
          <w:iCs/>
          <w:noProof/>
          <w:sz w:val="22"/>
        </w:rPr>
        <w:t>Applied Optics</w:t>
      </w:r>
      <w:r w:rsidRPr="00704F70">
        <w:rPr>
          <w:rFonts w:ascii="Times New Roman" w:hAnsi="Times New Roman" w:cs="Times New Roman"/>
          <w:noProof/>
          <w:sz w:val="22"/>
        </w:rPr>
        <w:t>. https://doi.org/10.1364/AO.48.006716.</w:t>
      </w:r>
    </w:p>
    <w:p w14:paraId="6BC6C17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704F70">
        <w:rPr>
          <w:rFonts w:ascii="Times New Roman" w:hAnsi="Times New Roman" w:cs="Times New Roman"/>
          <w:i/>
          <w:iCs/>
          <w:noProof/>
          <w:sz w:val="22"/>
        </w:rPr>
        <w:t>Atmospheric Chemistry and Physics Discussions</w:t>
      </w:r>
      <w:r w:rsidRPr="00704F70">
        <w:rPr>
          <w:rFonts w:ascii="Times New Roman" w:hAnsi="Times New Roman" w:cs="Times New Roman"/>
          <w:noProof/>
          <w:sz w:val="22"/>
        </w:rPr>
        <w:t>, no. January: 1–36. https://doi.org/10.5194/acp-2018-1365.</w:t>
      </w:r>
    </w:p>
    <w:p w14:paraId="42F9860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w:t>
      </w:r>
      <w:r w:rsidRPr="00704F70">
        <w:rPr>
          <w:rFonts w:ascii="Times New Roman" w:hAnsi="Times New Roman" w:cs="Times New Roman"/>
          <w:noProof/>
          <w:sz w:val="22"/>
        </w:rPr>
        <w:lastRenderedPageBreak/>
        <w:t xml:space="preserve">Distribution of Methane Emissions, Emission Trends, and OH Concentrations and Trends Inferred from an Inversion of GOSAT Satellite Data for 2010-2015.”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https://doi.org/10.5194/acp-19-7859-2019.</w:t>
      </w:r>
    </w:p>
    <w:p w14:paraId="79981F4C"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704F70">
        <w:rPr>
          <w:rFonts w:ascii="Times New Roman" w:hAnsi="Times New Roman" w:cs="Times New Roman"/>
          <w:i/>
          <w:iCs/>
          <w:noProof/>
          <w:sz w:val="22"/>
        </w:rPr>
        <w:t>Journal of Geophysical Research Atmospheres</w:t>
      </w:r>
      <w:r w:rsidRPr="00704F70">
        <w:rPr>
          <w:rFonts w:ascii="Times New Roman" w:hAnsi="Times New Roman" w:cs="Times New Roman"/>
          <w:noProof/>
          <w:sz w:val="22"/>
        </w:rPr>
        <w:t>. https://doi.org/10.1002/2013JD019760.</w:t>
      </w:r>
    </w:p>
    <w:p w14:paraId="5BF59580"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Rodgers, Clive D. 2000. </w:t>
      </w:r>
      <w:r w:rsidRPr="00704F70">
        <w:rPr>
          <w:rFonts w:ascii="Times New Roman" w:hAnsi="Times New Roman" w:cs="Times New Roman"/>
          <w:i/>
          <w:iCs/>
          <w:noProof/>
          <w:sz w:val="22"/>
        </w:rPr>
        <w:t>Inverse Methods for Atmospheric Sounding: Theory and Practice</w:t>
      </w:r>
      <w:r w:rsidRPr="00704F70">
        <w:rPr>
          <w:rFonts w:ascii="Times New Roman" w:hAnsi="Times New Roman" w:cs="Times New Roman"/>
          <w:noProof/>
          <w:sz w:val="22"/>
        </w:rPr>
        <w:t xml:space="preserve">. </w:t>
      </w:r>
      <w:r w:rsidRPr="00704F70">
        <w:rPr>
          <w:rFonts w:ascii="Times New Roman" w:hAnsi="Times New Roman" w:cs="Times New Roman"/>
          <w:i/>
          <w:iCs/>
          <w:noProof/>
          <w:sz w:val="22"/>
        </w:rPr>
        <w:t>World Scientific Publishing Co.Pte.Ltd.</w:t>
      </w:r>
    </w:p>
    <w:p w14:paraId="7775491B"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704F70">
        <w:rPr>
          <w:rFonts w:ascii="Times New Roman" w:hAnsi="Times New Roman" w:cs="Times New Roman"/>
          <w:i/>
          <w:iCs/>
          <w:noProof/>
          <w:sz w:val="22"/>
        </w:rPr>
        <w:t>Earth System Science Data Discussions</w:t>
      </w:r>
      <w:r w:rsidRPr="00704F70">
        <w:rPr>
          <w:rFonts w:ascii="Times New Roman" w:hAnsi="Times New Roman" w:cs="Times New Roman"/>
          <w:noProof/>
          <w:sz w:val="22"/>
        </w:rPr>
        <w:t>. https://doi.org/10.5194/essd-2019-128.</w:t>
      </w:r>
    </w:p>
    <w:p w14:paraId="69828971"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704F70">
        <w:rPr>
          <w:rFonts w:ascii="Times New Roman" w:hAnsi="Times New Roman" w:cs="Times New Roman"/>
          <w:i/>
          <w:iCs/>
          <w:noProof/>
          <w:sz w:val="22"/>
        </w:rPr>
        <w:t>SIAM Journal on Scientific Computing</w:t>
      </w:r>
      <w:r w:rsidRPr="00704F70">
        <w:rPr>
          <w:rFonts w:ascii="Times New Roman" w:hAnsi="Times New Roman" w:cs="Times New Roman"/>
          <w:noProof/>
          <w:sz w:val="22"/>
        </w:rPr>
        <w:t xml:space="preserve"> 37 (6): 2451–87.</w:t>
      </w:r>
    </w:p>
    <w:p w14:paraId="4FDF9EF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704F70">
        <w:rPr>
          <w:rFonts w:ascii="Times New Roman" w:hAnsi="Times New Roman" w:cs="Times New Roman"/>
          <w:i/>
          <w:iCs/>
          <w:noProof/>
          <w:sz w:val="22"/>
        </w:rPr>
        <w:t>Atmospheric Environment</w:t>
      </w:r>
      <w:r w:rsidRPr="00704F70">
        <w:rPr>
          <w:rFonts w:ascii="Times New Roman" w:hAnsi="Times New Roman" w:cs="Times New Roman"/>
          <w:noProof/>
          <w:sz w:val="22"/>
        </w:rPr>
        <w:t>. https://doi.org/10.1016/j.atmosenv.2013.05.051.</w:t>
      </w:r>
    </w:p>
    <w:p w14:paraId="50E29803"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704F70">
        <w:rPr>
          <w:rFonts w:ascii="Times New Roman" w:hAnsi="Times New Roman" w:cs="Times New Roman"/>
          <w:i/>
          <w:iCs/>
          <w:noProof/>
          <w:sz w:val="22"/>
        </w:rPr>
        <w:t>Atmospheric Chemistry and Physics</w:t>
      </w:r>
      <w:r w:rsidRPr="00704F70">
        <w:rPr>
          <w:rFonts w:ascii="Times New Roman" w:hAnsi="Times New Roman" w:cs="Times New Roman"/>
          <w:noProof/>
          <w:sz w:val="22"/>
        </w:rPr>
        <w:t xml:space="preserve"> 15 (12): 7049–69. https://doi.org/10.5194/acp-15-7049-2015.</w:t>
      </w:r>
    </w:p>
    <w:p w14:paraId="1FEE97F7"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704F70">
        <w:rPr>
          <w:rFonts w:ascii="Times New Roman" w:hAnsi="Times New Roman" w:cs="Times New Roman"/>
          <w:i/>
          <w:iCs/>
          <w:noProof/>
          <w:sz w:val="22"/>
        </w:rPr>
        <w:t>Remote Sensing of Environment</w:t>
      </w:r>
      <w:r w:rsidRPr="00704F70">
        <w:rPr>
          <w:rFonts w:ascii="Times New Roman" w:hAnsi="Times New Roman" w:cs="Times New Roman"/>
          <w:noProof/>
          <w:sz w:val="22"/>
        </w:rPr>
        <w:t>. https://doi.org/10.1016/j.rse.2011.09.027.</w:t>
      </w:r>
    </w:p>
    <w:p w14:paraId="1F488F49" w14:textId="77777777" w:rsidR="00704F70" w:rsidRPr="00704F70" w:rsidRDefault="00704F70" w:rsidP="00704F70">
      <w:pPr>
        <w:widowControl w:val="0"/>
        <w:autoSpaceDE w:val="0"/>
        <w:autoSpaceDN w:val="0"/>
        <w:adjustRightInd w:val="0"/>
        <w:ind w:left="480" w:hanging="480"/>
        <w:rPr>
          <w:rFonts w:ascii="Times New Roman" w:hAnsi="Times New Roman" w:cs="Times New Roman"/>
          <w:noProof/>
          <w:sz w:val="22"/>
        </w:rPr>
      </w:pPr>
      <w:r w:rsidRPr="00704F70">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704F70">
        <w:rPr>
          <w:rFonts w:ascii="Times New Roman" w:hAnsi="Times New Roman" w:cs="Times New Roman"/>
          <w:i/>
          <w:iCs/>
          <w:noProof/>
          <w:sz w:val="22"/>
        </w:rPr>
        <w:t>J. Geophys. Res. Atmos. Res.</w:t>
      </w:r>
      <w:r w:rsidRPr="00704F70">
        <w:rPr>
          <w:rFonts w:ascii="Times New Roman" w:hAnsi="Times New Roman" w:cs="Times New Roman"/>
          <w:noProof/>
          <w:sz w:val="22"/>
        </w:rPr>
        <w:t>, 7741–56. https://doi.org/10.1002/2014JD021551.Received.</w:t>
      </w:r>
    </w:p>
    <w:p w14:paraId="1050D770" w14:textId="3DADB1F8" w:rsidR="00ED6D7B" w:rsidRPr="00ED6D7B" w:rsidRDefault="00EC1A4E" w:rsidP="00704F70">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aniel Jacob" w:date="2020-08-09T11:12:00Z" w:initials="JDJ">
    <w:p w14:paraId="35D36775" w14:textId="682DB028" w:rsidR="00423C5F" w:rsidRDefault="00423C5F">
      <w:pPr>
        <w:pStyle w:val="CommentText"/>
      </w:pPr>
      <w:r>
        <w:rPr>
          <w:rStyle w:val="CommentReference"/>
        </w:rPr>
        <w:annotationRef/>
      </w:r>
      <w:r>
        <w:t xml:space="preserve">I know we discussed this </w:t>
      </w:r>
      <w:proofErr w:type="gramStart"/>
      <w:r>
        <w:t>before</w:t>
      </w:r>
      <w:proofErr w:type="gramEnd"/>
      <w:r>
        <w:t xml:space="preserve"> but this paper has taken much longer than expected (papers often do!) and I would like to involve the EM folks in the manuscript (when it’s in good shape for distribution) and if they want to be co-authors. They will probably be discreet about </w:t>
      </w:r>
      <w:proofErr w:type="gramStart"/>
      <w:r>
        <w:t>it</w:t>
      </w:r>
      <w:proofErr w:type="gramEnd"/>
      <w:r>
        <w:t xml:space="preserve"> but they can be useful, it will get our work more noticed by industry, and it will be diplomatic in order to get Margaux paid full time.</w:t>
      </w:r>
    </w:p>
  </w:comment>
  <w:comment w:id="6" w:author="Daniel Jacob" w:date="2020-08-09T11:16:00Z" w:initials="JDJ">
    <w:p w14:paraId="369BB48B" w14:textId="45891B06" w:rsidR="00423C5F" w:rsidRDefault="00423C5F">
      <w:pPr>
        <w:pStyle w:val="CommentText"/>
      </w:pPr>
      <w:r>
        <w:rPr>
          <w:rStyle w:val="CommentReference"/>
        </w:rPr>
        <w:annotationRef/>
      </w:r>
      <w:r>
        <w:t>I don’t see this example as useful for the abstract</w:t>
      </w:r>
    </w:p>
  </w:comment>
  <w:comment w:id="27" w:author="Daniel Jacob" w:date="2020-08-09T11:22:00Z" w:initials="JDJ">
    <w:p w14:paraId="0D42E2FA" w14:textId="54EE6712" w:rsidR="00423C5F" w:rsidRDefault="00423C5F">
      <w:pPr>
        <w:pStyle w:val="CommentText"/>
      </w:pPr>
      <w:r>
        <w:rPr>
          <w:rStyle w:val="CommentReference"/>
        </w:rPr>
        <w:annotationRef/>
      </w:r>
      <w:r>
        <w:t xml:space="preserve">I think you haven’t updated this since introducing the </w:t>
      </w:r>
      <w:proofErr w:type="gramStart"/>
      <w:r>
        <w:t>reduced-dimension</w:t>
      </w:r>
      <w:proofErr w:type="gramEnd"/>
      <w:r>
        <w:t xml:space="preserve"> approach? I’ll let you update.</w:t>
      </w:r>
    </w:p>
  </w:comment>
  <w:comment w:id="102" w:author="Daniel Jacob" w:date="2020-08-07T16:20:00Z" w:initials="JDJ">
    <w:p w14:paraId="78048F5A" w14:textId="62945D71" w:rsidR="00423C5F" w:rsidRDefault="00423C5F">
      <w:pPr>
        <w:pStyle w:val="CommentText"/>
      </w:pPr>
      <w:r>
        <w:rPr>
          <w:rStyle w:val="CommentReference"/>
        </w:rPr>
        <w:annotationRef/>
      </w:r>
      <w:r>
        <w:t xml:space="preserve">It looks pretty good to </w:t>
      </w:r>
      <w:proofErr w:type="gramStart"/>
      <w:r>
        <w:t>me</w:t>
      </w:r>
      <w:proofErr w:type="gramEnd"/>
      <w:r>
        <w:t xml:space="preserve"> but I don’t know this </w:t>
      </w:r>
      <w:proofErr w:type="spellStart"/>
      <w:r>
        <w:t>flexinvert</w:t>
      </w:r>
      <w:proofErr w:type="spellEnd"/>
      <w:r>
        <w:t xml:space="preserve"> paper</w:t>
      </w:r>
    </w:p>
  </w:comment>
  <w:comment w:id="111" w:author="hannah.nesser@gmail.com" w:date="2020-06-30T14:19:00Z" w:initials="h">
    <w:p w14:paraId="54E29934" w14:textId="2E2B35DF" w:rsidR="00423C5F" w:rsidRDefault="00423C5F">
      <w:pPr>
        <w:pStyle w:val="CommentText"/>
      </w:pPr>
      <w:r>
        <w:rPr>
          <w:rStyle w:val="CommentReference"/>
        </w:rPr>
        <w:annotationRef/>
      </w:r>
      <w:r>
        <w:t>I’ve seen such road maps primarily at the end of the introduction. Is there a reason we prefer it here?</w:t>
      </w:r>
    </w:p>
  </w:comment>
  <w:comment w:id="112" w:author="Daniel Jacob" w:date="2020-08-07T16:23:00Z" w:initials="JDJ">
    <w:p w14:paraId="6CD90343" w14:textId="20C0F8A4" w:rsidR="00423C5F" w:rsidRDefault="00423C5F">
      <w:pPr>
        <w:pStyle w:val="CommentText"/>
      </w:pPr>
      <w:r>
        <w:rPr>
          <w:rStyle w:val="CommentReference"/>
        </w:rPr>
        <w:annotationRef/>
      </w:r>
      <w:r>
        <w:t>Yes, because it’s a road map for the subsections of Section 2. A road map at the end of the intro would be for the Sections but I don’t think that’s really needed. Section 2 is the tough one to enable the reader to go through.</w:t>
      </w:r>
    </w:p>
  </w:comment>
  <w:comment w:id="121" w:author="Daniel Jacob" w:date="2020-08-07T16:28:00Z" w:initials="JDJ">
    <w:p w14:paraId="6CAD60CA" w14:textId="2BDC08CB" w:rsidR="00423C5F" w:rsidRDefault="00423C5F">
      <w:pPr>
        <w:pStyle w:val="CommentText"/>
      </w:pPr>
      <w:r>
        <w:rPr>
          <w:rStyle w:val="CommentReference"/>
        </w:rPr>
        <w:annotationRef/>
      </w:r>
      <w:r>
        <w:t>partials</w:t>
      </w:r>
    </w:p>
  </w:comment>
  <w:comment w:id="122" w:author="Daniel Jacob" w:date="2020-08-07T16:30:00Z" w:initials="JDJ">
    <w:p w14:paraId="378869A5" w14:textId="29142CE2" w:rsidR="00423C5F" w:rsidRDefault="00423C5F">
      <w:pPr>
        <w:pStyle w:val="CommentText"/>
      </w:pPr>
      <w:r>
        <w:rPr>
          <w:rStyle w:val="CommentReference"/>
        </w:rPr>
        <w:annotationRef/>
      </w:r>
      <w:r>
        <w:t xml:space="preserve">I haven’t seen that expression of the solution </w:t>
      </w:r>
      <w:proofErr w:type="gramStart"/>
      <w:r>
        <w:t>before</w:t>
      </w:r>
      <w:proofErr w:type="gramEnd"/>
      <w:r>
        <w:t xml:space="preserve"> but it doesn’t seem right – if Shat -&gt; 0 then x -&gt; </w:t>
      </w:r>
      <w:proofErr w:type="spellStart"/>
      <w:r>
        <w:t>xA</w:t>
      </w:r>
      <w:proofErr w:type="spellEnd"/>
      <w:r>
        <w:t>. Not good!</w:t>
      </w:r>
    </w:p>
  </w:comment>
  <w:comment w:id="133" w:author="Daniel Jacob" w:date="2020-08-09T10:11:00Z" w:initials="JDJ">
    <w:p w14:paraId="01D4BB8C" w14:textId="0D6D7B9F" w:rsidR="00423C5F" w:rsidRDefault="00423C5F">
      <w:pPr>
        <w:pStyle w:val="CommentText"/>
      </w:pPr>
      <w:r>
        <w:rPr>
          <w:rStyle w:val="CommentReference"/>
        </w:rPr>
        <w:annotationRef/>
      </w:r>
      <w:r>
        <w:t>Might as well define it here</w:t>
      </w:r>
    </w:p>
  </w:comment>
  <w:comment w:id="140" w:author="Daniel Jacob" w:date="2020-08-09T09:34:00Z" w:initials="JDJ">
    <w:p w14:paraId="08F07D82" w14:textId="38721815" w:rsidR="00423C5F" w:rsidRDefault="00423C5F">
      <w:pPr>
        <w:pStyle w:val="CommentText"/>
      </w:pPr>
      <w:r>
        <w:rPr>
          <w:rStyle w:val="CommentReference"/>
        </w:rPr>
        <w:annotationRef/>
      </w:r>
      <w:r>
        <w:t xml:space="preserve">To address EM comment, if they have that comment others will have too. Allows us to </w:t>
      </w:r>
    </w:p>
  </w:comment>
  <w:comment w:id="160" w:author="Daniel Jacob" w:date="2020-08-07T16:53:00Z" w:initials="JDJ">
    <w:p w14:paraId="6B89E6A1" w14:textId="75CB7FA8" w:rsidR="00423C5F" w:rsidRDefault="00423C5F">
      <w:pPr>
        <w:pStyle w:val="CommentText"/>
      </w:pPr>
      <w:r>
        <w:rPr>
          <w:rStyle w:val="CommentReference"/>
        </w:rPr>
        <w:annotationRef/>
      </w:r>
      <w:r>
        <w:t>I think that this subsection is now in good shape!</w:t>
      </w:r>
    </w:p>
  </w:comment>
  <w:comment w:id="168" w:author="Hannah Nesser" w:date="2020-07-21T16:05:00Z" w:initials="HN">
    <w:p w14:paraId="5BFBBA87" w14:textId="1113B55B" w:rsidR="00423C5F" w:rsidRDefault="00423C5F">
      <w:pPr>
        <w:pStyle w:val="CommentText"/>
      </w:pPr>
      <w:r>
        <w:rPr>
          <w:rStyle w:val="CommentReference"/>
        </w:rPr>
        <w:annotationRef/>
      </w:r>
      <w:r>
        <w:t>Personal note: This is a transformation that increases the slope of the information content curve—why?</w:t>
      </w:r>
    </w:p>
  </w:comment>
  <w:comment w:id="169" w:author="Daniel Jacob" w:date="2020-08-07T16:52:00Z" w:initials="JDJ">
    <w:p w14:paraId="4DCFD7BE" w14:textId="0F2D5226" w:rsidR="00423C5F" w:rsidRDefault="00423C5F">
      <w:pPr>
        <w:pStyle w:val="CommentText"/>
      </w:pPr>
      <w:r>
        <w:rPr>
          <w:rStyle w:val="CommentReference"/>
        </w:rPr>
        <w:annotationRef/>
      </w:r>
      <w:r>
        <w:t>They might oscillate but still converge (dampened oscillation). Cut this sentence?</w:t>
      </w:r>
    </w:p>
  </w:comment>
  <w:comment w:id="178" w:author="Daniel Jacob" w:date="2020-08-09T10:01:00Z" w:initials="JDJ">
    <w:p w14:paraId="5798FA71" w14:textId="107BF343" w:rsidR="00423C5F" w:rsidRDefault="00423C5F">
      <w:pPr>
        <w:pStyle w:val="CommentText"/>
      </w:pPr>
      <w:r>
        <w:rPr>
          <w:rStyle w:val="CommentReference"/>
        </w:rPr>
        <w:annotationRef/>
      </w:r>
      <w:r>
        <w:t xml:space="preserve">A general comment is </w:t>
      </w:r>
      <w:proofErr w:type="spellStart"/>
      <w:r>
        <w:t>wheter</w:t>
      </w:r>
      <w:proofErr w:type="spellEnd"/>
      <w:r>
        <w:t xml:space="preserve"> to call this </w:t>
      </w:r>
      <w:proofErr w:type="gramStart"/>
      <w:r>
        <w:t>reduced-dimension</w:t>
      </w:r>
      <w:proofErr w:type="gramEnd"/>
      <w:r>
        <w:t xml:space="preserve"> or multi-grid (see also Figure 4). I much prefer to call it reduced-dimension because it gives a counterpart to reduced-rank. Then the subscript would be ‘red’ instead of mg, which is much easier for readers to conceptualize</w:t>
      </w:r>
    </w:p>
  </w:comment>
  <w:comment w:id="179" w:author="Daniel Jacob" w:date="2020-08-07T17:06:00Z" w:initials="JDJ">
    <w:p w14:paraId="67273C37" w14:textId="3FC21B4F" w:rsidR="00423C5F" w:rsidRDefault="00423C5F">
      <w:pPr>
        <w:pStyle w:val="CommentText"/>
      </w:pPr>
      <w:r>
        <w:rPr>
          <w:rStyle w:val="CommentReference"/>
        </w:rPr>
        <w:annotationRef/>
      </w:r>
      <w:r>
        <w:t xml:space="preserve">But aren’t we going to need to convert it to </w:t>
      </w:r>
      <w:proofErr w:type="spellStart"/>
      <w:r>
        <w:t>mxn</w:t>
      </w:r>
      <w:proofErr w:type="spellEnd"/>
      <w:r>
        <w:t xml:space="preserve"> in order to apply the second step? Will that be done with GAMMA*?</w:t>
      </w:r>
    </w:p>
  </w:comment>
  <w:comment w:id="204" w:author="Hannah Nesser" w:date="2020-08-03T12:23:00Z" w:initials="HN">
    <w:p w14:paraId="383ECC89" w14:textId="63728500" w:rsidR="00423C5F" w:rsidRDefault="00423C5F">
      <w:pPr>
        <w:pStyle w:val="CommentText"/>
      </w:pPr>
      <w:r>
        <w:rPr>
          <w:rStyle w:val="CommentReference"/>
        </w:rPr>
        <w:annotationRef/>
      </w:r>
      <w:r>
        <w:t>I’m still double checking my code here to make sure the units behave as I expect.</w:t>
      </w:r>
    </w:p>
  </w:comment>
  <w:comment w:id="206" w:author="Daniel Jacob" w:date="2020-08-07T17:09:00Z" w:initials="JDJ">
    <w:p w14:paraId="5E388174" w14:textId="43A286FE" w:rsidR="00423C5F" w:rsidRDefault="00423C5F">
      <w:pPr>
        <w:pStyle w:val="CommentText"/>
      </w:pPr>
      <w:r>
        <w:rPr>
          <w:rStyle w:val="CommentReference"/>
        </w:rPr>
        <w:annotationRef/>
      </w:r>
      <w:r>
        <w:t>partials</w:t>
      </w:r>
    </w:p>
  </w:comment>
  <w:comment w:id="208" w:author="Daniel Jacob" w:date="2020-08-07T17:10:00Z" w:initials="JDJ">
    <w:p w14:paraId="579360F6" w14:textId="4225BEB7" w:rsidR="00423C5F" w:rsidRDefault="00423C5F">
      <w:pPr>
        <w:pStyle w:val="CommentText"/>
      </w:pPr>
      <w:r>
        <w:rPr>
          <w:rStyle w:val="CommentReference"/>
        </w:rPr>
        <w:annotationRef/>
      </w:r>
      <w:r>
        <w:t xml:space="preserve">and elsewhere: it shouldn’t be </w:t>
      </w:r>
      <w:proofErr w:type="spellStart"/>
      <w:r>
        <w:t>gridbox</w:t>
      </w:r>
      <w:proofErr w:type="spellEnd"/>
      <w:r>
        <w:t xml:space="preserve"> because we don’t care about vertical. It should be grid square or grid cell.  Grid cell has popular usage.</w:t>
      </w:r>
    </w:p>
  </w:comment>
  <w:comment w:id="211" w:author="Daniel Jacob" w:date="2020-08-07T17:12:00Z" w:initials="JDJ">
    <w:p w14:paraId="3F02978B" w14:textId="4C987E15" w:rsidR="00423C5F" w:rsidRPr="00A734A7" w:rsidRDefault="00423C5F">
      <w:pPr>
        <w:pStyle w:val="CommentText"/>
      </w:pPr>
      <w:r>
        <w:rPr>
          <w:rStyle w:val="CommentReference"/>
        </w:rPr>
        <w:annotationRef/>
      </w:r>
      <w:r>
        <w:t xml:space="preserve">Should that be </w:t>
      </w:r>
      <w:proofErr w:type="spellStart"/>
      <w:proofErr w:type="gramStart"/>
      <w:r>
        <w:t>alpha</w:t>
      </w:r>
      <w:r>
        <w:rPr>
          <w:vertAlign w:val="subscript"/>
        </w:rPr>
        <w:t>ii</w:t>
      </w:r>
      <w:proofErr w:type="spellEnd"/>
      <w:r>
        <w:rPr>
          <w:vertAlign w:val="subscript"/>
        </w:rPr>
        <w:t xml:space="preserve"> </w:t>
      </w:r>
      <w:r>
        <w:t>?</w:t>
      </w:r>
      <w:proofErr w:type="gramEnd"/>
    </w:p>
  </w:comment>
  <w:comment w:id="217" w:author="Daniel Jacob" w:date="2020-08-07T17:14:00Z" w:initials="JDJ">
    <w:p w14:paraId="07D01875" w14:textId="018A4562" w:rsidR="00423C5F" w:rsidRDefault="00423C5F">
      <w:pPr>
        <w:pStyle w:val="CommentText"/>
      </w:pPr>
      <w:r>
        <w:rPr>
          <w:rStyle w:val="CommentReference"/>
        </w:rPr>
        <w:annotationRef/>
      </w:r>
      <w:r>
        <w:t>OK, I’m skipping</w:t>
      </w:r>
    </w:p>
  </w:comment>
  <w:comment w:id="220" w:author="Daniel Jacob" w:date="2020-08-07T19:18:00Z" w:initials="JDJ">
    <w:p w14:paraId="498FA309" w14:textId="0A5FC7AA" w:rsidR="00423C5F" w:rsidRDefault="00423C5F">
      <w:pPr>
        <w:pStyle w:val="CommentText"/>
      </w:pPr>
      <w:r>
        <w:rPr>
          <w:rStyle w:val="CommentReference"/>
        </w:rPr>
        <w:annotationRef/>
      </w:r>
      <w:r>
        <w:t>And elsewhere, standard practice is to refer to equations in parentheses</w:t>
      </w:r>
    </w:p>
  </w:comment>
  <w:comment w:id="225" w:author="Daniel Jacob" w:date="2020-08-07T19:14:00Z" w:initials="JDJ">
    <w:p w14:paraId="0274B977" w14:textId="0A96B80B" w:rsidR="00423C5F" w:rsidRDefault="00423C5F">
      <w:pPr>
        <w:pStyle w:val="CommentText"/>
      </w:pPr>
      <w:r>
        <w:rPr>
          <w:rStyle w:val="CommentReference"/>
        </w:rPr>
        <w:annotationRef/>
      </w:r>
      <w:r>
        <w:t>Not clear to me that you need this equation. Isn’t is standard forward difference?</w:t>
      </w:r>
    </w:p>
  </w:comment>
  <w:comment w:id="230" w:author="Daniel Jacob" w:date="2020-08-07T19:15:00Z" w:initials="JDJ">
    <w:p w14:paraId="66BF544D" w14:textId="073487A3" w:rsidR="00423C5F" w:rsidRDefault="00423C5F">
      <w:pPr>
        <w:pStyle w:val="CommentText"/>
      </w:pPr>
      <w:r>
        <w:rPr>
          <w:rStyle w:val="CommentReference"/>
        </w:rPr>
        <w:annotationRef/>
      </w:r>
      <w:r>
        <w:t>I’m confused. Isn’t our whole approach predicated on a linear model? I understand that BH did not make this assumption, but does that matter to us?</w:t>
      </w:r>
    </w:p>
  </w:comment>
  <w:comment w:id="231" w:author="Daniel Jacob" w:date="2020-06-28T10:22:00Z" w:initials="JDJ">
    <w:p w14:paraId="1EEBD181" w14:textId="77777777" w:rsidR="00423C5F" w:rsidRPr="000A00A6" w:rsidRDefault="00423C5F" w:rsidP="00452E11">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232" w:author="Hannah Nesser" w:date="2020-07-21T15:39:00Z" w:initials="HN">
    <w:p w14:paraId="5B3213D8" w14:textId="1E4BAFF0" w:rsidR="00423C5F" w:rsidRDefault="00423C5F">
      <w:pPr>
        <w:pStyle w:val="CommentText"/>
      </w:pPr>
      <w:r>
        <w:rPr>
          <w:rStyle w:val="CommentReference"/>
        </w:rPr>
        <w:annotationRef/>
      </w:r>
      <w:r>
        <w:t>A little bit of both. The user can choose things like the threshold or the exact criteria used, but there are general tools that can be used to determine k.</w:t>
      </w:r>
    </w:p>
  </w:comment>
  <w:comment w:id="233" w:author="Daniel Jacob" w:date="2020-08-07T19:20:00Z" w:initials="JDJ">
    <w:p w14:paraId="13739435" w14:textId="38AAD4D0" w:rsidR="00423C5F" w:rsidRDefault="00423C5F">
      <w:pPr>
        <w:pStyle w:val="CommentText"/>
      </w:pPr>
      <w:r>
        <w:rPr>
          <w:rStyle w:val="CommentReference"/>
        </w:rPr>
        <w:annotationRef/>
      </w:r>
      <w:r>
        <w:t>Not clear. I’m not sure it needs to be said.</w:t>
      </w:r>
    </w:p>
  </w:comment>
  <w:comment w:id="247" w:author="Hannah Nesser" w:date="2020-07-28T10:27:00Z" w:initials="HN">
    <w:p w14:paraId="75BA4691" w14:textId="5DEAB780" w:rsidR="00423C5F" w:rsidRDefault="00423C5F">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248" w:author="Daniel Jacob" w:date="2020-08-09T09:42:00Z" w:initials="JDJ">
    <w:p w14:paraId="0D84CC25" w14:textId="579438C2" w:rsidR="00423C5F" w:rsidRDefault="00423C5F">
      <w:pPr>
        <w:pStyle w:val="CommentText"/>
      </w:pPr>
      <w:r>
        <w:rPr>
          <w:rStyle w:val="CommentReference"/>
        </w:rPr>
        <w:annotationRef/>
      </w:r>
      <w:r>
        <w:t>The comma is an Americanism.</w:t>
      </w:r>
    </w:p>
  </w:comment>
  <w:comment w:id="290" w:author="Daniel Jacob" w:date="2020-08-09T09:41:00Z" w:initials="JDJ">
    <w:p w14:paraId="65A46EE0" w14:textId="693212D1" w:rsidR="00423C5F" w:rsidRDefault="00423C5F">
      <w:pPr>
        <w:pStyle w:val="CommentText"/>
      </w:pPr>
      <w:r>
        <w:rPr>
          <w:rStyle w:val="CommentReference"/>
        </w:rPr>
        <w:annotationRef/>
      </w:r>
      <w:r>
        <w:t>OK, I’m skipping.</w:t>
      </w:r>
    </w:p>
  </w:comment>
  <w:comment w:id="291" w:author="Daniel Jacob" w:date="2020-06-28T13:36:00Z" w:initials="JDJ">
    <w:p w14:paraId="56365C9A" w14:textId="77777777" w:rsidR="00423C5F" w:rsidRDefault="00423C5F" w:rsidP="00A6735B">
      <w:pPr>
        <w:pStyle w:val="CommentText"/>
      </w:pPr>
      <w:r>
        <w:rPr>
          <w:rStyle w:val="CommentReference"/>
        </w:rPr>
        <w:annotationRef/>
      </w:r>
      <w:r>
        <w:t>Criteria?</w:t>
      </w:r>
    </w:p>
  </w:comment>
  <w:comment w:id="292" w:author="Hannah Nesser" w:date="2020-07-28T14:05:00Z" w:initials="HN">
    <w:p w14:paraId="53AC792B" w14:textId="7EEE06B4" w:rsidR="00423C5F" w:rsidRDefault="00423C5F">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293" w:author="Daniel Jacob" w:date="2020-06-28T13:36:00Z" w:initials="JDJ">
    <w:p w14:paraId="45E30474" w14:textId="77777777" w:rsidR="00423C5F" w:rsidRDefault="00423C5F" w:rsidP="00A6735B">
      <w:pPr>
        <w:pStyle w:val="CommentText"/>
      </w:pPr>
      <w:r>
        <w:rPr>
          <w:rStyle w:val="CommentReference"/>
        </w:rPr>
        <w:annotationRef/>
      </w:r>
      <w:r>
        <w:t>How was this decided?</w:t>
      </w:r>
    </w:p>
  </w:comment>
  <w:comment w:id="294" w:author="Hannah Nesser" w:date="2020-07-28T14:08:00Z" w:initials="HN">
    <w:p w14:paraId="55BB3091" w14:textId="02E13EA1" w:rsidR="00423C5F" w:rsidRDefault="00423C5F">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297" w:author="Hannah Nesser" w:date="2020-07-28T14:20:00Z" w:initials="HN">
    <w:p w14:paraId="57FC54C4" w14:textId="24D0762F" w:rsidR="00423C5F" w:rsidRDefault="00423C5F">
      <w:pPr>
        <w:pStyle w:val="CommentText"/>
      </w:pPr>
      <w:r>
        <w:rPr>
          <w:rStyle w:val="CommentReference"/>
        </w:rPr>
        <w:annotationRef/>
      </w:r>
      <w:r>
        <w:t>K means clustering does introduce some degree of randomness around the edges—so this might end up being 14-16.</w:t>
      </w:r>
    </w:p>
  </w:comment>
  <w:comment w:id="295" w:author="Daniel Jacob" w:date="2020-06-28T13:38:00Z" w:initials="JDJ">
    <w:p w14:paraId="69556881" w14:textId="77777777" w:rsidR="00423C5F" w:rsidRDefault="00423C5F"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296" w:author="Hannah Nesser" w:date="2020-07-28T14:16:00Z" w:initials="HN">
    <w:p w14:paraId="7FC4B0C9" w14:textId="77777777" w:rsidR="00423C5F" w:rsidRDefault="00423C5F">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423C5F" w:rsidRDefault="00423C5F">
      <w:pPr>
        <w:pStyle w:val="CommentText"/>
      </w:pPr>
    </w:p>
    <w:p w14:paraId="0B080210" w14:textId="596FB090" w:rsidR="00423C5F" w:rsidRDefault="00423C5F">
      <w:pPr>
        <w:pStyle w:val="CommentText"/>
      </w:pPr>
      <w:r>
        <w:t>As for the timidity: we can be timid if there are 2,098 grid cells and we are willing to do ~500 model runs.</w:t>
      </w:r>
    </w:p>
  </w:comment>
  <w:comment w:id="298" w:author="Daniel Jacob" w:date="2020-06-28T13:42:00Z" w:initials="JDJ">
    <w:p w14:paraId="1BE12B3F" w14:textId="77777777" w:rsidR="00423C5F" w:rsidRDefault="00423C5F"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299" w:author="Daniel Jacob" w:date="2020-06-28T13:45:00Z" w:initials="JDJ">
    <w:p w14:paraId="2844DBF1" w14:textId="77777777" w:rsidR="00423C5F" w:rsidRDefault="00423C5F"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301" w:author="Daniel Jacob" w:date="2020-08-09T09:44:00Z" w:initials="JDJ">
    <w:p w14:paraId="68380DA3" w14:textId="446441E3" w:rsidR="00423C5F" w:rsidRDefault="00423C5F">
      <w:pPr>
        <w:pStyle w:val="CommentText"/>
      </w:pPr>
      <w:r>
        <w:rPr>
          <w:rStyle w:val="CommentReference"/>
        </w:rPr>
        <w:annotationRef/>
      </w:r>
      <w:r>
        <w:t xml:space="preserve">I think your plan is not to show that figure, which I agree is more confusing than helpful? If there was a way to express in the text how much of the total DOFS of </w:t>
      </w:r>
      <w:proofErr w:type="gramStart"/>
      <w:r>
        <w:t>A(</w:t>
      </w:r>
      <w:proofErr w:type="gramEnd"/>
      <w:r>
        <w:t>0) is contained in these 125 eigenvectors that would  helpful.</w:t>
      </w:r>
    </w:p>
  </w:comment>
  <w:comment w:id="302" w:author="Daniel Jacob" w:date="2020-08-09T09:47:00Z" w:initials="JDJ">
    <w:p w14:paraId="6815AA25" w14:textId="3A318AF9" w:rsidR="00423C5F" w:rsidRDefault="00423C5F">
      <w:pPr>
        <w:pStyle w:val="CommentText"/>
      </w:pPr>
      <w:r>
        <w:rPr>
          <w:rStyle w:val="CommentReference"/>
        </w:rPr>
        <w:annotationRef/>
      </w:r>
      <w:r>
        <w:t>Not sure why you need to this, but more importantly there’s a disconnect in the text here because the reader expects you to tell them what you do with that first update. OK, it’s in section2 and you should refer to it, but don’t expect the ‘bottom-line’ readers reading this section to have read section 2.</w:t>
      </w:r>
    </w:p>
  </w:comment>
  <w:comment w:id="303" w:author="Daniel Jacob" w:date="2020-08-09T09:51:00Z" w:initials="JDJ">
    <w:p w14:paraId="46E1B48A" w14:textId="11B83FCC" w:rsidR="00423C5F" w:rsidRDefault="00423C5F">
      <w:pPr>
        <w:pStyle w:val="CommentText"/>
      </w:pPr>
      <w:r>
        <w:rPr>
          <w:rStyle w:val="CommentReference"/>
        </w:rPr>
        <w:annotationRef/>
      </w:r>
      <w:r>
        <w:t>After the two-step procedure?</w:t>
      </w:r>
    </w:p>
  </w:comment>
  <w:comment w:id="309" w:author="Daniel Jacob" w:date="2020-08-09T09:54:00Z" w:initials="JDJ">
    <w:p w14:paraId="0E4866EE" w14:textId="3F22520F" w:rsidR="00423C5F" w:rsidRDefault="00423C5F">
      <w:pPr>
        <w:pStyle w:val="CommentText"/>
      </w:pPr>
      <w:r>
        <w:rPr>
          <w:rStyle w:val="CommentReference"/>
        </w:rPr>
        <w:annotationRef/>
      </w:r>
      <w:r>
        <w:t>An important writing trick is to use the first sentence of a paragraph to say what the paragraph is about and to make the liaison with the previous paragraph. It greatly facilitates readability.</w:t>
      </w:r>
    </w:p>
  </w:comment>
  <w:comment w:id="315" w:author="Daniel Jacob" w:date="2020-08-09T10:17:00Z" w:initials="JDJ">
    <w:p w14:paraId="37D8B165" w14:textId="493129EE" w:rsidR="00423C5F" w:rsidRDefault="00423C5F">
      <w:pPr>
        <w:pStyle w:val="CommentText"/>
      </w:pPr>
      <w:r>
        <w:rPr>
          <w:rStyle w:val="CommentReference"/>
        </w:rPr>
        <w:annotationRef/>
      </w:r>
      <w:r>
        <w:t xml:space="preserve">This will require some convincing, which means a separate paragraph. </w:t>
      </w:r>
    </w:p>
  </w:comment>
  <w:comment w:id="316" w:author="Daniel Jacob" w:date="2020-08-09T10:19:00Z" w:initials="JDJ">
    <w:p w14:paraId="5D0DB521" w14:textId="22AA9268" w:rsidR="00423C5F" w:rsidRDefault="00423C5F">
      <w:pPr>
        <w:pStyle w:val="CommentText"/>
      </w:pPr>
      <w:r>
        <w:rPr>
          <w:rStyle w:val="CommentReference"/>
        </w:rPr>
        <w:annotationRef/>
      </w:r>
      <w:r>
        <w:t xml:space="preserve">This is good but should be compared to the native-resolution results for those grid cells – </w:t>
      </w:r>
      <w:proofErr w:type="gramStart"/>
      <w:r>
        <w:t>ideally</w:t>
      </w:r>
      <w:proofErr w:type="gramEnd"/>
      <w:r>
        <w:t xml:space="preserve"> they should be comparable. How about a figure showing the DOFS/cell for the reduced-rank and native-resolution solutions as a function of the cumulative averaging kernel sensitivities of the native-resolution ordered from largest to smallest? Ideally the reduced-rank solution should be true to the native-resolution solution when the </w:t>
      </w:r>
      <w:proofErr w:type="spellStart"/>
      <w:r>
        <w:t>avkers</w:t>
      </w:r>
      <w:proofErr w:type="spellEnd"/>
      <w:r>
        <w:t xml:space="preserve"> are large and drop off very sharply beyond ~150, which would really make the point (if it works!)  Another big benefit is that you could then justify chopping off these grid cells in the scatterplot of Figure 5, which would make that Figure look much better.</w:t>
      </w:r>
    </w:p>
  </w:comment>
  <w:comment w:id="317" w:author="Daniel Jacob" w:date="2020-06-28T14:40:00Z" w:initials="JDJ">
    <w:p w14:paraId="48996FBF" w14:textId="77777777" w:rsidR="00423C5F" w:rsidRDefault="00423C5F"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318" w:author="Hannah Nesser" w:date="2020-07-29T14:31:00Z" w:initials="HN">
    <w:p w14:paraId="1597A4FA" w14:textId="2F8BA0D7" w:rsidR="00423C5F" w:rsidRDefault="00423C5F">
      <w:pPr>
        <w:pStyle w:val="CommentText"/>
      </w:pPr>
      <w:r>
        <w:rPr>
          <w:rStyle w:val="CommentReference"/>
        </w:rPr>
        <w:annotationRef/>
      </w:r>
      <w:r>
        <w:t>This is a function of gamma, yes. This is part of the reason I originally included a sentence early on about how the solution will not be physical.</w:t>
      </w:r>
    </w:p>
  </w:comment>
  <w:comment w:id="319" w:author="Daniel Jacob" w:date="2020-08-09T10:25:00Z" w:initials="JDJ">
    <w:p w14:paraId="1FC1AE49" w14:textId="33D1A670" w:rsidR="00423C5F" w:rsidRDefault="00423C5F">
      <w:pPr>
        <w:pStyle w:val="CommentText"/>
      </w:pPr>
      <w:r>
        <w:rPr>
          <w:rStyle w:val="CommentReference"/>
        </w:rPr>
        <w:annotationRef/>
      </w:r>
      <w:r>
        <w:t xml:space="preserve">Ouch </w:t>
      </w:r>
      <w:proofErr w:type="spellStart"/>
      <w:r>
        <w:t>ouch</w:t>
      </w:r>
      <w:proofErr w:type="spellEnd"/>
      <w:r>
        <w:t xml:space="preserve">. I think we may want to get rid of the gamma. We should not have all these negative scaling factors, they have very damaging optics for the reader to have </w:t>
      </w:r>
      <w:proofErr w:type="spellStart"/>
      <w:proofErr w:type="gramStart"/>
      <w:r>
        <w:t>confidence.I’m</w:t>
      </w:r>
      <w:proofErr w:type="spellEnd"/>
      <w:proofErr w:type="gramEnd"/>
      <w:r>
        <w:t xml:space="preserve"> actually surprised that you have all these negative values, which are not all checkerboard (as would be due to overfit). Are the GOSAT observations that noisy?</w:t>
      </w:r>
    </w:p>
  </w:comment>
  <w:comment w:id="320" w:author="Daniel Jacob" w:date="2020-08-09T10:30:00Z" w:initials="JDJ">
    <w:p w14:paraId="555D9466" w14:textId="1E2446E1" w:rsidR="00423C5F" w:rsidRDefault="00423C5F">
      <w:pPr>
        <w:pStyle w:val="CommentText"/>
      </w:pPr>
      <w:r>
        <w:rPr>
          <w:rStyle w:val="CommentReference"/>
        </w:rPr>
        <w:annotationRef/>
      </w:r>
      <w:r>
        <w:t>You mean increasing?</w:t>
      </w:r>
    </w:p>
  </w:comment>
  <w:comment w:id="321" w:author="Daniel Jacob" w:date="2020-08-09T10:41:00Z" w:initials="JDJ">
    <w:p w14:paraId="36D17585" w14:textId="393CB6DD" w:rsidR="00423C5F" w:rsidRDefault="00423C5F">
      <w:pPr>
        <w:pStyle w:val="CommentText"/>
      </w:pPr>
      <w:r>
        <w:rPr>
          <w:rStyle w:val="CommentReference"/>
        </w:rPr>
        <w:annotationRef/>
      </w:r>
      <w:r>
        <w:t>Give r instead of r2 because it is not impossible for the correlation to be negative.</w:t>
      </w:r>
    </w:p>
  </w:comment>
  <w:comment w:id="322" w:author="Daniel Jacob" w:date="2020-08-09T10:32:00Z" w:initials="JDJ">
    <w:p w14:paraId="3C9FF49A" w14:textId="6D8E5742" w:rsidR="00423C5F" w:rsidRDefault="00423C5F">
      <w:pPr>
        <w:pStyle w:val="CommentText"/>
      </w:pPr>
      <w:r>
        <w:rPr>
          <w:rStyle w:val="CommentReference"/>
        </w:rPr>
        <w:annotationRef/>
      </w:r>
      <w:r>
        <w:t>This probably would be helped if you got rid of gamma</w:t>
      </w:r>
    </w:p>
  </w:comment>
  <w:comment w:id="323" w:author="Daniel Jacob" w:date="2020-08-09T10:38:00Z" w:initials="JDJ">
    <w:p w14:paraId="21D155D7" w14:textId="4F937ECD" w:rsidR="00423C5F" w:rsidRDefault="00423C5F">
      <w:pPr>
        <w:pStyle w:val="CommentText"/>
      </w:pPr>
      <w:r>
        <w:rPr>
          <w:rStyle w:val="CommentReference"/>
        </w:rPr>
        <w:annotationRef/>
      </w:r>
      <w:r>
        <w:t xml:space="preserve">The reader will be interested in the branch of the </w:t>
      </w:r>
      <w:proofErr w:type="spellStart"/>
      <w:r>
        <w:t>avker</w:t>
      </w:r>
      <w:proofErr w:type="spellEnd"/>
      <w:r>
        <w:t xml:space="preserve"> plot with high info at native-resolution but no info in reduced-rank. This is not a sin – better no info than bad info – but the reader would like to know what fraction of high-info </w:t>
      </w:r>
      <w:proofErr w:type="spellStart"/>
      <w:r>
        <w:t>gridboxes</w:t>
      </w:r>
      <w:proofErr w:type="spellEnd"/>
      <w:r>
        <w:t xml:space="preserve"> this affects.  I wonder if we could effectively show this in the figure I proposed above, for example by showing the correlation coefficient as a function of the cumulative </w:t>
      </w:r>
      <w:proofErr w:type="spellStart"/>
      <w:r>
        <w:t>avker</w:t>
      </w:r>
      <w:proofErr w:type="spellEnd"/>
      <w:r>
        <w:t xml:space="preserve"> sensitivities. </w:t>
      </w:r>
    </w:p>
  </w:comment>
  <w:comment w:id="324" w:author="Daniel Jacob" w:date="2020-08-09T10:47:00Z" w:initials="JDJ">
    <w:p w14:paraId="78BBAD25" w14:textId="2EB2FD98" w:rsidR="00423C5F" w:rsidRDefault="00423C5F">
      <w:pPr>
        <w:pStyle w:val="CommentText"/>
      </w:pPr>
      <w:r>
        <w:rPr>
          <w:rStyle w:val="CommentReference"/>
        </w:rPr>
        <w:annotationRef/>
      </w:r>
      <w:r>
        <w:t>Add a dashed line for your own total number of runs. It would be better for the star to be at the maximum of DOFS, so using fewer runs in the first iteration. That’s because the reader expects you to present your best configuration (and you can explain then that the sensitivity to the choice of # of first and second updates will be presented later). Also, I don’t think it’s worth extending the plot to 1000 or 1500 model runs, because at that point why bother, and you would need to explain that second minimum that develops near the 1:1 line.</w:t>
      </w:r>
    </w:p>
  </w:comment>
  <w:comment w:id="356" w:author="Daniel Jacob" w:date="2020-08-09T11:03:00Z" w:initials="JDJ">
    <w:p w14:paraId="646FC08E" w14:textId="77777777" w:rsidR="00423C5F" w:rsidRDefault="00423C5F">
      <w:pPr>
        <w:pStyle w:val="CommentText"/>
      </w:pPr>
      <w:r>
        <w:rPr>
          <w:rStyle w:val="CommentReference"/>
        </w:rPr>
        <w:annotationRef/>
      </w:r>
      <w:r>
        <w:t>A second paragraph summarizing the methods (take-home messages from Section 2).</w:t>
      </w:r>
    </w:p>
    <w:p w14:paraId="271C20EB" w14:textId="77777777" w:rsidR="00423C5F" w:rsidRDefault="00423C5F">
      <w:pPr>
        <w:pStyle w:val="CommentText"/>
      </w:pPr>
    </w:p>
    <w:p w14:paraId="5D094D1F" w14:textId="77777777" w:rsidR="00423C5F" w:rsidRDefault="00423C5F">
      <w:pPr>
        <w:pStyle w:val="CommentText"/>
      </w:pPr>
      <w:r>
        <w:t xml:space="preserve">A third paragraph summarizing the results (take-home messages from Section 3). </w:t>
      </w:r>
    </w:p>
    <w:p w14:paraId="0853333D" w14:textId="77777777" w:rsidR="00423C5F" w:rsidRDefault="00423C5F">
      <w:pPr>
        <w:pStyle w:val="CommentText"/>
      </w:pPr>
    </w:p>
    <w:p w14:paraId="0E29F444" w14:textId="77777777" w:rsidR="00423C5F" w:rsidRDefault="00423C5F">
      <w:pPr>
        <w:pStyle w:val="CommentText"/>
      </w:pPr>
      <w:r>
        <w:t>A fourth very short paragraph on the next step being application to TROPOMI.</w:t>
      </w:r>
    </w:p>
    <w:p w14:paraId="5B4B9911" w14:textId="77777777" w:rsidR="00423C5F" w:rsidRDefault="00423C5F">
      <w:pPr>
        <w:pStyle w:val="CommentText"/>
      </w:pPr>
    </w:p>
    <w:p w14:paraId="723C42B2" w14:textId="4C4577C6" w:rsidR="00423C5F" w:rsidRDefault="00423C5F">
      <w:pPr>
        <w:pStyle w:val="CommentText"/>
      </w:pPr>
      <w:r>
        <w:t>And you’re done!</w:t>
      </w:r>
    </w:p>
  </w:comment>
  <w:comment w:id="358" w:author="Daniel Jacob" w:date="2020-08-09T11:05:00Z" w:initials="JDJ">
    <w:p w14:paraId="0F3E164D" w14:textId="324669A3" w:rsidR="00423C5F" w:rsidRDefault="00423C5F">
      <w:pPr>
        <w:pStyle w:val="CommentText"/>
      </w:pPr>
      <w:r>
        <w:rPr>
          <w:rStyle w:val="CommentReference"/>
        </w:rPr>
        <w:annotationRef/>
      </w:r>
      <w:r>
        <w:t>You may need to talk about an ‘illustrative example using GOSAT data for July 2009</w:t>
      </w:r>
      <w:proofErr w:type="gramStart"/>
      <w:r>
        <w:t>’  but</w:t>
      </w:r>
      <w:proofErr w:type="gramEnd"/>
      <w:r>
        <w:t xml:space="preserve"> not in the first or second paragraphs.</w:t>
      </w:r>
    </w:p>
  </w:comment>
  <w:comment w:id="359" w:author="Daniel Jacob" w:date="2020-08-09T11:07:00Z" w:initials="JDJ">
    <w:p w14:paraId="04D88D21" w14:textId="41192682" w:rsidR="00423C5F" w:rsidRDefault="00423C5F">
      <w:pPr>
        <w:pStyle w:val="CommentText"/>
      </w:pPr>
      <w:r>
        <w:rPr>
          <w:rStyle w:val="CommentReference"/>
        </w:rPr>
        <w:annotationRef/>
      </w:r>
      <w:r>
        <w:t>I think you’re generally missing the mark for the conclusions. What you write mixes motivational stuff that would belong in the intro/abstract and in-the-weeds stuff. What you want to stress in the conclusions is the unique take-home messages from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D36775" w15:done="0"/>
  <w15:commentEx w15:paraId="369BB48B" w15:done="0"/>
  <w15:commentEx w15:paraId="0D42E2FA" w15:done="0"/>
  <w15:commentEx w15:paraId="78048F5A" w15:done="0"/>
  <w15:commentEx w15:paraId="54E29934" w15:done="0"/>
  <w15:commentEx w15:paraId="6CD90343" w15:paraIdParent="54E29934" w15:done="0"/>
  <w15:commentEx w15:paraId="6CAD60CA" w15:done="0"/>
  <w15:commentEx w15:paraId="378869A5" w15:done="0"/>
  <w15:commentEx w15:paraId="01D4BB8C" w15:done="0"/>
  <w15:commentEx w15:paraId="08F07D82" w15:done="0"/>
  <w15:commentEx w15:paraId="6B89E6A1" w15:done="0"/>
  <w15:commentEx w15:paraId="5BFBBA87" w15:done="0"/>
  <w15:commentEx w15:paraId="4DCFD7BE" w15:done="0"/>
  <w15:commentEx w15:paraId="5798FA71" w15:done="0"/>
  <w15:commentEx w15:paraId="67273C37" w15:done="0"/>
  <w15:commentEx w15:paraId="383ECC89" w15:done="0"/>
  <w15:commentEx w15:paraId="5E388174" w15:done="0"/>
  <w15:commentEx w15:paraId="579360F6" w15:done="0"/>
  <w15:commentEx w15:paraId="3F02978B" w15:done="0"/>
  <w15:commentEx w15:paraId="07D01875" w15:done="0"/>
  <w15:commentEx w15:paraId="498FA309" w15:done="0"/>
  <w15:commentEx w15:paraId="0274B977" w15:done="0"/>
  <w15:commentEx w15:paraId="66BF544D" w15:done="0"/>
  <w15:commentEx w15:paraId="1EEBD181" w15:done="0"/>
  <w15:commentEx w15:paraId="5B3213D8" w15:paraIdParent="1EEBD181" w15:done="0"/>
  <w15:commentEx w15:paraId="13739435" w15:done="0"/>
  <w15:commentEx w15:paraId="75BA4691" w15:done="0"/>
  <w15:commentEx w15:paraId="0D84CC25" w15:done="0"/>
  <w15:commentEx w15:paraId="65A46EE0"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68380DA3" w15:done="0"/>
  <w15:commentEx w15:paraId="6815AA25" w15:done="0"/>
  <w15:commentEx w15:paraId="46E1B48A" w15:done="0"/>
  <w15:commentEx w15:paraId="0E4866EE" w15:done="0"/>
  <w15:commentEx w15:paraId="37D8B165" w15:done="0"/>
  <w15:commentEx w15:paraId="5D0DB521" w15:done="0"/>
  <w15:commentEx w15:paraId="48996FBF" w15:done="0"/>
  <w15:commentEx w15:paraId="1597A4FA" w15:paraIdParent="48996FBF" w15:done="0"/>
  <w15:commentEx w15:paraId="1FC1AE49" w15:paraIdParent="48996FBF" w15:done="0"/>
  <w15:commentEx w15:paraId="555D9466" w15:done="0"/>
  <w15:commentEx w15:paraId="36D17585" w15:done="0"/>
  <w15:commentEx w15:paraId="3C9FF49A" w15:done="0"/>
  <w15:commentEx w15:paraId="21D155D7" w15:done="0"/>
  <w15:commentEx w15:paraId="78BBAD25" w15:done="0"/>
  <w15:commentEx w15:paraId="723C42B2" w15:done="0"/>
  <w15:commentEx w15:paraId="0F3E164D" w15:done="0"/>
  <w15:commentEx w15:paraId="04D88D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D28046" w16cex:dateUtc="2020-08-03T16:23:00Z"/>
  <w16cex:commentExtensible w16cex:durableId="22C18AA6" w16cex:dateUtc="2020-07-21T19:39: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D36775" w16cid:durableId="22DA58AC"/>
  <w16cid:commentId w16cid:paraId="369BB48B" w16cid:durableId="22DA59A8"/>
  <w16cid:commentId w16cid:paraId="0D42E2FA" w16cid:durableId="22DA5B04"/>
  <w16cid:commentId w16cid:paraId="78048F5A" w16cid:durableId="22D7FDBA"/>
  <w16cid:commentId w16cid:paraId="54E29934" w16cid:durableId="22A5C85C"/>
  <w16cid:commentId w16cid:paraId="6CD90343" w16cid:durableId="22D7FE92"/>
  <w16cid:commentId w16cid:paraId="6CAD60CA" w16cid:durableId="22D7FFC2"/>
  <w16cid:commentId w16cid:paraId="378869A5" w16cid:durableId="22D80040"/>
  <w16cid:commentId w16cid:paraId="01D4BB8C" w16cid:durableId="22DA4A54"/>
  <w16cid:commentId w16cid:paraId="08F07D82" w16cid:durableId="22DA41C0"/>
  <w16cid:commentId w16cid:paraId="6B89E6A1" w16cid:durableId="22D80596"/>
  <w16cid:commentId w16cid:paraId="5BFBBA87" w16cid:durableId="22C190D2"/>
  <w16cid:commentId w16cid:paraId="4DCFD7BE" w16cid:durableId="22D8055A"/>
  <w16cid:commentId w16cid:paraId="5798FA71" w16cid:durableId="22DA47FB"/>
  <w16cid:commentId w16cid:paraId="67273C37" w16cid:durableId="22D808A8"/>
  <w16cid:commentId w16cid:paraId="383ECC89" w16cid:durableId="22D28046"/>
  <w16cid:commentId w16cid:paraId="5E388174" w16cid:durableId="22D80953"/>
  <w16cid:commentId w16cid:paraId="579360F6" w16cid:durableId="22D80981"/>
  <w16cid:commentId w16cid:paraId="3F02978B" w16cid:durableId="22D809F5"/>
  <w16cid:commentId w16cid:paraId="07D01875" w16cid:durableId="22D80A7A"/>
  <w16cid:commentId w16cid:paraId="498FA309" w16cid:durableId="22D8279C"/>
  <w16cid:commentId w16cid:paraId="0274B977" w16cid:durableId="22D8267A"/>
  <w16cid:commentId w16cid:paraId="66BF544D" w16cid:durableId="22D826ED"/>
  <w16cid:commentId w16cid:paraId="1EEBD181" w16cid:durableId="22A2EDD6"/>
  <w16cid:commentId w16cid:paraId="5B3213D8" w16cid:durableId="22C18AA6"/>
  <w16cid:commentId w16cid:paraId="13739435" w16cid:durableId="22D82801"/>
  <w16cid:commentId w16cid:paraId="75BA4691" w16cid:durableId="22CA7C25"/>
  <w16cid:commentId w16cid:paraId="0D84CC25" w16cid:durableId="22DA43A1"/>
  <w16cid:commentId w16cid:paraId="65A46EE0" w16cid:durableId="22DA434A"/>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68380DA3" w16cid:durableId="22DA43FA"/>
  <w16cid:commentId w16cid:paraId="6815AA25" w16cid:durableId="22DA44A4"/>
  <w16cid:commentId w16cid:paraId="46E1B48A" w16cid:durableId="22DA4588"/>
  <w16cid:commentId w16cid:paraId="0E4866EE" w16cid:durableId="22DA465C"/>
  <w16cid:commentId w16cid:paraId="37D8B165" w16cid:durableId="22DA4BCD"/>
  <w16cid:commentId w16cid:paraId="5D0DB521" w16cid:durableId="22DA4C39"/>
  <w16cid:commentId w16cid:paraId="48996FBF" w16cid:durableId="22A32A73"/>
  <w16cid:commentId w16cid:paraId="1597A4FA" w16cid:durableId="22CC06BC"/>
  <w16cid:commentId w16cid:paraId="1FC1AE49" w16cid:durableId="22DA4DA2"/>
  <w16cid:commentId w16cid:paraId="555D9466" w16cid:durableId="22DA4EDD"/>
  <w16cid:commentId w16cid:paraId="36D17585" w16cid:durableId="22DA5148"/>
  <w16cid:commentId w16cid:paraId="3C9FF49A" w16cid:durableId="22DA4F22"/>
  <w16cid:commentId w16cid:paraId="21D155D7" w16cid:durableId="22DA508E"/>
  <w16cid:commentId w16cid:paraId="78BBAD25" w16cid:durableId="22DA52B2"/>
  <w16cid:commentId w16cid:paraId="723C42B2" w16cid:durableId="22DA5677"/>
  <w16cid:commentId w16cid:paraId="0F3E164D" w16cid:durableId="22DA56E6"/>
  <w16cid:commentId w16cid:paraId="04D88D21" w16cid:durableId="22DA5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A1CAE" w14:textId="77777777" w:rsidR="0090684D" w:rsidRDefault="0090684D" w:rsidP="00605262">
      <w:r>
        <w:separator/>
      </w:r>
    </w:p>
  </w:endnote>
  <w:endnote w:type="continuationSeparator" w:id="0">
    <w:p w14:paraId="6BB05099" w14:textId="77777777" w:rsidR="0090684D" w:rsidRDefault="0090684D"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8F859" w14:textId="77777777" w:rsidR="0090684D" w:rsidRDefault="0090684D" w:rsidP="00605262">
      <w:r>
        <w:separator/>
      </w:r>
    </w:p>
  </w:footnote>
  <w:footnote w:type="continuationSeparator" w:id="0">
    <w:p w14:paraId="04AFFF71" w14:textId="77777777" w:rsidR="0090684D" w:rsidRDefault="0090684D"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5451"/>
    <w:rsid w:val="00055BB8"/>
    <w:rsid w:val="00062787"/>
    <w:rsid w:val="00063DBA"/>
    <w:rsid w:val="00064929"/>
    <w:rsid w:val="00066B32"/>
    <w:rsid w:val="00067EAA"/>
    <w:rsid w:val="0007182E"/>
    <w:rsid w:val="00072EAE"/>
    <w:rsid w:val="00073410"/>
    <w:rsid w:val="00077235"/>
    <w:rsid w:val="00081673"/>
    <w:rsid w:val="00083001"/>
    <w:rsid w:val="00084641"/>
    <w:rsid w:val="000855B6"/>
    <w:rsid w:val="0008750C"/>
    <w:rsid w:val="00092BEE"/>
    <w:rsid w:val="000942CB"/>
    <w:rsid w:val="000A0152"/>
    <w:rsid w:val="000A14F7"/>
    <w:rsid w:val="000A2849"/>
    <w:rsid w:val="000A2B02"/>
    <w:rsid w:val="000A37F3"/>
    <w:rsid w:val="000A5906"/>
    <w:rsid w:val="000A6280"/>
    <w:rsid w:val="000A6536"/>
    <w:rsid w:val="000B21A5"/>
    <w:rsid w:val="000B2A9B"/>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20250"/>
    <w:rsid w:val="00121DFD"/>
    <w:rsid w:val="00123ED7"/>
    <w:rsid w:val="0012453D"/>
    <w:rsid w:val="00124BBE"/>
    <w:rsid w:val="00125C0F"/>
    <w:rsid w:val="00127C83"/>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B0AB6"/>
    <w:rsid w:val="001B169A"/>
    <w:rsid w:val="001B2699"/>
    <w:rsid w:val="001B3BDC"/>
    <w:rsid w:val="001C0714"/>
    <w:rsid w:val="001C3FDB"/>
    <w:rsid w:val="001C6CB9"/>
    <w:rsid w:val="001C71AD"/>
    <w:rsid w:val="001D109A"/>
    <w:rsid w:val="001D1A04"/>
    <w:rsid w:val="001D2635"/>
    <w:rsid w:val="001D6AE7"/>
    <w:rsid w:val="001D7030"/>
    <w:rsid w:val="001E20B0"/>
    <w:rsid w:val="001E24DB"/>
    <w:rsid w:val="001E2B39"/>
    <w:rsid w:val="001E3FB5"/>
    <w:rsid w:val="001E4AD4"/>
    <w:rsid w:val="001E59D8"/>
    <w:rsid w:val="001F05C6"/>
    <w:rsid w:val="001F193F"/>
    <w:rsid w:val="001F1EBC"/>
    <w:rsid w:val="001F24B6"/>
    <w:rsid w:val="0020565B"/>
    <w:rsid w:val="00206460"/>
    <w:rsid w:val="002066B1"/>
    <w:rsid w:val="002150C3"/>
    <w:rsid w:val="00215701"/>
    <w:rsid w:val="002162E2"/>
    <w:rsid w:val="002178BA"/>
    <w:rsid w:val="00217C9F"/>
    <w:rsid w:val="002272CD"/>
    <w:rsid w:val="002315A1"/>
    <w:rsid w:val="00233C49"/>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3717"/>
    <w:rsid w:val="0033481F"/>
    <w:rsid w:val="00335A7D"/>
    <w:rsid w:val="00336B49"/>
    <w:rsid w:val="003413AE"/>
    <w:rsid w:val="003415E9"/>
    <w:rsid w:val="003523E4"/>
    <w:rsid w:val="003568B9"/>
    <w:rsid w:val="003568D2"/>
    <w:rsid w:val="00356991"/>
    <w:rsid w:val="003609A1"/>
    <w:rsid w:val="0036440B"/>
    <w:rsid w:val="00365DED"/>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B10E0"/>
    <w:rsid w:val="003C079F"/>
    <w:rsid w:val="003C155A"/>
    <w:rsid w:val="003C234B"/>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3C5F"/>
    <w:rsid w:val="00423DFB"/>
    <w:rsid w:val="00426268"/>
    <w:rsid w:val="00432A6D"/>
    <w:rsid w:val="00433A01"/>
    <w:rsid w:val="00433DD3"/>
    <w:rsid w:val="00435870"/>
    <w:rsid w:val="004378AF"/>
    <w:rsid w:val="00443503"/>
    <w:rsid w:val="00452E11"/>
    <w:rsid w:val="00453EB5"/>
    <w:rsid w:val="004545CA"/>
    <w:rsid w:val="00455178"/>
    <w:rsid w:val="004629A8"/>
    <w:rsid w:val="00462F96"/>
    <w:rsid w:val="004646FA"/>
    <w:rsid w:val="00465F77"/>
    <w:rsid w:val="00467B5F"/>
    <w:rsid w:val="0047333A"/>
    <w:rsid w:val="00476505"/>
    <w:rsid w:val="004770B4"/>
    <w:rsid w:val="0048071C"/>
    <w:rsid w:val="0048083F"/>
    <w:rsid w:val="0048224E"/>
    <w:rsid w:val="00485308"/>
    <w:rsid w:val="0048784F"/>
    <w:rsid w:val="00487B6C"/>
    <w:rsid w:val="004909E3"/>
    <w:rsid w:val="00491219"/>
    <w:rsid w:val="004945DF"/>
    <w:rsid w:val="00494ECD"/>
    <w:rsid w:val="00496B4B"/>
    <w:rsid w:val="004A24A3"/>
    <w:rsid w:val="004A7933"/>
    <w:rsid w:val="004B32D0"/>
    <w:rsid w:val="004B3B30"/>
    <w:rsid w:val="004B4277"/>
    <w:rsid w:val="004B4730"/>
    <w:rsid w:val="004B5CB9"/>
    <w:rsid w:val="004B6999"/>
    <w:rsid w:val="004C1A31"/>
    <w:rsid w:val="004C1BF3"/>
    <w:rsid w:val="004D27C2"/>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7E3"/>
    <w:rsid w:val="00620D64"/>
    <w:rsid w:val="0062209D"/>
    <w:rsid w:val="00623165"/>
    <w:rsid w:val="00627DB3"/>
    <w:rsid w:val="006318E7"/>
    <w:rsid w:val="0063420B"/>
    <w:rsid w:val="00636893"/>
    <w:rsid w:val="00637555"/>
    <w:rsid w:val="00637568"/>
    <w:rsid w:val="006416E0"/>
    <w:rsid w:val="006453BA"/>
    <w:rsid w:val="0064760B"/>
    <w:rsid w:val="00651DBF"/>
    <w:rsid w:val="00652345"/>
    <w:rsid w:val="0065633A"/>
    <w:rsid w:val="00661A9F"/>
    <w:rsid w:val="00663813"/>
    <w:rsid w:val="00664457"/>
    <w:rsid w:val="00666AFF"/>
    <w:rsid w:val="00666B9C"/>
    <w:rsid w:val="0067161A"/>
    <w:rsid w:val="00674149"/>
    <w:rsid w:val="006755E3"/>
    <w:rsid w:val="00675A5E"/>
    <w:rsid w:val="00683B3C"/>
    <w:rsid w:val="0068496E"/>
    <w:rsid w:val="00690E46"/>
    <w:rsid w:val="006A0D5A"/>
    <w:rsid w:val="006A0F8D"/>
    <w:rsid w:val="006A62E2"/>
    <w:rsid w:val="006B031E"/>
    <w:rsid w:val="006B0601"/>
    <w:rsid w:val="006B06E8"/>
    <w:rsid w:val="006B0B72"/>
    <w:rsid w:val="006C0D22"/>
    <w:rsid w:val="006C149E"/>
    <w:rsid w:val="006C1758"/>
    <w:rsid w:val="006C40AE"/>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485F"/>
    <w:rsid w:val="00761132"/>
    <w:rsid w:val="00763FC4"/>
    <w:rsid w:val="00765894"/>
    <w:rsid w:val="007716DA"/>
    <w:rsid w:val="007731C6"/>
    <w:rsid w:val="00773FCE"/>
    <w:rsid w:val="00774ABC"/>
    <w:rsid w:val="00776D82"/>
    <w:rsid w:val="00777EE8"/>
    <w:rsid w:val="00786BB7"/>
    <w:rsid w:val="0078730D"/>
    <w:rsid w:val="00790D21"/>
    <w:rsid w:val="00791912"/>
    <w:rsid w:val="007970AE"/>
    <w:rsid w:val="007A0886"/>
    <w:rsid w:val="007A0E91"/>
    <w:rsid w:val="007A291F"/>
    <w:rsid w:val="007A2EB2"/>
    <w:rsid w:val="007A4AD3"/>
    <w:rsid w:val="007A72AF"/>
    <w:rsid w:val="007A774C"/>
    <w:rsid w:val="007B0387"/>
    <w:rsid w:val="007B52FE"/>
    <w:rsid w:val="007C0CC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72704"/>
    <w:rsid w:val="00874B39"/>
    <w:rsid w:val="00874DD6"/>
    <w:rsid w:val="00882DCA"/>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6E4"/>
    <w:rsid w:val="008F1D82"/>
    <w:rsid w:val="008F1F18"/>
    <w:rsid w:val="0090684D"/>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777CB"/>
    <w:rsid w:val="009819E7"/>
    <w:rsid w:val="00983876"/>
    <w:rsid w:val="00985E1F"/>
    <w:rsid w:val="00991E4B"/>
    <w:rsid w:val="0099768F"/>
    <w:rsid w:val="009A0A1D"/>
    <w:rsid w:val="009A10E6"/>
    <w:rsid w:val="009A5EBE"/>
    <w:rsid w:val="009B1616"/>
    <w:rsid w:val="009B2D53"/>
    <w:rsid w:val="009D2F5C"/>
    <w:rsid w:val="009D4EC1"/>
    <w:rsid w:val="009E7EF7"/>
    <w:rsid w:val="009F7374"/>
    <w:rsid w:val="00A01035"/>
    <w:rsid w:val="00A106DC"/>
    <w:rsid w:val="00A13ACD"/>
    <w:rsid w:val="00A147E6"/>
    <w:rsid w:val="00A2489F"/>
    <w:rsid w:val="00A31A9B"/>
    <w:rsid w:val="00A329C3"/>
    <w:rsid w:val="00A35D44"/>
    <w:rsid w:val="00A3639E"/>
    <w:rsid w:val="00A40CC0"/>
    <w:rsid w:val="00A44FCE"/>
    <w:rsid w:val="00A47035"/>
    <w:rsid w:val="00A51D77"/>
    <w:rsid w:val="00A56B21"/>
    <w:rsid w:val="00A64CD2"/>
    <w:rsid w:val="00A64F76"/>
    <w:rsid w:val="00A6582F"/>
    <w:rsid w:val="00A6735B"/>
    <w:rsid w:val="00A72541"/>
    <w:rsid w:val="00A734A7"/>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1019"/>
    <w:rsid w:val="00AD58B3"/>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41FE4"/>
    <w:rsid w:val="00B51705"/>
    <w:rsid w:val="00B52CBA"/>
    <w:rsid w:val="00B55BBB"/>
    <w:rsid w:val="00B60183"/>
    <w:rsid w:val="00B6295B"/>
    <w:rsid w:val="00B6470A"/>
    <w:rsid w:val="00B6780B"/>
    <w:rsid w:val="00B679BE"/>
    <w:rsid w:val="00B746D7"/>
    <w:rsid w:val="00B806D6"/>
    <w:rsid w:val="00B809EE"/>
    <w:rsid w:val="00B80C40"/>
    <w:rsid w:val="00B819C1"/>
    <w:rsid w:val="00B82B2A"/>
    <w:rsid w:val="00B8399A"/>
    <w:rsid w:val="00B85FA9"/>
    <w:rsid w:val="00B86BD3"/>
    <w:rsid w:val="00B86F0E"/>
    <w:rsid w:val="00B90D7D"/>
    <w:rsid w:val="00B91127"/>
    <w:rsid w:val="00B91B18"/>
    <w:rsid w:val="00B93324"/>
    <w:rsid w:val="00B9361D"/>
    <w:rsid w:val="00B93C86"/>
    <w:rsid w:val="00B9737D"/>
    <w:rsid w:val="00BA0C88"/>
    <w:rsid w:val="00BA0F6A"/>
    <w:rsid w:val="00BA375E"/>
    <w:rsid w:val="00BA5CE1"/>
    <w:rsid w:val="00BA65E3"/>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E6167"/>
    <w:rsid w:val="00BF0129"/>
    <w:rsid w:val="00BF0B2A"/>
    <w:rsid w:val="00BF2908"/>
    <w:rsid w:val="00BF3452"/>
    <w:rsid w:val="00C0011B"/>
    <w:rsid w:val="00C00C46"/>
    <w:rsid w:val="00C01FCF"/>
    <w:rsid w:val="00C05B8F"/>
    <w:rsid w:val="00C05F18"/>
    <w:rsid w:val="00C20F06"/>
    <w:rsid w:val="00C21AA2"/>
    <w:rsid w:val="00C21C43"/>
    <w:rsid w:val="00C22E98"/>
    <w:rsid w:val="00C23D4D"/>
    <w:rsid w:val="00C24A17"/>
    <w:rsid w:val="00C322BE"/>
    <w:rsid w:val="00C32DA2"/>
    <w:rsid w:val="00C346FC"/>
    <w:rsid w:val="00C350EE"/>
    <w:rsid w:val="00C42722"/>
    <w:rsid w:val="00C449BA"/>
    <w:rsid w:val="00C476D6"/>
    <w:rsid w:val="00C50FBE"/>
    <w:rsid w:val="00C515FC"/>
    <w:rsid w:val="00C570F7"/>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6A44"/>
    <w:rsid w:val="00D07087"/>
    <w:rsid w:val="00D11612"/>
    <w:rsid w:val="00D127BD"/>
    <w:rsid w:val="00D16645"/>
    <w:rsid w:val="00D17C3E"/>
    <w:rsid w:val="00D208D9"/>
    <w:rsid w:val="00D224DD"/>
    <w:rsid w:val="00D22C1E"/>
    <w:rsid w:val="00D32E81"/>
    <w:rsid w:val="00D332E5"/>
    <w:rsid w:val="00D41B7C"/>
    <w:rsid w:val="00D4324F"/>
    <w:rsid w:val="00D44054"/>
    <w:rsid w:val="00D502BE"/>
    <w:rsid w:val="00D53B32"/>
    <w:rsid w:val="00D60D23"/>
    <w:rsid w:val="00D61374"/>
    <w:rsid w:val="00D62FF3"/>
    <w:rsid w:val="00D66952"/>
    <w:rsid w:val="00D758C7"/>
    <w:rsid w:val="00D81B6C"/>
    <w:rsid w:val="00D8588B"/>
    <w:rsid w:val="00D8730B"/>
    <w:rsid w:val="00D90524"/>
    <w:rsid w:val="00D909E8"/>
    <w:rsid w:val="00D90D23"/>
    <w:rsid w:val="00D91BB0"/>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20C1D"/>
    <w:rsid w:val="00E2657D"/>
    <w:rsid w:val="00E26E41"/>
    <w:rsid w:val="00E27969"/>
    <w:rsid w:val="00E31C2F"/>
    <w:rsid w:val="00E329BB"/>
    <w:rsid w:val="00E33408"/>
    <w:rsid w:val="00E37463"/>
    <w:rsid w:val="00E436C4"/>
    <w:rsid w:val="00E45A0C"/>
    <w:rsid w:val="00E45B26"/>
    <w:rsid w:val="00E46832"/>
    <w:rsid w:val="00E51367"/>
    <w:rsid w:val="00E53DCD"/>
    <w:rsid w:val="00E54260"/>
    <w:rsid w:val="00E62D19"/>
    <w:rsid w:val="00E63BC5"/>
    <w:rsid w:val="00E65B31"/>
    <w:rsid w:val="00E65C26"/>
    <w:rsid w:val="00E6716A"/>
    <w:rsid w:val="00E67693"/>
    <w:rsid w:val="00E7144D"/>
    <w:rsid w:val="00E71B05"/>
    <w:rsid w:val="00E74B72"/>
    <w:rsid w:val="00E772C0"/>
    <w:rsid w:val="00E874BA"/>
    <w:rsid w:val="00E878A8"/>
    <w:rsid w:val="00E93B95"/>
    <w:rsid w:val="00E93BEF"/>
    <w:rsid w:val="00E958D7"/>
    <w:rsid w:val="00E95D14"/>
    <w:rsid w:val="00E97FE5"/>
    <w:rsid w:val="00EA00A7"/>
    <w:rsid w:val="00EA33D5"/>
    <w:rsid w:val="00EA75EE"/>
    <w:rsid w:val="00EB017B"/>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07AD7"/>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32E4"/>
    <w:rsid w:val="00F738DD"/>
    <w:rsid w:val="00F756EA"/>
    <w:rsid w:val="00F77510"/>
    <w:rsid w:val="00F80DEB"/>
    <w:rsid w:val="00F81934"/>
    <w:rsid w:val="00F8363C"/>
    <w:rsid w:val="00F87B95"/>
    <w:rsid w:val="00F9284C"/>
    <w:rsid w:val="00F92E7D"/>
    <w:rsid w:val="00F93F6C"/>
    <w:rsid w:val="00F93F70"/>
    <w:rsid w:val="00F94D82"/>
    <w:rsid w:val="00FB4A7F"/>
    <w:rsid w:val="00FB4DF2"/>
    <w:rsid w:val="00FC19B5"/>
    <w:rsid w:val="00FC4945"/>
    <w:rsid w:val="00FC7684"/>
    <w:rsid w:val="00FC7E2A"/>
    <w:rsid w:val="00FD1D01"/>
    <w:rsid w:val="00FD3B52"/>
    <w:rsid w:val="00FD466C"/>
    <w:rsid w:val="00FE1EE9"/>
    <w:rsid w:val="00FF199E"/>
    <w:rsid w:val="00FF3655"/>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9523E07C-8276-C246-BFB9-F4207EFD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324EEB-A1E1-44F6-BD0B-234DD3AE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23712</Words>
  <Characters>135164</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cp:revision>
  <dcterms:created xsi:type="dcterms:W3CDTF">2020-08-11T14:51:00Z</dcterms:created>
  <dcterms:modified xsi:type="dcterms:W3CDTF">2020-08-21T21:17:00Z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