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E3AF" w14:textId="6B3E9693" w:rsidR="00E65B31" w:rsidRPr="00123ED7" w:rsidRDefault="00F64E3C" w:rsidP="00E65B31">
      <w:pPr>
        <w:rPr>
          <w:rFonts w:ascii="Times New Roman" w:eastAsia="Times New Roman" w:hAnsi="Times New Roman" w:cs="Times New Roman"/>
          <w:sz w:val="22"/>
        </w:rPr>
      </w:pPr>
      <w:r w:rsidRPr="00123ED7">
        <w:rPr>
          <w:rFonts w:ascii="Helvetica Neue" w:eastAsia="Times New Roman" w:hAnsi="Helvetica Neue" w:cs="Times New Roman"/>
          <w:b/>
          <w:bCs/>
          <w:color w:val="262626"/>
          <w:sz w:val="32"/>
          <w:szCs w:val="36"/>
        </w:rPr>
        <w:t>Reduced Cost Construction of Jacobian Matrices for High-Resolution Invers</w:t>
      </w:r>
      <w:r w:rsidR="00E65B31">
        <w:rPr>
          <w:rFonts w:ascii="Helvetica Neue" w:eastAsia="Times New Roman" w:hAnsi="Helvetica Neue" w:cs="Times New Roman"/>
          <w:b/>
          <w:bCs/>
          <w:color w:val="262626"/>
          <w:sz w:val="32"/>
          <w:szCs w:val="36"/>
        </w:rPr>
        <w:t xml:space="preserve">ions of </w:t>
      </w:r>
      <w:r w:rsidR="00E65B31" w:rsidRPr="00123ED7">
        <w:rPr>
          <w:rFonts w:ascii="Helvetica Neue" w:eastAsia="Times New Roman" w:hAnsi="Helvetica Neue" w:cs="Times New Roman"/>
          <w:b/>
          <w:bCs/>
          <w:color w:val="262626"/>
          <w:sz w:val="32"/>
          <w:szCs w:val="36"/>
        </w:rPr>
        <w:t xml:space="preserve">Satellite </w:t>
      </w:r>
      <w:r w:rsidR="00AD0619">
        <w:rPr>
          <w:rFonts w:ascii="Helvetica Neue" w:eastAsia="Times New Roman" w:hAnsi="Helvetica Neue" w:cs="Times New Roman"/>
          <w:b/>
          <w:bCs/>
          <w:color w:val="262626"/>
          <w:sz w:val="32"/>
          <w:szCs w:val="36"/>
        </w:rPr>
        <w:t>Observations</w:t>
      </w:r>
      <w:r w:rsidR="00E65B31" w:rsidRPr="00123ED7">
        <w:rPr>
          <w:rFonts w:ascii="Times New Roman" w:hAnsi="Times New Roman" w:cs="Times New Roman"/>
          <w:sz w:val="22"/>
        </w:rPr>
        <w:tab/>
      </w:r>
    </w:p>
    <w:p w14:paraId="723D864A" w14:textId="77777777" w:rsidR="00E65B31" w:rsidRPr="00123ED7" w:rsidRDefault="00E65B31" w:rsidP="00E65B31">
      <w:pPr>
        <w:rPr>
          <w:rFonts w:ascii="Times New Roman" w:hAnsi="Times New Roman" w:cs="Times New Roman"/>
          <w:sz w:val="22"/>
        </w:rPr>
      </w:pPr>
    </w:p>
    <w:p w14:paraId="0195B226" w14:textId="3FB8D982" w:rsidR="00BD4632" w:rsidRPr="00123ED7" w:rsidRDefault="00BD4632">
      <w:pPr>
        <w:rPr>
          <w:rFonts w:ascii="Times New Roman" w:hAnsi="Times New Roman" w:cs="Times New Roman"/>
          <w:sz w:val="22"/>
        </w:rPr>
      </w:pPr>
      <w:r w:rsidRPr="00123ED7">
        <w:rPr>
          <w:rFonts w:ascii="Times New Roman" w:hAnsi="Times New Roman" w:cs="Times New Roman"/>
          <w:b/>
          <w:sz w:val="22"/>
        </w:rPr>
        <w:t>Authors</w:t>
      </w:r>
    </w:p>
    <w:p w14:paraId="13D57827" w14:textId="5E82BDEF" w:rsidR="00682B16" w:rsidRPr="00682B16" w:rsidRDefault="00682B16" w:rsidP="00682B16">
      <w:pPr>
        <w:ind w:left="720"/>
        <w:rPr>
          <w:rFonts w:ascii="Times New Roman" w:hAnsi="Times New Roman" w:cs="Times New Roman"/>
          <w:sz w:val="22"/>
          <w:vertAlign w:val="superscript"/>
        </w:rPr>
      </w:pPr>
      <w:r w:rsidRPr="00123ED7">
        <w:rPr>
          <w:rFonts w:ascii="Times New Roman" w:hAnsi="Times New Roman" w:cs="Times New Roman"/>
          <w:sz w:val="22"/>
        </w:rPr>
        <w:t>Hannah Nesser</w:t>
      </w:r>
      <w:r w:rsidRPr="00123ED7">
        <w:rPr>
          <w:rFonts w:ascii="Times New Roman" w:hAnsi="Times New Roman" w:cs="Times New Roman"/>
          <w:sz w:val="22"/>
          <w:vertAlign w:val="superscript"/>
        </w:rPr>
        <w:t>1</w:t>
      </w:r>
      <w:r w:rsidRPr="00123ED7">
        <w:rPr>
          <w:rFonts w:ascii="Times New Roman" w:hAnsi="Times New Roman" w:cs="Times New Roman"/>
          <w:sz w:val="22"/>
        </w:rPr>
        <w:t>, Daniel J. Jacob</w:t>
      </w:r>
      <w:r w:rsidRPr="00123ED7">
        <w:rPr>
          <w:rFonts w:ascii="Times New Roman" w:hAnsi="Times New Roman" w:cs="Times New Roman"/>
          <w:sz w:val="22"/>
          <w:vertAlign w:val="superscript"/>
        </w:rPr>
        <w:t>1</w:t>
      </w:r>
      <w:r w:rsidRPr="00123ED7">
        <w:rPr>
          <w:rFonts w:ascii="Times New Roman" w:hAnsi="Times New Roman" w:cs="Times New Roman"/>
          <w:sz w:val="22"/>
        </w:rPr>
        <w:t xml:space="preserve">, </w:t>
      </w:r>
      <w:r w:rsidR="00AE648D">
        <w:rPr>
          <w:rFonts w:ascii="Times New Roman" w:hAnsi="Times New Roman" w:cs="Times New Roman"/>
          <w:sz w:val="22"/>
        </w:rPr>
        <w:t>…</w:t>
      </w:r>
    </w:p>
    <w:p w14:paraId="1AA980B5" w14:textId="45D35E97" w:rsidR="00BD4632" w:rsidRPr="00123ED7" w:rsidRDefault="00BD4632">
      <w:pPr>
        <w:rPr>
          <w:rFonts w:ascii="Times New Roman" w:hAnsi="Times New Roman" w:cs="Times New Roman"/>
          <w:sz w:val="22"/>
        </w:rPr>
      </w:pPr>
    </w:p>
    <w:p w14:paraId="58E0B00E" w14:textId="4532333A" w:rsidR="00BD4632" w:rsidRPr="00123ED7" w:rsidRDefault="00BD4632">
      <w:pPr>
        <w:rPr>
          <w:rFonts w:ascii="Times New Roman" w:hAnsi="Times New Roman" w:cs="Times New Roman"/>
          <w:b/>
          <w:sz w:val="22"/>
        </w:rPr>
      </w:pPr>
      <w:r w:rsidRPr="00123ED7">
        <w:rPr>
          <w:rFonts w:ascii="Times New Roman" w:hAnsi="Times New Roman" w:cs="Times New Roman"/>
          <w:b/>
          <w:sz w:val="22"/>
        </w:rPr>
        <w:t>Affiliations</w:t>
      </w:r>
    </w:p>
    <w:p w14:paraId="1B227448" w14:textId="29704460" w:rsidR="00BD4632" w:rsidRDefault="00BD4632" w:rsidP="00AE648D">
      <w:pPr>
        <w:autoSpaceDE w:val="0"/>
        <w:autoSpaceDN w:val="0"/>
        <w:adjustRightInd w:val="0"/>
        <w:rPr>
          <w:rFonts w:ascii="Times New Roman" w:hAnsi="Times New Roman" w:cs="Times New Roman"/>
          <w:sz w:val="22"/>
        </w:rPr>
      </w:pPr>
      <w:r w:rsidRPr="00123ED7">
        <w:rPr>
          <w:rFonts w:ascii="Times New Roman" w:hAnsi="Times New Roman" w:cs="Times New Roman"/>
          <w:b/>
          <w:sz w:val="22"/>
        </w:rPr>
        <w:tab/>
      </w:r>
      <w:r w:rsidRPr="00123ED7">
        <w:rPr>
          <w:rFonts w:ascii="Times New Roman" w:hAnsi="Times New Roman" w:cs="Times New Roman"/>
          <w:b/>
          <w:sz w:val="22"/>
          <w:vertAlign w:val="superscript"/>
        </w:rPr>
        <w:t>1</w:t>
      </w:r>
      <w:r w:rsidRPr="00123ED7">
        <w:rPr>
          <w:rFonts w:ascii="Times New Roman" w:hAnsi="Times New Roman" w:cs="Times New Roman"/>
          <w:b/>
          <w:sz w:val="22"/>
        </w:rPr>
        <w:t xml:space="preserve"> </w:t>
      </w:r>
      <w:r w:rsidRPr="00123ED7">
        <w:rPr>
          <w:rFonts w:ascii="Times New Roman" w:hAnsi="Times New Roman" w:cs="Times New Roman"/>
          <w:sz w:val="22"/>
        </w:rPr>
        <w:t>Harvard University, Cambridge, Massachusetts, USA</w:t>
      </w:r>
    </w:p>
    <w:p w14:paraId="52FBD477" w14:textId="77777777" w:rsidR="00AE648D" w:rsidRPr="00123ED7" w:rsidRDefault="00AE648D" w:rsidP="00AE648D">
      <w:pPr>
        <w:autoSpaceDE w:val="0"/>
        <w:autoSpaceDN w:val="0"/>
        <w:adjustRightInd w:val="0"/>
        <w:rPr>
          <w:rFonts w:ascii="Times New Roman" w:hAnsi="Times New Roman" w:cs="Times New Roman"/>
          <w:sz w:val="22"/>
        </w:rPr>
      </w:pPr>
    </w:p>
    <w:p w14:paraId="38515C82" w14:textId="06B3CAE6" w:rsidR="00BD4632" w:rsidRPr="00123ED7" w:rsidRDefault="00BD4632" w:rsidP="00BD4632">
      <w:pPr>
        <w:rPr>
          <w:rFonts w:ascii="Times New Roman" w:hAnsi="Times New Roman" w:cs="Times New Roman"/>
          <w:b/>
          <w:sz w:val="22"/>
        </w:rPr>
      </w:pPr>
      <w:r w:rsidRPr="00123ED7">
        <w:rPr>
          <w:rFonts w:ascii="Times New Roman" w:hAnsi="Times New Roman" w:cs="Times New Roman"/>
          <w:b/>
          <w:sz w:val="22"/>
        </w:rPr>
        <w:t>Abstract</w:t>
      </w:r>
    </w:p>
    <w:p w14:paraId="4769E7B6" w14:textId="4072EB7E" w:rsidR="00BD4632" w:rsidRPr="00152E34" w:rsidRDefault="00BD4632" w:rsidP="00152E34">
      <w:pPr>
        <w:ind w:left="720"/>
        <w:rPr>
          <w:rFonts w:ascii="Times New Roman" w:hAnsi="Times New Roman" w:cs="Times New Roman"/>
          <w:color w:val="000000" w:themeColor="text1"/>
          <w:sz w:val="22"/>
        </w:rPr>
      </w:pPr>
      <w:r w:rsidRPr="00152E34">
        <w:rPr>
          <w:rFonts w:ascii="Times New Roman" w:hAnsi="Times New Roman" w:cs="Times New Roman"/>
          <w:color w:val="000000" w:themeColor="text1"/>
          <w:sz w:val="22"/>
        </w:rPr>
        <w:t xml:space="preserve">Global high-resolution observations of atmospheric </w:t>
      </w:r>
      <w:r w:rsidR="002F785E">
        <w:rPr>
          <w:rFonts w:ascii="Times New Roman" w:hAnsi="Times New Roman" w:cs="Times New Roman"/>
          <w:color w:val="000000" w:themeColor="text1"/>
          <w:sz w:val="22"/>
        </w:rPr>
        <w:t>composition</w:t>
      </w:r>
      <w:r w:rsidRPr="00152E34">
        <w:rPr>
          <w:rFonts w:ascii="Times New Roman" w:hAnsi="Times New Roman" w:cs="Times New Roman"/>
          <w:color w:val="000000" w:themeColor="text1"/>
          <w:sz w:val="22"/>
        </w:rPr>
        <w:t xml:space="preserve"> from satellites can greatly improve our understanding of surface emissions through inverse analyses. Variational inverse methods can optimize surface emissions globally at </w:t>
      </w:r>
      <w:r w:rsidR="00152E34" w:rsidRPr="00152E34">
        <w:rPr>
          <w:rFonts w:ascii="Times New Roman" w:hAnsi="Times New Roman" w:cs="Times New Roman"/>
          <w:color w:val="000000" w:themeColor="text1"/>
          <w:sz w:val="22"/>
        </w:rPr>
        <w:t>any</w:t>
      </w:r>
      <w:r w:rsidRPr="00152E34">
        <w:rPr>
          <w:rFonts w:ascii="Times New Roman" w:hAnsi="Times New Roman" w:cs="Times New Roman"/>
          <w:color w:val="000000" w:themeColor="text1"/>
          <w:sz w:val="22"/>
        </w:rPr>
        <w:t xml:space="preserve"> resolution but do not readily </w:t>
      </w:r>
      <w:r w:rsidR="002F785E">
        <w:rPr>
          <w:rFonts w:ascii="Times New Roman" w:hAnsi="Times New Roman" w:cs="Times New Roman"/>
          <w:color w:val="000000" w:themeColor="text1"/>
          <w:sz w:val="22"/>
        </w:rPr>
        <w:t>quantify the</w:t>
      </w:r>
      <w:r w:rsidRPr="00152E34">
        <w:rPr>
          <w:rFonts w:ascii="Times New Roman" w:hAnsi="Times New Roman" w:cs="Times New Roman"/>
          <w:color w:val="000000" w:themeColor="text1"/>
          <w:sz w:val="22"/>
        </w:rPr>
        <w:t xml:space="preserve"> error </w:t>
      </w:r>
      <w:r w:rsidR="00152E34" w:rsidRPr="00152E34">
        <w:rPr>
          <w:rFonts w:ascii="Times New Roman" w:hAnsi="Times New Roman" w:cs="Times New Roman"/>
          <w:color w:val="000000" w:themeColor="text1"/>
          <w:sz w:val="22"/>
        </w:rPr>
        <w:t>and</w:t>
      </w:r>
      <w:r w:rsidRPr="00152E34">
        <w:rPr>
          <w:rFonts w:ascii="Times New Roman" w:hAnsi="Times New Roman" w:cs="Times New Roman"/>
          <w:color w:val="000000" w:themeColor="text1"/>
          <w:sz w:val="22"/>
        </w:rPr>
        <w:t xml:space="preserve"> information content</w:t>
      </w:r>
      <w:r w:rsidR="00152E34"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of</w:t>
      </w:r>
      <w:r w:rsidRPr="00152E34">
        <w:rPr>
          <w:rFonts w:ascii="Times New Roman" w:hAnsi="Times New Roman" w:cs="Times New Roman"/>
          <w:color w:val="000000" w:themeColor="text1"/>
          <w:sz w:val="22"/>
        </w:rPr>
        <w:t xml:space="preserve"> the posterior solution. In fact, the information content of the satellite data may be </w:t>
      </w:r>
      <w:r w:rsidR="002F785E">
        <w:rPr>
          <w:rFonts w:ascii="Times New Roman" w:hAnsi="Times New Roman" w:cs="Times New Roman"/>
          <w:color w:val="000000" w:themeColor="text1"/>
          <w:sz w:val="22"/>
        </w:rPr>
        <w:t>orders of magnitude</w:t>
      </w:r>
      <w:r w:rsidRPr="00152E34">
        <w:rPr>
          <w:rFonts w:ascii="Times New Roman" w:hAnsi="Times New Roman" w:cs="Times New Roman"/>
          <w:color w:val="000000" w:themeColor="text1"/>
          <w:sz w:val="22"/>
        </w:rPr>
        <w:t xml:space="preserve"> lower than the data density would suggest because of </w:t>
      </w:r>
      <w:commentRangeStart w:id="0"/>
      <w:r w:rsidRPr="00152E34">
        <w:rPr>
          <w:rFonts w:ascii="Times New Roman" w:hAnsi="Times New Roman" w:cs="Times New Roman"/>
          <w:color w:val="000000" w:themeColor="text1"/>
          <w:sz w:val="22"/>
        </w:rPr>
        <w:t>limited retrieval success rate</w:t>
      </w:r>
      <w:commentRangeEnd w:id="0"/>
      <w:r w:rsidR="00A86702">
        <w:rPr>
          <w:rStyle w:val="CommentReference"/>
        </w:rPr>
        <w:commentReference w:id="0"/>
      </w:r>
      <w:r w:rsidRPr="00152E34">
        <w:rPr>
          <w:rFonts w:ascii="Times New Roman" w:hAnsi="Times New Roman" w:cs="Times New Roman"/>
          <w:color w:val="000000" w:themeColor="text1"/>
          <w:sz w:val="22"/>
        </w:rPr>
        <w:t xml:space="preserve">, instrument noise, and error correlations that propagate through the inversion. An analytic inverse </w:t>
      </w:r>
      <w:r w:rsidR="00152E34" w:rsidRPr="00152E34">
        <w:rPr>
          <w:rFonts w:ascii="Times New Roman" w:hAnsi="Times New Roman" w:cs="Times New Roman"/>
          <w:color w:val="000000" w:themeColor="text1"/>
          <w:sz w:val="22"/>
        </w:rPr>
        <w:t xml:space="preserve">method </w:t>
      </w:r>
      <w:r w:rsidRPr="00152E34">
        <w:rPr>
          <w:rFonts w:ascii="Times New Roman" w:hAnsi="Times New Roman" w:cs="Times New Roman"/>
          <w:color w:val="000000" w:themeColor="text1"/>
          <w:sz w:val="22"/>
        </w:rPr>
        <w:t xml:space="preserve">provides closed-form characterization of the posterior error statistics and information content but requires the construction of the Jacobian matrix </w:t>
      </w:r>
      <w:r w:rsidR="005D19E0">
        <w:rPr>
          <w:rFonts w:ascii="Times New Roman" w:hAnsi="Times New Roman" w:cs="Times New Roman"/>
          <w:color w:val="000000" w:themeColor="text1"/>
          <w:sz w:val="22"/>
        </w:rPr>
        <w:t>that relates</w:t>
      </w:r>
      <w:r w:rsidRPr="00152E34">
        <w:rPr>
          <w:rFonts w:ascii="Times New Roman" w:hAnsi="Times New Roman" w:cs="Times New Roman"/>
          <w:color w:val="000000" w:themeColor="text1"/>
          <w:sz w:val="22"/>
        </w:rPr>
        <w:t xml:space="preserve"> emissions to atmospheric concentrations. Building the Jacobian matrix is computationally expensive at </w:t>
      </w:r>
      <w:r w:rsidR="00152E34" w:rsidRPr="00152E34">
        <w:rPr>
          <w:rFonts w:ascii="Times New Roman" w:hAnsi="Times New Roman" w:cs="Times New Roman"/>
          <w:color w:val="000000" w:themeColor="text1"/>
          <w:sz w:val="22"/>
        </w:rPr>
        <w:t>high</w:t>
      </w:r>
      <w:r w:rsidRPr="00152E34">
        <w:rPr>
          <w:rFonts w:ascii="Times New Roman" w:hAnsi="Times New Roman" w:cs="Times New Roman"/>
          <w:color w:val="000000" w:themeColor="text1"/>
          <w:sz w:val="22"/>
        </w:rPr>
        <w:t xml:space="preserve"> resolution because it involves perturbing each emission element, typically individual grid cells, in the atmospheric transport model</w:t>
      </w:r>
      <w:r w:rsidR="00152E34" w:rsidRPr="00152E34">
        <w:rPr>
          <w:rFonts w:ascii="Times New Roman" w:hAnsi="Times New Roman" w:cs="Times New Roman"/>
          <w:color w:val="000000" w:themeColor="text1"/>
          <w:sz w:val="22"/>
        </w:rPr>
        <w:t xml:space="preserve"> used as the forward model for the inversion</w:t>
      </w:r>
      <w:r w:rsidRPr="00152E34">
        <w:rPr>
          <w:rFonts w:ascii="Times New Roman" w:hAnsi="Times New Roman" w:cs="Times New Roman"/>
          <w:color w:val="000000" w:themeColor="text1"/>
          <w:sz w:val="22"/>
        </w:rPr>
        <w:t>. We propose</w:t>
      </w:r>
      <w:r w:rsidR="00152E34" w:rsidRPr="00152E34">
        <w:rPr>
          <w:rFonts w:ascii="Times New Roman" w:hAnsi="Times New Roman" w:cs="Times New Roman"/>
          <w:color w:val="000000" w:themeColor="text1"/>
          <w:sz w:val="22"/>
        </w:rPr>
        <w:t xml:space="preserve"> and analyze</w:t>
      </w:r>
      <w:r w:rsidR="002F785E">
        <w:rPr>
          <w:rFonts w:ascii="Times New Roman" w:hAnsi="Times New Roman" w:cs="Times New Roman"/>
          <w:color w:val="000000" w:themeColor="text1"/>
          <w:sz w:val="22"/>
        </w:rPr>
        <w:t xml:space="preserve"> reduced-dimension and reduced-rank</w:t>
      </w:r>
      <w:r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method</w:t>
      </w:r>
      <w:r w:rsidR="00682B16">
        <w:rPr>
          <w:rFonts w:ascii="Times New Roman" w:hAnsi="Times New Roman" w:cs="Times New Roman"/>
          <w:color w:val="000000" w:themeColor="text1"/>
          <w:sz w:val="22"/>
        </w:rPr>
        <w:t>s</w:t>
      </w:r>
      <w:r w:rsidR="002F785E">
        <w:rPr>
          <w:rFonts w:ascii="Times New Roman" w:hAnsi="Times New Roman" w:cs="Times New Roman"/>
          <w:color w:val="000000" w:themeColor="text1"/>
          <w:sz w:val="22"/>
        </w:rPr>
        <w:t xml:space="preserve"> to construct the Jacobian matrix at greatly decreased</w:t>
      </w:r>
      <w:r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c</w:t>
      </w:r>
      <w:r w:rsidRPr="00152E34">
        <w:rPr>
          <w:rFonts w:ascii="Times New Roman" w:hAnsi="Times New Roman" w:cs="Times New Roman"/>
          <w:color w:val="000000" w:themeColor="text1"/>
          <w:sz w:val="22"/>
        </w:rPr>
        <w:t xml:space="preserve">omputational cost </w:t>
      </w:r>
      <w:r w:rsidR="00152E34" w:rsidRPr="00152E34">
        <w:rPr>
          <w:rFonts w:ascii="Times New Roman" w:hAnsi="Times New Roman" w:cs="Times New Roman"/>
          <w:color w:val="000000" w:themeColor="text1"/>
          <w:sz w:val="22"/>
        </w:rPr>
        <w:t xml:space="preserve">while </w:t>
      </w:r>
      <w:r w:rsidR="002F785E">
        <w:rPr>
          <w:rFonts w:ascii="Times New Roman" w:hAnsi="Times New Roman" w:cs="Times New Roman"/>
          <w:color w:val="000000" w:themeColor="text1"/>
          <w:sz w:val="22"/>
        </w:rPr>
        <w:t>retaining</w:t>
      </w:r>
      <w:r w:rsidR="00152E34" w:rsidRPr="00152E34">
        <w:rPr>
          <w:rFonts w:ascii="Times New Roman" w:hAnsi="Times New Roman" w:cs="Times New Roman"/>
          <w:color w:val="000000" w:themeColor="text1"/>
          <w:sz w:val="22"/>
        </w:rPr>
        <w:t xml:space="preserve"> information content</w:t>
      </w:r>
      <w:r w:rsidRPr="00152E34">
        <w:rPr>
          <w:rFonts w:ascii="Times New Roman" w:hAnsi="Times New Roman" w:cs="Times New Roman"/>
          <w:color w:val="000000" w:themeColor="text1"/>
          <w:sz w:val="22"/>
        </w:rPr>
        <w:t xml:space="preserve">. </w:t>
      </w:r>
      <w:r w:rsidR="00152E34" w:rsidRPr="00152E34">
        <w:rPr>
          <w:rFonts w:ascii="Times New Roman" w:hAnsi="Times New Roman" w:cs="Times New Roman"/>
          <w:color w:val="000000" w:themeColor="text1"/>
          <w:sz w:val="22"/>
        </w:rPr>
        <w:t xml:space="preserve">Both methods </w:t>
      </w:r>
      <w:r w:rsidR="002F785E">
        <w:rPr>
          <w:rFonts w:ascii="Times New Roman" w:hAnsi="Times New Roman" w:cs="Times New Roman"/>
          <w:color w:val="000000" w:themeColor="text1"/>
          <w:sz w:val="22"/>
        </w:rPr>
        <w:t>begin</w:t>
      </w:r>
      <w:r w:rsidR="00152E34" w:rsidRPr="00152E34">
        <w:rPr>
          <w:rFonts w:ascii="Times New Roman" w:hAnsi="Times New Roman" w:cs="Times New Roman"/>
          <w:color w:val="000000" w:themeColor="text1"/>
          <w:sz w:val="22"/>
        </w:rPr>
        <w:t xml:space="preserve"> </w:t>
      </w:r>
      <w:r w:rsidR="00062FEC">
        <w:rPr>
          <w:rFonts w:ascii="Times New Roman" w:hAnsi="Times New Roman" w:cs="Times New Roman"/>
          <w:color w:val="000000" w:themeColor="text1"/>
          <w:sz w:val="22"/>
        </w:rPr>
        <w:t xml:space="preserve">from </w:t>
      </w:r>
      <w:r w:rsidRPr="00152E34">
        <w:rPr>
          <w:rFonts w:ascii="Times New Roman" w:hAnsi="Times New Roman" w:cs="Times New Roman"/>
          <w:color w:val="000000" w:themeColor="text1"/>
          <w:sz w:val="22"/>
        </w:rPr>
        <w:t xml:space="preserve">an initial </w:t>
      </w:r>
      <w:r w:rsidR="00062FEC">
        <w:rPr>
          <w:rFonts w:ascii="Times New Roman" w:hAnsi="Times New Roman" w:cs="Times New Roman"/>
          <w:color w:val="000000" w:themeColor="text1"/>
          <w:sz w:val="22"/>
        </w:rPr>
        <w:t xml:space="preserve">native-resolution </w:t>
      </w:r>
      <w:r w:rsidRPr="00152E34">
        <w:rPr>
          <w:rFonts w:ascii="Times New Roman" w:hAnsi="Times New Roman" w:cs="Times New Roman"/>
          <w:color w:val="000000" w:themeColor="text1"/>
          <w:sz w:val="22"/>
        </w:rPr>
        <w:t xml:space="preserve">estimate of the Jacobian matrix </w:t>
      </w:r>
      <w:r w:rsidR="00062FEC">
        <w:rPr>
          <w:rFonts w:ascii="Times New Roman" w:hAnsi="Times New Roman" w:cs="Times New Roman"/>
          <w:color w:val="000000" w:themeColor="text1"/>
          <w:sz w:val="22"/>
        </w:rPr>
        <w:t>constructed at no computational cost</w:t>
      </w:r>
      <w:r w:rsidR="00152E34">
        <w:rPr>
          <w:rFonts w:ascii="Times New Roman" w:hAnsi="Times New Roman" w:cs="Times New Roman"/>
          <w:color w:val="000000" w:themeColor="text1"/>
          <w:sz w:val="22"/>
        </w:rPr>
        <w:t xml:space="preserve"> by</w:t>
      </w:r>
      <w:r w:rsidRPr="00152E34">
        <w:rPr>
          <w:rFonts w:ascii="Times New Roman" w:hAnsi="Times New Roman" w:cs="Times New Roman"/>
          <w:color w:val="000000" w:themeColor="text1"/>
          <w:sz w:val="22"/>
        </w:rPr>
        <w:t xml:space="preserve"> </w:t>
      </w:r>
      <w:r w:rsidR="00152E34">
        <w:rPr>
          <w:rFonts w:ascii="Times New Roman" w:hAnsi="Times New Roman" w:cs="Times New Roman"/>
          <w:color w:val="000000" w:themeColor="text1"/>
          <w:sz w:val="22"/>
        </w:rPr>
        <w:t>making</w:t>
      </w:r>
      <w:r w:rsidRPr="00152E34">
        <w:rPr>
          <w:rFonts w:ascii="Times New Roman" w:hAnsi="Times New Roman" w:cs="Times New Roman"/>
          <w:color w:val="000000" w:themeColor="text1"/>
          <w:sz w:val="22"/>
        </w:rPr>
        <w:t xml:space="preserve"> simple transport</w:t>
      </w:r>
      <w:r w:rsidR="00152E34">
        <w:rPr>
          <w:rFonts w:ascii="Times New Roman" w:hAnsi="Times New Roman" w:cs="Times New Roman"/>
          <w:color w:val="000000" w:themeColor="text1"/>
          <w:sz w:val="22"/>
        </w:rPr>
        <w:t xml:space="preserve"> assumptions</w:t>
      </w:r>
      <w:r w:rsidR="00152E34" w:rsidRPr="00152E34">
        <w:rPr>
          <w:rFonts w:ascii="Times New Roman" w:hAnsi="Times New Roman" w:cs="Times New Roman"/>
          <w:color w:val="000000" w:themeColor="text1"/>
          <w:sz w:val="22"/>
        </w:rPr>
        <w:t xml:space="preserve">. On the basis of this estimate, the </w:t>
      </w:r>
      <w:r w:rsidR="00062FEC">
        <w:rPr>
          <w:rFonts w:ascii="Times New Roman" w:hAnsi="Times New Roman" w:cs="Times New Roman"/>
          <w:color w:val="000000" w:themeColor="text1"/>
          <w:sz w:val="22"/>
        </w:rPr>
        <w:t>reduced-dimension</w:t>
      </w:r>
      <w:r w:rsidR="00152E34" w:rsidRPr="00152E34">
        <w:rPr>
          <w:rFonts w:ascii="Times New Roman" w:hAnsi="Times New Roman" w:cs="Times New Roman"/>
          <w:color w:val="000000" w:themeColor="text1"/>
          <w:sz w:val="22"/>
        </w:rPr>
        <w:t xml:space="preserve"> method constructs </w:t>
      </w:r>
      <w:r w:rsidR="00152E34">
        <w:rPr>
          <w:rFonts w:ascii="Times New Roman" w:hAnsi="Times New Roman" w:cs="Times New Roman"/>
          <w:color w:val="000000" w:themeColor="text1"/>
          <w:sz w:val="22"/>
        </w:rPr>
        <w:t xml:space="preserve">a </w:t>
      </w:r>
      <w:r w:rsidR="00152E34" w:rsidRPr="00152E34">
        <w:rPr>
          <w:rFonts w:ascii="Times New Roman" w:hAnsi="Times New Roman" w:cs="Times New Roman"/>
          <w:color w:val="000000" w:themeColor="text1"/>
          <w:sz w:val="22"/>
        </w:rPr>
        <w:t>Jacobian matrix</w:t>
      </w:r>
      <w:r w:rsidR="00152E34">
        <w:rPr>
          <w:rFonts w:ascii="Times New Roman" w:hAnsi="Times New Roman" w:cs="Times New Roman"/>
          <w:color w:val="000000" w:themeColor="text1"/>
          <w:sz w:val="22"/>
        </w:rPr>
        <w:t xml:space="preserve"> on a </w:t>
      </w:r>
      <w:r w:rsidR="00152E34" w:rsidRPr="00152E34">
        <w:rPr>
          <w:rFonts w:ascii="Times New Roman" w:hAnsi="Times New Roman" w:cs="Times New Roman"/>
          <w:color w:val="000000" w:themeColor="text1"/>
          <w:sz w:val="22"/>
        </w:rPr>
        <w:t xml:space="preserve">multiscale grid </w:t>
      </w:r>
      <w:r w:rsidR="00152E34">
        <w:rPr>
          <w:rFonts w:ascii="Times New Roman" w:hAnsi="Times New Roman" w:cs="Times New Roman"/>
          <w:color w:val="000000" w:themeColor="text1"/>
          <w:sz w:val="22"/>
        </w:rPr>
        <w:t xml:space="preserve">that </w:t>
      </w:r>
      <w:r w:rsidR="00152E34" w:rsidRPr="00152E34">
        <w:rPr>
          <w:rFonts w:ascii="Times New Roman" w:hAnsi="Times New Roman" w:cs="Times New Roman"/>
          <w:color w:val="000000" w:themeColor="text1"/>
          <w:sz w:val="22"/>
        </w:rPr>
        <w:t xml:space="preserve">maintains high resolution in areas with high information content and aggregates grid cells elsewhere. The </w:t>
      </w:r>
      <w:r w:rsidR="00062FEC">
        <w:rPr>
          <w:rFonts w:ascii="Times New Roman" w:hAnsi="Times New Roman" w:cs="Times New Roman"/>
          <w:color w:val="000000" w:themeColor="text1"/>
          <w:sz w:val="22"/>
        </w:rPr>
        <w:t>reduced-rank</w:t>
      </w:r>
      <w:r w:rsidR="00152E34" w:rsidRPr="00152E34">
        <w:rPr>
          <w:rFonts w:ascii="Times New Roman" w:hAnsi="Times New Roman" w:cs="Times New Roman"/>
          <w:color w:val="000000" w:themeColor="text1"/>
          <w:sz w:val="22"/>
        </w:rPr>
        <w:t xml:space="preserve"> method constructs the Jacobian matrix </w:t>
      </w:r>
      <w:r w:rsidR="00062FEC">
        <w:rPr>
          <w:rFonts w:ascii="Times New Roman" w:hAnsi="Times New Roman" w:cs="Times New Roman"/>
          <w:color w:val="000000" w:themeColor="text1"/>
          <w:sz w:val="22"/>
        </w:rPr>
        <w:t xml:space="preserve">at native resolution </w:t>
      </w:r>
      <w:r w:rsidR="00152E34" w:rsidRPr="00152E34">
        <w:rPr>
          <w:rFonts w:ascii="Times New Roman" w:hAnsi="Times New Roman" w:cs="Times New Roman"/>
          <w:color w:val="000000" w:themeColor="text1"/>
          <w:sz w:val="22"/>
        </w:rPr>
        <w:t>by perturbing</w:t>
      </w:r>
      <w:r w:rsidRPr="00152E34">
        <w:rPr>
          <w:rFonts w:ascii="Times New Roman" w:hAnsi="Times New Roman" w:cs="Times New Roman"/>
          <w:color w:val="000000" w:themeColor="text1"/>
          <w:sz w:val="22"/>
        </w:rPr>
        <w:t xml:space="preserve"> the leading patterns of information content. We demonstrate </w:t>
      </w:r>
      <w:r w:rsidR="00152E34" w:rsidRPr="00152E34">
        <w:rPr>
          <w:rFonts w:ascii="Times New Roman" w:hAnsi="Times New Roman" w:cs="Times New Roman"/>
          <w:color w:val="000000" w:themeColor="text1"/>
          <w:sz w:val="22"/>
        </w:rPr>
        <w:t>both</w:t>
      </w:r>
      <w:r w:rsidRPr="00152E34">
        <w:rPr>
          <w:rFonts w:ascii="Times New Roman" w:hAnsi="Times New Roman" w:cs="Times New Roman"/>
          <w:color w:val="000000" w:themeColor="text1"/>
          <w:sz w:val="22"/>
        </w:rPr>
        <w:t xml:space="preserve"> method</w:t>
      </w:r>
      <w:r w:rsidR="00152E34" w:rsidRPr="00152E34">
        <w:rPr>
          <w:rFonts w:ascii="Times New Roman" w:hAnsi="Times New Roman" w:cs="Times New Roman"/>
          <w:color w:val="000000" w:themeColor="text1"/>
          <w:sz w:val="22"/>
        </w:rPr>
        <w:t>s</w:t>
      </w:r>
      <w:r w:rsidRPr="00152E34">
        <w:rPr>
          <w:rFonts w:ascii="Times New Roman" w:hAnsi="Times New Roman" w:cs="Times New Roman"/>
          <w:color w:val="000000" w:themeColor="text1"/>
          <w:sz w:val="22"/>
        </w:rPr>
        <w:t xml:space="preserve"> in an analytic Bayesian inversion of </w:t>
      </w:r>
      <w:r w:rsidR="005540FC" w:rsidRPr="00152E34">
        <w:rPr>
          <w:rFonts w:ascii="Times New Roman" w:hAnsi="Times New Roman" w:cs="Times New Roman"/>
          <w:color w:val="000000" w:themeColor="text1"/>
          <w:sz w:val="22"/>
        </w:rPr>
        <w:t>GOSAT</w:t>
      </w:r>
      <w:r w:rsidRPr="00152E34">
        <w:rPr>
          <w:rFonts w:ascii="Times New Roman" w:hAnsi="Times New Roman" w:cs="Times New Roman"/>
          <w:color w:val="000000" w:themeColor="text1"/>
          <w:sz w:val="22"/>
        </w:rPr>
        <w:t xml:space="preserve"> </w:t>
      </w:r>
      <w:r w:rsidR="00062FEC">
        <w:rPr>
          <w:rFonts w:ascii="Times New Roman" w:hAnsi="Times New Roman" w:cs="Times New Roman"/>
          <w:color w:val="000000" w:themeColor="text1"/>
          <w:sz w:val="22"/>
        </w:rPr>
        <w:t xml:space="preserve">methane </w:t>
      </w:r>
      <w:r w:rsidRPr="00152E34">
        <w:rPr>
          <w:rFonts w:ascii="Times New Roman" w:hAnsi="Times New Roman" w:cs="Times New Roman"/>
          <w:color w:val="000000" w:themeColor="text1"/>
          <w:sz w:val="22"/>
        </w:rPr>
        <w:t xml:space="preserve">data </w:t>
      </w:r>
      <w:r w:rsidR="00062FEC">
        <w:rPr>
          <w:rFonts w:ascii="Times New Roman" w:hAnsi="Times New Roman" w:cs="Times New Roman"/>
          <w:color w:val="000000" w:themeColor="text1"/>
          <w:sz w:val="22"/>
        </w:rPr>
        <w:t xml:space="preserve">with augmented information content </w:t>
      </w:r>
      <w:r w:rsidRPr="00152E34">
        <w:rPr>
          <w:rFonts w:ascii="Times New Roman" w:hAnsi="Times New Roman" w:cs="Times New Roman"/>
          <w:color w:val="000000" w:themeColor="text1"/>
          <w:sz w:val="22"/>
        </w:rPr>
        <w:t xml:space="preserve">over North America in July </w:t>
      </w:r>
      <w:r w:rsidR="005540FC" w:rsidRPr="00152E34">
        <w:rPr>
          <w:rFonts w:ascii="Times New Roman" w:hAnsi="Times New Roman" w:cs="Times New Roman"/>
          <w:color w:val="000000" w:themeColor="text1"/>
          <w:sz w:val="22"/>
        </w:rPr>
        <w:t>2009</w:t>
      </w:r>
      <w:r w:rsidRPr="00152E34">
        <w:rPr>
          <w:rFonts w:ascii="Times New Roman" w:hAnsi="Times New Roman" w:cs="Times New Roman"/>
          <w:color w:val="000000" w:themeColor="text1"/>
          <w:sz w:val="22"/>
        </w:rPr>
        <w:t xml:space="preserve">. </w:t>
      </w:r>
      <w:r w:rsidR="00152E34" w:rsidRPr="00152E34">
        <w:rPr>
          <w:rFonts w:ascii="Times New Roman" w:hAnsi="Times New Roman" w:cs="Times New Roman"/>
          <w:color w:val="000000" w:themeColor="text1"/>
          <w:sz w:val="22"/>
        </w:rPr>
        <w:t xml:space="preserve">We </w:t>
      </w:r>
      <w:r w:rsidR="00062FEC">
        <w:rPr>
          <w:rFonts w:ascii="Times New Roman" w:hAnsi="Times New Roman" w:cs="Times New Roman"/>
          <w:color w:val="000000" w:themeColor="text1"/>
          <w:sz w:val="22"/>
        </w:rPr>
        <w:t>show that both methods reproduce the results of the native-resolution inversion while achieving a factor of four improvement in computational performance. The reduced-dimension method produces an exact solution on the multiscale grid while the reduced-rank method provides a higher</w:t>
      </w:r>
      <w:r w:rsidR="005D19E0">
        <w:rPr>
          <w:rFonts w:ascii="Times New Roman" w:hAnsi="Times New Roman" w:cs="Times New Roman"/>
          <w:color w:val="000000" w:themeColor="text1"/>
          <w:sz w:val="22"/>
        </w:rPr>
        <w:t>-</w:t>
      </w:r>
      <w:r w:rsidR="00062FEC">
        <w:rPr>
          <w:rFonts w:ascii="Times New Roman" w:hAnsi="Times New Roman" w:cs="Times New Roman"/>
          <w:color w:val="000000" w:themeColor="text1"/>
          <w:sz w:val="22"/>
        </w:rPr>
        <w:t>resolution solution.</w:t>
      </w:r>
    </w:p>
    <w:p w14:paraId="20F1859F" w14:textId="7FEE0F65" w:rsidR="00524BB1" w:rsidRPr="00123ED7" w:rsidRDefault="00524BB1">
      <w:pPr>
        <w:rPr>
          <w:rFonts w:ascii="Times New Roman" w:hAnsi="Times New Roman" w:cs="Times New Roman"/>
          <w:sz w:val="22"/>
        </w:rPr>
      </w:pPr>
      <w:r w:rsidRPr="00123ED7">
        <w:rPr>
          <w:rFonts w:ascii="Times New Roman" w:hAnsi="Times New Roman" w:cs="Times New Roman"/>
          <w:sz w:val="22"/>
        </w:rPr>
        <w:br w:type="page"/>
      </w:r>
    </w:p>
    <w:p w14:paraId="4FCC3911" w14:textId="53E19305" w:rsidR="00F64E3C" w:rsidRPr="00375C79" w:rsidRDefault="00375C79" w:rsidP="00375C79">
      <w:pPr>
        <w:rPr>
          <w:rFonts w:ascii="Times New Roman" w:hAnsi="Times New Roman" w:cs="Times New Roman"/>
          <w:sz w:val="22"/>
        </w:rPr>
      </w:pPr>
      <w:r>
        <w:rPr>
          <w:rFonts w:ascii="Times New Roman" w:hAnsi="Times New Roman" w:cs="Times New Roman"/>
          <w:b/>
          <w:sz w:val="22"/>
        </w:rPr>
        <w:lastRenderedPageBreak/>
        <w:t xml:space="preserve">1. </w:t>
      </w:r>
      <w:r w:rsidR="00F64E3C" w:rsidRPr="00375C79">
        <w:rPr>
          <w:rFonts w:ascii="Times New Roman" w:hAnsi="Times New Roman" w:cs="Times New Roman"/>
          <w:b/>
          <w:sz w:val="22"/>
        </w:rPr>
        <w:t>Introduction</w:t>
      </w:r>
    </w:p>
    <w:p w14:paraId="4EB18829" w14:textId="0D8DDFDC" w:rsidR="00147F94" w:rsidRDefault="00147F94" w:rsidP="00864E39">
      <w:pPr>
        <w:rPr>
          <w:rFonts w:ascii="Times New Roman" w:hAnsi="Times New Roman" w:cs="Times New Roman"/>
          <w:sz w:val="22"/>
        </w:rPr>
      </w:pPr>
    </w:p>
    <w:p w14:paraId="65858FF2" w14:textId="6737D4E8" w:rsidR="00B31FC9" w:rsidRDefault="003733A7" w:rsidP="00864E39">
      <w:pPr>
        <w:rPr>
          <w:rFonts w:ascii="Times New Roman" w:hAnsi="Times New Roman" w:cs="Times New Roman"/>
          <w:sz w:val="22"/>
        </w:rPr>
      </w:pPr>
      <w:r>
        <w:rPr>
          <w:rFonts w:ascii="Times New Roman" w:hAnsi="Times New Roman" w:cs="Times New Roman"/>
          <w:sz w:val="22"/>
        </w:rPr>
        <w:t>S</w:t>
      </w:r>
      <w:r w:rsidR="00B85FA9" w:rsidRPr="00123ED7">
        <w:rPr>
          <w:rFonts w:ascii="Times New Roman" w:hAnsi="Times New Roman" w:cs="Times New Roman"/>
          <w:sz w:val="22"/>
        </w:rPr>
        <w:t xml:space="preserve">atellite </w:t>
      </w:r>
      <w:r w:rsidR="005540FC">
        <w:rPr>
          <w:rFonts w:ascii="Times New Roman" w:hAnsi="Times New Roman" w:cs="Times New Roman"/>
          <w:sz w:val="22"/>
        </w:rPr>
        <w:t>observations</w:t>
      </w:r>
      <w:r w:rsidR="00B85FA9" w:rsidRPr="00123ED7">
        <w:rPr>
          <w:rFonts w:ascii="Times New Roman" w:hAnsi="Times New Roman" w:cs="Times New Roman"/>
          <w:sz w:val="22"/>
        </w:rPr>
        <w:t xml:space="preserve"> </w:t>
      </w:r>
      <w:r>
        <w:rPr>
          <w:rFonts w:ascii="Times New Roman" w:hAnsi="Times New Roman" w:cs="Times New Roman"/>
          <w:sz w:val="22"/>
        </w:rPr>
        <w:t xml:space="preserve">of atmospheric </w:t>
      </w:r>
      <w:r w:rsidR="00B31FC9">
        <w:rPr>
          <w:rFonts w:ascii="Times New Roman" w:hAnsi="Times New Roman" w:cs="Times New Roman"/>
          <w:sz w:val="22"/>
        </w:rPr>
        <w:t xml:space="preserve">composition provide </w:t>
      </w:r>
      <w:r w:rsidR="002D41FE">
        <w:rPr>
          <w:rFonts w:ascii="Times New Roman" w:hAnsi="Times New Roman" w:cs="Times New Roman"/>
          <w:sz w:val="22"/>
        </w:rPr>
        <w:t>a</w:t>
      </w:r>
      <w:r w:rsidR="00B31FC9">
        <w:rPr>
          <w:rFonts w:ascii="Times New Roman" w:hAnsi="Times New Roman" w:cs="Times New Roman"/>
          <w:sz w:val="22"/>
        </w:rPr>
        <w:t xml:space="preserve"> </w:t>
      </w:r>
      <w:r w:rsidR="00375C79">
        <w:rPr>
          <w:rFonts w:ascii="Times New Roman" w:hAnsi="Times New Roman" w:cs="Times New Roman"/>
          <w:sz w:val="22"/>
        </w:rPr>
        <w:t xml:space="preserve">powerful </w:t>
      </w:r>
      <w:r w:rsidR="00B31FC9">
        <w:rPr>
          <w:rFonts w:ascii="Times New Roman" w:hAnsi="Times New Roman" w:cs="Times New Roman"/>
          <w:sz w:val="22"/>
        </w:rPr>
        <w:t xml:space="preserve">resource to improve our </w:t>
      </w:r>
      <w:r w:rsidR="00375C79">
        <w:rPr>
          <w:rFonts w:ascii="Times New Roman" w:hAnsi="Times New Roman" w:cs="Times New Roman"/>
          <w:sz w:val="22"/>
        </w:rPr>
        <w:t>knowledge</w:t>
      </w:r>
      <w:r w:rsidR="00B31FC9">
        <w:rPr>
          <w:rFonts w:ascii="Times New Roman" w:hAnsi="Times New Roman" w:cs="Times New Roman"/>
          <w:sz w:val="22"/>
        </w:rPr>
        <w:t xml:space="preserve"> of emissions</w:t>
      </w:r>
      <w:r w:rsidR="008F1F18">
        <w:rPr>
          <w:rFonts w:ascii="Times New Roman" w:hAnsi="Times New Roman" w:cs="Times New Roman"/>
          <w:sz w:val="22"/>
        </w:rPr>
        <w:t xml:space="preserve"> </w:t>
      </w:r>
      <w:r w:rsidR="008F1F18">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{"citationItems":[{"id":"ITEM-1","itemData":{"DOI":"10.1016/j.atmosenv.2013.05.051","ISSN":"18732844","abstract":"Since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Ltd.","author":[{"dropping-particle":"","family":"Streets","given":"David G.","non-dropping-particle":"","parse-names":false,"suffix":""},{"dropping-particle":"","family":"Canty","given":"Timothy","non-dropping-particle":"","parse-names":false,"suffix":""},{"dropping-particle":"","family":"Carmichael","given":"Gregory R.","non-dropping-particle":"","parse-names":false,"suffix":""},{"dropping-particle":"","family":"Foy","given":"Benjamin","non-dropping-particle":"De","parse-names":false,"suffix":""},{"dropping-particle":"","family":"Dickerson","given":"Russell R.","non-dropping-particle":"","parse-names":false,"suffix":""},{"dropping-particle":"","family":"Duncan","given":"Bryan N.","non-dropping-particle":"","parse-names":false,"suffix":""},{"dropping-particle":"","family":"Edwards","given":"David P.","non-dropping-particle":"","parse-names":false,"suffix":""},{"dropping-particle":"","family":"Haynes","given":"John A.","non-dropping-particle":"","parse-names":false,"suffix":""},{"dropping-particle":"","family":"Henze","given":"Daven K.","non-dropping-particle":"","parse-names":false,"suffix":""},{"dropping-particle":"","family":"Houyoux","given":"Marc R.","non-dropping-particle":"","parse-names":false,"suffix":""},{"dropping-particle":"","family":"Jacob","given":"Daniel J.","non-dropping-particle":"","parse-names":false,"suffix":""},{"dropping-particle":"","family":"Krotkov","given":"Nickolay A.","non-dropping-particle":"","parse-names":false,"suffix":""},{"dropping-particle":"","family":"Lamsal","given":"Lok N.","non-dropping-particle":"","parse-names":false,"suffix":""},{"dropping-particle":"","family":"Liu","given":"Yang","non-dropping-particle":"","parse-names":false,"suffix":""},{"dropping-particle":"","family":"Lu","given":"Zifeng","non-dropping-particle":"","parse-names":false,"suffix":""},{"dropping-particle":"V.","family":"Martin","given":"Randall","non-dropping-particle":"","parse-names":false,"suffix":""},{"dropping-particle":"","family":"Pfister","given":"Gabriele G.","non-dropping-particle":"","parse-names":false,"suffix":""},{"dropping-particle":"","family":"Pinder","given":"Robert W.","non-dropping-particle":"","parse-names":false,"suffix":""},{"dropping-particle":"","family":"Salawitch","given":"Ross J.","non-dropping-particle":"","parse-names":false,"suffix":""},{"dropping-particle":"","family":"Wecht","given":"Kevin J.","non-dropping-particle":"","parse-names":false,"suffix":""}],"container-title":"Atmospheric Environment","id":"ITEM-1","issued":{"date-parts":[["2013"]]},"title":"Emissions estimation from satellite retrievals: A review of current capability","type":"article"},"uris":["http://www.mendeley.com/documents/?uuid=a8e80c68-346c-4464-8a9d-73d809b7abaf"]}],"mendeley":{"formattedCitation":"(Streets et al. 2013)","plainTextFormattedCitation":"(Streets et al. 2013)","previouslyFormattedCitation":"(Streets et al. 2013)"},"properties":{"noteIndex":0},"schema":"https://github.com/citation-style-language/schema/raw/master/csl-citation.json"}</w:instrText>
      </w:r>
      <w:r w:rsidR="008F1F18">
        <w:rPr>
          <w:rFonts w:ascii="Times New Roman" w:hAnsi="Times New Roman" w:cs="Times New Roman"/>
          <w:sz w:val="22"/>
        </w:rPr>
        <w:fldChar w:fldCharType="separate"/>
      </w:r>
      <w:r w:rsidR="00D07087" w:rsidRPr="00D07087">
        <w:rPr>
          <w:rFonts w:ascii="Times New Roman" w:hAnsi="Times New Roman" w:cs="Times New Roman"/>
          <w:noProof/>
          <w:sz w:val="22"/>
        </w:rPr>
        <w:t>(Streets et al. 2013)</w:t>
      </w:r>
      <w:r w:rsidR="008F1F18">
        <w:rPr>
          <w:rFonts w:ascii="Times New Roman" w:hAnsi="Times New Roman" w:cs="Times New Roman"/>
          <w:sz w:val="22"/>
        </w:rPr>
        <w:fldChar w:fldCharType="end"/>
      </w:r>
      <w:r w:rsidR="00062FEC">
        <w:rPr>
          <w:rFonts w:ascii="Times New Roman" w:hAnsi="Times New Roman" w:cs="Times New Roman"/>
          <w:sz w:val="22"/>
        </w:rPr>
        <w:t>.</w:t>
      </w:r>
      <w:r w:rsidR="00375C79">
        <w:rPr>
          <w:rFonts w:ascii="Times New Roman" w:hAnsi="Times New Roman" w:cs="Times New Roman"/>
          <w:sz w:val="22"/>
        </w:rPr>
        <w:t xml:space="preserve"> </w:t>
      </w:r>
      <w:r w:rsidR="005D19E0">
        <w:rPr>
          <w:rFonts w:ascii="Times New Roman" w:hAnsi="Times New Roman" w:cs="Times New Roman"/>
          <w:sz w:val="22"/>
        </w:rPr>
        <w:t>H</w:t>
      </w:r>
      <w:r w:rsidR="00062FEC">
        <w:rPr>
          <w:rFonts w:ascii="Times New Roman" w:hAnsi="Times New Roman" w:cs="Times New Roman"/>
          <w:sz w:val="22"/>
        </w:rPr>
        <w:t>owever,</w:t>
      </w:r>
      <w:r w:rsidR="00D90524">
        <w:rPr>
          <w:rFonts w:ascii="Times New Roman" w:hAnsi="Times New Roman" w:cs="Times New Roman"/>
          <w:sz w:val="22"/>
        </w:rPr>
        <w:t xml:space="preserve"> </w:t>
      </w:r>
      <w:r w:rsidR="005D19E0">
        <w:rPr>
          <w:rFonts w:ascii="Times New Roman" w:hAnsi="Times New Roman" w:cs="Times New Roman"/>
          <w:sz w:val="22"/>
        </w:rPr>
        <w:t>the inverse analyses used to infer emissions from the observations are subject to large errors</w:t>
      </w:r>
      <w:r w:rsidR="00D90524">
        <w:rPr>
          <w:rFonts w:ascii="Times New Roman" w:hAnsi="Times New Roman" w:cs="Times New Roman"/>
          <w:sz w:val="22"/>
        </w:rPr>
        <w:t xml:space="preserve">, </w:t>
      </w:r>
      <w:r w:rsidR="00B31FC9">
        <w:rPr>
          <w:rFonts w:ascii="Times New Roman" w:hAnsi="Times New Roman" w:cs="Times New Roman"/>
          <w:sz w:val="22"/>
        </w:rPr>
        <w:t xml:space="preserve">both </w:t>
      </w:r>
      <w:r w:rsidR="00D90524">
        <w:rPr>
          <w:rFonts w:ascii="Times New Roman" w:hAnsi="Times New Roman" w:cs="Times New Roman"/>
          <w:sz w:val="22"/>
        </w:rPr>
        <w:t xml:space="preserve">from </w:t>
      </w:r>
      <w:r w:rsidR="00B31FC9">
        <w:rPr>
          <w:rFonts w:ascii="Times New Roman" w:hAnsi="Times New Roman" w:cs="Times New Roman"/>
          <w:sz w:val="22"/>
        </w:rPr>
        <w:t>the measurement</w:t>
      </w:r>
      <w:r w:rsidR="00062FEC">
        <w:rPr>
          <w:rFonts w:ascii="Times New Roman" w:hAnsi="Times New Roman" w:cs="Times New Roman"/>
          <w:sz w:val="22"/>
        </w:rPr>
        <w:t xml:space="preserve">s </w:t>
      </w:r>
      <w:r w:rsidR="00B31FC9">
        <w:rPr>
          <w:rFonts w:ascii="Times New Roman" w:hAnsi="Times New Roman" w:cs="Times New Roman"/>
          <w:sz w:val="22"/>
        </w:rPr>
        <w:t xml:space="preserve">and </w:t>
      </w:r>
      <w:r w:rsidR="00D90524">
        <w:rPr>
          <w:rFonts w:ascii="Times New Roman" w:hAnsi="Times New Roman" w:cs="Times New Roman"/>
          <w:sz w:val="22"/>
        </w:rPr>
        <w:t xml:space="preserve">from </w:t>
      </w:r>
      <w:r w:rsidR="00B31FC9">
        <w:rPr>
          <w:rFonts w:ascii="Times New Roman" w:hAnsi="Times New Roman" w:cs="Times New Roman"/>
          <w:sz w:val="22"/>
        </w:rPr>
        <w:t>the</w:t>
      </w:r>
      <w:r w:rsidR="008462A2">
        <w:rPr>
          <w:rFonts w:ascii="Times New Roman" w:hAnsi="Times New Roman" w:cs="Times New Roman"/>
          <w:sz w:val="22"/>
        </w:rPr>
        <w:t xml:space="preserve"> invers</w:t>
      </w:r>
      <w:r w:rsidR="005D19E0">
        <w:rPr>
          <w:rFonts w:ascii="Times New Roman" w:hAnsi="Times New Roman" w:cs="Times New Roman"/>
          <w:sz w:val="22"/>
        </w:rPr>
        <w:t>ion itself</w:t>
      </w:r>
      <w:r w:rsidR="002D41FE">
        <w:rPr>
          <w:rFonts w:ascii="Times New Roman" w:hAnsi="Times New Roman" w:cs="Times New Roman"/>
          <w:sz w:val="22"/>
        </w:rPr>
        <w:t xml:space="preserve"> </w:t>
      </w:r>
      <w:r w:rsidR="008462A2">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8462A2">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8462A2">
        <w:rPr>
          <w:rFonts w:ascii="Times New Roman" w:hAnsi="Times New Roman" w:cs="Times New Roman"/>
          <w:sz w:val="22"/>
        </w:rPr>
        <w:fldChar w:fldCharType="end"/>
      </w:r>
      <w:r w:rsidR="008462A2">
        <w:rPr>
          <w:rFonts w:ascii="Times New Roman" w:hAnsi="Times New Roman" w:cs="Times New Roman"/>
          <w:sz w:val="22"/>
        </w:rPr>
        <w:t>.</w:t>
      </w:r>
      <w:r w:rsidR="00B31FC9">
        <w:rPr>
          <w:rFonts w:ascii="Times New Roman" w:hAnsi="Times New Roman" w:cs="Times New Roman"/>
          <w:sz w:val="22"/>
        </w:rPr>
        <w:t xml:space="preserve"> </w:t>
      </w:r>
      <w:r w:rsidR="00064AB3">
        <w:rPr>
          <w:rFonts w:ascii="Times New Roman" w:hAnsi="Times New Roman" w:cs="Times New Roman"/>
          <w:sz w:val="22"/>
        </w:rPr>
        <w:t>Conducting</w:t>
      </w:r>
      <w:r w:rsidR="00422E17">
        <w:rPr>
          <w:rFonts w:ascii="Times New Roman" w:hAnsi="Times New Roman" w:cs="Times New Roman"/>
          <w:sz w:val="22"/>
        </w:rPr>
        <w:t xml:space="preserve"> </w:t>
      </w:r>
      <w:r w:rsidR="00FF6FF3">
        <w:rPr>
          <w:rFonts w:ascii="Times New Roman" w:hAnsi="Times New Roman" w:cs="Times New Roman"/>
          <w:sz w:val="22"/>
        </w:rPr>
        <w:t>inverse analyses</w:t>
      </w:r>
      <w:r w:rsidR="00375C79">
        <w:rPr>
          <w:rFonts w:ascii="Times New Roman" w:hAnsi="Times New Roman" w:cs="Times New Roman"/>
          <w:sz w:val="22"/>
        </w:rPr>
        <w:t xml:space="preserve"> of satellite data to quantify emissions </w:t>
      </w:r>
      <w:r w:rsidR="004A24C8">
        <w:rPr>
          <w:rFonts w:ascii="Times New Roman" w:hAnsi="Times New Roman" w:cs="Times New Roman"/>
          <w:sz w:val="22"/>
        </w:rPr>
        <w:t>at high resolution</w:t>
      </w:r>
      <w:r w:rsidR="00FF6FF3">
        <w:rPr>
          <w:rFonts w:ascii="Times New Roman" w:hAnsi="Times New Roman" w:cs="Times New Roman"/>
          <w:sz w:val="22"/>
        </w:rPr>
        <w:t xml:space="preserve"> </w:t>
      </w:r>
      <w:r w:rsidR="00B31FC9">
        <w:rPr>
          <w:rFonts w:ascii="Times New Roman" w:hAnsi="Times New Roman" w:cs="Times New Roman"/>
          <w:sz w:val="22"/>
        </w:rPr>
        <w:t xml:space="preserve">is </w:t>
      </w:r>
      <w:r w:rsidR="00D90524">
        <w:rPr>
          <w:rFonts w:ascii="Times New Roman" w:hAnsi="Times New Roman" w:cs="Times New Roman"/>
          <w:sz w:val="22"/>
        </w:rPr>
        <w:t>of considerable interest</w:t>
      </w:r>
      <w:r w:rsidR="0099768F">
        <w:rPr>
          <w:rFonts w:ascii="Times New Roman" w:hAnsi="Times New Roman" w:cs="Times New Roman"/>
          <w:sz w:val="22"/>
        </w:rPr>
        <w:t xml:space="preserve"> </w:t>
      </w:r>
      <w:r w:rsidR="00AE2E5A">
        <w:rPr>
          <w:rFonts w:ascii="Times New Roman" w:hAnsi="Times New Roman" w:cs="Times New Roman"/>
          <w:sz w:val="22"/>
        </w:rPr>
        <w:t>but</w:t>
      </w:r>
      <w:r w:rsidR="00A858FE">
        <w:rPr>
          <w:rFonts w:ascii="Times New Roman" w:hAnsi="Times New Roman" w:cs="Times New Roman"/>
          <w:sz w:val="22"/>
        </w:rPr>
        <w:t xml:space="preserve"> </w:t>
      </w:r>
      <w:r w:rsidR="00651DBF">
        <w:rPr>
          <w:rFonts w:ascii="Times New Roman" w:hAnsi="Times New Roman" w:cs="Times New Roman"/>
          <w:sz w:val="22"/>
        </w:rPr>
        <w:t>may</w:t>
      </w:r>
      <w:r w:rsidR="00D90524">
        <w:rPr>
          <w:rFonts w:ascii="Times New Roman" w:hAnsi="Times New Roman" w:cs="Times New Roman"/>
          <w:sz w:val="22"/>
        </w:rPr>
        <w:t xml:space="preserve"> be limited by </w:t>
      </w:r>
      <w:r w:rsidR="00064AB3">
        <w:rPr>
          <w:rFonts w:ascii="Times New Roman" w:hAnsi="Times New Roman" w:cs="Times New Roman"/>
          <w:sz w:val="22"/>
        </w:rPr>
        <w:t>data quality</w:t>
      </w:r>
      <w:r w:rsidR="007E2175">
        <w:rPr>
          <w:rFonts w:ascii="Times New Roman" w:hAnsi="Times New Roman" w:cs="Times New Roman"/>
          <w:sz w:val="22"/>
        </w:rPr>
        <w:t xml:space="preserve"> in ways that are difficult to quantify and </w:t>
      </w:r>
      <w:r w:rsidR="00422E17">
        <w:rPr>
          <w:rFonts w:ascii="Times New Roman" w:hAnsi="Times New Roman" w:cs="Times New Roman"/>
          <w:sz w:val="22"/>
        </w:rPr>
        <w:t xml:space="preserve">that </w:t>
      </w:r>
      <w:r w:rsidR="007E2175">
        <w:rPr>
          <w:rFonts w:ascii="Times New Roman" w:hAnsi="Times New Roman" w:cs="Times New Roman"/>
          <w:sz w:val="22"/>
        </w:rPr>
        <w:t>may compromise the results</w:t>
      </w:r>
      <w:r w:rsidR="00B31FC9">
        <w:rPr>
          <w:rFonts w:ascii="Times New Roman" w:hAnsi="Times New Roman" w:cs="Times New Roman"/>
          <w:sz w:val="22"/>
        </w:rPr>
        <w:t xml:space="preserve">. </w:t>
      </w:r>
      <w:r w:rsidR="00D90524">
        <w:rPr>
          <w:rFonts w:ascii="Times New Roman" w:hAnsi="Times New Roman" w:cs="Times New Roman"/>
          <w:sz w:val="22"/>
        </w:rPr>
        <w:t xml:space="preserve">Here we present </w:t>
      </w:r>
      <w:r w:rsidR="00E16E94">
        <w:rPr>
          <w:rFonts w:ascii="Times New Roman" w:hAnsi="Times New Roman" w:cs="Times New Roman"/>
          <w:sz w:val="22"/>
        </w:rPr>
        <w:t>two</w:t>
      </w:r>
      <w:r w:rsidR="00D90524">
        <w:rPr>
          <w:rFonts w:ascii="Times New Roman" w:hAnsi="Times New Roman" w:cs="Times New Roman"/>
          <w:sz w:val="22"/>
        </w:rPr>
        <w:t xml:space="preserve"> method</w:t>
      </w:r>
      <w:r w:rsidR="00E16E94">
        <w:rPr>
          <w:rFonts w:ascii="Times New Roman" w:hAnsi="Times New Roman" w:cs="Times New Roman"/>
          <w:sz w:val="22"/>
        </w:rPr>
        <w:t>s</w:t>
      </w:r>
      <w:r w:rsidR="00D90524">
        <w:rPr>
          <w:rFonts w:ascii="Times New Roman" w:hAnsi="Times New Roman" w:cs="Times New Roman"/>
          <w:sz w:val="22"/>
        </w:rPr>
        <w:t xml:space="preserve"> to </w:t>
      </w:r>
      <w:r w:rsidR="00776D82">
        <w:rPr>
          <w:rFonts w:ascii="Times New Roman" w:hAnsi="Times New Roman" w:cs="Times New Roman"/>
          <w:sz w:val="22"/>
        </w:rPr>
        <w:t>conduct</w:t>
      </w:r>
      <w:r w:rsidR="00D90524">
        <w:rPr>
          <w:rFonts w:ascii="Times New Roman" w:hAnsi="Times New Roman" w:cs="Times New Roman"/>
          <w:sz w:val="22"/>
        </w:rPr>
        <w:t xml:space="preserve"> high-resolution inversions of satellite </w:t>
      </w:r>
      <w:r w:rsidR="00FF6FF3">
        <w:rPr>
          <w:rFonts w:ascii="Times New Roman" w:hAnsi="Times New Roman" w:cs="Times New Roman"/>
          <w:sz w:val="22"/>
        </w:rPr>
        <w:t>observations</w:t>
      </w:r>
      <w:r w:rsidR="00D90524">
        <w:rPr>
          <w:rFonts w:ascii="Times New Roman" w:hAnsi="Times New Roman" w:cs="Times New Roman"/>
          <w:sz w:val="22"/>
        </w:rPr>
        <w:t xml:space="preserve"> </w:t>
      </w:r>
      <w:r w:rsidR="00776D82">
        <w:rPr>
          <w:rFonts w:ascii="Times New Roman" w:hAnsi="Times New Roman" w:cs="Times New Roman"/>
          <w:sz w:val="22"/>
        </w:rPr>
        <w:t xml:space="preserve">that </w:t>
      </w:r>
      <w:r w:rsidR="00062FEC">
        <w:rPr>
          <w:rFonts w:ascii="Times New Roman" w:hAnsi="Times New Roman" w:cs="Times New Roman"/>
          <w:sz w:val="22"/>
        </w:rPr>
        <w:t>optimize the</w:t>
      </w:r>
      <w:r w:rsidR="00776D82">
        <w:rPr>
          <w:rFonts w:ascii="Times New Roman" w:hAnsi="Times New Roman" w:cs="Times New Roman"/>
          <w:sz w:val="22"/>
        </w:rPr>
        <w:t xml:space="preserve"> information content </w:t>
      </w:r>
      <w:commentRangeStart w:id="1"/>
      <w:r w:rsidR="00776D82">
        <w:rPr>
          <w:rFonts w:ascii="Times New Roman" w:hAnsi="Times New Roman" w:cs="Times New Roman"/>
          <w:sz w:val="22"/>
        </w:rPr>
        <w:t xml:space="preserve">of </w:t>
      </w:r>
      <w:commentRangeEnd w:id="1"/>
      <w:r w:rsidR="00424407">
        <w:rPr>
          <w:rStyle w:val="CommentReference"/>
        </w:rPr>
        <w:commentReference w:id="1"/>
      </w:r>
      <w:r w:rsidR="00776D82">
        <w:rPr>
          <w:rFonts w:ascii="Times New Roman" w:hAnsi="Times New Roman" w:cs="Times New Roman"/>
          <w:sz w:val="22"/>
        </w:rPr>
        <w:t>the observations</w:t>
      </w:r>
      <w:r w:rsidR="00062FEC">
        <w:rPr>
          <w:rFonts w:ascii="Times New Roman" w:hAnsi="Times New Roman" w:cs="Times New Roman"/>
          <w:sz w:val="22"/>
        </w:rPr>
        <w:t xml:space="preserve"> while</w:t>
      </w:r>
      <w:r w:rsidR="00FF6FF3">
        <w:rPr>
          <w:rFonts w:ascii="Times New Roman" w:hAnsi="Times New Roman" w:cs="Times New Roman"/>
          <w:sz w:val="22"/>
        </w:rPr>
        <w:t xml:space="preserve"> </w:t>
      </w:r>
      <w:r w:rsidR="005D19E0">
        <w:rPr>
          <w:rFonts w:ascii="Times New Roman" w:hAnsi="Times New Roman" w:cs="Times New Roman"/>
          <w:sz w:val="22"/>
        </w:rPr>
        <w:t xml:space="preserve">providing full error statistics and </w:t>
      </w:r>
      <w:r w:rsidR="00FF6FF3">
        <w:rPr>
          <w:rFonts w:ascii="Times New Roman" w:hAnsi="Times New Roman" w:cs="Times New Roman"/>
          <w:sz w:val="22"/>
        </w:rPr>
        <w:t>minimiz</w:t>
      </w:r>
      <w:r w:rsidR="00062FEC">
        <w:rPr>
          <w:rFonts w:ascii="Times New Roman" w:hAnsi="Times New Roman" w:cs="Times New Roman"/>
          <w:sz w:val="22"/>
        </w:rPr>
        <w:t>ing</w:t>
      </w:r>
      <w:r w:rsidR="00776D82">
        <w:rPr>
          <w:rFonts w:ascii="Times New Roman" w:hAnsi="Times New Roman" w:cs="Times New Roman"/>
          <w:sz w:val="22"/>
        </w:rPr>
        <w:t xml:space="preserve"> computational cost.</w:t>
      </w:r>
    </w:p>
    <w:p w14:paraId="6AB86C0D" w14:textId="77777777" w:rsidR="00651DBF" w:rsidRDefault="00651DBF" w:rsidP="00864E39">
      <w:pPr>
        <w:rPr>
          <w:rFonts w:ascii="Times New Roman" w:hAnsi="Times New Roman" w:cs="Times New Roman"/>
          <w:sz w:val="22"/>
        </w:rPr>
      </w:pPr>
    </w:p>
    <w:p w14:paraId="77645BCD" w14:textId="4604D265" w:rsidR="00B31FC9" w:rsidRDefault="00E16E94" w:rsidP="00864E39">
      <w:pPr>
        <w:rPr>
          <w:rFonts w:ascii="Times New Roman" w:hAnsi="Times New Roman" w:cs="Times New Roman"/>
          <w:sz w:val="22"/>
        </w:rPr>
      </w:pPr>
      <w:r>
        <w:rPr>
          <w:rFonts w:ascii="Times New Roman" w:hAnsi="Times New Roman" w:cs="Times New Roman"/>
          <w:sz w:val="22"/>
        </w:rPr>
        <w:t>Inverse analyses</w:t>
      </w:r>
      <w:r w:rsidR="00776D82">
        <w:rPr>
          <w:rFonts w:ascii="Times New Roman" w:hAnsi="Times New Roman" w:cs="Times New Roman"/>
          <w:sz w:val="22"/>
        </w:rPr>
        <w:t xml:space="preserve"> </w:t>
      </w:r>
      <w:r w:rsidR="00B31FC9">
        <w:rPr>
          <w:rFonts w:ascii="Times New Roman" w:hAnsi="Times New Roman" w:cs="Times New Roman"/>
          <w:sz w:val="22"/>
        </w:rPr>
        <w:t xml:space="preserve">infer emissions </w:t>
      </w:r>
      <w:r w:rsidR="00651DBF">
        <w:rPr>
          <w:rFonts w:ascii="Times New Roman" w:hAnsi="Times New Roman" w:cs="Times New Roman"/>
          <w:sz w:val="22"/>
        </w:rPr>
        <w:t>by fitting</w:t>
      </w:r>
      <w:r w:rsidR="00B31FC9">
        <w:rPr>
          <w:rFonts w:ascii="Times New Roman" w:hAnsi="Times New Roman" w:cs="Times New Roman"/>
          <w:sz w:val="22"/>
        </w:rPr>
        <w:t xml:space="preserve"> the </w:t>
      </w:r>
      <w:r w:rsidR="00422E17">
        <w:rPr>
          <w:rFonts w:ascii="Times New Roman" w:hAnsi="Times New Roman" w:cs="Times New Roman"/>
          <w:sz w:val="22"/>
        </w:rPr>
        <w:t>observed atmospheric concentrations</w:t>
      </w:r>
      <w:r w:rsidR="00B31FC9">
        <w:rPr>
          <w:rFonts w:ascii="Times New Roman" w:hAnsi="Times New Roman" w:cs="Times New Roman"/>
          <w:sz w:val="22"/>
        </w:rPr>
        <w:t xml:space="preserve"> to a chemical transport model (CTM) that simulates atmospheric concentrations </w:t>
      </w:r>
      <w:r w:rsidR="00651DBF">
        <w:rPr>
          <w:rFonts w:ascii="Times New Roman" w:hAnsi="Times New Roman" w:cs="Times New Roman"/>
          <w:sz w:val="22"/>
        </w:rPr>
        <w:t>as a function</w:t>
      </w:r>
      <w:r w:rsidR="00B31FC9">
        <w:rPr>
          <w:rFonts w:ascii="Times New Roman" w:hAnsi="Times New Roman" w:cs="Times New Roman"/>
          <w:sz w:val="22"/>
        </w:rPr>
        <w:t xml:space="preserve"> of emissions</w:t>
      </w:r>
      <w:r>
        <w:rPr>
          <w:rFonts w:ascii="Times New Roman" w:hAnsi="Times New Roman" w:cs="Times New Roman"/>
          <w:sz w:val="22"/>
        </w:rPr>
        <w:t xml:space="preserve"> </w:t>
      </w:r>
      <w:r>
        <w:rPr>
          <w:rFonts w:ascii="Times New Roman" w:hAnsi="Times New Roman" w:cs="Times New Roman"/>
          <w:sz w:val="22"/>
        </w:rPr>
        <w:fldChar w:fldCharType="begin" w:fldLock="1"/>
      </w:r>
      <w:r w:rsidR="006673A1">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E16E94">
        <w:rPr>
          <w:rFonts w:ascii="Times New Roman" w:hAnsi="Times New Roman" w:cs="Times New Roman"/>
          <w:noProof/>
          <w:sz w:val="22"/>
        </w:rPr>
        <w:t>(Brasseur and Jacob 2017)</w:t>
      </w:r>
      <w:r>
        <w:rPr>
          <w:rFonts w:ascii="Times New Roman" w:hAnsi="Times New Roman" w:cs="Times New Roman"/>
          <w:sz w:val="22"/>
        </w:rPr>
        <w:fldChar w:fldCharType="end"/>
      </w:r>
      <w:r w:rsidR="00B31FC9">
        <w:rPr>
          <w:rFonts w:ascii="Times New Roman" w:hAnsi="Times New Roman" w:cs="Times New Roman"/>
          <w:sz w:val="22"/>
        </w:rPr>
        <w:t xml:space="preserve">. The CTM represents the forward model for the inverse problem. </w:t>
      </w:r>
      <w:r w:rsidR="00776D82">
        <w:rPr>
          <w:rFonts w:ascii="Times New Roman" w:hAnsi="Times New Roman" w:cs="Times New Roman"/>
          <w:sz w:val="22"/>
        </w:rPr>
        <w:t>The solution is generally obtained</w:t>
      </w:r>
      <w:r w:rsidR="00B31FC9">
        <w:rPr>
          <w:rFonts w:ascii="Times New Roman" w:hAnsi="Times New Roman" w:cs="Times New Roman"/>
          <w:sz w:val="22"/>
        </w:rPr>
        <w:t xml:space="preserve"> by minimizing a</w:t>
      </w:r>
      <w:r w:rsidR="00776D82">
        <w:rPr>
          <w:rFonts w:ascii="Times New Roman" w:hAnsi="Times New Roman" w:cs="Times New Roman"/>
          <w:sz w:val="22"/>
        </w:rPr>
        <w:t xml:space="preserve"> Bayesian</w:t>
      </w:r>
      <w:r w:rsidR="00B31FC9">
        <w:rPr>
          <w:rFonts w:ascii="Times New Roman" w:hAnsi="Times New Roman" w:cs="Times New Roman"/>
          <w:sz w:val="22"/>
        </w:rPr>
        <w:t xml:space="preserve"> cost function regularized </w:t>
      </w:r>
      <w:r w:rsidR="001E3FB5">
        <w:rPr>
          <w:rFonts w:ascii="Times New Roman" w:hAnsi="Times New Roman" w:cs="Times New Roman"/>
          <w:sz w:val="22"/>
        </w:rPr>
        <w:t>by</w:t>
      </w:r>
      <w:r w:rsidR="00B31FC9">
        <w:rPr>
          <w:rFonts w:ascii="Times New Roman" w:hAnsi="Times New Roman" w:cs="Times New Roman"/>
          <w:sz w:val="22"/>
        </w:rPr>
        <w:t xml:space="preserve"> </w:t>
      </w:r>
      <w:r w:rsidR="00422E17">
        <w:rPr>
          <w:rFonts w:ascii="Times New Roman" w:hAnsi="Times New Roman" w:cs="Times New Roman"/>
          <w:sz w:val="22"/>
        </w:rPr>
        <w:t xml:space="preserve">a </w:t>
      </w:r>
      <w:r w:rsidR="00B31FC9">
        <w:rPr>
          <w:rFonts w:ascii="Times New Roman" w:hAnsi="Times New Roman" w:cs="Times New Roman"/>
          <w:sz w:val="22"/>
        </w:rPr>
        <w:t>prior emissions</w:t>
      </w:r>
      <w:r w:rsidR="00422E17">
        <w:rPr>
          <w:rFonts w:ascii="Times New Roman" w:hAnsi="Times New Roman" w:cs="Times New Roman"/>
          <w:sz w:val="22"/>
        </w:rPr>
        <w:t xml:space="preserve"> estimate</w:t>
      </w:r>
      <w:r w:rsidR="00B31FC9">
        <w:rPr>
          <w:rFonts w:ascii="Times New Roman" w:hAnsi="Times New Roman" w:cs="Times New Roman"/>
          <w:sz w:val="22"/>
        </w:rPr>
        <w:t xml:space="preserve">. </w:t>
      </w:r>
      <w:r w:rsidR="001E3FB5">
        <w:rPr>
          <w:rFonts w:ascii="Times New Roman" w:hAnsi="Times New Roman" w:cs="Times New Roman"/>
          <w:sz w:val="22"/>
        </w:rPr>
        <w:t xml:space="preserve">The optimal (posterior) emissions </w:t>
      </w:r>
      <w:r w:rsidR="005D19E0">
        <w:rPr>
          <w:rFonts w:ascii="Times New Roman" w:hAnsi="Times New Roman" w:cs="Times New Roman"/>
          <w:sz w:val="22"/>
        </w:rPr>
        <w:t xml:space="preserve">estimate </w:t>
      </w:r>
      <w:r w:rsidR="001E3FB5">
        <w:rPr>
          <w:rFonts w:ascii="Times New Roman" w:hAnsi="Times New Roman" w:cs="Times New Roman"/>
          <w:sz w:val="22"/>
        </w:rPr>
        <w:t xml:space="preserve">corresponds to the </w:t>
      </w:r>
      <w:r w:rsidR="00776D82">
        <w:rPr>
          <w:rFonts w:ascii="Times New Roman" w:hAnsi="Times New Roman" w:cs="Times New Roman"/>
          <w:sz w:val="22"/>
        </w:rPr>
        <w:t xml:space="preserve">minimum of the </w:t>
      </w:r>
      <w:r w:rsidR="001E3FB5">
        <w:rPr>
          <w:rFonts w:ascii="Times New Roman" w:hAnsi="Times New Roman" w:cs="Times New Roman"/>
          <w:sz w:val="22"/>
        </w:rPr>
        <w:t xml:space="preserve">cost function. </w:t>
      </w:r>
      <w:r w:rsidR="00B31FC9">
        <w:rPr>
          <w:rFonts w:ascii="Times New Roman" w:hAnsi="Times New Roman" w:cs="Times New Roman"/>
          <w:sz w:val="22"/>
        </w:rPr>
        <w:t>Th</w:t>
      </w:r>
      <w:r w:rsidR="00776D82">
        <w:rPr>
          <w:rFonts w:ascii="Times New Roman" w:hAnsi="Times New Roman" w:cs="Times New Roman"/>
          <w:sz w:val="22"/>
        </w:rPr>
        <w:t>is</w:t>
      </w:r>
      <w:r w:rsidR="00B31FC9">
        <w:rPr>
          <w:rFonts w:ascii="Times New Roman" w:hAnsi="Times New Roman" w:cs="Times New Roman"/>
          <w:sz w:val="22"/>
        </w:rPr>
        <w:t xml:space="preserve"> minim</w:t>
      </w:r>
      <w:r w:rsidR="001E3FB5">
        <w:rPr>
          <w:rFonts w:ascii="Times New Roman" w:hAnsi="Times New Roman" w:cs="Times New Roman"/>
          <w:sz w:val="22"/>
        </w:rPr>
        <w:t>um</w:t>
      </w:r>
      <w:r w:rsidR="00B31FC9">
        <w:rPr>
          <w:rFonts w:ascii="Times New Roman" w:hAnsi="Times New Roman" w:cs="Times New Roman"/>
          <w:sz w:val="22"/>
        </w:rPr>
        <w:t xml:space="preserve"> is typically </w:t>
      </w:r>
      <w:r w:rsidR="001E3FB5">
        <w:rPr>
          <w:rFonts w:ascii="Times New Roman" w:hAnsi="Times New Roman" w:cs="Times New Roman"/>
          <w:sz w:val="22"/>
        </w:rPr>
        <w:t>found</w:t>
      </w:r>
      <w:r w:rsidR="00B31FC9">
        <w:rPr>
          <w:rFonts w:ascii="Times New Roman" w:hAnsi="Times New Roman" w:cs="Times New Roman"/>
          <w:sz w:val="22"/>
        </w:rPr>
        <w:t xml:space="preserve"> using a numerical (variational) method, often employing the adjoint of the CTM to compute the cost function gradient </w:t>
      </w:r>
      <w:r w:rsidR="00B31FC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{"citationItems":[{"id":"ITEM-1","itemData":{"DOI":"10.5194/acpd-6-10591-2006","author":[{"dropping-particle":"","family":"Henze","given":"D. K.","non-dropping-particle":"","parse-names":false,"suffix":""},{"dropping-particle":"","family":"Hakami","given":"A.","non-dropping-particle":"","parse-names":false,"suffix":""},{"dropping-particle":"","family":"Seinfeld","given":"J. H.","non-dropping-particle":"","parse-names":false,"suffix":""}],"container-title":"Atmospheric Chemistry and Physics Discussions","id":"ITEM-1","issue":"9","issued":{"date-parts":[["2007"]]},"page":"2413-2433","title":"Development of the adjoint of GEOS-Chem","type":"article-journal","volume":"7"},"uris":["http://www.mendeley.com/documents/?uuid=2ea48e5e-492b-4613-b2a7-3dffabb92ef1"]}],"mendeley":{"formattedCitation":"(Henze, Hakami, and Seinfeld 2007)","manualFormatting":"(Henze et al. 2007)","plainTextFormattedCitation":"(Henze, Hakami, and Seinfeld 2007)","previouslyFormattedCitation":"(Henze, Hakami, and Seinfeld 2007)"},"properties":{"noteIndex":0},"schema":"https://github.com/citation-style-language/schema/raw/master/csl-citation.json"}</w:instrText>
      </w:r>
      <w:r w:rsidR="00B31FC9">
        <w:rPr>
          <w:rFonts w:ascii="Times New Roman" w:hAnsi="Times New Roman" w:cs="Times New Roman"/>
          <w:sz w:val="22"/>
        </w:rPr>
        <w:fldChar w:fldCharType="separate"/>
      </w:r>
      <w:r w:rsidR="00B31FC9" w:rsidRPr="00B31FC9">
        <w:rPr>
          <w:rFonts w:ascii="Times New Roman" w:hAnsi="Times New Roman" w:cs="Times New Roman"/>
          <w:noProof/>
          <w:sz w:val="22"/>
        </w:rPr>
        <w:t>(Henze</w:t>
      </w:r>
      <w:r w:rsidR="00B31FC9">
        <w:rPr>
          <w:rFonts w:ascii="Times New Roman" w:hAnsi="Times New Roman" w:cs="Times New Roman"/>
          <w:noProof/>
          <w:sz w:val="22"/>
        </w:rPr>
        <w:t xml:space="preserve"> et al. </w:t>
      </w:r>
      <w:r w:rsidR="00B31FC9" w:rsidRPr="00B31FC9">
        <w:rPr>
          <w:rFonts w:ascii="Times New Roman" w:hAnsi="Times New Roman" w:cs="Times New Roman"/>
          <w:noProof/>
          <w:sz w:val="22"/>
        </w:rPr>
        <w:t>2007)</w:t>
      </w:r>
      <w:r w:rsidR="00B31FC9">
        <w:rPr>
          <w:rFonts w:ascii="Times New Roman" w:hAnsi="Times New Roman" w:cs="Times New Roman"/>
          <w:sz w:val="22"/>
        </w:rPr>
        <w:fldChar w:fldCharType="end"/>
      </w:r>
      <w:r w:rsidR="00B31FC9">
        <w:rPr>
          <w:rFonts w:ascii="Times New Roman" w:hAnsi="Times New Roman" w:cs="Times New Roman"/>
          <w:sz w:val="22"/>
        </w:rPr>
        <w:t>. However, th</w:t>
      </w:r>
      <w:r w:rsidR="001E3FB5">
        <w:rPr>
          <w:rFonts w:ascii="Times New Roman" w:hAnsi="Times New Roman" w:cs="Times New Roman"/>
          <w:sz w:val="22"/>
        </w:rPr>
        <w:t>e numerical solution</w:t>
      </w:r>
      <w:r w:rsidR="00B31FC9">
        <w:rPr>
          <w:rFonts w:ascii="Times New Roman" w:hAnsi="Times New Roman" w:cs="Times New Roman"/>
          <w:sz w:val="22"/>
        </w:rPr>
        <w:t xml:space="preserve"> provides no explicit characterization of the solution’s error or information content. </w:t>
      </w:r>
      <w:r w:rsidR="00682B16">
        <w:rPr>
          <w:rFonts w:ascii="Times New Roman" w:hAnsi="Times New Roman" w:cs="Times New Roman"/>
          <w:sz w:val="22"/>
        </w:rPr>
        <w:t>M</w:t>
      </w:r>
      <w:r w:rsidR="00776D82">
        <w:rPr>
          <w:rFonts w:ascii="Times New Roman" w:hAnsi="Times New Roman" w:cs="Times New Roman"/>
          <w:sz w:val="22"/>
        </w:rPr>
        <w:t>ethods</w:t>
      </w:r>
      <w:r w:rsidR="00422E17">
        <w:rPr>
          <w:rFonts w:ascii="Times New Roman" w:hAnsi="Times New Roman" w:cs="Times New Roman"/>
          <w:sz w:val="22"/>
        </w:rPr>
        <w:t xml:space="preserve"> of estimating the error</w:t>
      </w:r>
      <w:r w:rsidR="00776D82">
        <w:rPr>
          <w:rFonts w:ascii="Times New Roman" w:hAnsi="Times New Roman" w:cs="Times New Roman"/>
          <w:sz w:val="22"/>
        </w:rPr>
        <w:t xml:space="preserve"> </w:t>
      </w:r>
      <w:r w:rsidR="00776D82" w:rsidRPr="00886634">
        <w:rPr>
          <w:rFonts w:ascii="Times New Roman" w:hAnsi="Times New Roman" w:cs="Times New Roman"/>
          <w:color w:val="000000" w:themeColor="text1"/>
          <w:sz w:val="22"/>
        </w:rPr>
        <w:t>exist</w:t>
      </w:r>
      <w:r w:rsidR="00A47035" w:rsidRPr="00886634">
        <w:rPr>
          <w:rFonts w:ascii="Times New Roman" w:hAnsi="Times New Roman" w:cs="Times New Roman"/>
          <w:color w:val="000000" w:themeColor="text1"/>
          <w:sz w:val="22"/>
        </w:rPr>
        <w:t xml:space="preserve"> </w:t>
      </w:r>
      <w:r w:rsidR="00A47035" w:rsidRPr="00886634">
        <w:rPr>
          <w:rFonts w:ascii="Times New Roman" w:hAnsi="Times New Roman" w:cs="Times New Roman"/>
          <w:color w:val="000000" w:themeColor="text1"/>
          <w:sz w:val="22"/>
        </w:rPr>
        <w:fldChar w:fldCharType="begin" w:fldLock="1"/>
      </w:r>
      <w:r w:rsidR="00D07087" w:rsidRPr="00886634">
        <w:rPr>
          <w:rFonts w:ascii="Times New Roman" w:hAnsi="Times New Roman" w:cs="Times New Roman"/>
          <w:color w:val="000000" w:themeColor="text1"/>
          <w:sz w:val="22"/>
        </w:rPr>
        <w:instrText>ADDIN CSL_CITATION {"citationItems":[{"id":"ITEM-1","itemData":{"DOI":"10.1007/978-3-642-03711-5","ISBN":"9783642037108","abstract":"Data Assimilation comprehensively covers data assimilation and inverse methods, including both traditional state estimation and parameter estimation. This text and reference focuses on various popular data assimilation methods, such as weak and strong constraint variational methods and ensemble filters and smoothers. It is demonstrated how the different methods can be derived from a common theoretical basis, as well as how they differ and/or are related to each other, and which properties characterize them, using several examples. It presents the mathematical framework and derivations in a way which is common for any discipline where dynamics is merged with measurements. The mathematics level is modest, although it requires knowledge of basic spatial statistics, Bayesian statistics, and calculus of variations. Readers will also appreciate the introduction to the mathematical methods used and detailed derivations, which should be easy to follow, are given throughout the book. The codes used in several of the data assimilation experiments are available on a web page. The focus on ensemble methods, such as the ensemble Kalman filter and smoother, also makes it a solid reference to the derivation, implementation and application of such techniques. Much new material, in particular related to the formulation and solution of combined parameter and state estimation problems and the general properties of the ensemble algorithms, is available here for the first time. The 2nd edition includes a partial rewrite of Chapters 13 an 14, and the Appendix. In addition, there is a completely new Chapter on \"Spurious correlations, localization and inflation\", and an updated and improved sampling discussion in Chap 11. © 2009 Springer-Verlag Berlin Heidelberg. All rights are reserved.","author":[{"dropping-particle":"","family":"Evensen","given":"Geir","non-dropping-particle":"","parse-names":false,"suffix":""}],"container-title":"Data Assimilation (Second Edition): The Ensemble Kalman Filter","id":"ITEM-1","issued":{"date-parts":[["2009"]]},"title":"Data assimilation: The ensemble kalman filter","type":"book"},"uris":["http://www.mendeley.com/documents/?uuid=250fe0fe-598b-43c9-b31d-0117280c93c8"]},{"id":"ITEM-2","itemData":{"DOI":"10.1002/qj.3209","ISSN":"1477870X","abstract":"This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assimilation","type":"article-journal","volume":"144"},"uris":["http://www.mendeley.com/documents/?uuid=b4ba0e04-48bd-430a-ad07-f5d9edeb4b9b"]}],"mendeley":{"formattedCitation":"(Evensen 2009; Bousserez and Henze 2018)","plainTextFormattedCitation":"(Evensen 2009; Bousserez and Henze 2018)","previouslyFormattedCitation":"(Evensen 2009; Bousserez and Henze 2018)"},"properties":{"noteIndex":0},"schema":"https://github.com/citation-style-language/schema/raw/master/csl-citation.json"}</w:instrText>
      </w:r>
      <w:r w:rsidR="00A47035" w:rsidRPr="00886634">
        <w:rPr>
          <w:rFonts w:ascii="Times New Roman" w:hAnsi="Times New Roman" w:cs="Times New Roman"/>
          <w:color w:val="000000" w:themeColor="text1"/>
          <w:sz w:val="22"/>
        </w:rPr>
        <w:fldChar w:fldCharType="separate"/>
      </w:r>
      <w:r w:rsidR="00D07087" w:rsidRPr="00886634">
        <w:rPr>
          <w:rFonts w:ascii="Times New Roman" w:hAnsi="Times New Roman" w:cs="Times New Roman"/>
          <w:noProof/>
          <w:color w:val="000000" w:themeColor="text1"/>
          <w:sz w:val="22"/>
        </w:rPr>
        <w:t>(Evensen 2009; Bousserez and Henze 2018)</w:t>
      </w:r>
      <w:r w:rsidR="00A47035" w:rsidRPr="00886634">
        <w:rPr>
          <w:rFonts w:ascii="Times New Roman" w:hAnsi="Times New Roman" w:cs="Times New Roman"/>
          <w:color w:val="000000" w:themeColor="text1"/>
          <w:sz w:val="22"/>
        </w:rPr>
        <w:fldChar w:fldCharType="end"/>
      </w:r>
      <w:r w:rsidR="00B31FC9" w:rsidRPr="00886634">
        <w:rPr>
          <w:rFonts w:ascii="Times New Roman" w:hAnsi="Times New Roman" w:cs="Times New Roman"/>
          <w:color w:val="000000" w:themeColor="text1"/>
          <w:sz w:val="22"/>
        </w:rPr>
        <w:t xml:space="preserve">, </w:t>
      </w:r>
      <w:r w:rsidR="00682B16" w:rsidRPr="00886634">
        <w:rPr>
          <w:rFonts w:ascii="Times New Roman" w:hAnsi="Times New Roman" w:cs="Times New Roman"/>
          <w:color w:val="000000" w:themeColor="text1"/>
          <w:sz w:val="22"/>
        </w:rPr>
        <w:t xml:space="preserve">but </w:t>
      </w:r>
      <w:r w:rsidR="00776D82" w:rsidRPr="00886634">
        <w:rPr>
          <w:rFonts w:ascii="Times New Roman" w:hAnsi="Times New Roman" w:cs="Times New Roman"/>
          <w:color w:val="000000" w:themeColor="text1"/>
          <w:sz w:val="22"/>
        </w:rPr>
        <w:t xml:space="preserve">these </w:t>
      </w:r>
      <w:r w:rsidR="00776D82">
        <w:rPr>
          <w:rFonts w:ascii="Times New Roman" w:hAnsi="Times New Roman" w:cs="Times New Roman"/>
          <w:sz w:val="22"/>
        </w:rPr>
        <w:t>approaches</w:t>
      </w:r>
      <w:r w:rsidR="00B31FC9">
        <w:rPr>
          <w:rFonts w:ascii="Times New Roman" w:hAnsi="Times New Roman" w:cs="Times New Roman"/>
          <w:sz w:val="22"/>
        </w:rPr>
        <w:t xml:space="preserve"> are computationally expensive</w:t>
      </w:r>
      <w:r w:rsidR="00A47035">
        <w:rPr>
          <w:rFonts w:ascii="Times New Roman" w:hAnsi="Times New Roman" w:cs="Times New Roman"/>
          <w:sz w:val="22"/>
        </w:rPr>
        <w:t>.</w:t>
      </w:r>
    </w:p>
    <w:p w14:paraId="787FA0A8" w14:textId="77777777" w:rsidR="00B31FC9" w:rsidRDefault="00B31FC9" w:rsidP="00864E39">
      <w:pPr>
        <w:rPr>
          <w:rFonts w:ascii="Times New Roman" w:hAnsi="Times New Roman" w:cs="Times New Roman"/>
          <w:sz w:val="22"/>
        </w:rPr>
      </w:pPr>
    </w:p>
    <w:p w14:paraId="27950EC6" w14:textId="1C95E547" w:rsidR="00B31FC9" w:rsidRDefault="00B31FC9" w:rsidP="00864E39">
      <w:pPr>
        <w:rPr>
          <w:rFonts w:ascii="Times New Roman" w:hAnsi="Times New Roman" w:cs="Times New Roman"/>
          <w:sz w:val="22"/>
        </w:rPr>
      </w:pPr>
      <w:r>
        <w:rPr>
          <w:rFonts w:ascii="Times New Roman" w:hAnsi="Times New Roman" w:cs="Times New Roman"/>
          <w:sz w:val="22"/>
        </w:rPr>
        <w:t xml:space="preserve">In the </w:t>
      </w:r>
      <w:r w:rsidR="005D19E0">
        <w:rPr>
          <w:rFonts w:ascii="Times New Roman" w:hAnsi="Times New Roman" w:cs="Times New Roman"/>
          <w:sz w:val="22"/>
        </w:rPr>
        <w:t>common</w:t>
      </w:r>
      <w:r>
        <w:rPr>
          <w:rFonts w:ascii="Times New Roman" w:hAnsi="Times New Roman" w:cs="Times New Roman"/>
          <w:sz w:val="22"/>
        </w:rPr>
        <w:t xml:space="preserve"> case where </w:t>
      </w:r>
      <w:r w:rsidR="00422E17">
        <w:rPr>
          <w:rFonts w:ascii="Times New Roman" w:hAnsi="Times New Roman" w:cs="Times New Roman"/>
          <w:sz w:val="22"/>
        </w:rPr>
        <w:t xml:space="preserve">the </w:t>
      </w:r>
      <w:r w:rsidR="004B4730">
        <w:rPr>
          <w:rFonts w:ascii="Times New Roman" w:hAnsi="Times New Roman" w:cs="Times New Roman"/>
          <w:sz w:val="22"/>
        </w:rPr>
        <w:t xml:space="preserve">observed </w:t>
      </w:r>
      <w:r>
        <w:rPr>
          <w:rFonts w:ascii="Times New Roman" w:hAnsi="Times New Roman" w:cs="Times New Roman"/>
          <w:sz w:val="22"/>
        </w:rPr>
        <w:t xml:space="preserve">atmospheric </w:t>
      </w:r>
      <w:r w:rsidR="004B4730">
        <w:rPr>
          <w:rFonts w:ascii="Times New Roman" w:hAnsi="Times New Roman" w:cs="Times New Roman"/>
          <w:sz w:val="22"/>
        </w:rPr>
        <w:t>concentrations</w:t>
      </w:r>
      <w:r>
        <w:rPr>
          <w:rFonts w:ascii="Times New Roman" w:hAnsi="Times New Roman" w:cs="Times New Roman"/>
          <w:sz w:val="22"/>
        </w:rPr>
        <w:t xml:space="preserve"> depend</w:t>
      </w:r>
      <w:r w:rsidR="00422E17">
        <w:rPr>
          <w:rFonts w:ascii="Times New Roman" w:hAnsi="Times New Roman" w:cs="Times New Roman"/>
          <w:sz w:val="22"/>
        </w:rPr>
        <w:t xml:space="preserve"> linearly</w:t>
      </w:r>
      <w:r>
        <w:rPr>
          <w:rFonts w:ascii="Times New Roman" w:hAnsi="Times New Roman" w:cs="Times New Roman"/>
          <w:sz w:val="22"/>
        </w:rPr>
        <w:t xml:space="preserve"> on emissions and </w:t>
      </w:r>
      <w:r w:rsidR="00422E17">
        <w:rPr>
          <w:rFonts w:ascii="Times New Roman" w:hAnsi="Times New Roman" w:cs="Times New Roman"/>
          <w:sz w:val="22"/>
        </w:rPr>
        <w:t xml:space="preserve">the </w:t>
      </w:r>
      <w:r>
        <w:rPr>
          <w:rFonts w:ascii="Times New Roman" w:hAnsi="Times New Roman" w:cs="Times New Roman"/>
          <w:sz w:val="22"/>
        </w:rPr>
        <w:t>error</w:t>
      </w:r>
      <w:r w:rsidR="00530551">
        <w:rPr>
          <w:rFonts w:ascii="Times New Roman" w:hAnsi="Times New Roman" w:cs="Times New Roman"/>
          <w:sz w:val="22"/>
        </w:rPr>
        <w:t xml:space="preserve"> statistics</w:t>
      </w:r>
      <w:r>
        <w:rPr>
          <w:rFonts w:ascii="Times New Roman" w:hAnsi="Times New Roman" w:cs="Times New Roman"/>
          <w:sz w:val="22"/>
        </w:rPr>
        <w:t xml:space="preserve"> can be assumed</w:t>
      </w:r>
      <w:r w:rsidR="00422E17">
        <w:rPr>
          <w:rFonts w:ascii="Times New Roman" w:hAnsi="Times New Roman" w:cs="Times New Roman"/>
          <w:sz w:val="22"/>
        </w:rPr>
        <w:t xml:space="preserve"> to be</w:t>
      </w:r>
      <w:r>
        <w:rPr>
          <w:rFonts w:ascii="Times New Roman" w:hAnsi="Times New Roman" w:cs="Times New Roman"/>
          <w:sz w:val="22"/>
        </w:rPr>
        <w:t xml:space="preserve"> normal</w:t>
      </w:r>
      <w:r w:rsidR="00422E17">
        <w:rPr>
          <w:rFonts w:ascii="Times New Roman" w:hAnsi="Times New Roman" w:cs="Times New Roman"/>
          <w:sz w:val="22"/>
        </w:rPr>
        <w:t xml:space="preserve">ly </w:t>
      </w:r>
      <w:r w:rsidR="004A24C8">
        <w:rPr>
          <w:rFonts w:ascii="Times New Roman" w:hAnsi="Times New Roman" w:cs="Times New Roman"/>
          <w:sz w:val="22"/>
        </w:rPr>
        <w:t xml:space="preserve">or log-normally </w:t>
      </w:r>
      <w:r w:rsidR="00422E17">
        <w:rPr>
          <w:rFonts w:ascii="Times New Roman" w:hAnsi="Times New Roman" w:cs="Times New Roman"/>
          <w:sz w:val="22"/>
        </w:rPr>
        <w:t>distributed</w:t>
      </w:r>
      <w:r>
        <w:rPr>
          <w:rFonts w:ascii="Times New Roman" w:hAnsi="Times New Roman" w:cs="Times New Roman"/>
          <w:sz w:val="22"/>
        </w:rPr>
        <w:t xml:space="preserve">, </w:t>
      </w:r>
      <w:r w:rsidR="00844ACF">
        <w:rPr>
          <w:rFonts w:ascii="Times New Roman" w:hAnsi="Times New Roman" w:cs="Times New Roman"/>
          <w:sz w:val="22"/>
        </w:rPr>
        <w:t xml:space="preserve">the Bayesian optimization problem has an analytic </w:t>
      </w:r>
      <w:r w:rsidR="007716DA">
        <w:rPr>
          <w:rFonts w:ascii="Times New Roman" w:hAnsi="Times New Roman" w:cs="Times New Roman"/>
          <w:sz w:val="22"/>
        </w:rPr>
        <w:t xml:space="preserve">solution </w:t>
      </w:r>
      <w:r w:rsidR="00844ACF">
        <w:rPr>
          <w:rFonts w:ascii="Times New Roman" w:hAnsi="Times New Roman" w:cs="Times New Roman"/>
          <w:sz w:val="22"/>
        </w:rPr>
        <w:t>including</w:t>
      </w:r>
      <w:r>
        <w:rPr>
          <w:rFonts w:ascii="Times New Roman" w:hAnsi="Times New Roman" w:cs="Times New Roman"/>
          <w:sz w:val="22"/>
        </w:rPr>
        <w:t xml:space="preserve"> </w:t>
      </w:r>
      <w:r w:rsidR="004B4730">
        <w:rPr>
          <w:rFonts w:ascii="Times New Roman" w:hAnsi="Times New Roman" w:cs="Times New Roman"/>
          <w:sz w:val="22"/>
        </w:rPr>
        <w:t>c</w:t>
      </w:r>
      <w:r w:rsidR="007716DA">
        <w:rPr>
          <w:rFonts w:ascii="Times New Roman" w:hAnsi="Times New Roman" w:cs="Times New Roman"/>
          <w:sz w:val="22"/>
        </w:rPr>
        <w:t xml:space="preserve">losed-form </w:t>
      </w:r>
      <w:r w:rsidR="004B4730">
        <w:rPr>
          <w:rFonts w:ascii="Times New Roman" w:hAnsi="Times New Roman" w:cs="Times New Roman"/>
          <w:sz w:val="22"/>
        </w:rPr>
        <w:t xml:space="preserve">expressions for the posterior </w:t>
      </w:r>
      <w:r>
        <w:rPr>
          <w:rFonts w:ascii="Times New Roman" w:hAnsi="Times New Roman" w:cs="Times New Roman"/>
          <w:sz w:val="22"/>
        </w:rPr>
        <w:t xml:space="preserve">emissions estimate, </w:t>
      </w:r>
      <w:r w:rsidR="004B4730">
        <w:rPr>
          <w:rFonts w:ascii="Times New Roman" w:hAnsi="Times New Roman" w:cs="Times New Roman"/>
          <w:sz w:val="22"/>
        </w:rPr>
        <w:t>i</w:t>
      </w:r>
      <w:r>
        <w:rPr>
          <w:rFonts w:ascii="Times New Roman" w:hAnsi="Times New Roman" w:cs="Times New Roman"/>
          <w:sz w:val="22"/>
        </w:rPr>
        <w:t xml:space="preserve">ts </w:t>
      </w:r>
      <w:r w:rsidR="007716DA">
        <w:rPr>
          <w:rFonts w:ascii="Times New Roman" w:hAnsi="Times New Roman" w:cs="Times New Roman"/>
          <w:sz w:val="22"/>
        </w:rPr>
        <w:t>error</w:t>
      </w:r>
      <w:r w:rsidR="004B4730">
        <w:rPr>
          <w:rFonts w:ascii="Times New Roman" w:hAnsi="Times New Roman" w:cs="Times New Roman"/>
          <w:sz w:val="22"/>
        </w:rPr>
        <w:t xml:space="preserve"> statistics</w:t>
      </w:r>
      <w:r>
        <w:rPr>
          <w:rFonts w:ascii="Times New Roman" w:hAnsi="Times New Roman" w:cs="Times New Roman"/>
          <w:sz w:val="22"/>
        </w:rPr>
        <w:t>,</w:t>
      </w:r>
      <w:r w:rsidR="007716DA">
        <w:rPr>
          <w:rFonts w:ascii="Times New Roman" w:hAnsi="Times New Roman" w:cs="Times New Roman"/>
          <w:sz w:val="22"/>
        </w:rPr>
        <w:t xml:space="preserve"> and </w:t>
      </w:r>
      <w:r>
        <w:rPr>
          <w:rFonts w:ascii="Times New Roman" w:hAnsi="Times New Roman" w:cs="Times New Roman"/>
          <w:sz w:val="22"/>
        </w:rPr>
        <w:t xml:space="preserve">its </w:t>
      </w:r>
      <w:r w:rsidR="007716DA">
        <w:rPr>
          <w:rFonts w:ascii="Times New Roman" w:hAnsi="Times New Roman" w:cs="Times New Roman"/>
          <w:sz w:val="22"/>
        </w:rPr>
        <w:t>infor</w:t>
      </w:r>
      <w:r w:rsidR="002A5D5F">
        <w:rPr>
          <w:rFonts w:ascii="Times New Roman" w:hAnsi="Times New Roman" w:cs="Times New Roman"/>
          <w:sz w:val="22"/>
        </w:rPr>
        <w:t>mation content</w:t>
      </w:r>
      <w:r w:rsidR="00C66BA7">
        <w:rPr>
          <w:rFonts w:ascii="Times New Roman" w:hAnsi="Times New Roman" w:cs="Times New Roman"/>
          <w:sz w:val="22"/>
        </w:rPr>
        <w:t xml:space="preserve"> </w:t>
      </w:r>
      <w:r w:rsidR="00C66BA7">
        <w:rPr>
          <w:rFonts w:ascii="Times New Roman" w:hAnsi="Times New Roman" w:cs="Times New Roman"/>
          <w:sz w:val="22"/>
        </w:rPr>
        <w:fldChar w:fldCharType="begin" w:fldLock="1"/>
      </w:r>
      <w:r w:rsidR="002F70D8">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Practice","type":"book"},"uris":["http://www.mendeley.com/documents/?uuid=97f9754d-52c3-46a5-aac7-58b010916f98"]},{"id":"ITEM-2","itemData":{"DOI":"10.5194/acp-2018-1365","abstract":"Abstract.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Discussions","id":"ITEM-2","issue":"January","issued":{"date-parts":[["2019"]]},"page":"1-36","title":"Global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2010&amp;amp;ndash;2015","type":"article-journal"},"uris":["http://www.mendeley.com/documents/?uuid=413c7da7-f2f6-46b3-a575-d864922ab94c"]}],"mendeley":{"formattedCitation":"(Rodgers 2000; Maasakkers, Jacob, Sulprizio, Scarpelli, Nesser, Sheng, Zhang, Hersher, Bloom, et al. 2019)","manualFormatting":"(Rodgers 2000; Maasakkers et al. 2019)","plainTextFormattedCitation":"(Rodgers 2000; Maasakkers, Jacob, Sulprizio, Scarpelli, Nesser, Sheng, Zhang, Hersher, Bloom, et al. 2019)","previouslyFormattedCitation":"(Rodgers 2000; Maasakkers, Jacob, Sulprizio, Scarpelli, Nesser, Sheng, Zhang, Hersher, Bloom, et al. 2019)"},"properties":{"noteIndex":0},"schema":"https://github.com/citation-style-language/schema/raw/master/csl-citation.json"}</w:instrText>
      </w:r>
      <w:r w:rsidR="00C66BA7">
        <w:rPr>
          <w:rFonts w:ascii="Times New Roman" w:hAnsi="Times New Roman" w:cs="Times New Roman"/>
          <w:sz w:val="22"/>
        </w:rPr>
        <w:fldChar w:fldCharType="separate"/>
      </w:r>
      <w:r w:rsidR="004A24C8" w:rsidRPr="004A24C8">
        <w:rPr>
          <w:rFonts w:ascii="Times New Roman" w:hAnsi="Times New Roman" w:cs="Times New Roman"/>
          <w:noProof/>
          <w:sz w:val="22"/>
        </w:rPr>
        <w:t>(Rodgers 2000; Maasakkers</w:t>
      </w:r>
      <w:r w:rsidR="004A24C8">
        <w:rPr>
          <w:rFonts w:ascii="Times New Roman" w:hAnsi="Times New Roman" w:cs="Times New Roman"/>
          <w:noProof/>
          <w:sz w:val="22"/>
        </w:rPr>
        <w:t xml:space="preserve"> e</w:t>
      </w:r>
      <w:r w:rsidR="004A24C8" w:rsidRPr="004A24C8">
        <w:rPr>
          <w:rFonts w:ascii="Times New Roman" w:hAnsi="Times New Roman" w:cs="Times New Roman"/>
          <w:noProof/>
          <w:sz w:val="22"/>
        </w:rPr>
        <w:t>t al. 2019)</w:t>
      </w:r>
      <w:r w:rsidR="00C66BA7">
        <w:rPr>
          <w:rFonts w:ascii="Times New Roman" w:hAnsi="Times New Roman" w:cs="Times New Roman"/>
          <w:sz w:val="22"/>
        </w:rPr>
        <w:fldChar w:fldCharType="end"/>
      </w:r>
      <w:r w:rsidR="004A24C8">
        <w:rPr>
          <w:rFonts w:ascii="Times New Roman" w:hAnsi="Times New Roman" w:cs="Times New Roman"/>
          <w:sz w:val="22"/>
        </w:rPr>
        <w:t>.</w:t>
      </w:r>
      <w:r>
        <w:rPr>
          <w:rFonts w:ascii="Times New Roman" w:hAnsi="Times New Roman" w:cs="Times New Roman"/>
          <w:sz w:val="22"/>
        </w:rPr>
        <w:t xml:space="preserve"> </w:t>
      </w:r>
      <w:r w:rsidR="00B6295B">
        <w:rPr>
          <w:rFonts w:ascii="Times New Roman" w:hAnsi="Times New Roman" w:cs="Times New Roman"/>
          <w:sz w:val="22"/>
        </w:rPr>
        <w:t>The</w:t>
      </w:r>
      <w:r w:rsidR="00377216">
        <w:rPr>
          <w:rFonts w:ascii="Times New Roman" w:hAnsi="Times New Roman" w:cs="Times New Roman"/>
          <w:sz w:val="22"/>
        </w:rPr>
        <w:t xml:space="preserve"> analytic solution requires explicit construction of </w:t>
      </w:r>
      <w:r>
        <w:rPr>
          <w:rFonts w:ascii="Times New Roman" w:hAnsi="Times New Roman" w:cs="Times New Roman"/>
          <w:sz w:val="22"/>
        </w:rPr>
        <w:t>the Jacobian matrix</w:t>
      </w:r>
      <w:r w:rsidR="00377216">
        <w:rPr>
          <w:rFonts w:ascii="Times New Roman" w:hAnsi="Times New Roman" w:cs="Times New Roman"/>
          <w:sz w:val="22"/>
        </w:rPr>
        <w:t xml:space="preserve"> of the forward model,</w:t>
      </w:r>
      <w:r>
        <w:rPr>
          <w:rFonts w:ascii="Times New Roman" w:hAnsi="Times New Roman" w:cs="Times New Roman"/>
          <w:sz w:val="22"/>
        </w:rPr>
        <w:t xml:space="preserv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sup>
        </m:sSup>
      </m:oMath>
      <w:r>
        <w:rPr>
          <w:rFonts w:ascii="Times New Roman" w:eastAsiaTheme="minorEastAsia" w:hAnsi="Times New Roman" w:cs="Times New Roman"/>
          <w:sz w:val="22"/>
        </w:rPr>
        <w:t xml:space="preserve">, which represents the sensitivity of the simulated concentrations </w:t>
      </w:r>
      <m:oMath>
        <m:r>
          <m:rPr>
            <m:sty m:val="b"/>
          </m:rPr>
          <w:rPr>
            <w:rFonts w:ascii="Cambria Math" w:hAnsi="Cambria Math" w:cs="Times New Roman"/>
            <w:sz w:val="22"/>
          </w:rPr>
          <m:t>y∈</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sup>
        </m:sSup>
      </m:oMath>
      <w:r>
        <w:rPr>
          <w:rFonts w:ascii="Times New Roman" w:eastAsiaTheme="minorEastAsia" w:hAnsi="Times New Roman" w:cs="Times New Roman"/>
          <w:sz w:val="22"/>
        </w:rPr>
        <w:t xml:space="preserve"> to the optimized emission state vector </w:t>
      </w:r>
      <m:oMath>
        <m:r>
          <m:rPr>
            <m:sty m:val="b"/>
          </m:rPr>
          <w:rPr>
            <w:rFonts w:ascii="Cambria Math" w:hAnsi="Cambria Math" w:cs="Times New Roman"/>
            <w:sz w:val="22"/>
          </w:rPr>
          <m:t>x∈</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sup>
        </m:sSup>
      </m:oMath>
      <w:r>
        <w:rPr>
          <w:rFonts w:ascii="Times New Roman" w:eastAsiaTheme="minorEastAsia" w:hAnsi="Times New Roman" w:cs="Times New Roman"/>
          <w:sz w:val="22"/>
        </w:rPr>
        <w:t xml:space="preserve"> </w:t>
      </w:r>
      <w:r w:rsidR="00F8363C">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F8363C">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F8363C">
        <w:rPr>
          <w:rFonts w:ascii="Times New Roman" w:hAnsi="Times New Roman" w:cs="Times New Roman"/>
          <w:sz w:val="22"/>
        </w:rPr>
        <w:fldChar w:fldCharType="end"/>
      </w:r>
      <w:r w:rsidR="00F8363C">
        <w:rPr>
          <w:rFonts w:ascii="Times New Roman" w:hAnsi="Times New Roman" w:cs="Times New Roman"/>
          <w:sz w:val="22"/>
        </w:rPr>
        <w:t xml:space="preserve">. </w:t>
      </w:r>
      <w:r w:rsidR="00844ACF">
        <w:rPr>
          <w:rFonts w:ascii="Times New Roman" w:hAnsi="Times New Roman" w:cs="Times New Roman"/>
          <w:sz w:val="22"/>
        </w:rPr>
        <w:t xml:space="preserve">The elements of </w:t>
      </w:r>
      <w:r w:rsidR="00844ACF" w:rsidRPr="00844ACF">
        <w:rPr>
          <w:rFonts w:ascii="Times New Roman" w:hAnsi="Times New Roman" w:cs="Times New Roman"/>
          <w:b/>
          <w:sz w:val="22"/>
        </w:rPr>
        <w:t>y</w:t>
      </w:r>
      <w:r w:rsidR="00844ACF">
        <w:rPr>
          <w:rFonts w:ascii="Times New Roman" w:hAnsi="Times New Roman" w:cs="Times New Roman"/>
          <w:sz w:val="22"/>
        </w:rPr>
        <w:t xml:space="preserve"> </w:t>
      </w:r>
      <w:r w:rsidR="004A24C8">
        <w:rPr>
          <w:rFonts w:ascii="Times New Roman" w:hAnsi="Times New Roman" w:cs="Times New Roman"/>
          <w:sz w:val="22"/>
        </w:rPr>
        <w:t>are</w:t>
      </w:r>
      <w:r w:rsidR="00844ACF">
        <w:rPr>
          <w:rFonts w:ascii="Times New Roman" w:hAnsi="Times New Roman" w:cs="Times New Roman"/>
          <w:sz w:val="22"/>
        </w:rPr>
        <w:t xml:space="preserve"> individual observations and the elements of </w:t>
      </w:r>
      <w:r w:rsidR="00844ACF" w:rsidRPr="008D3328">
        <w:rPr>
          <w:rFonts w:ascii="Times New Roman" w:hAnsi="Times New Roman" w:cs="Times New Roman"/>
          <w:b/>
          <w:sz w:val="22"/>
        </w:rPr>
        <w:t>x</w:t>
      </w:r>
      <w:r w:rsidR="00844ACF">
        <w:rPr>
          <w:rFonts w:ascii="Times New Roman" w:hAnsi="Times New Roman" w:cs="Times New Roman"/>
          <w:sz w:val="22"/>
        </w:rPr>
        <w:t xml:space="preserve"> </w:t>
      </w:r>
      <w:r w:rsidR="004A24C8">
        <w:rPr>
          <w:rFonts w:ascii="Times New Roman" w:hAnsi="Times New Roman" w:cs="Times New Roman"/>
          <w:sz w:val="22"/>
        </w:rPr>
        <w:t xml:space="preserve">are </w:t>
      </w:r>
      <w:r w:rsidR="00844ACF">
        <w:rPr>
          <w:rFonts w:ascii="Times New Roman" w:hAnsi="Times New Roman" w:cs="Times New Roman"/>
          <w:sz w:val="22"/>
        </w:rPr>
        <w:t xml:space="preserve">the </w:t>
      </w:r>
      <w:r w:rsidR="004A24C8">
        <w:rPr>
          <w:rFonts w:ascii="Times New Roman" w:hAnsi="Times New Roman" w:cs="Times New Roman"/>
          <w:sz w:val="22"/>
        </w:rPr>
        <w:t>emissions optimized by the inversion</w:t>
      </w:r>
      <w:r w:rsidR="00422E17">
        <w:rPr>
          <w:rFonts w:ascii="Times New Roman" w:hAnsi="Times New Roman" w:cs="Times New Roman"/>
          <w:sz w:val="22"/>
        </w:rPr>
        <w:t xml:space="preserve">, often </w:t>
      </w:r>
      <w:r w:rsidR="00844ACF">
        <w:rPr>
          <w:rFonts w:ascii="Times New Roman" w:hAnsi="Times New Roman" w:cs="Times New Roman"/>
          <w:sz w:val="22"/>
        </w:rPr>
        <w:t xml:space="preserve">grid </w:t>
      </w:r>
      <w:r w:rsidR="00422E17">
        <w:rPr>
          <w:rFonts w:ascii="Times New Roman" w:hAnsi="Times New Roman" w:cs="Times New Roman"/>
          <w:sz w:val="22"/>
        </w:rPr>
        <w:t>cells</w:t>
      </w:r>
      <w:r w:rsidR="00844ACF">
        <w:rPr>
          <w:rFonts w:ascii="Times New Roman" w:hAnsi="Times New Roman" w:cs="Times New Roman"/>
          <w:sz w:val="22"/>
        </w:rPr>
        <w:t xml:space="preserve"> in a two-dimensional </w:t>
      </w:r>
      <w:r w:rsidR="008D3328">
        <w:rPr>
          <w:rFonts w:ascii="Times New Roman" w:hAnsi="Times New Roman" w:cs="Times New Roman"/>
          <w:sz w:val="22"/>
        </w:rPr>
        <w:t>emissions field</w:t>
      </w:r>
      <w:r w:rsidR="00844ACF">
        <w:rPr>
          <w:rFonts w:ascii="Times New Roman" w:hAnsi="Times New Roman" w:cs="Times New Roman"/>
          <w:sz w:val="22"/>
        </w:rPr>
        <w:t xml:space="preserve">. </w:t>
      </w:r>
      <w:r w:rsidR="0002325E" w:rsidRPr="00844ACF">
        <w:rPr>
          <w:rFonts w:ascii="Times New Roman" w:hAnsi="Times New Roman" w:cs="Times New Roman"/>
          <w:sz w:val="22"/>
        </w:rPr>
        <w:t>The</w:t>
      </w:r>
      <w:r w:rsidR="0002325E">
        <w:rPr>
          <w:rFonts w:ascii="Times New Roman" w:hAnsi="Times New Roman" w:cs="Times New Roman"/>
          <w:sz w:val="22"/>
        </w:rPr>
        <w:t xml:space="preserve"> Jacobian </w:t>
      </w:r>
      <w:r w:rsidR="008D3328">
        <w:rPr>
          <w:rFonts w:ascii="Times New Roman" w:hAnsi="Times New Roman" w:cs="Times New Roman"/>
          <w:sz w:val="22"/>
        </w:rPr>
        <w:t>can be</w:t>
      </w:r>
      <w:r w:rsidR="0002325E">
        <w:rPr>
          <w:rFonts w:ascii="Times New Roman" w:hAnsi="Times New Roman" w:cs="Times New Roman"/>
          <w:sz w:val="22"/>
        </w:rPr>
        <w:t xml:space="preserve"> constructed column-wise by </w:t>
      </w:r>
      <w:r w:rsidR="00377216">
        <w:rPr>
          <w:rFonts w:ascii="Times New Roman" w:hAnsi="Times New Roman" w:cs="Times New Roman"/>
          <w:sz w:val="22"/>
        </w:rPr>
        <w:t>conducting</w:t>
      </w:r>
      <w:r w:rsidR="002A11C6">
        <w:rPr>
          <w:rFonts w:ascii="Times New Roman" w:hAnsi="Times New Roman" w:cs="Times New Roman"/>
          <w:sz w:val="22"/>
        </w:rPr>
        <w:t xml:space="preserve"> </w:t>
      </w:r>
      <w:r w:rsidR="00ED2014" w:rsidRPr="00ED2014">
        <w:rPr>
          <w:rFonts w:ascii="Times New Roman" w:hAnsi="Times New Roman" w:cs="Times New Roman"/>
          <w:i/>
          <w:iCs/>
          <w:sz w:val="22"/>
        </w:rPr>
        <w:t>n</w:t>
      </w:r>
      <w:r w:rsidR="00377216">
        <w:rPr>
          <w:rFonts w:ascii="Times New Roman" w:hAnsi="Times New Roman" w:cs="Times New Roman"/>
          <w:sz w:val="22"/>
        </w:rPr>
        <w:t xml:space="preserve"> </w:t>
      </w:r>
      <w:r w:rsidR="006E41A3">
        <w:rPr>
          <w:rFonts w:ascii="Times New Roman" w:hAnsi="Times New Roman" w:cs="Times New Roman"/>
          <w:sz w:val="22"/>
        </w:rPr>
        <w:t xml:space="preserve">+ 1 </w:t>
      </w:r>
      <w:r w:rsidR="00377216">
        <w:rPr>
          <w:rFonts w:ascii="Times New Roman" w:hAnsi="Times New Roman" w:cs="Times New Roman"/>
          <w:sz w:val="22"/>
        </w:rPr>
        <w:t>CTM simulation</w:t>
      </w:r>
      <w:r w:rsidR="002A11C6">
        <w:rPr>
          <w:rFonts w:ascii="Times New Roman" w:hAnsi="Times New Roman" w:cs="Times New Roman"/>
          <w:sz w:val="22"/>
        </w:rPr>
        <w:t>s</w:t>
      </w:r>
      <w:r w:rsidR="00377216">
        <w:rPr>
          <w:rFonts w:ascii="Times New Roman" w:hAnsi="Times New Roman" w:cs="Times New Roman"/>
          <w:sz w:val="22"/>
        </w:rPr>
        <w:t xml:space="preserve"> </w:t>
      </w:r>
      <w:r w:rsidR="002A11C6">
        <w:rPr>
          <w:rFonts w:ascii="Times New Roman" w:hAnsi="Times New Roman" w:cs="Times New Roman"/>
          <w:sz w:val="22"/>
        </w:rPr>
        <w:t>perturb</w:t>
      </w:r>
      <w:r w:rsidR="00AF5892">
        <w:rPr>
          <w:rFonts w:ascii="Times New Roman" w:hAnsi="Times New Roman" w:cs="Times New Roman"/>
          <w:sz w:val="22"/>
        </w:rPr>
        <w:t>ing</w:t>
      </w:r>
      <w:r w:rsidR="002A11C6">
        <w:rPr>
          <w:rFonts w:ascii="Times New Roman" w:hAnsi="Times New Roman" w:cs="Times New Roman"/>
          <w:sz w:val="22"/>
        </w:rPr>
        <w:t xml:space="preserve"> each of the state vector elements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sidR="00377216">
        <w:rPr>
          <w:rFonts w:ascii="Times New Roman" w:hAnsi="Times New Roman" w:cs="Times New Roman"/>
          <w:sz w:val="22"/>
        </w:rPr>
        <w:t xml:space="preserve"> </w:t>
      </w:r>
      <w:r w:rsidR="00AF5892">
        <w:rPr>
          <w:rFonts w:ascii="Times New Roman" w:hAnsi="Times New Roman" w:cs="Times New Roman"/>
          <w:sz w:val="22"/>
        </w:rPr>
        <w:t>to</w:t>
      </w:r>
      <w:r w:rsidR="00252ADF">
        <w:rPr>
          <w:rFonts w:ascii="Times New Roman" w:hAnsi="Times New Roman" w:cs="Times New Roman"/>
          <w:sz w:val="22"/>
        </w:rPr>
        <w:t xml:space="preserve"> </w:t>
      </w:r>
      <w:r w:rsidR="00682B16">
        <w:rPr>
          <w:rFonts w:ascii="Times New Roman" w:hAnsi="Times New Roman" w:cs="Times New Roman"/>
          <w:sz w:val="22"/>
        </w:rPr>
        <w:t>obtain</w:t>
      </w:r>
      <w:r w:rsidR="00724BBA">
        <w:rPr>
          <w:rFonts w:ascii="Times New Roman" w:hAnsi="Times New Roman" w:cs="Times New Roman"/>
          <w:sz w:val="22"/>
        </w:rPr>
        <w:t xml:space="preserve"> the c</w:t>
      </w:r>
      <w:r w:rsidR="00252ADF">
        <w:rPr>
          <w:rFonts w:ascii="Times New Roman" w:hAnsi="Times New Roman" w:cs="Times New Roman"/>
          <w:sz w:val="22"/>
        </w:rPr>
        <w:t>orresponding column</w:t>
      </w:r>
      <w:r w:rsidR="00724BBA">
        <w:rPr>
          <w:rFonts w:ascii="Times New Roman" w:hAnsi="Times New Roman" w:cs="Times New Roman"/>
          <w:sz w:val="22"/>
        </w:rPr>
        <w:t xml:space="preserve"> </w:t>
      </w:r>
      <m:oMath>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m:rPr>
                    <m:sty m:val="p"/>
                  </m:rPr>
                  <w:rPr>
                    <w:rFonts w:ascii="Cambria Math" w:eastAsiaTheme="minorEastAsia" w:hAnsi="Cambria Math" w:cs="Times New Roman"/>
                    <w:sz w:val="22"/>
                  </w:rPr>
                  <m:t>i</m:t>
                </m:r>
              </m:sub>
            </m:sSub>
          </m:den>
        </m:f>
      </m:oMath>
      <w:r w:rsidR="002A11C6">
        <w:rPr>
          <w:rFonts w:ascii="Times New Roman" w:eastAsiaTheme="minorEastAsia" w:hAnsi="Times New Roman" w:cs="Times New Roman"/>
          <w:sz w:val="22"/>
        </w:rPr>
        <w:t xml:space="preserve"> </w:t>
      </w:r>
      <w:commentRangeStart w:id="2"/>
      <w:commentRangeStart w:id="3"/>
      <w:r w:rsidR="00303A29">
        <w:rPr>
          <w:rFonts w:ascii="Times New Roman" w:eastAsiaTheme="minorEastAsia" w:hAnsi="Times New Roman" w:cs="Times New Roman"/>
          <w:sz w:val="22"/>
        </w:rPr>
        <w:t>(</w:t>
      </w:r>
      <w:proofErr w:type="spellStart"/>
      <w:r w:rsidR="00303A29">
        <w:rPr>
          <w:rFonts w:ascii="Times New Roman" w:eastAsiaTheme="minorEastAsia" w:hAnsi="Times New Roman" w:cs="Times New Roman"/>
          <w:sz w:val="22"/>
        </w:rPr>
        <w:t>Maasakkers</w:t>
      </w:r>
      <w:proofErr w:type="spellEnd"/>
      <w:r w:rsidR="00303A29">
        <w:rPr>
          <w:rFonts w:ascii="Times New Roman" w:eastAsiaTheme="minorEastAsia" w:hAnsi="Times New Roman" w:cs="Times New Roman"/>
          <w:sz w:val="22"/>
        </w:rPr>
        <w:t xml:space="preserve"> et al. 2019)</w:t>
      </w:r>
      <w:commentRangeEnd w:id="2"/>
      <w:r w:rsidR="00FB0ECA">
        <w:rPr>
          <w:rStyle w:val="CommentReference"/>
        </w:rPr>
        <w:commentReference w:id="2"/>
      </w:r>
      <w:commentRangeEnd w:id="3"/>
      <w:r w:rsidR="00226D64">
        <w:rPr>
          <w:rStyle w:val="CommentReference"/>
        </w:rPr>
        <w:commentReference w:id="3"/>
      </w:r>
      <w:r w:rsidR="00724BBA">
        <w:rPr>
          <w:rFonts w:ascii="Times New Roman" w:eastAsiaTheme="minorEastAsia" w:hAnsi="Times New Roman" w:cs="Times New Roman"/>
          <w:sz w:val="22"/>
        </w:rPr>
        <w:t xml:space="preserve">. Even on massively parallel computing clusters, the computational cost of conducting these </w:t>
      </w:r>
      <w:r w:rsidR="00724BBA">
        <w:rPr>
          <w:rFonts w:ascii="Times New Roman" w:eastAsiaTheme="minorEastAsia" w:hAnsi="Times New Roman" w:cs="Times New Roman"/>
          <w:i/>
          <w:sz w:val="22"/>
        </w:rPr>
        <w:t>n</w:t>
      </w:r>
      <w:r w:rsidR="00682B16">
        <w:rPr>
          <w:rFonts w:ascii="Times New Roman" w:eastAsiaTheme="minorEastAsia" w:hAnsi="Times New Roman" w:cs="Times New Roman"/>
          <w:iCs/>
          <w:sz w:val="22"/>
        </w:rPr>
        <w:t xml:space="preserve"> + 1</w:t>
      </w:r>
      <w:r w:rsidR="00724BBA">
        <w:rPr>
          <w:rFonts w:ascii="Times New Roman" w:eastAsiaTheme="minorEastAsia" w:hAnsi="Times New Roman" w:cs="Times New Roman"/>
          <w:sz w:val="22"/>
        </w:rPr>
        <w:t xml:space="preserve"> simulations can limit the size of the state vector </w:t>
      </w:r>
      <w:r w:rsidR="00724BBA">
        <w:rPr>
          <w:rFonts w:ascii="Times New Roman" w:eastAsiaTheme="minorEastAsia" w:hAnsi="Times New Roman" w:cs="Times New Roman"/>
          <w:b/>
          <w:sz w:val="22"/>
        </w:rPr>
        <w:t>x</w:t>
      </w:r>
      <w:r w:rsidR="00303A29">
        <w:rPr>
          <w:rFonts w:ascii="Times New Roman" w:eastAsiaTheme="minorEastAsia" w:hAnsi="Times New Roman" w:cs="Times New Roman"/>
          <w:sz w:val="22"/>
        </w:rPr>
        <w:t xml:space="preserve"> </w:t>
      </w:r>
      <w:r w:rsidR="00252ADF">
        <w:rPr>
          <w:rFonts w:ascii="Times New Roman" w:eastAsiaTheme="minorEastAsia" w:hAnsi="Times New Roman" w:cs="Times New Roman"/>
          <w:sz w:val="22"/>
        </w:rPr>
        <w:t xml:space="preserve">and therefore the resolution at which inversions </w:t>
      </w:r>
      <w:r w:rsidR="00682B16">
        <w:rPr>
          <w:rFonts w:ascii="Times New Roman" w:eastAsiaTheme="minorEastAsia" w:hAnsi="Times New Roman" w:cs="Times New Roman"/>
          <w:sz w:val="22"/>
        </w:rPr>
        <w:t>are</w:t>
      </w:r>
      <w:r w:rsidR="00252ADF">
        <w:rPr>
          <w:rFonts w:ascii="Times New Roman" w:eastAsiaTheme="minorEastAsia" w:hAnsi="Times New Roman" w:cs="Times New Roman"/>
          <w:sz w:val="22"/>
        </w:rPr>
        <w:t xml:space="preserve"> conducted </w:t>
      </w:r>
      <w:r w:rsidR="00303A29">
        <w:rPr>
          <w:rFonts w:ascii="Times New Roman" w:eastAsiaTheme="minorEastAsia" w:hAnsi="Times New Roman" w:cs="Times New Roman"/>
          <w:sz w:val="22"/>
        </w:rPr>
        <w:t>(Turner and Jacob 2015)</w:t>
      </w:r>
      <w:r w:rsidR="00724BBA">
        <w:rPr>
          <w:rFonts w:ascii="Times New Roman" w:eastAsiaTheme="minorEastAsia" w:hAnsi="Times New Roman" w:cs="Times New Roman"/>
          <w:sz w:val="22"/>
        </w:rPr>
        <w:t>. However, o</w:t>
      </w:r>
      <w:r>
        <w:rPr>
          <w:rFonts w:ascii="Times New Roman" w:hAnsi="Times New Roman" w:cs="Times New Roman"/>
          <w:sz w:val="22"/>
        </w:rPr>
        <w:t>nce the Jacobian matrix is constructed, inversions can be conducted at essentially no additional computational cost</w:t>
      </w:r>
      <w:r w:rsidR="0007048A">
        <w:rPr>
          <w:rFonts w:ascii="Times New Roman" w:hAnsi="Times New Roman" w:cs="Times New Roman"/>
          <w:sz w:val="22"/>
        </w:rPr>
        <w:t>, allowing study of</w:t>
      </w:r>
      <w:r w:rsidR="00ED2014">
        <w:rPr>
          <w:rFonts w:ascii="Times New Roman" w:hAnsi="Times New Roman" w:cs="Times New Roman"/>
          <w:sz w:val="22"/>
        </w:rPr>
        <w:t xml:space="preserve"> </w:t>
      </w:r>
      <w:r>
        <w:rPr>
          <w:rFonts w:ascii="Times New Roman" w:hAnsi="Times New Roman" w:cs="Times New Roman"/>
          <w:sz w:val="22"/>
        </w:rPr>
        <w:t>the solution</w:t>
      </w:r>
      <w:r w:rsidR="00ED2014">
        <w:rPr>
          <w:rFonts w:ascii="Times New Roman" w:hAnsi="Times New Roman" w:cs="Times New Roman"/>
          <w:sz w:val="22"/>
        </w:rPr>
        <w:t>’s sensitivity</w:t>
      </w:r>
      <w:r>
        <w:rPr>
          <w:rFonts w:ascii="Times New Roman" w:hAnsi="Times New Roman" w:cs="Times New Roman"/>
          <w:sz w:val="22"/>
        </w:rPr>
        <w:t xml:space="preserve"> to changes in the specification of errors, prior assumptions,</w:t>
      </w:r>
      <w:r w:rsidR="00252ADF">
        <w:rPr>
          <w:rFonts w:ascii="Times New Roman" w:hAnsi="Times New Roman" w:cs="Times New Roman"/>
          <w:sz w:val="22"/>
        </w:rPr>
        <w:t xml:space="preserve"> </w:t>
      </w:r>
      <w:r w:rsidR="0007048A">
        <w:rPr>
          <w:rFonts w:ascii="Times New Roman" w:hAnsi="Times New Roman" w:cs="Times New Roman"/>
          <w:sz w:val="22"/>
        </w:rPr>
        <w:t>and</w:t>
      </w:r>
      <w:r>
        <w:rPr>
          <w:rFonts w:ascii="Times New Roman" w:hAnsi="Times New Roman" w:cs="Times New Roman"/>
          <w:sz w:val="22"/>
        </w:rPr>
        <w:t xml:space="preserve"> the number and type of observations</w:t>
      </w:r>
      <w:r w:rsidR="00252ADF">
        <w:rPr>
          <w:rFonts w:ascii="Times New Roman" w:hAnsi="Times New Roman" w:cs="Times New Roman"/>
          <w:sz w:val="22"/>
        </w:rPr>
        <w:t>.</w:t>
      </w:r>
    </w:p>
    <w:p w14:paraId="43C080EF" w14:textId="77777777" w:rsidR="00AC2751" w:rsidRDefault="00AC2751" w:rsidP="00864E39">
      <w:pPr>
        <w:rPr>
          <w:rFonts w:ascii="Times New Roman" w:hAnsi="Times New Roman" w:cs="Times New Roman"/>
          <w:sz w:val="22"/>
        </w:rPr>
      </w:pPr>
    </w:p>
    <w:p w14:paraId="75891CC8" w14:textId="2297F6FB" w:rsidR="00D07087" w:rsidRDefault="006755E3" w:rsidP="00864E39">
      <w:pPr>
        <w:rPr>
          <w:rFonts w:ascii="Times New Roman" w:hAnsi="Times New Roman" w:cs="Times New Roman"/>
          <w:sz w:val="22"/>
        </w:rPr>
      </w:pPr>
      <w:commentRangeStart w:id="4"/>
      <w:r>
        <w:rPr>
          <w:rFonts w:ascii="Times New Roman" w:hAnsi="Times New Roman" w:cs="Times New Roman"/>
          <w:sz w:val="22"/>
        </w:rPr>
        <w:t xml:space="preserve">An illustrative example </w:t>
      </w:r>
      <w:commentRangeEnd w:id="4"/>
      <w:r w:rsidR="00FB0ECA">
        <w:rPr>
          <w:rStyle w:val="CommentReference"/>
        </w:rPr>
        <w:commentReference w:id="4"/>
      </w:r>
      <w:r>
        <w:rPr>
          <w:rFonts w:ascii="Times New Roman" w:hAnsi="Times New Roman" w:cs="Times New Roman"/>
          <w:sz w:val="22"/>
        </w:rPr>
        <w:t xml:space="preserve">is the </w:t>
      </w:r>
      <w:r w:rsidR="00B86BD3">
        <w:rPr>
          <w:rFonts w:ascii="Times New Roman" w:hAnsi="Times New Roman" w:cs="Times New Roman"/>
          <w:sz w:val="22"/>
        </w:rPr>
        <w:t xml:space="preserve">inversion </w:t>
      </w:r>
      <w:r>
        <w:rPr>
          <w:rFonts w:ascii="Times New Roman" w:hAnsi="Times New Roman" w:cs="Times New Roman"/>
          <w:sz w:val="22"/>
        </w:rPr>
        <w:t>of satellite observations to infer methane emissions</w:t>
      </w:r>
      <w:r w:rsidR="00B60183">
        <w:rPr>
          <w:rFonts w:ascii="Times New Roman" w:hAnsi="Times New Roman" w:cs="Times New Roman"/>
          <w:sz w:val="22"/>
        </w:rPr>
        <w:t xml:space="preserve">. </w:t>
      </w:r>
      <w:r w:rsidR="00724BBA">
        <w:rPr>
          <w:rFonts w:ascii="Times New Roman" w:hAnsi="Times New Roman" w:cs="Times New Roman"/>
          <w:sz w:val="22"/>
        </w:rPr>
        <w:t>Methane is a</w:t>
      </w:r>
      <w:r w:rsidR="00B6295B">
        <w:rPr>
          <w:rFonts w:ascii="Times New Roman" w:hAnsi="Times New Roman" w:cs="Times New Roman"/>
          <w:sz w:val="22"/>
        </w:rPr>
        <w:t xml:space="preserve">n important </w:t>
      </w:r>
      <w:r w:rsidR="00724BBA">
        <w:rPr>
          <w:rFonts w:ascii="Times New Roman" w:hAnsi="Times New Roman" w:cs="Times New Roman"/>
          <w:sz w:val="22"/>
        </w:rPr>
        <w:t xml:space="preserve">greenhouse gas </w:t>
      </w:r>
      <w:r w:rsidR="00B6295B">
        <w:rPr>
          <w:rFonts w:ascii="Times New Roman" w:hAnsi="Times New Roman" w:cs="Times New Roman"/>
          <w:sz w:val="22"/>
        </w:rPr>
        <w:t>but</w:t>
      </w:r>
      <w:r w:rsidR="00724BBA">
        <w:rPr>
          <w:rFonts w:ascii="Times New Roman" w:hAnsi="Times New Roman" w:cs="Times New Roman"/>
          <w:sz w:val="22"/>
        </w:rPr>
        <w:t xml:space="preserve"> </w:t>
      </w:r>
      <w:r w:rsidR="0007048A">
        <w:rPr>
          <w:rFonts w:ascii="Times New Roman" w:hAnsi="Times New Roman" w:cs="Times New Roman"/>
          <w:sz w:val="22"/>
        </w:rPr>
        <w:t>the spatial and temporal distribution of e</w:t>
      </w:r>
      <w:r w:rsidR="00724BBA">
        <w:rPr>
          <w:rFonts w:ascii="Times New Roman" w:hAnsi="Times New Roman" w:cs="Times New Roman"/>
          <w:sz w:val="22"/>
        </w:rPr>
        <w:t>missions</w:t>
      </w:r>
      <w:r w:rsidR="0007048A">
        <w:rPr>
          <w:rFonts w:ascii="Times New Roman" w:hAnsi="Times New Roman" w:cs="Times New Roman"/>
          <w:sz w:val="22"/>
        </w:rPr>
        <w:t xml:space="preserve"> is highly uncertain</w:t>
      </w:r>
      <w:r w:rsidR="00724BBA">
        <w:rPr>
          <w:rFonts w:ascii="Times New Roman" w:hAnsi="Times New Roman" w:cs="Times New Roman"/>
          <w:sz w:val="22"/>
        </w:rPr>
        <w:t xml:space="preserve"> </w:t>
      </w:r>
      <w:r w:rsidR="00B6295B">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{"citationItems":[{"id":"ITEM-1","itemData":{"DOI":"10.5194/essd-2019-128","abstract":"&lt;p&gt;&lt;strong&gt;Abstract.&lt;/strong&gt; Understanding and quantifying the global methane (CH&lt;sub&gt;4&lt;/sub&gt;) budget is important for assessing realistic pathways to mitigate climate change. Atmospheric emissions and concentrations of CH&lt;sub&gt;4&lt;/sub&gt; are continuing to increase, making CH&lt;sub&gt;4&lt;/sub&gt; the second most important human-influenced greenhouse gas in terms of climate forcing, after carbon dioxide (CO&lt;sub&gt;2&lt;/sub&gt;). Assessing the relative importance of CH&lt;sub&gt;4&lt;/sub&gt; in comparison to CO&lt;sub&gt;2&lt;/sub&gt; is complicated by its shorter atmospheric lifetime, stronger warming potential, and atmospheric growth rate variations over the past decade, the causes of which are still debated. Two major difficulties in reducing uncertainties arise from the variety of geographically overlapping CH&lt;sub&gt;4&lt;/sub&gt; sources and from the destruction of CH&lt;sub&gt;4&lt;/sub&gt; by short-lived hydroxyl radicals (OH). To address these difficulties, we have established a consortium of multi-disciplinary scientists under the umbrella of the Global Carbon Project to synthesize and stimulate new research aimed at improving and regularly updating the global methane budget. Following Saunois et al. (2016), we present here the second version of the living review paper dedicated to the decadal methane budget, integrating results of top-down studies (atmospheric observations within an atmospheric inverse-modelling framework) and bottom-up estimates (including process-based models for estimating land surface emissions and atmospheric chemistry, inventories of anthropogenic emissions, and data-driven extrapolations).&lt;/p&gt; &lt;p&gt; For the 2008&amp;amp;ndash;2017 decade, global methane emissions are estimated by atmospheric inversions (top-down approach) to be 572&amp;amp;thinsp;Tg&amp;amp;thinsp;CH&lt;sub&gt;4&lt;/sub&gt;&amp;amp;thinsp;yr&lt;sup&gt;&amp;amp;minus;1&lt;/sup&gt; (range 538&amp;amp;ndash;593, corresponding to the minimum and maximum estimates of the ensemble), of which 357&amp;amp;thinsp;Tg&amp;amp;thinsp;CH&lt;sub&gt;4&lt;/sub&gt;&amp;amp;thinsp;yr&lt;sup&gt;&amp;amp;minus;1&lt;/sup&gt; or ~&amp;amp;thinsp;60&amp;amp;thinsp;% are attributed to anthropogenic sources (range 50&amp;amp;ndash;65&amp;amp;thinsp;%). This total emission is 27&amp;amp;thinsp;Tg&amp;amp;thinsp;CH&lt;sub&gt;4&lt;/sub&gt;&amp;amp;thinsp;yr&lt;sup&gt;&amp;amp;minus;1&lt;/sup&gt; larger than the value estimated for the period 2000&amp;amp;ndash;2009 and 24&amp;amp;thinsp;Tg&amp;amp;thinsp;CH&lt;sub&gt;4&lt;/sub&gt;&amp;amp;thinsp;yr&lt;sup&gt;&amp;amp;minus;1&lt;/sup&gt; larger than the one reported in the previous budget for the period 2003&amp;amp;ndash;2012 (Saunois et al. 2016). Since 2012, global CH&lt;sub&gt;4&lt;/sub&gt; emi…","author":[{"dropping-particle":"","family":"Saunois","given":"Marielle","non-dropping-particle":"","parse-names":false,"suffix":""},{"dropping-particle":"","family":"Stavert","given":"Ann R.","non-dropping-particle":"","parse-names":false,"suffix":""},{"dropping-particle":"","family":"Poulter","given":"Ben","non-dropping-particle":"","parse-names":false,"suffix":""},{"dropping-particle":"","family":"Bousquet","given":"Philippe","non-dropping-particle":"","parse-names":false,"suffix":""},{"dropping-particle":"","family":"Canadell","given":"Joseph G.","non-dropping-particle":"","parse-names":false,"suffix":""},{"dropping-particle":"","family":"Jackson","given":"Robert B.","non-dropping-particle":"","parse-names":false,"suffix":""},{"dropping-particle":"","family":"Raymond","given":"Peter A.","non-dropping-particle":"","parse-names":false,"suffix":""},{"dropping-particle":"","family":"Dlugokencky","given":"Edward J.","non-dropping-particle":"","parse-names":false,"suffix":""},{"dropping-particle":"","family":"Houweling","given":"Sander","non-dropping-particle":"","parse-names":false,"suffix":""},{"dropping-particle":"","family":"Patra","given":"Prabir K.","non-dropping-particle":"","parse-names":false,"suffix":""},{"dropping-particle":"","family":"Ciais","given":"Philippe","non-dropping-particle":"","parse-names":false,"suffix":""},{"dropping-particle":"","family":"Arora","given":"Vivek K.","non-dropping-particle":"","parse-names":false,"suffix":""},{"dropping-particle":"","family":"Bastviken","given":"David","non-dropping-particle":"","parse-names":false,"suffix":""},{"dropping-particle":"","family":"Bergamaschi","given":"Peter","non-dropping-particle":"","parse-names":false,"suffix":""},{"dropping-particle":"","family":"Blake","given":"Donald R.","non-dropping-particle":"","parse-names":false,"suffix":""},{"dropping-particle":"","family":"Brailsford","given":"Gordon","non-dropping-particle":"","parse-names":false,"suffix":""},{"dropping-particle":"","family":"Bruhwiler","given":"Lori","non-dropping-particle":"","parse-names":false,"suffix":""},{"dropping-particle":"","family":"Carlson","given":"Kimberly M.","non-dropping-particle":"","parse-names":false,"suffix":""},{"dropping-particle":"","family":"Carrol","given":"Mark","non-dropping-particle":"","parse-names":false,"suffix":""},{"dropping-particle":"","family":"Castaldi","given":"Simona","non-dropping-particle":"","parse-names":false,"suffix":""},{"dropping-particle":"","family":"Chandra","given":"Naveen","non-dropping-particle":"","parse-names":false,"suffix":""},{"dropping-particle":"","family":"Crevoisier","given":"Cyril","non-dropping-particle":"","parse-names":false,"suffix":""},{"dropping-particle":"","family":"Crill","given":"Patrick M.","non-dropping-particle":"","parse-names":false,"suffix":""},{"dropping-particle":"","family":"Covey","given":"Kristofer","non-dropping-particle":"","parse-names":false,"suffix":""},{"dropping-particle":"","family":"Curry","given":"Charles L.","non-dropping-particle":"","parse-names":false,"suffix":""},{"dropping-particle":"","family":"Etiope","given":"Giuseppe","non-dropping-particle":"","parse-names":false,"suffix":""},{"dropping-particle":"","family":"Frankenberg","given":"Christian","non-dropping-particle":"","parse-names":false,"suffix":""},{"dropping-particle":"","family":"Gedney","given":"Nicola","non-dropping-particle":"","parse-names":false,"suffix":""},{"dropping-particle":"","family":"Hegglin","given":"Michaela I.","non-dropping-particle":"","parse-names":false,"suffix":""},{"dropping-particle":"","family":"Höglund-Isakson","given":"Lena","non-dropping-particle":"","parse-names":false,"suffix":""},{"dropping-particle":"","family":"Hugelius","given":"Gustaf","non-dropping-particle":"","parse-names":false,"suffix":""},{"dropping-particle":"","family":"Ishizawa","given":"Misa","non-dropping-particle":"","parse-names":false,"suffix":""},{"dropping-particle":"","family":"Ito","given":"Akihiko","non-dropping-particle":"","parse-names":false,"suffix":""},{"dropping-particle":"","family":"Janssens-Maenhout","given":"Greet","non-dropping-particle":"","parse-names":false,"suffix":""},{"dropping-particle":"","family":"Jensen","given":"Katherine M.","non-dropping-particle":"","parse-names":false,"suffix":""},{"dropping-particle":"","family":"Joos","given":"Fortunat","non-dropping-particle":"","parse-names":false,"suffix":""},{"dropping-particle":"","family":"Kleinen","given":"Thomas","non-dropping-particle":"","parse-names":false,"suffix":""},{"dropping-particle":"","family":"Krummel","given":"Paul B.","non-dropping-particle":"","parse-names":false,"suffix":""},{"dropping-particle":"","family":"Langenfelds","given":"Ray L.","non-dropping-particle":"","parse-names":false,"suffix":""},{"dropping-particle":"","family":"Laruelle","given":"Goulven G.","non-dropping-particle":"","parse-names":false,"suffix":""},{"dropping-particle":"","family":"Liu","given":"Licheng","non-dropping-particle":"","parse-names":false,"suffix":""},{"dropping-particle":"","family":"Machida","given":"Toshinobu","non-dropping-particle":"","parse-names":false,"suffix":""},{"dropping-particle":"","family":"Maksyutov","given":"Shamil","non-dropping-particle":"","parse-names":false,"suffix":""},{"dropping-particle":"","family":"McDonald","given":"Kyle C.","non-dropping-particle":"","parse-names":false,"suffix":""},{"dropping-particle":"","family":"McNorton","given":"Joe","non-dropping-particle":"","parse-names":false,"suffix":""},{"dropping-particle":"","family":"Miller","given":"Paul A.","non-dropping-particle":"","parse-names":false,"suffix":""},{"dropping-particle":"","family":"Melton","given":"Joe R.","non-dropping-particle":"","parse-names":false,"suffix":""},{"dropping-particle":"","family":"Morino","given":"Isamu","non-dropping-particle":"","parse-names":false,"suffix":""},{"dropping-particle":"","family":"Müller","given":"Jureck","non-dropping-particle":"","parse-names":false,"suffix":""},{"dropping-particle":"","family":"Murgia-Flores","given":"Fabiola","non-dropping-particle":"","parse-names":false,"suffix":""},{"dropping-particle":"","family":"Naik","given":"Vaishali","non-dropping-particle":"","parse-names":false,"suffix":""},{"dropping-particle":"","family":"Niwa","given":"Yosuke","non-dropping-particle":"","parse-names":false,"suffix":""},{"dropping-particle":"","family":"Noce","given":"Sergio","non-dropping-particle":"","parse-names":false,"suffix":""},{"dropping-particle":"","family":"O&amp;amp;apos;Doherty","given":"Simon","non-dropping-particle":"","parse-names":false,"suffix":""},{"dropping-particle":"","family":"Parker","given":"Robert J.","non-dropping-particle":"","parse-names":false,"suffix":""},{"dropping-particle":"","family":"Peng","given":"Changhui","non-dropping-particle":"","parse-names":false,"suffix":""},{"dropping-particle":"","family":"Peng","given":"Shushi","non-dropping-particle":"","parse-names":false,"suffix":""},{"dropping-particle":"","family":"Peters","given":"Glen P.","non-dropping-particle":"","parse-names":false,"suffix":""},{"dropping-particle":"","family":"Prigent","given":"Catherine","non-dropping-particle":"","parse-names":false,"suffix":""},{"dropping-particle":"","family":"Prinn","given":"Ronald","non-dropping-particle":"","parse-names":false,"suffix":""},{"dropping-particle":"","family":"Ramonet","given":"Michel","non-dropping-particle":"","parse-names":false,"suffix":""},{"dropping-particle":"","family":"Regnier","given":"Pierre","non-dropping-particle":"","parse-names":false,"suffix":""},{"dropping-particle":"","family":"Riley","given":"William J.","non-dropping-particle":"","parse-names":false,"suffix":""},{"dropping-particle":"","family":"Rosentreter","given":"Judith A.","non-dropping-particle":"","parse-names":false,"suffix":""},{"dropping-particle":"","family":"Segers","given":"Arjo","non-dropping-particle":"","parse-names":false,"suffix":""},{"dropping-particle":"","family":"Simpson","given":"Isobel J.","non-dropping-particle":"","parse-names":false,"suffix":""},{"dropping-particle":"","family":"Shi","given":"Hao","non-dropping-particle":"","parse-names":false,"suffix":""},{"dropping-particle":"","family":"Smith","given":"Steven J.","non-dropping-particle":"","parse-names":false,"suffix":""},{"dropping-particle":"","family":"Steele","given":"Paul L.","non-dropping-particle":"","parse-names":false,"suffix":""},{"dropping-particle":"","family":"Thornton","given":"Brett F.","non-dropping-particle":"","parse-names":false,"suffix":""},{"dropping-particle":"","family":"Tian","given":"Hanqin","non-dropping-particle":"","parse-names":false,"suffix":""},{"dropping-particle":"","family":"Tohjima","given":"Yasunori","non-dropping-particle":"","parse-names":false,"suffix":""},{"dropping-particle":"","family":"Tubiello","given":"Francesco N.","non-dropping-particle":"","parse-names":false,"suffix":""},{"dropping-particle":"","family":"Tsuruta","given":"Aki","non-dropping-particle":"","parse-names":false,"suffix":""},{"dropping-particle":"","family":"Viovy","given":"Nicolas","non-dropping-particle":"","parse-names":false,"suffix":""},{"dropping-particle":"","family":"Voulgarakis","given":"Apostolos","non-dropping-particle":"","parse-names":false,"suffix":""},{"dropping-particle":"","family":"Weber","given":"Thomas S.","non-dropping-particle":"","parse-names":false,"suffix":""},{"dropping-particle":"","family":"Weele","given":"Michiel","non-dropping-particle":"van","parse-names":false,"suffix":""},{"dropping-particle":"","family":"Werf","given":"Guido R.","non-dropping-particle":"van der","parse-names":false,"suffix":""},{"dropping-particle":"","family":"Weiss","given":"Ray F.","non-dropping-particle":"","parse-names":false,"suffix":""},{"dropping-particle":"","family":"Worthy","given":"Doug","non-dropping-particle":"","parse-names":false,"suffix":""},{"dropping-particle":"","family":"Wunch","given":"Debra","non-dropping-particle":"","parse-names":false,"suffix":""},{"dropping-particle":"","family":"Yin","given":"Yi","non-dropping-particle":"","parse-names":false,"suffix":""},{"dropping-particle":"","family":"Yoshida","given":"Yukio","non-dropping-particle":"","parse-names":false,"suffix":""},{"dropping-particle":"","family":"Zhang","given":"Wenxin","non-dropping-particle":"","parse-names":false,"suffix":""},{"dropping-particle":"","family":"Zhang","given":"Zhen","non-dropping-particle":"","parse-names":false,"suffix":""},{"dropping-particle":"","family":"Zhao","given":"Yuanhong","non-dropping-particle":"","parse-names":false,"suffix":""},{"dropping-particle":"","family":"Zheng","given":"Bo","non-dropping-particle":"","parse-names":false,"suffix":""},{"dropping-particle":"","family":"Zhu","given":"Qing","non-dropping-particle":"","parse-names":false,"suffix":""},{"dropping-particle":"","family":"Zhu","given":"Qiuan","non-dropping-particle":"","parse-names":false,"suffix":""},{"dropping-particle":"","family":"Zhuang","given":"Qianlai","non-dropping-particle":"","parse-names":false,"suffix":""}],"container-title":"Earth System Science Data Discussions","id":"ITEM-1","issued":{"date-parts":[["2019"]]},"title":"The Global Methane Budget 2000&amp;ndash;2017","type":"article-journal"},"uris":["http://www.mendeley.com/documents/?uuid=9e53d966-e296-4bfb-bf4f-be5d73f2216f"]}],"mendeley":{"formattedCitation":"(Saunois et al. 2019)","plainTextFormattedCitation":"(Saunois et al. 2019)","previouslyFormattedCitation":"(Saunois et al. 2019)"},"properties":{"noteIndex":0},"schema":"https://github.com/citation-style-language/schema/raw/master/csl-citation.json"}</w:instrText>
      </w:r>
      <w:r w:rsidR="00B6295B">
        <w:rPr>
          <w:rFonts w:ascii="Times New Roman" w:hAnsi="Times New Roman" w:cs="Times New Roman"/>
          <w:sz w:val="22"/>
        </w:rPr>
        <w:fldChar w:fldCharType="separate"/>
      </w:r>
      <w:r w:rsidR="00D07087" w:rsidRPr="00D07087">
        <w:rPr>
          <w:rFonts w:ascii="Times New Roman" w:hAnsi="Times New Roman" w:cs="Times New Roman"/>
          <w:noProof/>
          <w:sz w:val="22"/>
        </w:rPr>
        <w:t>(Saunois et al. 2019)</w:t>
      </w:r>
      <w:r w:rsidR="00B6295B">
        <w:rPr>
          <w:rFonts w:ascii="Times New Roman" w:hAnsi="Times New Roman" w:cs="Times New Roman"/>
          <w:sz w:val="22"/>
        </w:rPr>
        <w:fldChar w:fldCharType="end"/>
      </w:r>
      <w:r w:rsidR="00724BBA">
        <w:rPr>
          <w:rFonts w:ascii="Times New Roman" w:hAnsi="Times New Roman" w:cs="Times New Roman"/>
          <w:sz w:val="22"/>
        </w:rPr>
        <w:t xml:space="preserve">. </w:t>
      </w:r>
      <w:r w:rsidR="0007048A">
        <w:rPr>
          <w:rFonts w:ascii="Times New Roman" w:hAnsi="Times New Roman" w:cs="Times New Roman"/>
          <w:sz w:val="22"/>
        </w:rPr>
        <w:t>S</w:t>
      </w:r>
      <w:r w:rsidR="00AC2751">
        <w:rPr>
          <w:rFonts w:ascii="Times New Roman" w:hAnsi="Times New Roman" w:cs="Times New Roman"/>
          <w:sz w:val="22"/>
        </w:rPr>
        <w:t xml:space="preserve">atellite observations of atmospheric methane </w:t>
      </w:r>
      <w:r w:rsidR="0007048A">
        <w:rPr>
          <w:rFonts w:ascii="Times New Roman" w:hAnsi="Times New Roman" w:cs="Times New Roman"/>
          <w:sz w:val="22"/>
        </w:rPr>
        <w:t>columns</w:t>
      </w:r>
      <w:r w:rsidR="00AC2751">
        <w:rPr>
          <w:rFonts w:ascii="Times New Roman" w:hAnsi="Times New Roman" w:cs="Times New Roman"/>
          <w:sz w:val="22"/>
        </w:rPr>
        <w:t xml:space="preserve"> can </w:t>
      </w:r>
      <w:r w:rsidR="00397B21">
        <w:rPr>
          <w:rFonts w:ascii="Times New Roman" w:hAnsi="Times New Roman" w:cs="Times New Roman"/>
          <w:sz w:val="22"/>
        </w:rPr>
        <w:t>inform</w:t>
      </w:r>
      <w:r w:rsidR="00AC2751">
        <w:rPr>
          <w:rFonts w:ascii="Times New Roman" w:hAnsi="Times New Roman" w:cs="Times New Roman"/>
          <w:sz w:val="22"/>
        </w:rPr>
        <w:t xml:space="preserve"> emission estimates </w:t>
      </w:r>
      <w:r w:rsidR="00AC2751">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emissions","type":"article-journal","volume":"16"},"uris":["http://www.mendeley.com/documents/?uuid=095f50c4-7be1-45b5-9939-f75b09d4cbcd"]}],"mendeley":{"formattedCitation":"(Jacob et al. 2016)","plainTextFormattedCitation":"(Jacob et al. 2016)","previouslyFormattedCitation":"(Jacob et al. 2016)"},"properties":{"noteIndex":0},"schema":"https://github.com/citation-style-language/schema/raw/master/csl-citation.json"}</w:instrText>
      </w:r>
      <w:r w:rsidR="00AC2751">
        <w:rPr>
          <w:rFonts w:ascii="Times New Roman" w:hAnsi="Times New Roman" w:cs="Times New Roman"/>
          <w:sz w:val="22"/>
        </w:rPr>
        <w:fldChar w:fldCharType="separate"/>
      </w:r>
      <w:r w:rsidR="00D07087" w:rsidRPr="00D07087">
        <w:rPr>
          <w:rFonts w:ascii="Times New Roman" w:hAnsi="Times New Roman" w:cs="Times New Roman"/>
          <w:noProof/>
          <w:sz w:val="22"/>
        </w:rPr>
        <w:t>(Jacob et al. 2016)</w:t>
      </w:r>
      <w:r w:rsidR="00AC2751">
        <w:rPr>
          <w:rFonts w:ascii="Times New Roman" w:hAnsi="Times New Roman" w:cs="Times New Roman"/>
          <w:sz w:val="22"/>
        </w:rPr>
        <w:fldChar w:fldCharType="end"/>
      </w:r>
      <w:r w:rsidR="0007048A">
        <w:rPr>
          <w:rFonts w:ascii="Times New Roman" w:hAnsi="Times New Roman" w:cs="Times New Roman"/>
          <w:sz w:val="22"/>
        </w:rPr>
        <w:t>.</w:t>
      </w:r>
      <w:r>
        <w:rPr>
          <w:rFonts w:ascii="Times New Roman" w:hAnsi="Times New Roman" w:cs="Times New Roman"/>
          <w:sz w:val="22"/>
        </w:rPr>
        <w:t xml:space="preserve"> </w:t>
      </w:r>
      <w:r w:rsidR="0007048A">
        <w:rPr>
          <w:rFonts w:ascii="Times New Roman" w:hAnsi="Times New Roman" w:cs="Times New Roman"/>
          <w:sz w:val="22"/>
        </w:rPr>
        <w:t>This w</w:t>
      </w:r>
      <w:r>
        <w:rPr>
          <w:rFonts w:ascii="Times New Roman" w:hAnsi="Times New Roman" w:cs="Times New Roman"/>
          <w:sz w:val="22"/>
        </w:rPr>
        <w:t xml:space="preserve">as </w:t>
      </w:r>
      <w:r w:rsidR="00AC2751">
        <w:rPr>
          <w:rFonts w:ascii="Times New Roman" w:hAnsi="Times New Roman" w:cs="Times New Roman"/>
          <w:sz w:val="22"/>
        </w:rPr>
        <w:t xml:space="preserve">first </w:t>
      </w:r>
      <w:r>
        <w:rPr>
          <w:rFonts w:ascii="Times New Roman" w:hAnsi="Times New Roman" w:cs="Times New Roman"/>
          <w:sz w:val="22"/>
        </w:rPr>
        <w:t>shown with</w:t>
      </w:r>
      <w:r w:rsidR="00B6295B">
        <w:rPr>
          <w:rFonts w:ascii="Times New Roman" w:hAnsi="Times New Roman" w:cs="Times New Roman"/>
          <w:sz w:val="22"/>
        </w:rPr>
        <w:t xml:space="preserve"> data from the SCIAMACHY satellite instrument</w:t>
      </w:r>
      <w:r>
        <w:rPr>
          <w:rFonts w:ascii="Times New Roman" w:hAnsi="Times New Roman" w:cs="Times New Roman"/>
          <w:sz w:val="22"/>
        </w:rPr>
        <w:t xml:space="preserve"> (2003</w:t>
      </w:r>
      <w:r w:rsidR="00ED2014">
        <w:rPr>
          <w:rFonts w:ascii="Times New Roman" w:hAnsi="Times New Roman" w:cs="Times New Roman"/>
          <w:sz w:val="22"/>
        </w:rPr>
        <w:t xml:space="preserve"> </w:t>
      </w:r>
      <w:r>
        <w:rPr>
          <w:rFonts w:ascii="Times New Roman" w:hAnsi="Times New Roman" w:cs="Times New Roman"/>
          <w:sz w:val="22"/>
        </w:rPr>
        <w:t>-</w:t>
      </w:r>
      <w:r w:rsidR="00ED2014">
        <w:rPr>
          <w:rFonts w:ascii="Times New Roman" w:hAnsi="Times New Roman" w:cs="Times New Roman"/>
          <w:sz w:val="22"/>
        </w:rPr>
        <w:t xml:space="preserve"> </w:t>
      </w:r>
      <w:r>
        <w:rPr>
          <w:rFonts w:ascii="Times New Roman" w:hAnsi="Times New Roman" w:cs="Times New Roman"/>
          <w:sz w:val="22"/>
        </w:rPr>
        <w:t>2012</w:t>
      </w:r>
      <w:r w:rsidR="00397B21">
        <w:rPr>
          <w:rFonts w:ascii="Times New Roman" w:hAnsi="Times New Roman" w:cs="Times New Roman"/>
          <w:sz w:val="22"/>
        </w:rPr>
        <w:t>) with</w:t>
      </w:r>
      <w:r w:rsidR="0007048A">
        <w:rPr>
          <w:rFonts w:ascii="Times New Roman" w:hAnsi="Times New Roman" w:cs="Times New Roman"/>
          <w:sz w:val="22"/>
        </w:rPr>
        <w:t xml:space="preserve"> </w:t>
      </w:r>
      <w:r>
        <w:rPr>
          <w:rFonts w:ascii="Times New Roman" w:hAnsi="Times New Roman" w:cs="Times New Roman"/>
          <w:sz w:val="22"/>
        </w:rPr>
        <w:t xml:space="preserve">nadir pixel resolution of </w:t>
      </w:r>
      <w:r w:rsidR="00C77B00">
        <w:rPr>
          <w:rFonts w:ascii="Times New Roman" w:hAnsi="Times New Roman" w:cs="Times New Roman"/>
          <w:sz w:val="22"/>
        </w:rPr>
        <w:t>30 x 60 km</w:t>
      </w:r>
      <w:r w:rsidR="00C77B00">
        <w:rPr>
          <w:rFonts w:ascii="Times New Roman" w:hAnsi="Times New Roman" w:cs="Times New Roman"/>
          <w:sz w:val="22"/>
          <w:vertAlign w:val="superscript"/>
        </w:rPr>
        <w:t>2</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 xml:space="preserve">ADDIN CSL_CITATION {"citationItems":[{"id":"ITEM-1","itemData":{"DOI":"10.5194/acp-14-3991-2014","ISSN":"16807324","abstract":"This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author":[{"dropping-particle":"","family":"Houweling","given":"S.","non-dropping-particle":"","parse-names":false,"suffix":""},{"dropping-particle":"","family":"Krol","given":"M.","non-dropping-particle":"","parse-names":false,"suffix":""},{"dropping-particle":"","family":"Bergamaschi","given":"P.","non-dropping-particle":"","parse-names":false,"suffix":""},{"dropping-particle":"","family":"Frankenberg","given":"C.","non-dropping-particle":"","parse-names":false,"suffix":""},{"dropping-particle":"","family":"Dlugokencky","given":"E. J.","non-dropping-particle":"","parse-names":false,"suffix":""},{"dropping-particle":"","family":"Morino","given":"I.","non-dropping-particle":"","parse-names":false,"suffix":""},{"dropping-particle":"","family":"Notholt","given":"J.","non-dropping-particle":"","parse-names":false,"suffix":""},{"dropping-particle":"","family":"Sherlock","given":"V.","non-dropping-particle":"","parse-names":false,"suffix":""},{"dropping-particle":"","family":"Wunch","given":"D.","non-dropping-particle":"","parse-names":false,"suffix":""},{"dropping-particle":"","family":"Beck","given":"V.","non-dropping-particle":"","parse-names":false,"suffix":""},{"dropping-particle":"","family":"Gerbig","given":"C.","non-dropping-particle":"","parse-names":false,"suffix":""},{"dropping-particle":"","family":"Chen","given":"H.","non-dropping-particle":"","parse-names":false,"suffix":""},{"dropping-particle":"","family":"Kort","given":"E. A.","non-dropping-particle":"","parse-names":false,"suffix":""},{"dropping-particle":"","family":"Röckmann","given":"T.","non-dropping-particle":"","parse-names":false,"suffix":""},{"dropping-particle":"","family":"Aben","given":"I.","non-dropping-particle":"","parse-names":false,"suffix":""}],"container-title":"Atmospheric Chemistry and Physics","id":"ITEM-1","issued":{"date-parts":[["2014"]]},"title":"A multi-year methane inversion using SCIAMACHY, accounting for systematic errors using TCCON measurements","type":"article-journal"},"uris":["http://www.mendeley.com/documents/?uuid=2f7933e8-84c9-4000-a6ba-9db5a961edf6"]},{"id":"ITEM-2","itemData":{"DOI":"10.1002/2014JD021551.Received","author":[{"dropping-particle":"","family":"Wecht","given":"Kevin J.","non-dropping-particle":"","parse-names":false,"suffix":""},{"dropping-particle":"","family":"Jacob","given":"Daniel J.","non-dropping-particle":"","parse-names":false,"suffix":""},{"dropping-particle":"","family":"Frankenberg","given":"Christian","non-dropping-particle":"","parse-names":false,"suffix":""},{"dropping-particle":"","family":"Jiang","given":"Zhe","non-dropping-particle":"","parse-names":false,"suffix":""},{"dropping-particle":"","family":"Blake","given":"Donald R","non-dropping-particle":"","parse-names":false,"suffix":""}],"container-title":"J. Geophys. Res. Atmos. Res.","id":"ITEM-2","issued":{"date-parts":[["2014"]]},"page":"7741-7756","title":"Mapping of North American methane emissions with high spatial resolution by inversion of SCIAMACHY satellite data","type":"article-journal"},"uris":["http://www.mendeley.com/documents/?uuid=4b4a6ee5-cbfe-4ad0-ad9b-c5526ec75b56"]},{"id":"ITEM-3","itemData":{"DOI":"10.1029/2009JD012287","ISSN":"01480227","abstract":"Methane retrievals from the Scanning Imaging Absorption Spectrometer for Atmospheric Chartography (SCIAMACHY) instrument onboard ENVISAT provide important information on atmospheric CH4 sources, particularly in tropical regions which are poorly monitored by in situ surface observations. Recently, Frankenberg et al. (2008a, 2008b) reported a major revision of SCIAMACHY retrievals due to an update of spectroscopic parameters of water vapor and CH4. Here, we analyze the impact of this revision on global and regional CH4 emissions estimates in 2004, using the TM5-4DVAR inverse modeling system. Inversions based on the revised SCIAMACHY retrievals yield </w:instrText>
      </w:r>
      <w:r w:rsidR="00D07087">
        <w:rPr>
          <w:rFonts w:ascii="Cambria Math" w:hAnsi="Cambria Math" w:cs="Cambria Math"/>
          <w:sz w:val="22"/>
        </w:rPr>
        <w:instrText>∼</w:instrText>
      </w:r>
      <w:r w:rsidR="00D07087">
        <w:rPr>
          <w:rFonts w:ascii="Times New Roman" w:hAnsi="Times New Roman" w:cs="Times New Roman"/>
          <w:sz w:val="22"/>
        </w:rPr>
        <w:instrText xml:space="preserve">20% lower tropical emissions compared to the previous retrievals. The new retrievals improve significantly the consistency between observed and assimilated column average mixing ratios and the agreement with independent validation data. Furthermore, the considerable latitudinal and seasonal bias correction of the previous SCIAMACHY retrievals, derived in the TM5-4DVAR system by simultaneously assimilating high-accuracy surface measurements, is reduced by a factor of </w:instrText>
      </w:r>
      <w:r w:rsidR="00D07087">
        <w:rPr>
          <w:rFonts w:ascii="Cambria Math" w:hAnsi="Cambria Math" w:cs="Cambria Math"/>
          <w:sz w:val="22"/>
        </w:rPr>
        <w:instrText>∼</w:instrText>
      </w:r>
      <w:r w:rsidR="00D07087">
        <w:rPr>
          <w:rFonts w:ascii="Times New Roman" w:hAnsi="Times New Roman" w:cs="Times New Roman"/>
          <w:sz w:val="22"/>
        </w:rPr>
        <w:instrText>3. The inversions result in significant changes in the spatial patterns of emissions and their seasonality compared to the bottom-up inventories. Sensitivity tests were done to analyze the robustness of retrieved emissions, revealing some dependence on the applied a priori emission inventories and OH fields. Furthermore, we performed a detailed validation of simulated CH4 mixing ratios using NOAA ship and aircraft profile samples, as well as stratospheric balloon samples, showing overall good agreement. We use the new CIAMACHY retrievals for a regional analysis of CH 4 emissions from South America, Africa, and Asia, exploiting the zooming capability of the TM5 model. This allows a more detailed analysis of spatial emission patterns and better comparison with aircraft profiles and independent regional emission estimates available for outh America. Large CH4 emissions are attributed to various wetland regions in tropical South America and Africa, seasonally arying and opposite in phase with CH 4 emissions from biomass burning. India, China and South East Asia are characterized by pronounced emissions from rice paddies peaking in the third quarter of the year, in addition to further anthropogenic emissions throughout the year. Copyright 2009 by the American Geophysical Union.","author":[{"dropping-particle":"","family":"Bergamaschi","given":"Peter","non-dropping-particle":"","parse-names":false,"suffix":""},{"dropping-particle":"","family":"Frankenberg","given":"Christian","non-dropping-particle":"","parse-names":false,"suffix":""},{"dropping-particle":"","family":"Meirink","given":"Jan Fokke","non-dropping-particle":"","parse-names":false,"suffix":""},{"dropping-particle":"","family":"Krol","given":"Maarten","non-dropping-particle":"","parse-names":false,"suffix":""},{"dropping-particle":"","family":"Villani","given":"M. Gabriella","non-dropping-particle":"","parse-names":false,"suffix":""},{"dropping-particle":"","family":"Houweling","given":"Sander","non-dropping-particle":"","parse-names":false,"suffix":""},{"dropping-particle":"","family":"Frank","given":"Dentener","non-dropping-particle":"","parse-names":false,"suffix":""},{"dropping-particle":"","family":"Edward","given":"J. Dlugokencky","non-dropping-particle":"","parse-names":false,"suffix":""},{"dropping-particle":"","family":"John","given":"B. Miller","non-dropping-particle":"","parse-names":false,"suffix":""},{"dropping-particle":"","family":"Luciana","given":"V. Gatti","non-dropping-particle":"","parse-names":false,"suffix":""},{"dropping-particle":"","family":"Andreas","given":"Engel","non-dropping-particle":"","parse-names":false,"suffix":""},{"dropping-particle":"","family":"Ingeborg","given":"Levin","non-dropping-particle":"","parse-names":false,"suffix":""}],"container-title":"Journal of Geophysical Research Atmospheres","id":"ITEM-3","issued":{"date-parts":[["2009"]]},"title":"Inverse modeling of global and regional CH4 emissions using SCIAMACHY satellite retrievals","type":"article-journal"},"uris":["http://www.mendeley.com/documents/?uuid=27faa704-3a98-493a-a4d4-8b2f4d7b5f33"]},{"id":"ITEM-4","itemData":{"DOI":"10.1002/jgrd.50480","ISSN":"21698996","abstract":"The causes of renewed growth in the atmospheric CH4 burden since 2007 are still poorly understood and subject of intensive scientific discussion. We present a reanalysis of global CH4 emissions during the 2000s, based on the TM5-4DVAR inverse modeling system. The model is optimized using high-accuracy surface observations from NOAA ESRL's global air sampling network for 2000-2010 combined with retrievals of column-averaged CH4 mole fractions from SCIAMACHY onboard ENVISAT (starting 2003).Using climatological OH fields, derived global total emissions for 2007-2010 are 16-20 Tg CH 4/yr higher compared to 2003-2005. Most of the inferred emission increase was located in the tropics (9-14 Tg CH4/yr) and mid-latitudes of the northern hemisphere (6-8 Tg CH4/yr), while no significant trend was derived for Arctic latitudes. The atmospheric increase can be attributed mainly to increased anthropogenic emissions, but the derived trend is significantly smaller than estimated in the EDGARv4.2 emission inventory. Superimposed on the increasing trend in anthropogenic CH4 emissions are significant inter-annual variations (IAV) of emissions from wetlands (up to ±10 Tg CH4/yr), and biomass burning (up to ±7 Tg CH4/yr). Sensitivity experiments, which investigated the impact of the SCIAMACHY observations (versus inversions using only surface observations), of the OH fields used, and of a priori emission inventories, resulted in differences in the detailed latitudinal attribution of CH4 emissions, but the IAV and trends aggregated over larger latitude bands were reasonably robust. All sensitivity experiments show similar performance against independent shipboard and airborne observations used for validation, except over Amazonia where satellite retrievals improved agreement with observations in the free troposphere. Key Points A reanalysis of global CH4 emissions during the 2000s is presented derived global total emissions 2007-2010 16-20 Tg CH4/yr higher than 2003-2005 increase mainly in the tropics and NH mid-latitudes ©2013. American Geophysical Union. All Rights Reserved.","author":[{"dropping-particle":"","family":"Bergamaschi","given":"P.","non-dropping-particle":"","parse-names":false,"suffix":""},{"dropping-particle":"","family":"Houweling","given":"S.","non-dropping-particle":"","parse-names":false,"suffix":""},{"dropping-particle":"","family":"Segers","given":"A.","non-dropping-particle":"","parse-names":false,"suffix":""},{"dropping-particle":"","family":"Krol","given":"M.","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A.","non-dropping-particle":"","parse-names":false,"suffix":""},{"dropping-particle":"","family":"Dlugokencky","given":"E.","non-dropping-particle":"","parse-names":false,"suffix":""},{"dropping-particle":"","family":"Wofsy","given":"S. C.","non-dropping-particle":"","parse-names":false,"suffix":""},{"dropping-particle":"","family":"Kort","given":"E. A.","non-dropping-particle":"","parse-names":false,"suffix":""},{"dropping-particle":"","family":"Sweeney","given":"C.","non-dropping-particle":"","parse-names":false,"suffix":""},{"dropping-particle":"","family":"Schuck","given":"T.","non-dropping-particle":"","parse-names":false,"suffix":""},{"dropping-particle":"","family":"Brenninkmeijer","given":"C.","non-dropping-particle":"","parse-names":false,"suffix":""},{"dropping-particle":"","family":"Chen","given":"H.","non-dropping-particle":"","parse-names":false,"suffix":""},{"dropping-particle":"","family":"Beck","given":"V.","non-dropping-particle":"","parse-names":false,"suffix":""},{"dropping-particle":"","family":"Gerbig","given":"C.","non-dropping-particle":"","parse-names":false,"suffix":""}],"container-title":"Journal of Geophysical Research Atmospheres","id":"ITEM-4","issued":{"date-parts":[["2013"]]},"title":"Atmospheric CH4 in the first decade of the 21st century: Inverse modeling analysis using SCIAMACHY satellite retrievals and NOAA surface measurements","type":"article-journal"},"uris":["http://www.mendeley.com/documents/?uuid=f07f3c81-10a7-412b-81bf-c372062923be"]}],"mendeley":{"formattedCitation":"(Houweling et al. 2014; Wecht et al. 2014; Peter Bergamaschi et al. 2009; P. Bergamaschi et al. 2013)","manualFormatting":"(Bergamaschi et al. 2009, 2013; Houweling et al. 2014; Wecht et al. 2014)","plainTextFormattedCitation":"(Houweling et al. 2014; Wecht et al. 2014; Peter Bergamaschi et al. 2009; P. Bergamaschi et al. 2013)","previouslyFormattedCitation":"(Houweling et al. 2014; Wecht et al. 2014; Peter Bergamaschi et al. 2009; P. Bergamaschi et al. 2013)"},"properties":{"noteIndex":0},"schema":"https://github.com/citation-style-language/schema/raw/master/csl-citation.json"}</w:instrText>
      </w:r>
      <w:r w:rsidR="00C77B00">
        <w:rPr>
          <w:rFonts w:ascii="Times New Roman" w:hAnsi="Times New Roman" w:cs="Times New Roman"/>
          <w:sz w:val="22"/>
        </w:rPr>
        <w:fldChar w:fldCharType="separate"/>
      </w:r>
      <w:r w:rsidR="00C77B00" w:rsidRPr="00C77B00">
        <w:rPr>
          <w:rFonts w:ascii="Times New Roman" w:hAnsi="Times New Roman" w:cs="Times New Roman"/>
          <w:noProof/>
          <w:sz w:val="22"/>
        </w:rPr>
        <w:t>(</w:t>
      </w:r>
      <w:r w:rsidR="00BE31AF" w:rsidRPr="00C77B00">
        <w:rPr>
          <w:rFonts w:ascii="Times New Roman" w:hAnsi="Times New Roman" w:cs="Times New Roman"/>
          <w:noProof/>
          <w:sz w:val="22"/>
        </w:rPr>
        <w:t>Bergamaschi et al. 2009</w:t>
      </w:r>
      <w:r w:rsidR="00BE31AF">
        <w:rPr>
          <w:rFonts w:ascii="Times New Roman" w:hAnsi="Times New Roman" w:cs="Times New Roman"/>
          <w:noProof/>
          <w:sz w:val="22"/>
        </w:rPr>
        <w:t>,</w:t>
      </w:r>
      <w:r w:rsidR="00BE31AF" w:rsidRPr="00C77B00">
        <w:rPr>
          <w:rFonts w:ascii="Times New Roman" w:hAnsi="Times New Roman" w:cs="Times New Roman"/>
          <w:noProof/>
          <w:sz w:val="22"/>
        </w:rPr>
        <w:t xml:space="preserve"> 2013</w:t>
      </w:r>
      <w:r w:rsidR="00BE31AF">
        <w:rPr>
          <w:rFonts w:ascii="Times New Roman" w:hAnsi="Times New Roman" w:cs="Times New Roman"/>
          <w:noProof/>
          <w:sz w:val="22"/>
        </w:rPr>
        <w:t xml:space="preserve">; </w:t>
      </w:r>
      <w:r w:rsidR="00C77B00" w:rsidRPr="00C77B00">
        <w:rPr>
          <w:rFonts w:ascii="Times New Roman" w:hAnsi="Times New Roman" w:cs="Times New Roman"/>
          <w:noProof/>
          <w:sz w:val="22"/>
        </w:rPr>
        <w:t>Houweling et al. 2014; Wecht et al. 2014)</w:t>
      </w:r>
      <w:r w:rsidR="00C77B00">
        <w:rPr>
          <w:rFonts w:ascii="Times New Roman" w:hAnsi="Times New Roman" w:cs="Times New Roman"/>
          <w:sz w:val="22"/>
        </w:rPr>
        <w:fldChar w:fldCharType="end"/>
      </w:r>
      <w:r w:rsidR="00C77B00">
        <w:rPr>
          <w:rFonts w:ascii="Times New Roman" w:hAnsi="Times New Roman" w:cs="Times New Roman"/>
          <w:sz w:val="22"/>
        </w:rPr>
        <w:t xml:space="preserve">. </w:t>
      </w:r>
      <w:r w:rsidR="0007048A">
        <w:rPr>
          <w:rFonts w:ascii="Times New Roman" w:hAnsi="Times New Roman" w:cs="Times New Roman"/>
          <w:sz w:val="22"/>
        </w:rPr>
        <w:t>More r</w:t>
      </w:r>
      <w:r>
        <w:rPr>
          <w:rFonts w:ascii="Times New Roman" w:hAnsi="Times New Roman" w:cs="Times New Roman"/>
          <w:sz w:val="22"/>
        </w:rPr>
        <w:t xml:space="preserve">ecent inversions used observations </w:t>
      </w:r>
      <w:r w:rsidR="00B86BD3">
        <w:rPr>
          <w:rFonts w:ascii="Times New Roman" w:hAnsi="Times New Roman" w:cs="Times New Roman"/>
          <w:sz w:val="22"/>
        </w:rPr>
        <w:t>from</w:t>
      </w:r>
      <w:r>
        <w:rPr>
          <w:rFonts w:ascii="Times New Roman" w:hAnsi="Times New Roman" w:cs="Times New Roman"/>
          <w:sz w:val="22"/>
        </w:rPr>
        <w:t xml:space="preserve"> the TANSO-FTS instrument aboard the</w:t>
      </w:r>
      <w:r w:rsidR="00F22465">
        <w:rPr>
          <w:rFonts w:ascii="Times New Roman" w:hAnsi="Times New Roman" w:cs="Times New Roman"/>
          <w:sz w:val="22"/>
        </w:rPr>
        <w:t xml:space="preserve"> GOSAT</w:t>
      </w:r>
      <w:r>
        <w:rPr>
          <w:rFonts w:ascii="Times New Roman" w:hAnsi="Times New Roman" w:cs="Times New Roman"/>
          <w:sz w:val="22"/>
        </w:rPr>
        <w:t xml:space="preserve"> satellite (2009</w:t>
      </w:r>
      <w:r w:rsidR="00ED2014">
        <w:rPr>
          <w:rFonts w:ascii="Times New Roman" w:hAnsi="Times New Roman" w:cs="Times New Roman"/>
          <w:sz w:val="22"/>
        </w:rPr>
        <w:t xml:space="preserve"> </w:t>
      </w:r>
      <w:r>
        <w:rPr>
          <w:rFonts w:ascii="Times New Roman" w:hAnsi="Times New Roman" w:cs="Times New Roman"/>
          <w:sz w:val="22"/>
        </w:rPr>
        <w:t>-</w:t>
      </w:r>
      <w:r w:rsidR="00ED2014">
        <w:rPr>
          <w:rFonts w:ascii="Times New Roman" w:hAnsi="Times New Roman" w:cs="Times New Roman"/>
          <w:sz w:val="22"/>
        </w:rPr>
        <w:t xml:space="preserve"> </w:t>
      </w:r>
      <w:r>
        <w:rPr>
          <w:rFonts w:ascii="Times New Roman" w:hAnsi="Times New Roman" w:cs="Times New Roman"/>
          <w:sz w:val="22"/>
        </w:rPr>
        <w:t>present)</w:t>
      </w:r>
      <w:r w:rsidR="00F756EA">
        <w:rPr>
          <w:rFonts w:ascii="Times New Roman" w:hAnsi="Times New Roman" w:cs="Times New Roman"/>
          <w:sz w:val="22"/>
        </w:rPr>
        <w:t xml:space="preserve"> </w:t>
      </w:r>
      <w:r w:rsidR="00397B21">
        <w:rPr>
          <w:rFonts w:ascii="Times New Roman" w:hAnsi="Times New Roman" w:cs="Times New Roman"/>
          <w:sz w:val="22"/>
        </w:rPr>
        <w:t xml:space="preserve">with 10-km diameter pixels approximately 250 km apart along- and cross-track </w:t>
      </w:r>
      <w:r w:rsidR="00D07087">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{"citationItems":[{"id":"ITEM-1","itemData":{"DOI":"10.1002/2013JD019760","ISSN":"21698996","abstract":"Over the past decade the development of Scanning Imaging Absorption Spectrometer for Atmospheric Chartography (SCIAMACHY) retrievals has increased the interest in the use of satellite measurements for studying the global sources and sinks of methane. Meanwhile, measurements are becoming available from the more advanced Greenhouse Gases Observing Satellite (GOSAT). The aim of this study is to investigate the application of GOSAT retrievals to inverse modeling, for which we make use of the TM5-4DVAR inverse modeling framework. Inverse modeling calculations are performed using data from two different retrieval approaches: a full physics and a lightpath proxy ratio method. The performance of these inversions is analyzed in comparison with inversions using SCIAMACHY retrievals and measurements from the National Oceanic and Atmospheric Administration-Earth System Research Laboratory flask-sampling network. In addition, we compare the inversion results against independent surface, aircraft, and total-column measurements. Inversions with GOSAT data show good agreement with surface measurements, whereas for SCIAMACHY a similar performance can only be achieved after significant bias corrections. Some inconsistencies between surface and total-column methane remain in the Southern Hemisphere. However, comparisons with measurements from the Total Column Carbon Observing Network in situ Fourier transform spectrometer network indicate that those may be caused by systematic model errors rather than by shortcomings in the GOSAT retrievals. The global patterns of methane emissions derived from SCIAMACHY (with bias correction) and GOSAT retrievals are in remarkable agreement and allow an increased resolution of tropical emissions. The satellite inversions increase tropical methane emission by 30 to 60 TgCH4/yr compared to initial a priori estimates, partly counterbalanced by reductions in emissions at midlatitudes to high latitudes. Key Points GOSAT and SCIAMACHY retrievals lead to comparable emission patterns GOSAT retrievals are found much less affected by biases than SCIAMACHY Combining satellite and in-situ observations point to remaining inconsistencies ©2013. American Geophysical Union. All Rights Reserved.","author":[{"dropping-particle":"","family":"Monteil","given":"Guillaume","non-dropping-particle":"","parse-names":false,"suffix":""},{"dropping-particle":"","family":"Houweling","given":"Sander","non-dropping-particle":"","parse-names":false,"suffix":""},{"dropping-particle":"","family":"Butz","given":"André","non-dropping-particle":"","parse-names":false,"suffix":""},{"dropping-particle":"","family":"Guerlet","given":"Sandrine","non-dropping-particle":"","parse-names":false,"suffix":""},{"dropping-particle":"","family":"Schepers","given":"Dinand","non-dropping-particle":"","parse-names":false,"suffix":""},{"dropping-particle":"","family":"Hasekamp","given":"Otto","non-dropping-particle":"","parse-names":false,"suffix":""},{"dropping-particle":"","family":"Frankenberg","given":"Christian","non-dropping-particle":"","parse-names":false,"suffix":""},{"dropping-particle":"","family":"Scheepmaker","given":"Remco","non-dropping-particle":"","parse-names":false,"suffix":""},{"dropping-particle":"","family":"Aben","given":"Ilse","non-dropping-particle":"","parse-names":false,"suffix":""},{"dropping-particle":"","family":"Röckmann","given":"Thomas","non-dropping-particle":"","parse-names":false,"suffix":""}],"container-title":"Journal of Geophysical Research Atmospheres","id":"ITEM-1","issued":{"date-parts":[["2013"]]},"title":"Comparison of CH4 inversions based on 15 months of GOSAT and SCIAMACHY observations","type":"article-journal"},"uris":["http://www.mendeley.com/documents/?uuid=ea861991-1595-4c0c-b2ef-6edc9cc78b6a"]},{"id":"ITEM-2","itemData":{"DOI":"10.5194/acp-15-113-2015","ISSN":"16807324","abstract":"At the beginning of 2009 new space-borne observations of dry-air column-averaged mole fractions of atmospheric methane (XCH4) became available from the Thermal And Near infrared Sensor for carbon Observations-Fourier Transform Spectrometer (TANSO-FTS) instrument on board the Greenhouse Gases Observing SATellite (GOSAT). Until April 2012 concurrent methane (CH4) retrievals were provided by the SCanning Imaging Absorption spectroMeter for Atmospheric CartograpHY (SCIAMACHY) instrument on board the ENVironmental SATellite (ENVISAT). The GOSAT and SCIAMACHY XCH4 retrievals can be compared during the period of overlap. We estimate monthly average CH4 emissions between January 2010 and December 2011, using the TM5-4DVAR inverse modelling system. In addition to satellite data, high-accuracy measurements from the Cooperative Air Sampling Network of the National Oceanic and Atmospheric Administration Earth System Research Laboratory (NOAA ESRL) are used, providing strong constraints on the remote surface atmosphere. We discuss five inversion scenarios that make use of different GOSAT and SCIAMACHY XCH4 retrieval products, including two sets of GOSAT proxy retrievals processed independently by the Netherlands Institute for Space Research (SRON)/Karlsruhe Institute of Technology (KIT), and the University of Leicester (UL), and the RemoTeC \"Full-Physics\" (FP) XCH4 retrievals available from SRON/KIT. The GOSAT-based inversions show significant reductions in the root mean square (rms) difference between retrieved and modelled XCH4, and require much smaller bias corrections compared to the inversion using SCIAMACHY retrievals, reflecting the higher precision and relative accuracy of the GOSAT XCH4. Despite the large differences between the GOSAT and SCIAMACHY retrievals, 2-year average emission maps show overall good agreement among all satellitebased inversions, with consistent flux adjustment patterns, particularly across equatorial Africa and North America. Over North America, the satellite inversions result in a significant redistribution of CH4 emissions from North-East to South-Central United States. This result is consistent with recent independent studies suggesting a systematic underestimation of CH4 emissions from North American fossil fuel sources in bottom-up inventories, likely related to natural gas production facilities. Furthermore, all four satellite inversions yield lower CH4 fluxes across the Congo basin compared to the NOAA-only scenario, but highe…","author":[{"dropping-particle":"","family":"Alexe","given":"M.","non-dropping-particle":"","parse-names":false,"suffix":""},{"dropping-particle":"","family":"Bergamaschi","given":"P.","non-dropping-particle":"","parse-names":false,"suffix":""},{"dropping-particle":"","family":"Segers","given":"A.","non-dropping-particle":"","parse-names":false,"suffix":""},{"dropping-particle":"","family":"Detmers","given":"R.","non-dropping-particle":"","parse-names":false,"suffix":""},{"dropping-particle":"","family":"Butz","given":"A.","non-dropping-particle":"","parse-names":false,"suffix":""},{"dropping-particle":"","family":"Hasekamp","given":"O.","non-dropping-particle":"","parse-names":false,"suffix":""},{"dropping-particle":"","family":"Guerlet","given":"S.","non-dropping-particle":"","parse-names":false,"suffix":""},{"dropping-particle":"","family":"Parker","given":"R.","non-dropping-particle":"","parse-names":false,"suffix":""},{"dropping-particle":"","family":"Boesch","given":"H.","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Sweeney","given":"C.","non-dropping-particle":"","parse-names":false,"suffix":""},{"dropping-particle":"","family":"Wofsy","given":"S. C.","non-dropping-particle":"","parse-names":false,"suffix":""},{"dropping-particle":"","family":"Kort","given":"E. A.","non-dropping-particle":"","parse-names":false,"suffix":""}],"container-title":"Atmospheric Chemistry and Physics","id":"ITEM-2","issued":{"date-parts":[["2015"]]},"title":"Inverse modelling of CH4 emissions for 2010-2011 using different satellite retrieval products from GOSAT and SCIAMACHY","type":"article-journal"},"uris":["http://www.mendeley.com/documents/?uuid=073561a7-5ee6-47ba-add2-65d93439dbc3"]},{"id":"ITEM-3","itemData":{"DOI":"10.5194/acp-15-7049-2015","ISBN":"1544952015","ISSN":"16807324","abstract":"We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a−1.","author":[{"dropping-particle":"","family":"Turner","given":"A. J.","non-dropping-particle":"","parse-names":false,"suffix":""},{"dropping-particle":"","family":"Jacob","given":"D. J.","non-dropping-particle":"","parse-names":false,"suffix":""},{"dropping-particle":"","family":"Wecht","given":"K. J.","non-dropping-particle":"","parse-names":false,"suffix":""},{"dropping-particle":"","family":"Maasakkers","given":"J. D.","non-dropping-particle":"","parse-names":false,"suffix":""},{"dropping-particle":"","family":"Lundgren","given":"E.","non-dropping-particle":"","parse-names":false,"suffix":""},{"dropping-particle":"","family":"Andrews","given":"A. E.","non-dropping-particle":"","parse-names":false,"suffix":""},{"dropping-particle":"","family":"Biraud","given":"S. C.","non-dropping-particle":"","parse-names":false,"suffix":""},{"dropping-particle":"","family":"Boesch","given":"H.","non-dropping-particle":"","parse-names":false,"suffix":""},{"dropping-particle":"","family":"Bowman","given":"K. W.","non-dropping-particle":"","parse-names":false,"suffix":""},{"dropping-particle":"","family":"Deutscher","given":"N. M.","non-dropping-particle":"","parse-names":false,"suffix":""},{"dropping-particle":"","family":"Dubey","given":"M. K.","non-dropping-particle":"","parse-names":false,"suffix":""},{"dropping-particle":"","family":"Griffith","given":"D. W.T.","non-dropping-particle":"","parse-names":false,"suffix":""},{"dropping-particle":"","family":"Hase","given":"F.","non-dropping-particle":"","parse-names":false,"suffix":""},{"dropping-particle":"","family":"Kuze","given":"A.","non-dropping-particle":"","parse-names":false,"suffix":""},{"dropping-particle":"","family":"Notholt","given":"J.","non-dropping-particle":"","parse-names":false,"suffix":""},{"dropping-particle":"","family":"Ohyama","given":"H.","non-dropping-particle":"","parse-names":false,"suffix":""},{"dropping-particle":"","family":"Parker","given":"R.","non-dropping-particle":"","parse-names":false,"suffix":""},{"dropping-particle":"","family":"Payne","given":"V. H.","non-dropping-particle":"","parse-names":false,"suffix":""},{"dropping-particle":"","family":"Sussmann","given":"R.","non-dropping-particle":"","parse-names":false,"suffix":""},{"dropping-particle":"","family":"Sweeney","given":"C.","non-dropping-particle":"","parse-names":false,"suffix":""},{"dropping-particle":"","family":"Velazco","given":"V. A.","non-dropping-particle":"","parse-names":false,"suffix":""},{"dropping-particle":"","family":"Warneke","given":"T.","non-dropping-particle":"","parse-names":false,"suffix":""},{"dropping-particle":"","family":"Wennberg","given":"P. O.","non-dropping-particle":"","parse-names":false,"suffix":""},{"dropping-particle":"","family":"Wunch","given":"D.","non-dropping-particle":"","parse-names":false,"suffix":""}],"container-title":"Atmospheric Chemistry and Physics","id":"ITEM-3","issue":"12","issued":{"date-parts":[["2015"]]},"page":"7049-7069","title":"Estimating global and North American methane emissions with high spatial resolution using GOSAT satellite data","type":"article-journal","volume":"15"},"uris":["http://www.mendeley.com/documents/?uuid=812af701-e7cc-487c-a123-2145af49a76b"]},{"id":"ITEM-4","itemData":{"DOI":"10.5194/acp-19-7859-2019","ISSN":"16807324","abstract":"We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 Xiong","non-dropping-particle":"","parse-names":false,"suffix":""},{"dropping-particle":"","family":"Zhang","given":"Yuzhong","non-dropping-particle":"","parse-names":false,"suffix":""},{"dropping-particle":"","family":"Hersher","given":"Monica","non-dropping-particle":"","parse-names":false,"suffix":""},{"dropping-particle":"","family":"Anthony Bloom","given":"A.","non-dropping-particle":"","parse-names":false,"suffix":""},{"dropping-particle":"","family":"Bowman","given":"Kevin W.","non-dropping-particle":"","parse-names":false,"suffix":""},{"dropping-particle":"","family":"Worden","given":"John R.","non-</w:instrText>
      </w:r>
      <w:r w:rsidR="003C155A" w:rsidRPr="00564977">
        <w:rPr>
          <w:rFonts w:ascii="Times New Roman" w:hAnsi="Times New Roman" w:cs="Times New Roman"/>
          <w:sz w:val="22"/>
          <w:lang w:val="nl-NL"/>
        </w:rPr>
        <w:instrText>dropping-particle":"","parse-names":false,"suffix":""},{"dropping-particle":"","family":"Janssens-Maenhout","given":"Greet","non-dropping-particle":"","parse-names":false,"suffix":""},{"dropping-particle":"","family":"Parker","given":"Robert J.","non-dropping-particle":"","parse-names":false,"suffix":""}],"container-title":"Atmospheric Chemistry and Physics","id":"ITEM-4","issued":{"date-parts":[["2019"]]},"title":"Global distribution of methane emissions, emission trends, and OH concentrations and trends inferred from an inversion of GOSAT satellite data for 2010-2015","type":"article-journal"},"uris":["http://www.mendeley.com/documents/?uuid=bab3fbd8-c2a5-4174-8669-360b47995034"]}],"mendeley":{"formattedCitation":"(Monteil et al. 2013; Alexe et al. 2015; Turner et al. 2015; Maasakkers, Jacob, Sulprizio, Scarpelli, Nesser, Sheng, Zhang, Hersher, Anthony Bloom, et al. 2019)","manualFormatting":"(Monteil et al. 2013; Alexe et al. 2015; Turner et al. 2015; Maasakkers et al. 2019)","plainTextFormattedCitation":"(Monteil et al. 2013; Alexe et al. 2015; Turner et al. 2015; Maasakkers, Jacob, Sulprizio, Scarpelli, Nesser, Sheng, Zhang, Hersher, Anthony Bloom, et al. 2019)","previouslyFormattedCitation":"(Monteil et al. 2013; Alexe et al. 2015; Turner et al. 2015; Maasakkers, Jacob, Sulprizio, Scarpelli, Nesser, Sheng, Zhang, Hersher, Anthony Bloom, et al. 2019)"},"properties":{"noteIndex":0},"schema":"https://github.com/citation-style-language/schema/raw/master/csl-citation.json"}</w:instrText>
      </w:r>
      <w:r w:rsidR="00D07087">
        <w:rPr>
          <w:rFonts w:ascii="Times New Roman" w:hAnsi="Times New Roman" w:cs="Times New Roman"/>
          <w:sz w:val="22"/>
        </w:rPr>
        <w:fldChar w:fldCharType="separate"/>
      </w:r>
      <w:r w:rsidR="00D07087" w:rsidRPr="00564977">
        <w:rPr>
          <w:rFonts w:ascii="Times New Roman" w:hAnsi="Times New Roman" w:cs="Times New Roman"/>
          <w:noProof/>
          <w:sz w:val="22"/>
          <w:lang w:val="nl-NL"/>
        </w:rPr>
        <w:t>(Monteil et al. 2013; Alexe et al. 2015; Turner et al. 2015; Maasakkers et al. 2019)</w:t>
      </w:r>
      <w:r w:rsidR="00D07087">
        <w:rPr>
          <w:rFonts w:ascii="Times New Roman" w:hAnsi="Times New Roman" w:cs="Times New Roman"/>
          <w:sz w:val="22"/>
        </w:rPr>
        <w:fldChar w:fldCharType="end"/>
      </w:r>
      <w:r w:rsidR="00F22465" w:rsidRPr="00564977">
        <w:rPr>
          <w:rFonts w:ascii="Times New Roman" w:hAnsi="Times New Roman" w:cs="Times New Roman"/>
          <w:sz w:val="22"/>
          <w:lang w:val="nl-NL"/>
        </w:rPr>
        <w:t xml:space="preserve">. </w:t>
      </w:r>
      <w:r w:rsidR="006E454D">
        <w:rPr>
          <w:rFonts w:ascii="Times New Roman" w:hAnsi="Times New Roman" w:cs="Times New Roman"/>
          <w:sz w:val="22"/>
        </w:rPr>
        <w:t xml:space="preserve">The </w:t>
      </w:r>
      <w:r w:rsidR="00B60183" w:rsidRPr="00123ED7">
        <w:rPr>
          <w:rFonts w:ascii="Times New Roman" w:hAnsi="Times New Roman" w:cs="Times New Roman"/>
          <w:sz w:val="22"/>
        </w:rPr>
        <w:t>Tropospheric Monitoring Instrument (TROPOMI) aboard the Sentinel-5 precursor</w:t>
      </w:r>
      <w:r w:rsidR="00397B21">
        <w:rPr>
          <w:rFonts w:ascii="Times New Roman" w:hAnsi="Times New Roman" w:cs="Times New Roman"/>
          <w:sz w:val="22"/>
        </w:rPr>
        <w:t xml:space="preserve"> satellite</w:t>
      </w:r>
      <w:r w:rsidR="0007048A">
        <w:rPr>
          <w:rFonts w:ascii="Times New Roman" w:hAnsi="Times New Roman" w:cs="Times New Roman"/>
          <w:sz w:val="22"/>
        </w:rPr>
        <w:t>, launched</w:t>
      </w:r>
      <w:r w:rsidR="006E454D">
        <w:rPr>
          <w:rFonts w:ascii="Times New Roman" w:hAnsi="Times New Roman" w:cs="Times New Roman"/>
          <w:sz w:val="22"/>
        </w:rPr>
        <w:t xml:space="preserve"> in October 2017</w:t>
      </w:r>
      <w:r w:rsidR="0007048A">
        <w:rPr>
          <w:rFonts w:ascii="Times New Roman" w:hAnsi="Times New Roman" w:cs="Times New Roman"/>
          <w:sz w:val="22"/>
        </w:rPr>
        <w:t>,</w:t>
      </w:r>
      <w:r w:rsidR="006E454D">
        <w:rPr>
          <w:rFonts w:ascii="Times New Roman" w:hAnsi="Times New Roman" w:cs="Times New Roman"/>
          <w:sz w:val="22"/>
        </w:rPr>
        <w:t xml:space="preserve"> now </w:t>
      </w:r>
      <w:r w:rsidR="00B60183" w:rsidRPr="00123ED7">
        <w:rPr>
          <w:rFonts w:ascii="Times New Roman" w:hAnsi="Times New Roman" w:cs="Times New Roman"/>
          <w:sz w:val="22"/>
        </w:rPr>
        <w:t>provide</w:t>
      </w:r>
      <w:r w:rsidR="00581AAB">
        <w:rPr>
          <w:rFonts w:ascii="Times New Roman" w:hAnsi="Times New Roman" w:cs="Times New Roman"/>
          <w:sz w:val="22"/>
        </w:rPr>
        <w:t xml:space="preserve">s </w:t>
      </w:r>
      <w:r w:rsidR="00B60183" w:rsidRPr="00123ED7">
        <w:rPr>
          <w:rFonts w:ascii="Times New Roman" w:hAnsi="Times New Roman" w:cs="Times New Roman"/>
          <w:sz w:val="22"/>
        </w:rPr>
        <w:t>daily, global retrievals of</w:t>
      </w:r>
      <w:r w:rsidR="00F22465">
        <w:rPr>
          <w:rFonts w:ascii="Times New Roman" w:hAnsi="Times New Roman" w:cs="Times New Roman"/>
          <w:sz w:val="22"/>
        </w:rPr>
        <w:t xml:space="preserve"> atmospheric </w:t>
      </w:r>
      <w:r w:rsidR="00B60183" w:rsidRPr="00123ED7">
        <w:rPr>
          <w:rFonts w:ascii="Times New Roman" w:hAnsi="Times New Roman" w:cs="Times New Roman"/>
          <w:sz w:val="22"/>
        </w:rPr>
        <w:t xml:space="preserve">methane </w:t>
      </w:r>
      <w:r w:rsidR="00F22465">
        <w:rPr>
          <w:rFonts w:ascii="Times New Roman" w:hAnsi="Times New Roman" w:cs="Times New Roman"/>
          <w:sz w:val="22"/>
        </w:rPr>
        <w:t>columns</w:t>
      </w:r>
      <w:r w:rsidR="00B60183" w:rsidRPr="00123ED7">
        <w:rPr>
          <w:rFonts w:ascii="Times New Roman" w:hAnsi="Times New Roman" w:cs="Times New Roman"/>
          <w:sz w:val="22"/>
        </w:rPr>
        <w:t xml:space="preserve"> </w:t>
      </w:r>
      <w:r w:rsidR="00B60183" w:rsidRPr="00886634">
        <w:rPr>
          <w:rFonts w:ascii="Times New Roman" w:hAnsi="Times New Roman" w:cs="Times New Roman"/>
          <w:color w:val="000000" w:themeColor="text1"/>
          <w:sz w:val="22"/>
        </w:rPr>
        <w:t xml:space="preserve">at </w:t>
      </w:r>
      <w:r w:rsidR="00886634" w:rsidRPr="00886634">
        <w:rPr>
          <w:rFonts w:ascii="Times New Roman" w:hAnsi="Times New Roman" w:cs="Times New Roman"/>
          <w:color w:val="000000" w:themeColor="text1"/>
          <w:sz w:val="22"/>
        </w:rPr>
        <w:t>5.5</w:t>
      </w:r>
      <w:r w:rsidR="00B60183" w:rsidRPr="00886634">
        <w:rPr>
          <w:rFonts w:ascii="Times New Roman" w:hAnsi="Times New Roman" w:cs="Times New Roman"/>
          <w:color w:val="000000" w:themeColor="text1"/>
          <w:sz w:val="22"/>
        </w:rPr>
        <w:t xml:space="preserve"> x 7 km</w:t>
      </w:r>
      <w:r w:rsidR="00B60183" w:rsidRPr="00123ED7">
        <w:rPr>
          <w:rFonts w:ascii="Times New Roman" w:hAnsi="Times New Roman" w:cs="Times New Roman"/>
          <w:sz w:val="22"/>
          <w:vertAlign w:val="superscript"/>
        </w:rPr>
        <w:t>2</w:t>
      </w:r>
      <w:r w:rsidR="00B60183" w:rsidRPr="00123ED7">
        <w:rPr>
          <w:rFonts w:ascii="Times New Roman" w:hAnsi="Times New Roman" w:cs="Times New Roman"/>
          <w:sz w:val="22"/>
        </w:rPr>
        <w:t xml:space="preserve"> nadir pixel resolution</w:t>
      </w:r>
      <w:r w:rsidR="00B60183">
        <w:rPr>
          <w:rFonts w:ascii="Times New Roman" w:hAnsi="Times New Roman" w:cs="Times New Roman"/>
          <w:sz w:val="22"/>
        </w:rPr>
        <w:t>, increasing coverage by orders of magnitude</w:t>
      </w:r>
      <w:r w:rsidR="0007048A">
        <w:rPr>
          <w:rFonts w:ascii="Times New Roman" w:hAnsi="Times New Roman" w:cs="Times New Roman"/>
          <w:sz w:val="22"/>
        </w:rPr>
        <w:t xml:space="preserve"> relative to GOSAT</w:t>
      </w:r>
      <w:r w:rsidR="00581AAB">
        <w:rPr>
          <w:rFonts w:ascii="Times New Roman" w:hAnsi="Times New Roman" w:cs="Times New Roman"/>
          <w:sz w:val="22"/>
        </w:rPr>
        <w:t xml:space="preserve"> </w:t>
      </w:r>
      <w:r w:rsidR="0048784F">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{"citationItems":[{"id":"ITEM-1","itemData":{"DOI":"10.1016/j.rse.2011.09.027","ISSN":"00344257","abstract":"The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Inc.","author":[{"dropping-particle":"","family":"Veefkind","given":"J. P.","non-dropping-particle":"","parse-names":false,"suffix":""},{"dropping-particle":"","family":"Aben","given":"I.","non-dropping-particle":"","parse-names":false,"suffix":""},{"dropping-particle":"","family":"McMullan","given":"K.","non-dropping-particle":"","parse-names":false,"suffix":""},{"dropping-particle":"","family":"Förster","given":"H.","non-dropping-particle":"","parse-names":false,"suffix":""},{"dropping-particle":"","family":"Vries","given":"J.","non-dropping-particle":"de","parse-names":false,"suffix":""},{"dropping-particle":"","family":"Otter","given":"G.","non-dropping-particle":"","parse-names":false,"suffix":""},{"dropping-particle":"","family":"Claas","given":"J.","non-dropping-particle":"","parse-names":false,"suffix":""},{"dropping-particle":"","family":"Eskes","given":"H. J.","non-dropping-particle":"","parse-names":false,"suffix":""},{"dropping-particle":"","family":"Haan","given":"J. F.","non-dropping-particle":"de","parse-names":false,"suffix":""},{"dropping-particle":"","family":"Kleipool","given":"Q.","non-dropping-particle":"","parse-names":false,"suffix":""},{"dropping-particle":"","family":"Weele","given":"M.","non-dropping-particle":"van","parse-names":false,"suffix":""},{"dropping-particle":"","family":"Hasekamp","given":"O.","non-dropping-particle":"","parse-names":false,"suffix":""},{"dropping-particle":"","family":"Hoogeveen","given":"R.","non-dropping-particle":"","parse-names":false,"suffix":""},{"dropping-particle":"","family":"Landgraf","given":"J.","non-dropping-particle":"","parse-names":false,"suffix":""},{"dropping-particle":"","family":"Snel","given":"R.","non-dropping-particle":"","parse-names":false,"suffix":""},{"dropping-particle":"","family":"Tol","given":"P.","non-dropping-particle":"","parse-names":false,"suffix":""},{"dropping-particle":"","family":"Ingmann","given":"P.","non-dropping-particle":"","parse-names":false,"suffix":""},{"dropping-particle":"","family":"Voors","given":"R.","non-dropping-particle":"","parse-names":false,"suffix":""},{"dropping-particle":"","family":"Kruizinga","given":"B.","non-dropping-particle":"","parse-names":false,"suffix":""},{"dropping-particle":"","family":"Vink","given":"R.","non-dropping-particle":"","parse-names":false,"suffix":""},{"dropping-particle":"","family":"Visser","given":"H.","non-dropping-particle":"","parse-names":false,"suffix":""},{"dropping-particle":"","family":"Levelt","given":"P. F.","non-dropping-particle":"","parse-names":false,"suffix":""}],"container-title":"Remote Sensing of Environment","id":"ITEM-1","issued":{"date-parts":[["2012"]]},"title":"TROPOMI on the ESA Sentinel-5 Precursor: A GMES mission for global observations of the atmospheric composition for climate, air quality and ozone layer applications","type":"article-journal"},"uris":["http://www.mendeley.com/documents/?uuid=0bb922e5-b3d5-4ce9-b1f0-c799f6832835"]}],"mendeley":{"formattedCitation":"(Veefkind et al. 2012)","plainTextFormattedCitation":"(Veefkind et al. 2012)","previouslyFormattedCitation":"(Veefkind et al. 2012)"},"properties":{"noteIndex":0},"schema":"https://github.com/citation-style-language/schema/raw/master/csl-citation.json"}</w:instrText>
      </w:r>
      <w:r w:rsidR="0048784F">
        <w:rPr>
          <w:rFonts w:ascii="Times New Roman" w:hAnsi="Times New Roman" w:cs="Times New Roman"/>
          <w:sz w:val="22"/>
        </w:rPr>
        <w:fldChar w:fldCharType="separate"/>
      </w:r>
      <w:r w:rsidR="00D07087" w:rsidRPr="00D07087">
        <w:rPr>
          <w:rFonts w:ascii="Times New Roman" w:hAnsi="Times New Roman" w:cs="Times New Roman"/>
          <w:noProof/>
          <w:sz w:val="22"/>
        </w:rPr>
        <w:t>(Veefkind et al. 2012)</w:t>
      </w:r>
      <w:r w:rsidR="0048784F">
        <w:rPr>
          <w:rFonts w:ascii="Times New Roman" w:hAnsi="Times New Roman" w:cs="Times New Roman"/>
          <w:sz w:val="22"/>
        </w:rPr>
        <w:fldChar w:fldCharType="end"/>
      </w:r>
      <w:r w:rsidR="00B60183" w:rsidRPr="00123ED7">
        <w:rPr>
          <w:rFonts w:ascii="Times New Roman" w:hAnsi="Times New Roman" w:cs="Times New Roman"/>
          <w:sz w:val="22"/>
        </w:rPr>
        <w:t>.</w:t>
      </w:r>
      <w:r w:rsidR="00581AAB">
        <w:rPr>
          <w:rFonts w:ascii="Times New Roman" w:hAnsi="Times New Roman" w:cs="Times New Roman"/>
          <w:sz w:val="22"/>
        </w:rPr>
        <w:t xml:space="preserve"> However, </w:t>
      </w:r>
      <w:r w:rsidR="00B60183">
        <w:rPr>
          <w:rFonts w:ascii="Times New Roman" w:hAnsi="Times New Roman" w:cs="Times New Roman"/>
          <w:sz w:val="22"/>
        </w:rPr>
        <w:t>TROPOMI</w:t>
      </w:r>
      <w:r w:rsidR="00923A03">
        <w:rPr>
          <w:rFonts w:ascii="Times New Roman" w:hAnsi="Times New Roman" w:cs="Times New Roman"/>
          <w:sz w:val="22"/>
        </w:rPr>
        <w:t>’s methane retrieval</w:t>
      </w:r>
      <w:r w:rsidR="00B60183">
        <w:rPr>
          <w:rFonts w:ascii="Times New Roman" w:hAnsi="Times New Roman" w:cs="Times New Roman"/>
          <w:sz w:val="22"/>
        </w:rPr>
        <w:t xml:space="preserve"> has only a ~3% success rate</w:t>
      </w:r>
      <w:r w:rsidR="00923A03">
        <w:rPr>
          <w:rFonts w:ascii="Times New Roman" w:hAnsi="Times New Roman" w:cs="Times New Roman"/>
          <w:sz w:val="22"/>
        </w:rPr>
        <w:t xml:space="preserve"> limited by clouds, high aerosol loadings, </w:t>
      </w:r>
      <w:r w:rsidR="00581AAB">
        <w:rPr>
          <w:rFonts w:ascii="Times New Roman" w:hAnsi="Times New Roman" w:cs="Times New Roman"/>
          <w:sz w:val="22"/>
        </w:rPr>
        <w:t>and variable surface</w:t>
      </w:r>
      <w:r w:rsidR="00923A03">
        <w:rPr>
          <w:rFonts w:ascii="Times New Roman" w:hAnsi="Times New Roman" w:cs="Times New Roman"/>
          <w:sz w:val="22"/>
        </w:rPr>
        <w:t xml:space="preserve"> albedo</w:t>
      </w:r>
      <w:r w:rsidR="00581AAB">
        <w:rPr>
          <w:rFonts w:ascii="Times New Roman" w:hAnsi="Times New Roman" w:cs="Times New Roman"/>
          <w:sz w:val="22"/>
        </w:rPr>
        <w:t xml:space="preserve"> and</w:t>
      </w:r>
      <w:r w:rsidR="00923A03">
        <w:rPr>
          <w:rFonts w:ascii="Times New Roman" w:hAnsi="Times New Roman" w:cs="Times New Roman"/>
          <w:sz w:val="22"/>
        </w:rPr>
        <w:t xml:space="preserve"> topography</w:t>
      </w:r>
      <w:r w:rsidR="004B4277">
        <w:rPr>
          <w:rFonts w:ascii="Times New Roman" w:hAnsi="Times New Roman" w:cs="Times New Roman"/>
          <w:sz w:val="22"/>
        </w:rPr>
        <w:t xml:space="preserve">, resulting in heterogeneously distributed observations </w:t>
      </w:r>
      <w:r w:rsidR="00D04B69" w:rsidRPr="00886634">
        <w:rPr>
          <w:rFonts w:ascii="Times New Roman" w:hAnsi="Times New Roman" w:cs="Times New Roman"/>
          <w:color w:val="000000" w:themeColor="text1"/>
          <w:sz w:val="22"/>
        </w:rPr>
        <w:fldChar w:fldCharType="begin" w:fldLock="1"/>
      </w:r>
      <w:r w:rsidR="00D07087" w:rsidRPr="00886634">
        <w:rPr>
          <w:rFonts w:ascii="Times New Roman" w:hAnsi="Times New Roman" w:cs="Times New Roman"/>
          <w:color w:val="000000" w:themeColor="text1"/>
          <w:sz w:val="22"/>
        </w:rPr>
        <w:instrText>ADDIN CSL_CITATION {"citationItems":[{"id":"ITEM-1","itemData":{"DOI":"10.1002/2018gl077259","author":[{"dropping-particle":"","family":"Hu","given":"Haili","non-dropping-particle":"","parse-names":false,"suffix":""},{"dropping-particle":"","family":"Landgraf","given":"Jochen","non-dropping-particle":"","parse-names":false,"suffix":""},{"dropping-particle":"","family":"Detmers","given":"Rob","non-dropping-particle":"","parse-names":false,"suffix":""},{"dropping-particle":"","family":"Borsdorff","given":"Tobias","non-dropping-particle":"","parse-names":false,"suffix":""},{"dropping-particle":"","family":"Aan de Brugh","given":"Joost","non-dropping-particle":"","parse-names":false,"suffix":""},{"dropping-particle":"","family":"Aben","given":"Ilse","non-dropping-particle":"","parse-names":false,"suffix":""},{"dropping-particle":"","family":"Butz","given":"Andre","non-dropping-particle":"","parse-names":false,"suffix":""},{"dropping-particle":"","family":"Hasekamp","given":"Otto","non-dropping-particle":"","parse-names":false,"suffix":""}],"container-title":"Geophysical Research Letters","id":"ITEM-1","issue":"8","issued":{"date-parts":[["2018"]]},"page":"3682-3689","title":"Toward Global Mapping of Methane With TROPOMI: First Results and Intersatellite Comparison to GOSAT","type":"article-journal","volume":"45"},"uris":["http://www.mendeley.com/documents/?uuid=cb9648ce-fe46-4d9b-82da-dead317fa6c5"]}],"mendeley":{"formattedCitation":"(Hu et al. 2018)","plainTextFormattedCitation":"(Hu et al. 2018)","previouslyFormattedCitation":"(Hu et al. 2018)"},"properties":{"noteIndex":0},"schema":"https://github.com/citation-style-language/schema/raw/master/csl-citation.json"}</w:instrText>
      </w:r>
      <w:r w:rsidR="00D04B69" w:rsidRPr="00886634">
        <w:rPr>
          <w:rFonts w:ascii="Times New Roman" w:hAnsi="Times New Roman" w:cs="Times New Roman"/>
          <w:color w:val="000000" w:themeColor="text1"/>
          <w:sz w:val="22"/>
        </w:rPr>
        <w:fldChar w:fldCharType="separate"/>
      </w:r>
      <w:r w:rsidR="00D07087" w:rsidRPr="00886634">
        <w:rPr>
          <w:rFonts w:ascii="Times New Roman" w:hAnsi="Times New Roman" w:cs="Times New Roman"/>
          <w:noProof/>
          <w:color w:val="000000" w:themeColor="text1"/>
          <w:sz w:val="22"/>
        </w:rPr>
        <w:t>(Hu et al. 2018)</w:t>
      </w:r>
      <w:r w:rsidR="00D04B69" w:rsidRPr="00886634">
        <w:rPr>
          <w:rFonts w:ascii="Times New Roman" w:hAnsi="Times New Roman" w:cs="Times New Roman"/>
          <w:color w:val="000000" w:themeColor="text1"/>
          <w:sz w:val="22"/>
        </w:rPr>
        <w:fldChar w:fldCharType="end"/>
      </w:r>
      <w:r w:rsidR="00923A03">
        <w:rPr>
          <w:rFonts w:ascii="Times New Roman" w:hAnsi="Times New Roman" w:cs="Times New Roman"/>
          <w:sz w:val="22"/>
        </w:rPr>
        <w:t xml:space="preserve">. </w:t>
      </w:r>
      <w:r w:rsidR="00B86BD3">
        <w:rPr>
          <w:rFonts w:ascii="Times New Roman" w:hAnsi="Times New Roman" w:cs="Times New Roman"/>
          <w:sz w:val="22"/>
        </w:rPr>
        <w:t xml:space="preserve">Inversions of TROPOMI data must attempt to capture the high resolution </w:t>
      </w:r>
      <w:r w:rsidR="00B86BD3">
        <w:rPr>
          <w:rFonts w:ascii="Times New Roman" w:hAnsi="Times New Roman" w:cs="Times New Roman"/>
          <w:sz w:val="22"/>
        </w:rPr>
        <w:lastRenderedPageBreak/>
        <w:t>and density of observations where appropriate while recognizing the limitations in information content resulting from data sparsity or errors.</w:t>
      </w:r>
    </w:p>
    <w:p w14:paraId="0D39F306" w14:textId="66482203" w:rsidR="0003411C" w:rsidRPr="001D2635" w:rsidRDefault="0003411C" w:rsidP="00864E39">
      <w:pPr>
        <w:rPr>
          <w:rFonts w:ascii="Times New Roman" w:hAnsi="Times New Roman" w:cs="Times New Roman"/>
          <w:sz w:val="22"/>
        </w:rPr>
      </w:pPr>
    </w:p>
    <w:p w14:paraId="1A8F8B3C" w14:textId="649D468E" w:rsidR="006673A1" w:rsidRPr="00397B21" w:rsidRDefault="00227499" w:rsidP="0053318B">
      <w:pPr>
        <w:rPr>
          <w:rFonts w:ascii="Times New Roman" w:eastAsiaTheme="minorEastAsia" w:hAnsi="Times New Roman" w:cs="Times New Roman"/>
          <w:color w:val="FF0000"/>
          <w:sz w:val="22"/>
        </w:rPr>
      </w:pPr>
      <w:r w:rsidRPr="00C260D2">
        <w:rPr>
          <w:rFonts w:ascii="Times New Roman" w:hAnsi="Times New Roman" w:cs="Times New Roman"/>
          <w:color w:val="000000" w:themeColor="text1"/>
          <w:sz w:val="22"/>
        </w:rPr>
        <w:t>Several methods have been proposed to decrease the computational cost of high</w:t>
      </w:r>
      <w:r w:rsidR="009C7438" w:rsidRPr="00C260D2">
        <w:rPr>
          <w:rFonts w:ascii="Times New Roman" w:hAnsi="Times New Roman" w:cs="Times New Roman"/>
          <w:color w:val="000000" w:themeColor="text1"/>
          <w:sz w:val="22"/>
        </w:rPr>
        <w:t>-</w:t>
      </w:r>
      <w:r w:rsidRPr="00C260D2">
        <w:rPr>
          <w:rFonts w:ascii="Times New Roman" w:hAnsi="Times New Roman" w:cs="Times New Roman"/>
          <w:color w:val="000000" w:themeColor="text1"/>
          <w:sz w:val="22"/>
        </w:rPr>
        <w:t xml:space="preserve">resolution analytic inversions by </w:t>
      </w:r>
      <w:r w:rsidR="004A24C8">
        <w:rPr>
          <w:rFonts w:ascii="Times New Roman" w:hAnsi="Times New Roman" w:cs="Times New Roman"/>
          <w:color w:val="000000" w:themeColor="text1"/>
          <w:sz w:val="22"/>
        </w:rPr>
        <w:t xml:space="preserve">optimally </w:t>
      </w:r>
      <w:r w:rsidRPr="00C260D2">
        <w:rPr>
          <w:rFonts w:ascii="Times New Roman" w:hAnsi="Times New Roman" w:cs="Times New Roman"/>
          <w:color w:val="000000" w:themeColor="text1"/>
          <w:sz w:val="22"/>
        </w:rPr>
        <w:t xml:space="preserve">reducing the dimension or rank of the state vector. </w:t>
      </w:r>
      <w:r w:rsidR="006673A1" w:rsidRPr="00C260D2">
        <w:rPr>
          <w:rFonts w:ascii="Times New Roman" w:hAnsi="Times New Roman" w:cs="Times New Roman"/>
          <w:color w:val="000000" w:themeColor="text1"/>
          <w:sz w:val="22"/>
        </w:rPr>
        <w:t xml:space="preserve">Reduced-dimension methods </w:t>
      </w:r>
      <w:r w:rsidR="006673A1" w:rsidRPr="00C260D2">
        <w:rPr>
          <w:rFonts w:ascii="Times New Roman" w:hAnsi="Times New Roman" w:cs="Times New Roman"/>
          <w:color w:val="000000" w:themeColor="text1"/>
          <w:sz w:val="22"/>
        </w:rPr>
        <w:fldChar w:fldCharType="begin" w:fldLock="1"/>
      </w:r>
      <w:r w:rsidRPr="00C260D2">
        <w:rPr>
          <w:rFonts w:ascii="Times New Roman" w:hAnsi="Times New Roman" w:cs="Times New Roman"/>
          <w:color w:val="000000" w:themeColor="text1"/>
          <w:sz w:val="22"/>
        </w:rPr>
        <w:instrText>ADDIN CSL_CITATION {"citationItems":[{"id":"ITEM-1","itemData":{"DOI":"10.1002/qj.837","author":[{"dropping-particle":"","family":"Bocquet","given":"M.","non-dropping-particle":"","parse-names":false,"suffix":""},{"dropping-particle":"","family":"Wu","given":"L.","non-dropping-particle":"","parse-names":false,"suffix":""},{"dropping-particle":"","family":"Chevallier","given":"F.","non-dropping-particle":"","parse-names":false,"suffix":""}],"container-title":"Quarterly Journal of the Royal Meteorological Society","id":"ITEM-1","issue":"658","issued":{"date-parts":[["2011"]]},"note":"·      What is the difference between control space and state space? \n·      “H is usually computed in the finest regular grid, using either direct forward simulations or backward adjoint simulations” \no   So they acknowledge that the Jacobian is a pre-requisite to their approach? \n·      Successive time coarse-grainings were represented by a binary tree. 2D space could be considered as the tensor product of two binary trees, one for each space direction. This means that the grid cells, or tiles of such a representation, are the Kronecker products of two 1D elements of binary trees, one for each direction. \no   Reviewed Kronecker products. Kronecker products are the matrix version of tensor products, and tensor products (if you recall) allow two vector spaces of dimension n and dimension m to be combined to form a vector space of nm (so this is what we would want for our tiling representations) \n·      Binary trees mean that each node can contain a left pointer and/or a right pointer, each of which points to another binary node. \n·      Quaternary trees can also exist. In these, each mother tile can be refined into four (rather than two) daughter tiles. This reduces the space occupied by the multiscale Jacobian but also produces a smaller (and therefore less rich) dictionary of grids. \n·      Rodgers apparently contains an in-depth discussion of restriction and prolongation operators. \n·      Restriction operator is unambiguous. In this article, they assume it corresponds with simple averaging. (i.e. averaging grid boxes together). More complex options are available. \n·      Prolongation operator is ambiguous, “since additional information is needed to reconstruct a source at higher resolution.” \no   One possibility (“deterministic”) is gamma* = gamma^T \no   However, prior information may be exploited. (i.e. the pdf of the source/emission term—by assumption N(xa, Sa).) \no   Given the prior in the finest possible grid, we can write the reduced dimension prior and error covariance as functions of the prior terms and the restriction operator \no   Conversely, if the reduced dimension prior is known, then we can use Bayes theorem to find the most likely prior given the rd prior. \n§  p( fd | rd ) = (p(fd)/q(rd)) p(rd | fd) \n§  they assume that the probability of the reduced dimension prior give the full dimension prior is a Dirac distribution. Why? \n§  The Dirac distribution d(x) is infinite when x = 0 and 0 otherwise. So given p(rd | fd) = d(rd – grd*fd), then the probability of rd = grd * fd is infinite and otherwise it is zero. (i.e. that the reduced dimension prior is equal to the projected full dimension prior) \n§  The mode of that distribution is \n·      S* = xa + B*grd^T(grd*B*grd^T)^-1 * (rd – grd*xa) \n·      This is solved (on paper) \n·      We also get the corresponding error covariance \n·      Apparently this means that gamma* is an affine transformation (one which preserves points, straight lines, and planes) (i.e. it acts linearly on vectors). Right, this makes sense. \n·      Lambda* gives us the tangent linear component (i.e. the linear operator that operates on (rd – grd*xa)) \n·      They define the projection as the product of the affine operator and the restriction operator. \no   This matches the optimality results from Bousserez \n·      They then define the prolongation operator \no   Gamma* = (I – pi)*xa + affine operator \n·      The projection cannot be the identity because “the coarse-graining implies a loss of information that, in general cannot be fully recovered.” \n·      2.4: I don't understand what's happening here. One possibility is that I'm missing some equality. Another is that they are changing the value of the error from one line to the next. This would allow them to write y as the sum of the prior estimate of y and the jacobian*projected difference between the true emissions and the prior emissions (plus error)—i.e. an update of the prior seen through the lens of the projection. \no   Regardless, error is now scale dependent \n·      2.5 gives a solution for non-diagonal prior error covariance. This should be studied before quals. \n·      3.1: Because error is scale dependent, and because in Bocquet 2009 they considered only scale-independent errors, they frame the scale dependence of y = Kx + e as being attributable to the observations rather than the error (i.e. they assume the measurements to be scale-dependent, not the error) \no   This makes sense in a synthetic data context. Does this mean that I should use synthetic data instead of real data? The synthetic measurements are given as y_omega = H_omega * x_omega \no   “Since scale-dependent errors are discarded, this type of study is ideal to assess the signal in the observations without bothering about scale-dependent biases in the model, especially representativeness errors.” \n·      3.2 Aggregation errors can be found by writing Hx + e = Hxa + HP(x – xa) + ew and solving for ew. (ew = e + H(I – P)(x-xa)). The aggregation errors are the added errors due to coarsening, separate from e. \no   They then convert the error to the covariance matrix. \no   Rw = R + H(I – P)BH^T \no   Since the second term is a positive matrix, the mean variance of the errors always increases due to aggregation. \no   Note that c (in y = Kxa + c) (the innovation vector) is also scale dependent—we can write c = y – Kxa in terms of ew + Hw(xw – xwa) \no   (However, the statistics of the innovation are truly scale independent—if we take the variance of the expression above we find that there is no dependence on resolution.) \no   Because the analysis coarsens the analysis at the finest scale, there is no theoretical benefit to the finest scale analysis (but there are practical advantages) \n§  They find that the posterior estimate in the reduced dimension is just the posterior estimate in the finest grid projected by gamma. (Similar results for the posterior error) \no   The solutions can also be found by integrating q( xw | y) = integral dx q( xw | x, y) q (x | y) = integral dx delta(xw – gw*x)q(x|y) \no   Summary: They assume that errors are specified in the finest grid, and that all errors at the larger scale are due to this original error plus errors entirely due to coarsening (i.e aggregation error that leads to representativeness error). They then calculate the aggregation error by solving for the error at the reduced dimension as a function of the error at the finest dimension (by equating the equations for y as a function of the reduced dimension x and for y as a function of the full dimension x). They find that the observational error at reduced dimension is always larger than the observational errors at the finest dimension. Logically, since the analysis at the reduced dimension space coarsens the analysis at the finest scale, they then find that the posterior estimates at the reduced dimension offer no theoretical benefit compared to the finest posterior estimates. Indeed, the posterior estimates at the reduced dimension are projected versions of the posterior estimates at the finest scale. \n·      3.3 Scale-dependent model errors \no   They do not consider other errors, such as scale-dependent model errors and an error due to discretization. \n·      4.1 Optimality criteria \no   Fisher criteria \n§  The Fisher Information Matrix measures the reduction of uncertainty granted by the observations \n§  The criterion is simple if one assumes that errors are essentially scale-independent. Otherwise, it is more difficult to optimize because there is a non-linear dependence of the cost function on the projection Pw. \n§  The more complex cost function increases trust in the finest grid descriptions over the coarser ones. \no   DOFS \no   Data-dependent criterion \n§  “One could consider the relative entropy, that is to say a gain in information, attached to the reconstructed parameters of control space (such as source variables).” \n§  The expected value of the maximum entropy solution ends up being half of the DOFS criteria; DOFS can be used instead for simplicity and its physical interpretation. \n§  The criterion itself depends on the observations y, while the other two criteria did not. (When it is averaged over all possible sources and errors, following the prior statistics, it yields DOFS/2.) \n·      4.2 Reduction of the criteria in the correlated case \no   The case when B is not necessarily diagonal \no   Review this before quals; skipped for now. \n·      4.3 Algebraic formalism \no   The goal is to optimize the criterion on all admissible representations. They introduce a Lagrangian to lift the constraint of admissibility (the tiles cannot overlap). The maximum can then be taken on all representations, admissible or not, with any number of tiles in the range between the finest and the coarsest grid. To find the Lagrange parameters, the optimization is performed on the set of coefficients alpha that dictate groupings to give an effective cost function of those parameters. (This cost function is minimized.) However, the cost function is not smoothed (it is non-differentiable in places) and thus cannot make direct use of gradient-based minimization techniques. It may also not be convex, nor may it have a single minimum. A regularization is needed to correct the problem. \n·      Number of tiles: can also be optimized \n·      General tilings vs. qtrees \no   “up to this point the adaptive grids were optimized on a dictionary of general tilings. For a 2D + T parameter field, and employing a dyadic multiscale structure, storing the multiscale Jacobian in memory requires up to eight times the size of the Jacobian of the finest grid.” \no   “If one adopts a quaternary tree structure for the spatial part … ,  then storing the multiscale Jacobian in memory requires at most 8/3 times the size of the Jacobian of the finest grid.” \no   “The optimal tilings and optimal qtrees are far superior to regular grids: much more information is captured with the same number of cells in an optimal adaptive grid. Besides, for a fixed N, the optimal qtree captures fewer DFS than the corresponding optimal tiling … Nevertheless, the drop in performance is very moderate. Moreover, the optimization times for these computations were roughly two times shorter for the qtrees than for the tilings.” \n·      Ftrees \no   Requires same amount of memory as for general tilings because it requires the computation of the value of the Jacobian for any tile \no   The dictionary of ftrees had considerably fewer degrees of freedom than both the dictionary of tilings and the dictionary of qtrees \n·      Conclusion \no   DFS is easy and elegant \no   However, DFS is an implicit statistical average over all potential observation sets prescribed by the prior. That’s why they defined an observation-dependent criterion that corresponds to a gain of information in the inference \n§  But this may be bad because it uses the same observations to construct the grid as it does to do the inversion (i.e. double counting ish) \no   The existence of an optimal number of tiles N was also discussed. All the well-controlled examples given here lead to the choice of the largest (numerically) possible N. But it was shown that taking into account a more complex model error may lead to a finite optimal N. So this issue remains very dependent on the physical context and on the specification of the model through the various scales. \n·      7.2: mention of ensemble Kalman filters and variational approaches \n·      7.3: what about when the jacobian is not computationally tractable? \no   Calculating optimal grids requires K to calculate the Hessian. This might be achieved using randomization techniques.","page":"1340-1356","title":"Bayesian design of control space for optimal assimilation of observations. Part I: Consistent multiscale formalism","type":"article-journal","volume":"137"},"uris":["http://www.mendeley.com/documents/?uuid=e121434c-721d-4596-a26f-419ae8652191"]},{"id":"ITEM-2","itemData":{"DOI":"10.5194/acp-15-7039-2015","ISSN":"16807324","abstract":"&lt;p&gt;Inverse models use observations of a system (observation vector) to quantify the variables driving that system (state vector) by statistical optimization. When the observation vector is large, such as with satellite data, selecting a suitable dimension for the state vector is a challenge. A state vector that is too large cannot be effectively constrained by the observations, leading to smoothing error. However, reducing the dimension of the state vector leads to aggregation error as prior relationships between state vector elements are imposed rather than optimized. Here we present a method for quantifying aggregation and smoothing errors as a function of state vector dimension, so that a suitable dimension can be selected by minimizing the combined error. Reducing the state vector within the aggregation error constraints can have the added advantage of enabling analytical solution to the inverse problem with full error characterization. We compare three methods for reducing the dimension of the state vector from its native resolution: (1) merging adjacent elements (grid coarsening), (2) clustering with principal component analysis (PCA), and (3) applying a Gaussian mixture model (GMM) with Gaussian pdfs as state vector elements on which the native-resolution state vector elements are projected using radial basis functions (RBFs). The GMM method leads to somewhat lower aggregation error than the other methods, but more importantly it retains resolution of major local features in the state vector while smoothing weak and broad features.&lt;/p&gt;","author":[{"dropping-particle":"","family":"Turner","given":"A. J.","non-dropping-particle":"","parse-names":false,"suffix":""},{"dropping-particle":"","family":"Jacob","given":"D. J.","non-dropping-particle":"","parse-names":false,"suffix":""}],"container-title":"Atmospheric Chemistry and Physics","id":"ITEM-2","issue":"12","issued":{"date-parts":[["2015"]]},"page":"7039-7048","title":"Balancing aggregation and smoothing errors in inverse models","type":"article-journal","volume":"15"},"uris":["http://www.mendeley.com/documents/?uuid=b0b18bb7-bf83-4fdf-b053-43a8a439e3ff"]}],"mendeley":{"formattedCitation":"(Bocquet, Wu, and Chevallier 2011; Turner and Jacob 2015)","manualFormatting":"(Bocquet et al. 2011; Turner and Jacob 2015)","plainTextFormattedCitation":"(Bocquet, Wu, and Chevallier 2011; Turner and Jacob 2015)","previouslyFormattedCitation":"(Bocquet, Wu, and Chevallier 2011; Turner and Jacob 2015)"},"properties":{"noteIndex":0},"schema":"https://github.com/citation-style-language/schema/raw/master/csl-citation.json"}</w:instrText>
      </w:r>
      <w:r w:rsidR="006673A1" w:rsidRPr="00C260D2">
        <w:rPr>
          <w:rFonts w:ascii="Times New Roman" w:hAnsi="Times New Roman" w:cs="Times New Roman"/>
          <w:color w:val="000000" w:themeColor="text1"/>
          <w:sz w:val="22"/>
        </w:rPr>
        <w:fldChar w:fldCharType="separate"/>
      </w:r>
      <w:r w:rsidR="006673A1" w:rsidRPr="00C260D2">
        <w:rPr>
          <w:rFonts w:ascii="Times New Roman" w:hAnsi="Times New Roman" w:cs="Times New Roman"/>
          <w:noProof/>
          <w:color w:val="000000" w:themeColor="text1"/>
          <w:sz w:val="22"/>
        </w:rPr>
        <w:t>(Bocquet et al. 2011; Turner and Jacob 2015)</w:t>
      </w:r>
      <w:r w:rsidR="006673A1" w:rsidRPr="00C260D2">
        <w:rPr>
          <w:rFonts w:ascii="Times New Roman" w:hAnsi="Times New Roman" w:cs="Times New Roman"/>
          <w:color w:val="000000" w:themeColor="text1"/>
          <w:sz w:val="22"/>
        </w:rPr>
        <w:fldChar w:fldCharType="end"/>
      </w:r>
      <w:r w:rsidR="006673A1" w:rsidRPr="00C260D2">
        <w:rPr>
          <w:rFonts w:ascii="Times New Roman" w:hAnsi="Times New Roman" w:cs="Times New Roman"/>
          <w:color w:val="000000" w:themeColor="text1"/>
          <w:sz w:val="22"/>
        </w:rPr>
        <w:t xml:space="preserve"> solve inversions on a multiscale emission grid of dimension </w:t>
      </w:r>
      <w:r w:rsidR="006673A1" w:rsidRPr="00C260D2">
        <w:rPr>
          <w:rFonts w:ascii="Times New Roman" w:hAnsi="Times New Roman" w:cs="Times New Roman"/>
          <w:i/>
          <w:iCs/>
          <w:color w:val="000000" w:themeColor="text1"/>
          <w:sz w:val="22"/>
        </w:rPr>
        <w:t>k</w:t>
      </w:r>
      <w:r w:rsidR="006673A1" w:rsidRPr="00C260D2">
        <w:rPr>
          <w:rFonts w:ascii="Times New Roman" w:hAnsi="Times New Roman" w:cs="Times New Roman"/>
          <w:color w:val="000000" w:themeColor="text1"/>
          <w:sz w:val="22"/>
        </w:rPr>
        <w:t xml:space="preserve"> &lt; </w:t>
      </w:r>
      <w:r w:rsidR="006673A1" w:rsidRPr="00C260D2">
        <w:rPr>
          <w:rFonts w:ascii="Times New Roman" w:hAnsi="Times New Roman" w:cs="Times New Roman"/>
          <w:i/>
          <w:iCs/>
          <w:color w:val="000000" w:themeColor="text1"/>
          <w:sz w:val="22"/>
        </w:rPr>
        <w:t>n</w:t>
      </w:r>
      <w:r w:rsidR="006673A1" w:rsidRPr="00C260D2">
        <w:rPr>
          <w:rFonts w:ascii="Times New Roman" w:hAnsi="Times New Roman" w:cs="Times New Roman"/>
          <w:color w:val="000000" w:themeColor="text1"/>
          <w:sz w:val="22"/>
        </w:rPr>
        <w:t xml:space="preserve"> for which the</w:t>
      </w:r>
      <w:r w:rsidR="00397B21">
        <w:rPr>
          <w:rFonts w:ascii="Times New Roman" w:hAnsi="Times New Roman" w:cs="Times New Roman"/>
          <w:color w:val="000000" w:themeColor="text1"/>
          <w:sz w:val="22"/>
        </w:rPr>
        <w:t xml:space="preserve"> </w:t>
      </w:r>
      <w:r w:rsidR="00397B21" w:rsidRPr="008979CB">
        <w:rPr>
          <w:rFonts w:ascii="Times New Roman" w:hAnsi="Times New Roman" w:cs="Times New Roman"/>
          <w:color w:val="000000" w:themeColor="text1"/>
          <w:sz w:val="22"/>
        </w:rPr>
        <w:t>construction of the</w:t>
      </w:r>
      <w:r w:rsidR="006673A1" w:rsidRPr="008979CB">
        <w:rPr>
          <w:rFonts w:ascii="Times New Roman" w:hAnsi="Times New Roman" w:cs="Times New Roman"/>
          <w:color w:val="000000" w:themeColor="text1"/>
          <w:sz w:val="22"/>
        </w:rPr>
        <w:t xml:space="preserve"> Jacobian matrix </w:t>
      </w:r>
      <m:oMath>
        <m:r>
          <m:rPr>
            <m:sty m:val="b"/>
          </m:rPr>
          <w:rPr>
            <w:rFonts w:ascii="Cambria Math" w:hAnsi="Cambria Math" w:cs="Times New Roman"/>
            <w:color w:val="000000" w:themeColor="text1"/>
            <w:sz w:val="22"/>
          </w:rPr>
          <m:t>K∈</m:t>
        </m:r>
        <m:sSup>
          <m:sSupPr>
            <m:ctrlPr>
              <w:rPr>
                <w:rFonts w:ascii="Cambria Math" w:hAnsi="Cambria Math" w:cs="Times New Roman"/>
                <w:color w:val="000000" w:themeColor="text1"/>
                <w:sz w:val="22"/>
              </w:rPr>
            </m:ctrlPr>
          </m:sSupPr>
          <m:e>
            <m:r>
              <m:rPr>
                <m:scr m:val="double-struck"/>
                <m:sty m:val="p"/>
              </m:rPr>
              <w:rPr>
                <w:rFonts w:ascii="Cambria Math" w:hAnsi="Cambria Math" w:cs="Times New Roman"/>
                <w:color w:val="000000" w:themeColor="text1"/>
                <w:sz w:val="22"/>
              </w:rPr>
              <m:t>R</m:t>
            </m:r>
            <m:ctrlPr>
              <w:rPr>
                <w:rFonts w:ascii="Cambria Math" w:hAnsi="Cambria Math" w:cs="Times New Roman"/>
                <w:b/>
                <w:color w:val="000000" w:themeColor="text1"/>
                <w:sz w:val="22"/>
              </w:rPr>
            </m:ctrlPr>
          </m:e>
          <m:sup>
            <m:r>
              <w:rPr>
                <w:rFonts w:ascii="Cambria Math" w:hAnsi="Cambria Math" w:cs="Times New Roman"/>
                <w:color w:val="000000" w:themeColor="text1"/>
                <w:sz w:val="22"/>
              </w:rPr>
              <m:t>m×k</m:t>
            </m:r>
          </m:sup>
        </m:sSup>
      </m:oMath>
      <w:r w:rsidR="006673A1" w:rsidRPr="008979CB">
        <w:rPr>
          <w:rFonts w:ascii="Times New Roman" w:eastAsiaTheme="minorEastAsia" w:hAnsi="Times New Roman" w:cs="Times New Roman"/>
          <w:color w:val="000000" w:themeColor="text1"/>
          <w:sz w:val="22"/>
        </w:rPr>
        <w:t xml:space="preserve"> </w:t>
      </w:r>
      <w:r w:rsidR="00397B21" w:rsidRPr="008979CB">
        <w:rPr>
          <w:rFonts w:ascii="Times New Roman" w:eastAsiaTheme="minorEastAsia" w:hAnsi="Times New Roman" w:cs="Times New Roman"/>
          <w:color w:val="000000" w:themeColor="text1"/>
          <w:sz w:val="22"/>
        </w:rPr>
        <w:t>is computationally tractable</w:t>
      </w:r>
      <w:r w:rsidR="006673A1" w:rsidRPr="008979CB">
        <w:rPr>
          <w:rFonts w:ascii="Times New Roman" w:eastAsiaTheme="minorEastAsia" w:hAnsi="Times New Roman" w:cs="Times New Roman"/>
          <w:color w:val="000000" w:themeColor="text1"/>
          <w:sz w:val="22"/>
        </w:rPr>
        <w:t xml:space="preserve">. </w:t>
      </w:r>
      <w:proofErr w:type="spellStart"/>
      <w:r w:rsidR="006673A1" w:rsidRPr="008979CB">
        <w:rPr>
          <w:rFonts w:ascii="Times New Roman" w:eastAsiaTheme="minorEastAsia" w:hAnsi="Times New Roman" w:cs="Times New Roman"/>
          <w:color w:val="000000" w:themeColor="text1"/>
          <w:sz w:val="22"/>
        </w:rPr>
        <w:t>Bocquet</w:t>
      </w:r>
      <w:proofErr w:type="spellEnd"/>
      <w:r w:rsidR="006673A1" w:rsidRPr="008979CB">
        <w:rPr>
          <w:rFonts w:ascii="Times New Roman" w:eastAsiaTheme="minorEastAsia" w:hAnsi="Times New Roman" w:cs="Times New Roman"/>
          <w:color w:val="000000" w:themeColor="text1"/>
          <w:sz w:val="22"/>
        </w:rPr>
        <w:t xml:space="preserve"> et al. (2011) defined </w:t>
      </w:r>
      <w:r w:rsidR="009C7438" w:rsidRPr="008979CB">
        <w:rPr>
          <w:rFonts w:ascii="Times New Roman" w:eastAsiaTheme="minorEastAsia" w:hAnsi="Times New Roman" w:cs="Times New Roman"/>
          <w:color w:val="000000" w:themeColor="text1"/>
          <w:sz w:val="22"/>
        </w:rPr>
        <w:t xml:space="preserve">a </w:t>
      </w:r>
      <w:r w:rsidR="006673A1" w:rsidRPr="008979CB">
        <w:rPr>
          <w:rFonts w:ascii="Times New Roman" w:eastAsiaTheme="minorEastAsia" w:hAnsi="Times New Roman" w:cs="Times New Roman"/>
          <w:color w:val="000000" w:themeColor="text1"/>
          <w:sz w:val="22"/>
        </w:rPr>
        <w:t xml:space="preserve">method to find </w:t>
      </w:r>
      <w:r w:rsidR="00ED2014">
        <w:rPr>
          <w:rFonts w:ascii="Times New Roman" w:eastAsiaTheme="minorEastAsia" w:hAnsi="Times New Roman" w:cs="Times New Roman"/>
          <w:color w:val="000000" w:themeColor="text1"/>
          <w:sz w:val="22"/>
        </w:rPr>
        <w:t>the</w:t>
      </w:r>
      <w:r w:rsidR="006673A1" w:rsidRPr="008979CB">
        <w:rPr>
          <w:rFonts w:ascii="Times New Roman" w:eastAsiaTheme="minorEastAsia" w:hAnsi="Times New Roman" w:cs="Times New Roman"/>
          <w:color w:val="000000" w:themeColor="text1"/>
          <w:sz w:val="22"/>
        </w:rPr>
        <w:t xml:space="preserve"> optimal multiscale grid </w:t>
      </w:r>
      <w:r w:rsidR="00ED2014">
        <w:rPr>
          <w:rFonts w:ascii="Times New Roman" w:eastAsiaTheme="minorEastAsia" w:hAnsi="Times New Roman" w:cs="Times New Roman"/>
          <w:color w:val="000000" w:themeColor="text1"/>
          <w:sz w:val="22"/>
        </w:rPr>
        <w:t>from</w:t>
      </w:r>
      <w:r w:rsidR="006673A1" w:rsidRPr="008979CB">
        <w:rPr>
          <w:rFonts w:ascii="Times New Roman" w:eastAsiaTheme="minorEastAsia" w:hAnsi="Times New Roman" w:cs="Times New Roman"/>
          <w:color w:val="000000" w:themeColor="text1"/>
          <w:sz w:val="22"/>
        </w:rPr>
        <w:t xml:space="preserve"> an array of all allowable grids</w:t>
      </w:r>
      <w:r w:rsidRPr="008979CB">
        <w:rPr>
          <w:rFonts w:ascii="Times New Roman" w:eastAsiaTheme="minorEastAsia" w:hAnsi="Times New Roman" w:cs="Times New Roman"/>
          <w:color w:val="000000" w:themeColor="text1"/>
          <w:sz w:val="22"/>
        </w:rPr>
        <w:t xml:space="preserve">, </w:t>
      </w:r>
      <w:r w:rsidR="0001067A" w:rsidRPr="008979CB">
        <w:rPr>
          <w:rFonts w:ascii="Times New Roman" w:eastAsiaTheme="minorEastAsia" w:hAnsi="Times New Roman" w:cs="Times New Roman"/>
          <w:color w:val="000000" w:themeColor="text1"/>
          <w:sz w:val="22"/>
        </w:rPr>
        <w:t>but this requires</w:t>
      </w:r>
      <w:r w:rsidRPr="008979CB">
        <w:rPr>
          <w:rFonts w:ascii="Times New Roman" w:eastAsiaTheme="minorEastAsia" w:hAnsi="Times New Roman" w:cs="Times New Roman"/>
          <w:color w:val="000000" w:themeColor="text1"/>
          <w:sz w:val="22"/>
        </w:rPr>
        <w:t xml:space="preserve"> </w:t>
      </w:r>
      <w:r w:rsidR="009C7438" w:rsidRPr="008979CB">
        <w:rPr>
          <w:rFonts w:ascii="Times New Roman" w:eastAsiaTheme="minorEastAsia" w:hAnsi="Times New Roman" w:cs="Times New Roman"/>
          <w:color w:val="000000" w:themeColor="text1"/>
          <w:sz w:val="22"/>
        </w:rPr>
        <w:t>a large</w:t>
      </w:r>
      <w:r w:rsidRPr="008979CB">
        <w:rPr>
          <w:rFonts w:ascii="Times New Roman" w:eastAsiaTheme="minorEastAsia" w:hAnsi="Times New Roman" w:cs="Times New Roman"/>
          <w:color w:val="000000" w:themeColor="text1"/>
          <w:sz w:val="22"/>
        </w:rPr>
        <w:t xml:space="preserve"> computational </w:t>
      </w:r>
      <w:r w:rsidR="009C7438" w:rsidRPr="008979CB">
        <w:rPr>
          <w:rFonts w:ascii="Times New Roman" w:eastAsiaTheme="minorEastAsia" w:hAnsi="Times New Roman" w:cs="Times New Roman"/>
          <w:color w:val="000000" w:themeColor="text1"/>
          <w:sz w:val="22"/>
        </w:rPr>
        <w:t>investment</w:t>
      </w:r>
      <w:r w:rsidR="006673A1" w:rsidRPr="008979CB">
        <w:rPr>
          <w:rFonts w:ascii="Times New Roman" w:eastAsiaTheme="minorEastAsia" w:hAnsi="Times New Roman" w:cs="Times New Roman"/>
          <w:color w:val="000000" w:themeColor="text1"/>
          <w:sz w:val="22"/>
        </w:rPr>
        <w:t xml:space="preserve">. Turner and Jacob (2015) used prior emissions information to group together similar grid cells using a Gaussian mixture model, but the criteria used to define similarity </w:t>
      </w:r>
      <w:r w:rsidRPr="008979CB">
        <w:rPr>
          <w:rFonts w:ascii="Times New Roman" w:eastAsiaTheme="minorEastAsia" w:hAnsi="Times New Roman" w:cs="Times New Roman"/>
          <w:color w:val="000000" w:themeColor="text1"/>
          <w:sz w:val="22"/>
        </w:rPr>
        <w:t xml:space="preserve">were subjective and </w:t>
      </w:r>
      <w:commentRangeStart w:id="5"/>
      <w:r w:rsidRPr="008979CB">
        <w:rPr>
          <w:rFonts w:ascii="Times New Roman" w:eastAsiaTheme="minorEastAsia" w:hAnsi="Times New Roman" w:cs="Times New Roman"/>
          <w:color w:val="000000" w:themeColor="text1"/>
          <w:sz w:val="22"/>
        </w:rPr>
        <w:t xml:space="preserve">did not consider the information content of the forward model or </w:t>
      </w:r>
      <w:r w:rsidR="0001067A" w:rsidRPr="008979CB">
        <w:rPr>
          <w:rFonts w:ascii="Times New Roman" w:eastAsiaTheme="minorEastAsia" w:hAnsi="Times New Roman" w:cs="Times New Roman"/>
          <w:color w:val="000000" w:themeColor="text1"/>
          <w:sz w:val="22"/>
        </w:rPr>
        <w:t xml:space="preserve">the </w:t>
      </w:r>
      <w:r w:rsidRPr="008979CB">
        <w:rPr>
          <w:rFonts w:ascii="Times New Roman" w:eastAsiaTheme="minorEastAsia" w:hAnsi="Times New Roman" w:cs="Times New Roman"/>
          <w:color w:val="000000" w:themeColor="text1"/>
          <w:sz w:val="22"/>
        </w:rPr>
        <w:t xml:space="preserve">observations. </w:t>
      </w:r>
      <w:commentRangeEnd w:id="5"/>
      <w:r w:rsidR="00FB0ECA">
        <w:rPr>
          <w:rStyle w:val="CommentReference"/>
        </w:rPr>
        <w:commentReference w:id="5"/>
      </w:r>
      <w:r w:rsidRPr="008979CB">
        <w:rPr>
          <w:rFonts w:ascii="Times New Roman" w:eastAsiaTheme="minorEastAsia" w:hAnsi="Times New Roman" w:cs="Times New Roman"/>
          <w:color w:val="000000" w:themeColor="text1"/>
          <w:sz w:val="22"/>
        </w:rPr>
        <w:t xml:space="preserve">Reduced-rank methods </w:t>
      </w:r>
      <w:r w:rsidRPr="008979CB">
        <w:rPr>
          <w:rFonts w:ascii="Times New Roman" w:eastAsiaTheme="minorEastAsia" w:hAnsi="Times New Roman" w:cs="Times New Roman"/>
          <w:color w:val="000000" w:themeColor="text1"/>
          <w:sz w:val="22"/>
        </w:rPr>
        <w:fldChar w:fldCharType="begin" w:fldLock="1"/>
      </w:r>
      <w:r w:rsidR="004A24C8" w:rsidRPr="008979CB">
        <w:rPr>
          <w:rFonts w:ascii="Times New Roman" w:eastAsiaTheme="minorEastAsia" w:hAnsi="Times New Roman" w:cs="Times New Roman"/>
          <w:color w:val="000000" w:themeColor="text1"/>
          <w:sz w:val="22"/>
        </w:rPr>
        <w:instrText>ADDIN CSL_CITATION {"citationItems":[{"id":"ITEM-1","itemData":{"author":[{"dropping-particle":"","family":"Spantini","given":"Alessio","non-dropping-particle":"","parse-names":false,"suffix":""},{"dropping-particle":"","family":"Solonen","given":"Antti","non-dropping-particle":"","parse-names":false,"suffix":""},{"dropping-particle":"","family":"Cui","given":"Tiangang","non-dropping-particle":"","parse-names":false,"suffix":""},{"dropping-particle":"","family":"Martin","given":"James","non-dropping-particle":"","parse-names":false,"suffix":""},{"dropping-particle":"","family":"Tenorio","given":"Luis","non-dropping-particle":"","parse-names":false,"suffix":""},{"dropping-particle":"","family":"Marzouk","given":"Youssef","non-dropping-particle":"","parse-names":false,"suffix":""}],"container-title":"SIAM Journal on Scientific Computing","id":"ITEM-1","issue":"6","issued":{"date-parts":[["2015"]]},"page":"2451-2487","title":"Optimal Low-Rank Approximations of Bayesian Linear Inverse Problems","type":"article-journal","volume":"37"},"uris":["http://www.mendeley.com/documents/?uuid=028d4f61-e601-478a-82ed-b995aa11f5e2"]},{"id":"ITEM-2","itemData":{"DOI":"10.1002/qj.3209","ISSN":"1477870X","abstract":"This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assimilation","type":"article-journal","volume":"144"},"uris":["http://www.mendeley.com/documents/?uuid=b4ba0e04-48bd-430a-ad07-f5d9edeb4b9b"]}],"mendeley":{"formattedCitation":"(Spantini et al. 2015; Bousserez and Henze 2018)","plainTextFormattedCitation":"(Spantini et al. 2015; Bousserez and Henze 2018)","previouslyFormattedCitation":"(Spantini et al. 2015; Bousserez and Henze 2018)"},"properties":{"noteIndex":0},"schema":"https://github.com/citation-style-language/schema/raw/master/csl-citation.json"}</w:instrText>
      </w:r>
      <w:r w:rsidRPr="008979CB">
        <w:rPr>
          <w:rFonts w:ascii="Times New Roman" w:eastAsiaTheme="minorEastAsia" w:hAnsi="Times New Roman" w:cs="Times New Roman"/>
          <w:color w:val="000000" w:themeColor="text1"/>
          <w:sz w:val="22"/>
        </w:rPr>
        <w:fldChar w:fldCharType="separate"/>
      </w:r>
      <w:r w:rsidRPr="008979CB">
        <w:rPr>
          <w:rFonts w:ascii="Times New Roman" w:eastAsiaTheme="minorEastAsia" w:hAnsi="Times New Roman" w:cs="Times New Roman"/>
          <w:noProof/>
          <w:color w:val="000000" w:themeColor="text1"/>
          <w:sz w:val="22"/>
        </w:rPr>
        <w:t>(Spantini et al. 2015; Bousserez and Henze 2018)</w:t>
      </w:r>
      <w:r w:rsidRPr="008979CB">
        <w:rPr>
          <w:rFonts w:ascii="Times New Roman" w:eastAsiaTheme="minorEastAsia" w:hAnsi="Times New Roman" w:cs="Times New Roman"/>
          <w:color w:val="000000" w:themeColor="text1"/>
          <w:sz w:val="22"/>
        </w:rPr>
        <w:fldChar w:fldCharType="end"/>
      </w:r>
      <w:r w:rsidRPr="008979CB">
        <w:rPr>
          <w:rFonts w:ascii="Times New Roman" w:eastAsiaTheme="minorEastAsia" w:hAnsi="Times New Roman" w:cs="Times New Roman"/>
          <w:color w:val="000000" w:themeColor="text1"/>
          <w:sz w:val="22"/>
        </w:rPr>
        <w:t xml:space="preserve"> </w:t>
      </w:r>
      <w:r w:rsidR="0069095F" w:rsidRPr="008979CB">
        <w:rPr>
          <w:rFonts w:ascii="Times New Roman" w:eastAsiaTheme="minorEastAsia" w:hAnsi="Times New Roman" w:cs="Times New Roman"/>
          <w:color w:val="000000" w:themeColor="text1"/>
          <w:sz w:val="22"/>
        </w:rPr>
        <w:t>generate a</w:t>
      </w:r>
      <w:r w:rsidR="004A24C8" w:rsidRPr="008979CB">
        <w:rPr>
          <w:rFonts w:ascii="Times New Roman" w:eastAsiaTheme="minorEastAsia" w:hAnsi="Times New Roman" w:cs="Times New Roman"/>
          <w:color w:val="000000" w:themeColor="text1"/>
          <w:sz w:val="22"/>
        </w:rPr>
        <w:t>n</w:t>
      </w:r>
      <w:r w:rsidR="0069095F" w:rsidRPr="008979CB">
        <w:rPr>
          <w:rFonts w:ascii="Times New Roman" w:eastAsiaTheme="minorEastAsia" w:hAnsi="Times New Roman" w:cs="Times New Roman"/>
          <w:color w:val="000000" w:themeColor="text1"/>
          <w:sz w:val="22"/>
        </w:rPr>
        <w:t xml:space="preserve"> approximation of the </w:t>
      </w:r>
      <w:r w:rsidR="00ED2014">
        <w:rPr>
          <w:rFonts w:ascii="Times New Roman" w:eastAsiaTheme="minorEastAsia" w:hAnsi="Times New Roman" w:cs="Times New Roman"/>
          <w:color w:val="000000" w:themeColor="text1"/>
          <w:sz w:val="22"/>
        </w:rPr>
        <w:t>posterior</w:t>
      </w:r>
      <w:r w:rsidR="009C7438" w:rsidRPr="008979CB">
        <w:rPr>
          <w:rFonts w:ascii="Times New Roman" w:eastAsiaTheme="minorEastAsia" w:hAnsi="Times New Roman" w:cs="Times New Roman"/>
          <w:color w:val="000000" w:themeColor="text1"/>
          <w:sz w:val="22"/>
        </w:rPr>
        <w:t xml:space="preserve"> solution</w:t>
      </w:r>
      <w:r w:rsidR="0069095F" w:rsidRPr="008979CB">
        <w:rPr>
          <w:rFonts w:ascii="Times New Roman" w:eastAsiaTheme="minorEastAsia" w:hAnsi="Times New Roman" w:cs="Times New Roman"/>
          <w:color w:val="000000" w:themeColor="text1"/>
          <w:sz w:val="22"/>
        </w:rPr>
        <w:t xml:space="preserve"> </w:t>
      </w:r>
      <w:r w:rsidRPr="008979CB">
        <w:rPr>
          <w:rFonts w:ascii="Times New Roman" w:eastAsiaTheme="minorEastAsia" w:hAnsi="Times New Roman" w:cs="Times New Roman"/>
          <w:color w:val="000000" w:themeColor="text1"/>
          <w:sz w:val="22"/>
        </w:rPr>
        <w:t xml:space="preserve">at the original dimension </w:t>
      </w:r>
      <w:r w:rsidRPr="008979CB">
        <w:rPr>
          <w:rFonts w:ascii="Times New Roman" w:eastAsiaTheme="minorEastAsia" w:hAnsi="Times New Roman" w:cs="Times New Roman"/>
          <w:i/>
          <w:iCs/>
          <w:color w:val="000000" w:themeColor="text1"/>
          <w:sz w:val="22"/>
        </w:rPr>
        <w:t>n</w:t>
      </w:r>
      <w:r w:rsidR="009C7438" w:rsidRPr="008979CB">
        <w:rPr>
          <w:rFonts w:ascii="Times New Roman" w:eastAsiaTheme="minorEastAsia" w:hAnsi="Times New Roman" w:cs="Times New Roman"/>
          <w:color w:val="000000" w:themeColor="text1"/>
          <w:sz w:val="22"/>
        </w:rPr>
        <w:t xml:space="preserve"> by solving the inversion </w:t>
      </w:r>
      <w:r w:rsidR="002D4DD4" w:rsidRPr="008979CB">
        <w:rPr>
          <w:rFonts w:ascii="Times New Roman" w:eastAsiaTheme="minorEastAsia" w:hAnsi="Times New Roman" w:cs="Times New Roman"/>
          <w:color w:val="000000" w:themeColor="text1"/>
          <w:sz w:val="22"/>
        </w:rPr>
        <w:t>in</w:t>
      </w:r>
      <w:r w:rsidR="009C7438" w:rsidRPr="008979CB">
        <w:rPr>
          <w:rFonts w:ascii="Times New Roman" w:eastAsiaTheme="minorEastAsia" w:hAnsi="Times New Roman" w:cs="Times New Roman"/>
          <w:color w:val="000000" w:themeColor="text1"/>
          <w:sz w:val="22"/>
        </w:rPr>
        <w:t xml:space="preserve"> the directions </w:t>
      </w:r>
      <w:r w:rsidR="004A24C8" w:rsidRPr="008979CB">
        <w:rPr>
          <w:rFonts w:ascii="Times New Roman" w:eastAsiaTheme="minorEastAsia" w:hAnsi="Times New Roman" w:cs="Times New Roman"/>
          <w:color w:val="000000" w:themeColor="text1"/>
          <w:sz w:val="22"/>
        </w:rPr>
        <w:t>of highest</w:t>
      </w:r>
      <w:r w:rsidR="009C7438" w:rsidRPr="008979CB">
        <w:rPr>
          <w:rFonts w:ascii="Times New Roman" w:eastAsiaTheme="minorEastAsia" w:hAnsi="Times New Roman" w:cs="Times New Roman"/>
          <w:color w:val="000000" w:themeColor="text1"/>
          <w:sz w:val="22"/>
        </w:rPr>
        <w:t xml:space="preserve"> information content. </w:t>
      </w:r>
      <w:proofErr w:type="spellStart"/>
      <w:r w:rsidR="00441617" w:rsidRPr="008979CB">
        <w:rPr>
          <w:rFonts w:ascii="Times New Roman" w:eastAsiaTheme="minorEastAsia" w:hAnsi="Times New Roman" w:cs="Times New Roman"/>
          <w:color w:val="000000" w:themeColor="text1"/>
          <w:sz w:val="22"/>
        </w:rPr>
        <w:t>Spantini</w:t>
      </w:r>
      <w:proofErr w:type="spellEnd"/>
      <w:r w:rsidR="00441617" w:rsidRPr="008979CB">
        <w:rPr>
          <w:rFonts w:ascii="Times New Roman" w:eastAsiaTheme="minorEastAsia" w:hAnsi="Times New Roman" w:cs="Times New Roman"/>
          <w:color w:val="000000" w:themeColor="text1"/>
          <w:sz w:val="22"/>
        </w:rPr>
        <w:t xml:space="preserve"> et al. (2015) assumed knowledge of the Jacobian matrix</w:t>
      </w:r>
      <w:r w:rsidR="008979CB" w:rsidRPr="008979CB">
        <w:rPr>
          <w:rFonts w:ascii="Times New Roman" w:eastAsiaTheme="minorEastAsia" w:hAnsi="Times New Roman" w:cs="Times New Roman"/>
          <w:color w:val="000000" w:themeColor="text1"/>
          <w:sz w:val="22"/>
        </w:rPr>
        <w:t xml:space="preserve">. </w:t>
      </w:r>
      <w:proofErr w:type="spellStart"/>
      <w:r w:rsidR="0069095F" w:rsidRPr="008979CB">
        <w:rPr>
          <w:rFonts w:ascii="Times New Roman" w:eastAsiaTheme="minorEastAsia" w:hAnsi="Times New Roman" w:cs="Times New Roman"/>
          <w:color w:val="000000" w:themeColor="text1"/>
          <w:sz w:val="22"/>
        </w:rPr>
        <w:t>Bousserez</w:t>
      </w:r>
      <w:proofErr w:type="spellEnd"/>
      <w:r w:rsidR="0069095F" w:rsidRPr="008979CB">
        <w:rPr>
          <w:rFonts w:ascii="Times New Roman" w:eastAsiaTheme="minorEastAsia" w:hAnsi="Times New Roman" w:cs="Times New Roman"/>
          <w:color w:val="000000" w:themeColor="text1"/>
          <w:sz w:val="22"/>
        </w:rPr>
        <w:t xml:space="preserve"> and </w:t>
      </w:r>
      <w:proofErr w:type="spellStart"/>
      <w:r w:rsidR="0069095F" w:rsidRPr="008979CB">
        <w:rPr>
          <w:rFonts w:ascii="Times New Roman" w:eastAsiaTheme="minorEastAsia" w:hAnsi="Times New Roman" w:cs="Times New Roman"/>
          <w:color w:val="000000" w:themeColor="text1"/>
          <w:sz w:val="22"/>
        </w:rPr>
        <w:t>Henze</w:t>
      </w:r>
      <w:proofErr w:type="spellEnd"/>
      <w:r w:rsidR="0069095F" w:rsidRPr="008979CB">
        <w:rPr>
          <w:rFonts w:ascii="Times New Roman" w:eastAsiaTheme="minorEastAsia" w:hAnsi="Times New Roman" w:cs="Times New Roman"/>
          <w:color w:val="000000" w:themeColor="text1"/>
          <w:sz w:val="22"/>
        </w:rPr>
        <w:t xml:space="preserve"> (2018) </w:t>
      </w:r>
      <w:r w:rsidR="009C7438" w:rsidRPr="008979CB">
        <w:rPr>
          <w:rFonts w:ascii="Times New Roman" w:eastAsiaTheme="minorEastAsia" w:hAnsi="Times New Roman" w:cs="Times New Roman"/>
          <w:color w:val="000000" w:themeColor="text1"/>
          <w:sz w:val="22"/>
        </w:rPr>
        <w:t>avoided explicit construction of the Jacobian matrix by estimat</w:t>
      </w:r>
      <w:r w:rsidR="004A24C8" w:rsidRPr="008979CB">
        <w:rPr>
          <w:rFonts w:ascii="Times New Roman" w:eastAsiaTheme="minorEastAsia" w:hAnsi="Times New Roman" w:cs="Times New Roman"/>
          <w:color w:val="000000" w:themeColor="text1"/>
          <w:sz w:val="22"/>
        </w:rPr>
        <w:t>ing</w:t>
      </w:r>
      <w:r w:rsidR="009C7438" w:rsidRPr="008979CB">
        <w:rPr>
          <w:rFonts w:ascii="Times New Roman" w:eastAsiaTheme="minorEastAsia" w:hAnsi="Times New Roman" w:cs="Times New Roman"/>
          <w:color w:val="000000" w:themeColor="text1"/>
          <w:sz w:val="22"/>
        </w:rPr>
        <w:t xml:space="preserve"> the directions</w:t>
      </w:r>
      <w:r w:rsidR="008979CB" w:rsidRPr="008979CB">
        <w:rPr>
          <w:rFonts w:ascii="Times New Roman" w:eastAsiaTheme="minorEastAsia" w:hAnsi="Times New Roman" w:cs="Times New Roman"/>
          <w:color w:val="000000" w:themeColor="text1"/>
          <w:sz w:val="22"/>
        </w:rPr>
        <w:t xml:space="preserve"> of highest information content, but their</w:t>
      </w:r>
      <w:r w:rsidR="009C7438" w:rsidRPr="008979CB">
        <w:rPr>
          <w:rFonts w:ascii="Times New Roman" w:eastAsiaTheme="minorEastAsia" w:hAnsi="Times New Roman" w:cs="Times New Roman"/>
          <w:color w:val="000000" w:themeColor="text1"/>
          <w:sz w:val="22"/>
        </w:rPr>
        <w:t xml:space="preserve"> approach is </w:t>
      </w:r>
      <w:r w:rsidR="008979CB" w:rsidRPr="008979CB">
        <w:rPr>
          <w:rFonts w:ascii="Times New Roman" w:eastAsiaTheme="minorEastAsia" w:hAnsi="Times New Roman" w:cs="Times New Roman"/>
          <w:color w:val="000000" w:themeColor="text1"/>
          <w:sz w:val="22"/>
        </w:rPr>
        <w:t>effective</w:t>
      </w:r>
      <w:r w:rsidR="009C7438" w:rsidRPr="008979CB">
        <w:rPr>
          <w:rFonts w:ascii="Times New Roman" w:eastAsiaTheme="minorEastAsia" w:hAnsi="Times New Roman" w:cs="Times New Roman"/>
          <w:color w:val="000000" w:themeColor="text1"/>
          <w:sz w:val="22"/>
        </w:rPr>
        <w:t xml:space="preserve"> only </w:t>
      </w:r>
      <w:r w:rsidR="008979CB" w:rsidRPr="008979CB">
        <w:rPr>
          <w:rFonts w:ascii="Times New Roman" w:eastAsiaTheme="minorEastAsia" w:hAnsi="Times New Roman" w:cs="Times New Roman"/>
          <w:color w:val="000000" w:themeColor="text1"/>
          <w:sz w:val="22"/>
        </w:rPr>
        <w:t>if</w:t>
      </w:r>
      <w:r w:rsidR="009C7438" w:rsidRPr="008979CB">
        <w:rPr>
          <w:rFonts w:ascii="Times New Roman" w:eastAsiaTheme="minorEastAsia" w:hAnsi="Times New Roman" w:cs="Times New Roman"/>
          <w:color w:val="000000" w:themeColor="text1"/>
          <w:sz w:val="22"/>
        </w:rPr>
        <w:t xml:space="preserve"> a small number of directions explain</w:t>
      </w:r>
      <w:r w:rsidR="00682B16">
        <w:rPr>
          <w:rFonts w:ascii="Times New Roman" w:eastAsiaTheme="minorEastAsia" w:hAnsi="Times New Roman" w:cs="Times New Roman"/>
          <w:color w:val="000000" w:themeColor="text1"/>
          <w:sz w:val="22"/>
        </w:rPr>
        <w:t xml:space="preserve"> most of</w:t>
      </w:r>
      <w:r w:rsidR="009C7438" w:rsidRPr="008979CB">
        <w:rPr>
          <w:rFonts w:ascii="Times New Roman" w:eastAsiaTheme="minorEastAsia" w:hAnsi="Times New Roman" w:cs="Times New Roman"/>
          <w:color w:val="000000" w:themeColor="text1"/>
          <w:sz w:val="22"/>
        </w:rPr>
        <w:t xml:space="preserve"> the information content.</w:t>
      </w:r>
    </w:p>
    <w:p w14:paraId="394BCE52" w14:textId="77777777" w:rsidR="003D2597" w:rsidRDefault="003D2597" w:rsidP="0053318B">
      <w:pPr>
        <w:rPr>
          <w:rFonts w:ascii="Times New Roman" w:hAnsi="Times New Roman" w:cs="Times New Roman"/>
          <w:sz w:val="22"/>
        </w:rPr>
      </w:pPr>
    </w:p>
    <w:p w14:paraId="70A1E0C4" w14:textId="5C07C3C0" w:rsidR="00AD1019" w:rsidRDefault="003D2597" w:rsidP="00BD4632">
      <w:pPr>
        <w:rPr>
          <w:rFonts w:ascii="Times New Roman" w:hAnsi="Times New Roman" w:cs="Times New Roman"/>
          <w:sz w:val="22"/>
        </w:rPr>
      </w:pPr>
      <w:r w:rsidRPr="00A2489F">
        <w:rPr>
          <w:rFonts w:ascii="Times New Roman" w:hAnsi="Times New Roman" w:cs="Times New Roman"/>
          <w:sz w:val="22"/>
        </w:rPr>
        <w:t>Here</w:t>
      </w:r>
      <w:r>
        <w:rPr>
          <w:rFonts w:ascii="Times New Roman" w:hAnsi="Times New Roman" w:cs="Times New Roman"/>
          <w:sz w:val="22"/>
        </w:rPr>
        <w:t xml:space="preserve"> we </w:t>
      </w:r>
      <w:r w:rsidR="00FF199E">
        <w:rPr>
          <w:rFonts w:ascii="Times New Roman" w:hAnsi="Times New Roman" w:cs="Times New Roman"/>
          <w:sz w:val="22"/>
        </w:rPr>
        <w:t>present</w:t>
      </w:r>
      <w:r>
        <w:rPr>
          <w:rFonts w:ascii="Times New Roman" w:hAnsi="Times New Roman" w:cs="Times New Roman"/>
          <w:sz w:val="22"/>
        </w:rPr>
        <w:t xml:space="preserve"> </w:t>
      </w:r>
      <w:r w:rsidR="00896520">
        <w:rPr>
          <w:rFonts w:ascii="Times New Roman" w:hAnsi="Times New Roman" w:cs="Times New Roman"/>
          <w:sz w:val="22"/>
        </w:rPr>
        <w:t>two</w:t>
      </w:r>
      <w:r>
        <w:rPr>
          <w:rFonts w:ascii="Times New Roman" w:hAnsi="Times New Roman" w:cs="Times New Roman"/>
          <w:sz w:val="22"/>
        </w:rPr>
        <w:t xml:space="preserve"> method</w:t>
      </w:r>
      <w:r w:rsidR="00896520">
        <w:rPr>
          <w:rFonts w:ascii="Times New Roman" w:hAnsi="Times New Roman" w:cs="Times New Roman"/>
          <w:sz w:val="22"/>
        </w:rPr>
        <w:t>s</w:t>
      </w:r>
      <w:r>
        <w:rPr>
          <w:rFonts w:ascii="Times New Roman" w:hAnsi="Times New Roman" w:cs="Times New Roman"/>
          <w:sz w:val="22"/>
        </w:rPr>
        <w:t xml:space="preserve"> </w:t>
      </w:r>
      <w:r w:rsidR="00A2489F">
        <w:rPr>
          <w:rFonts w:ascii="Times New Roman" w:hAnsi="Times New Roman" w:cs="Times New Roman"/>
          <w:sz w:val="22"/>
        </w:rPr>
        <w:t>to</w:t>
      </w:r>
      <w:r>
        <w:rPr>
          <w:rFonts w:ascii="Times New Roman" w:hAnsi="Times New Roman" w:cs="Times New Roman"/>
          <w:sz w:val="22"/>
        </w:rPr>
        <w:t xml:space="preserve"> construct</w:t>
      </w:r>
      <w:r w:rsidR="00A2489F">
        <w:rPr>
          <w:rFonts w:ascii="Times New Roman" w:hAnsi="Times New Roman" w:cs="Times New Roman"/>
          <w:sz w:val="22"/>
        </w:rPr>
        <w:t xml:space="preserve"> the </w:t>
      </w:r>
      <w:r>
        <w:rPr>
          <w:rFonts w:ascii="Times New Roman" w:hAnsi="Times New Roman" w:cs="Times New Roman"/>
          <w:sz w:val="22"/>
        </w:rPr>
        <w:t>Jacobian</w:t>
      </w:r>
      <w:r w:rsidR="00A2489F">
        <w:rPr>
          <w:rFonts w:ascii="Times New Roman" w:hAnsi="Times New Roman" w:cs="Times New Roman"/>
          <w:sz w:val="22"/>
        </w:rPr>
        <w:t xml:space="preserve"> matrix for a </w:t>
      </w:r>
      <w:r w:rsidR="00FF199E">
        <w:rPr>
          <w:rFonts w:ascii="Times New Roman" w:hAnsi="Times New Roman" w:cs="Times New Roman"/>
          <w:sz w:val="22"/>
        </w:rPr>
        <w:t xml:space="preserve">native </w:t>
      </w:r>
      <w:r w:rsidR="00FF199E">
        <w:rPr>
          <w:rFonts w:ascii="Times New Roman" w:hAnsi="Times New Roman" w:cs="Times New Roman"/>
          <w:i/>
          <w:sz w:val="22"/>
        </w:rPr>
        <w:t>n</w:t>
      </w:r>
      <w:r w:rsidR="00FF199E">
        <w:rPr>
          <w:rFonts w:ascii="Times New Roman" w:hAnsi="Times New Roman" w:cs="Times New Roman"/>
          <w:sz w:val="22"/>
        </w:rPr>
        <w:t>-dimensional state vector</w:t>
      </w:r>
      <w:r w:rsidR="00A2489F">
        <w:rPr>
          <w:rFonts w:ascii="Times New Roman" w:hAnsi="Times New Roman" w:cs="Times New Roman"/>
          <w:sz w:val="22"/>
        </w:rPr>
        <w:t xml:space="preserve"> that </w:t>
      </w:r>
      <w:r w:rsidR="00053A50">
        <w:rPr>
          <w:rFonts w:ascii="Times New Roman" w:hAnsi="Times New Roman" w:cs="Times New Roman"/>
          <w:sz w:val="22"/>
        </w:rPr>
        <w:t>maximize</w:t>
      </w:r>
      <w:r w:rsidR="00A2489F">
        <w:rPr>
          <w:rFonts w:ascii="Times New Roman" w:hAnsi="Times New Roman" w:cs="Times New Roman"/>
          <w:sz w:val="22"/>
        </w:rPr>
        <w:t xml:space="preserve"> the information content of the inverse </w:t>
      </w:r>
      <w:r w:rsidR="00053A50">
        <w:rPr>
          <w:rFonts w:ascii="Times New Roman" w:hAnsi="Times New Roman" w:cs="Times New Roman"/>
          <w:sz w:val="22"/>
        </w:rPr>
        <w:t>analysi</w:t>
      </w:r>
      <w:r w:rsidR="00AF5892">
        <w:rPr>
          <w:rFonts w:ascii="Times New Roman" w:hAnsi="Times New Roman" w:cs="Times New Roman"/>
          <w:sz w:val="22"/>
        </w:rPr>
        <w:t>s</w:t>
      </w:r>
      <w:r w:rsidR="00A2489F">
        <w:rPr>
          <w:rFonts w:ascii="Times New Roman" w:hAnsi="Times New Roman" w:cs="Times New Roman"/>
          <w:sz w:val="22"/>
        </w:rPr>
        <w:t xml:space="preserve"> using </w:t>
      </w:r>
      <w:r w:rsidR="007A4AD3">
        <w:rPr>
          <w:rFonts w:ascii="Times New Roman" w:hAnsi="Times New Roman" w:cs="Times New Roman"/>
          <w:i/>
          <w:sz w:val="22"/>
        </w:rPr>
        <w:t>k</w:t>
      </w:r>
      <w:r w:rsidR="00A2489F">
        <w:rPr>
          <w:rFonts w:ascii="Times New Roman" w:hAnsi="Times New Roman" w:cs="Times New Roman"/>
          <w:sz w:val="22"/>
        </w:rPr>
        <w:t xml:space="preserve"> &lt; </w:t>
      </w:r>
      <w:r w:rsidR="00A2489F">
        <w:rPr>
          <w:rFonts w:ascii="Times New Roman" w:hAnsi="Times New Roman" w:cs="Times New Roman"/>
          <w:i/>
          <w:sz w:val="22"/>
        </w:rPr>
        <w:t>n</w:t>
      </w:r>
      <w:r w:rsidR="007A4AD3">
        <w:rPr>
          <w:rFonts w:ascii="Times New Roman" w:hAnsi="Times New Roman" w:cs="Times New Roman"/>
          <w:sz w:val="22"/>
        </w:rPr>
        <w:t xml:space="preserve"> forward model </w:t>
      </w:r>
      <w:r w:rsidR="00A2489F">
        <w:rPr>
          <w:rFonts w:ascii="Times New Roman" w:hAnsi="Times New Roman" w:cs="Times New Roman"/>
          <w:sz w:val="22"/>
        </w:rPr>
        <w:t>simulations</w:t>
      </w:r>
      <w:r w:rsidR="007A4AD3">
        <w:rPr>
          <w:rFonts w:ascii="Times New Roman" w:hAnsi="Times New Roman" w:cs="Times New Roman"/>
          <w:sz w:val="22"/>
        </w:rPr>
        <w:t xml:space="preserve">. </w:t>
      </w:r>
      <w:r w:rsidR="00A2489F">
        <w:rPr>
          <w:rFonts w:ascii="Times New Roman" w:hAnsi="Times New Roman" w:cs="Times New Roman"/>
          <w:sz w:val="22"/>
        </w:rPr>
        <w:t>The first method</w:t>
      </w:r>
      <w:r w:rsidR="00AA762B">
        <w:rPr>
          <w:rFonts w:ascii="Times New Roman" w:hAnsi="Times New Roman" w:cs="Times New Roman"/>
          <w:sz w:val="22"/>
        </w:rPr>
        <w:t xml:space="preserve"> </w:t>
      </w:r>
      <w:r w:rsidR="00A2489F">
        <w:rPr>
          <w:rFonts w:ascii="Times New Roman" w:hAnsi="Times New Roman" w:cs="Times New Roman"/>
          <w:sz w:val="22"/>
        </w:rPr>
        <w:t>generate</w:t>
      </w:r>
      <w:r w:rsidR="00AA762B">
        <w:rPr>
          <w:rFonts w:ascii="Times New Roman" w:hAnsi="Times New Roman" w:cs="Times New Roman"/>
          <w:sz w:val="22"/>
        </w:rPr>
        <w:t>s</w:t>
      </w:r>
      <w:r w:rsidR="00A2489F">
        <w:rPr>
          <w:rFonts w:ascii="Times New Roman" w:hAnsi="Times New Roman" w:cs="Times New Roman"/>
          <w:sz w:val="22"/>
        </w:rPr>
        <w:t xml:space="preserve"> a multiscale grid that preserves </w:t>
      </w:r>
      <w:r w:rsidR="00AA762B">
        <w:rPr>
          <w:rFonts w:ascii="Times New Roman" w:hAnsi="Times New Roman" w:cs="Times New Roman"/>
          <w:sz w:val="22"/>
        </w:rPr>
        <w:t xml:space="preserve">native </w:t>
      </w:r>
      <w:r w:rsidR="00A2489F">
        <w:rPr>
          <w:rFonts w:ascii="Times New Roman" w:hAnsi="Times New Roman" w:cs="Times New Roman"/>
          <w:sz w:val="22"/>
        </w:rPr>
        <w:t xml:space="preserve">resolution </w:t>
      </w:r>
      <w:r w:rsidR="00AA762B">
        <w:rPr>
          <w:rFonts w:ascii="Times New Roman" w:hAnsi="Times New Roman" w:cs="Times New Roman"/>
          <w:sz w:val="22"/>
        </w:rPr>
        <w:t>where information content is</w:t>
      </w:r>
      <w:r w:rsidR="00A2489F">
        <w:rPr>
          <w:rFonts w:ascii="Times New Roman" w:hAnsi="Times New Roman" w:cs="Times New Roman"/>
          <w:sz w:val="22"/>
        </w:rPr>
        <w:t xml:space="preserve"> highest </w:t>
      </w:r>
      <w:r w:rsidR="00AA762B">
        <w:rPr>
          <w:rFonts w:ascii="Times New Roman" w:hAnsi="Times New Roman" w:cs="Times New Roman"/>
          <w:sz w:val="22"/>
        </w:rPr>
        <w:t xml:space="preserve">and aggregates grid boxes elsewhere. The resulting reduced-dimension 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RD</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m×k</m:t>
            </m:r>
          </m:sup>
        </m:sSup>
      </m:oMath>
      <w:r w:rsidR="0007048A">
        <w:rPr>
          <w:rFonts w:ascii="Times New Roman" w:eastAsiaTheme="minorEastAsia" w:hAnsi="Times New Roman" w:cs="Times New Roman"/>
          <w:sz w:val="22"/>
        </w:rPr>
        <w:t xml:space="preserve"> </w:t>
      </w:r>
      <w:r w:rsidR="00AA762B">
        <w:rPr>
          <w:rFonts w:ascii="Times New Roman" w:hAnsi="Times New Roman" w:cs="Times New Roman"/>
          <w:sz w:val="22"/>
        </w:rPr>
        <w:t xml:space="preserve">solves the inversion exactly on </w:t>
      </w:r>
      <w:r w:rsidR="00053A50">
        <w:rPr>
          <w:rFonts w:ascii="Times New Roman" w:hAnsi="Times New Roman" w:cs="Times New Roman"/>
          <w:sz w:val="22"/>
        </w:rPr>
        <w:t>the multiscale</w:t>
      </w:r>
      <w:r w:rsidR="00D16645">
        <w:rPr>
          <w:rFonts w:ascii="Times New Roman" w:hAnsi="Times New Roman" w:cs="Times New Roman"/>
          <w:sz w:val="22"/>
        </w:rPr>
        <w:t xml:space="preserve"> </w:t>
      </w:r>
      <w:r w:rsidR="00AA762B">
        <w:rPr>
          <w:rFonts w:ascii="Times New Roman" w:hAnsi="Times New Roman" w:cs="Times New Roman"/>
          <w:sz w:val="22"/>
        </w:rPr>
        <w:t>grid</w:t>
      </w:r>
      <w:r w:rsidR="00A2489F">
        <w:rPr>
          <w:rFonts w:ascii="Times New Roman" w:hAnsi="Times New Roman" w:cs="Times New Roman"/>
          <w:sz w:val="22"/>
        </w:rPr>
        <w:t>.</w:t>
      </w:r>
      <w:r w:rsidR="00720F21">
        <w:rPr>
          <w:rFonts w:ascii="Times New Roman" w:hAnsi="Times New Roman" w:cs="Times New Roman"/>
          <w:sz w:val="22"/>
        </w:rPr>
        <w:t xml:space="preserve"> </w:t>
      </w:r>
      <w:r w:rsidR="00863393">
        <w:rPr>
          <w:rFonts w:ascii="Times New Roman" w:hAnsi="Times New Roman" w:cs="Times New Roman"/>
          <w:sz w:val="22"/>
        </w:rPr>
        <w:t>The</w:t>
      </w:r>
      <w:r w:rsidR="007E2B4E">
        <w:rPr>
          <w:rFonts w:ascii="Times New Roman" w:hAnsi="Times New Roman" w:cs="Times New Roman"/>
          <w:sz w:val="22"/>
        </w:rPr>
        <w:t xml:space="preserve"> second </w:t>
      </w:r>
      <w:r w:rsidR="00397B21">
        <w:rPr>
          <w:rFonts w:ascii="Times New Roman" w:hAnsi="Times New Roman" w:cs="Times New Roman"/>
          <w:sz w:val="22"/>
        </w:rPr>
        <w:t>method</w:t>
      </w:r>
      <w:r w:rsidR="007E2B4E">
        <w:rPr>
          <w:rFonts w:ascii="Times New Roman" w:hAnsi="Times New Roman" w:cs="Times New Roman"/>
          <w:sz w:val="22"/>
        </w:rPr>
        <w:t xml:space="preserve"> </w:t>
      </w:r>
      <w:r w:rsidR="00AA762B">
        <w:rPr>
          <w:rFonts w:ascii="Times New Roman" w:hAnsi="Times New Roman" w:cs="Times New Roman"/>
          <w:sz w:val="22"/>
        </w:rPr>
        <w:t xml:space="preserve">constructs </w:t>
      </w:r>
      <w:r w:rsidR="00053A50">
        <w:rPr>
          <w:rFonts w:ascii="Times New Roman" w:hAnsi="Times New Roman" w:cs="Times New Roman"/>
          <w:sz w:val="22"/>
        </w:rPr>
        <w:t xml:space="preserve">a reduced-rank </w:t>
      </w:r>
      <w:r w:rsidR="007E2B4E">
        <w:rPr>
          <w:rFonts w:ascii="Times New Roman" w:hAnsi="Times New Roman" w:cs="Times New Roman"/>
          <w:sz w:val="22"/>
        </w:rPr>
        <w:t xml:space="preserve">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Π</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053A50">
        <w:rPr>
          <w:rFonts w:ascii="Times New Roman" w:eastAsiaTheme="minorEastAsia" w:hAnsi="Times New Roman" w:cs="Times New Roman"/>
          <w:sz w:val="22"/>
        </w:rPr>
        <w:t xml:space="preserve"> </w:t>
      </w:r>
      <w:r w:rsidR="007E2B4E">
        <w:rPr>
          <w:rFonts w:ascii="Times New Roman" w:hAnsi="Times New Roman" w:cs="Times New Roman"/>
          <w:sz w:val="22"/>
        </w:rPr>
        <w:t>along the</w:t>
      </w:r>
      <w:r w:rsidR="007E2B4E" w:rsidRPr="00123ED7">
        <w:rPr>
          <w:rFonts w:ascii="Times New Roman" w:hAnsi="Times New Roman" w:cs="Times New Roman"/>
          <w:sz w:val="22"/>
        </w:rPr>
        <w:t xml:space="preserve"> dominant patterns of information content </w:t>
      </w:r>
      <w:r w:rsidR="007E2B4E">
        <w:rPr>
          <w:rFonts w:ascii="Times New Roman" w:hAnsi="Times New Roman" w:cs="Times New Roman"/>
          <w:sz w:val="22"/>
        </w:rPr>
        <w:t>in the system</w:t>
      </w:r>
      <w:r w:rsidR="00053A50">
        <w:rPr>
          <w:rFonts w:ascii="Times New Roman" w:hAnsi="Times New Roman" w:cs="Times New Roman"/>
          <w:sz w:val="22"/>
        </w:rPr>
        <w:t xml:space="preserve">, allowing </w:t>
      </w:r>
      <w:r w:rsidR="00ED2014">
        <w:rPr>
          <w:rFonts w:ascii="Times New Roman" w:hAnsi="Times New Roman" w:cs="Times New Roman"/>
          <w:sz w:val="22"/>
        </w:rPr>
        <w:t>the approximation o</w:t>
      </w:r>
      <w:r w:rsidR="00053A50">
        <w:rPr>
          <w:rFonts w:ascii="Times New Roman" w:hAnsi="Times New Roman" w:cs="Times New Roman"/>
          <w:sz w:val="22"/>
        </w:rPr>
        <w:t xml:space="preserve">f the </w:t>
      </w:r>
      <w:r w:rsidR="00ED2014">
        <w:rPr>
          <w:rFonts w:ascii="Times New Roman" w:hAnsi="Times New Roman" w:cs="Times New Roman"/>
          <w:sz w:val="22"/>
        </w:rPr>
        <w:t>inverse solution</w:t>
      </w:r>
      <w:r w:rsidR="00053A50">
        <w:rPr>
          <w:rFonts w:ascii="Times New Roman" w:hAnsi="Times New Roman" w:cs="Times New Roman"/>
          <w:sz w:val="22"/>
        </w:rPr>
        <w:t xml:space="preserve"> at native resolution.</w:t>
      </w:r>
      <w:r w:rsidR="007E2B4E">
        <w:rPr>
          <w:rFonts w:ascii="Times New Roman" w:hAnsi="Times New Roman" w:cs="Times New Roman"/>
          <w:sz w:val="22"/>
        </w:rPr>
        <w:t xml:space="preserve"> In both cases, </w:t>
      </w:r>
      <w:r w:rsidR="00AA762B">
        <w:rPr>
          <w:rFonts w:ascii="Times New Roman" w:hAnsi="Times New Roman" w:cs="Times New Roman"/>
          <w:sz w:val="22"/>
        </w:rPr>
        <w:t xml:space="preserve">a low-cost initial estimate of the Jacobian matrix is updated using </w:t>
      </w:r>
      <w:r w:rsidR="007E2B4E">
        <w:rPr>
          <w:rFonts w:ascii="Times New Roman" w:hAnsi="Times New Roman" w:cs="Times New Roman"/>
          <w:i/>
          <w:sz w:val="22"/>
        </w:rPr>
        <w:t>k</w:t>
      </w:r>
      <w:r w:rsidR="007E2B4E" w:rsidRPr="007E2B4E">
        <w:rPr>
          <w:rFonts w:ascii="Times New Roman" w:hAnsi="Times New Roman" w:cs="Times New Roman"/>
          <w:sz w:val="22"/>
        </w:rPr>
        <w:t xml:space="preserve"> </w:t>
      </w:r>
      <w:r w:rsidR="00B51B7F">
        <w:rPr>
          <w:rFonts w:ascii="Times New Roman" w:hAnsi="Times New Roman" w:cs="Times New Roman"/>
          <w:sz w:val="22"/>
        </w:rPr>
        <w:t xml:space="preserve">forward </w:t>
      </w:r>
      <w:r w:rsidR="00AA762B">
        <w:rPr>
          <w:rFonts w:ascii="Times New Roman" w:hAnsi="Times New Roman" w:cs="Times New Roman"/>
          <w:sz w:val="22"/>
        </w:rPr>
        <w:t xml:space="preserve">model simulations where </w:t>
      </w:r>
      <w:r w:rsidR="00AA762B">
        <w:rPr>
          <w:rFonts w:ascii="Times New Roman" w:hAnsi="Times New Roman" w:cs="Times New Roman"/>
          <w:i/>
          <w:sz w:val="22"/>
        </w:rPr>
        <w:t>k</w:t>
      </w:r>
      <w:r w:rsidR="00AA762B" w:rsidRPr="00AA762B">
        <w:rPr>
          <w:rFonts w:ascii="Times New Roman" w:hAnsi="Times New Roman" w:cs="Times New Roman"/>
          <w:sz w:val="22"/>
        </w:rPr>
        <w:t xml:space="preserve"> </w:t>
      </w:r>
      <w:r w:rsidR="007E2B4E">
        <w:rPr>
          <w:rFonts w:ascii="Times New Roman" w:hAnsi="Times New Roman" w:cs="Times New Roman"/>
          <w:sz w:val="22"/>
        </w:rPr>
        <w:t xml:space="preserve">is </w:t>
      </w:r>
      <w:r w:rsidR="004A24C8">
        <w:rPr>
          <w:rFonts w:ascii="Times New Roman" w:hAnsi="Times New Roman" w:cs="Times New Roman"/>
          <w:sz w:val="22"/>
        </w:rPr>
        <w:t>s</w:t>
      </w:r>
      <w:r w:rsidR="007E2B4E">
        <w:rPr>
          <w:rFonts w:ascii="Times New Roman" w:hAnsi="Times New Roman" w:cs="Times New Roman"/>
          <w:sz w:val="22"/>
        </w:rPr>
        <w:t xml:space="preserve">elected by the user </w:t>
      </w:r>
      <w:r w:rsidR="004A24C8">
        <w:rPr>
          <w:rFonts w:ascii="Times New Roman" w:hAnsi="Times New Roman" w:cs="Times New Roman"/>
          <w:sz w:val="22"/>
        </w:rPr>
        <w:t xml:space="preserve">based on the information content </w:t>
      </w:r>
      <w:r w:rsidR="00B51B7F">
        <w:rPr>
          <w:rFonts w:ascii="Times New Roman" w:hAnsi="Times New Roman" w:cs="Times New Roman"/>
          <w:sz w:val="22"/>
        </w:rPr>
        <w:t xml:space="preserve">of the inverse system </w:t>
      </w:r>
      <w:r w:rsidR="004A24C8">
        <w:rPr>
          <w:rFonts w:ascii="Times New Roman" w:hAnsi="Times New Roman" w:cs="Times New Roman"/>
          <w:sz w:val="22"/>
        </w:rPr>
        <w:t xml:space="preserve">and </w:t>
      </w:r>
      <w:r w:rsidR="00B51B7F">
        <w:rPr>
          <w:rFonts w:ascii="Times New Roman" w:hAnsi="Times New Roman" w:cs="Times New Roman"/>
          <w:sz w:val="22"/>
        </w:rPr>
        <w:t>the a</w:t>
      </w:r>
      <w:r w:rsidR="004A24C8">
        <w:rPr>
          <w:rFonts w:ascii="Times New Roman" w:hAnsi="Times New Roman" w:cs="Times New Roman"/>
          <w:sz w:val="22"/>
        </w:rPr>
        <w:t xml:space="preserve">vailable </w:t>
      </w:r>
      <w:r w:rsidR="007E2B4E">
        <w:rPr>
          <w:rFonts w:ascii="Times New Roman" w:hAnsi="Times New Roman" w:cs="Times New Roman"/>
          <w:sz w:val="22"/>
        </w:rPr>
        <w:t xml:space="preserve">computational </w:t>
      </w:r>
      <w:r w:rsidR="004A24C8">
        <w:rPr>
          <w:rFonts w:ascii="Times New Roman" w:hAnsi="Times New Roman" w:cs="Times New Roman"/>
          <w:sz w:val="22"/>
        </w:rPr>
        <w:t>resources</w:t>
      </w:r>
      <w:r w:rsidR="007E2B4E">
        <w:rPr>
          <w:rFonts w:ascii="Times New Roman" w:hAnsi="Times New Roman" w:cs="Times New Roman"/>
          <w:sz w:val="22"/>
        </w:rPr>
        <w:t xml:space="preserve">. We </w:t>
      </w:r>
      <w:r w:rsidR="00B51B7F">
        <w:rPr>
          <w:rFonts w:ascii="Times New Roman" w:hAnsi="Times New Roman" w:cs="Times New Roman"/>
          <w:sz w:val="22"/>
        </w:rPr>
        <w:t>demonstrate</w:t>
      </w:r>
      <w:r w:rsidR="007E2B4E">
        <w:rPr>
          <w:rFonts w:ascii="Times New Roman" w:hAnsi="Times New Roman" w:cs="Times New Roman"/>
          <w:sz w:val="22"/>
        </w:rPr>
        <w:t xml:space="preserve"> both methods </w:t>
      </w:r>
      <w:r w:rsidR="00B51B7F">
        <w:rPr>
          <w:rFonts w:ascii="Times New Roman" w:hAnsi="Times New Roman" w:cs="Times New Roman"/>
          <w:sz w:val="22"/>
        </w:rPr>
        <w:t>in</w:t>
      </w:r>
      <w:r w:rsidR="007E2B4E">
        <w:rPr>
          <w:rFonts w:ascii="Times New Roman" w:hAnsi="Times New Roman" w:cs="Times New Roman"/>
          <w:sz w:val="22"/>
        </w:rPr>
        <w:t xml:space="preserve"> a 1-month inversion of satellite data. </w:t>
      </w:r>
    </w:p>
    <w:p w14:paraId="5FFEADF4" w14:textId="77777777" w:rsidR="00AD1019" w:rsidRDefault="00AD1019" w:rsidP="00BD4632">
      <w:pPr>
        <w:rPr>
          <w:rFonts w:ascii="Times New Roman" w:hAnsi="Times New Roman" w:cs="Times New Roman"/>
          <w:sz w:val="22"/>
        </w:rPr>
      </w:pPr>
    </w:p>
    <w:p w14:paraId="4CA8CBBF" w14:textId="1C907734" w:rsidR="00605262" w:rsidRDefault="00605262" w:rsidP="00605262">
      <w:pPr>
        <w:rPr>
          <w:rFonts w:ascii="Times New Roman" w:hAnsi="Times New Roman" w:cs="Times New Roman"/>
          <w:sz w:val="22"/>
        </w:rPr>
      </w:pPr>
      <w:r>
        <w:rPr>
          <w:rFonts w:ascii="Times New Roman" w:hAnsi="Times New Roman" w:cs="Times New Roman"/>
          <w:b/>
          <w:sz w:val="22"/>
        </w:rPr>
        <w:t>2</w:t>
      </w:r>
      <w:r w:rsidR="00375C79">
        <w:rPr>
          <w:rFonts w:ascii="Times New Roman" w:hAnsi="Times New Roman" w:cs="Times New Roman"/>
          <w:b/>
          <w:sz w:val="22"/>
        </w:rPr>
        <w:t>.</w:t>
      </w:r>
      <w:r>
        <w:rPr>
          <w:rFonts w:ascii="Times New Roman" w:hAnsi="Times New Roman" w:cs="Times New Roman"/>
          <w:b/>
          <w:sz w:val="22"/>
        </w:rPr>
        <w:t xml:space="preserve"> Methods</w:t>
      </w:r>
    </w:p>
    <w:p w14:paraId="547C0A66" w14:textId="3ED67402" w:rsidR="00494ECD" w:rsidRDefault="00494ECD" w:rsidP="00605262">
      <w:pPr>
        <w:rPr>
          <w:rFonts w:ascii="Times New Roman" w:hAnsi="Times New Roman" w:cs="Times New Roman"/>
          <w:sz w:val="22"/>
        </w:rPr>
      </w:pPr>
    </w:p>
    <w:p w14:paraId="442D56DB" w14:textId="1B2BE8B3" w:rsidR="00494ECD" w:rsidRPr="00494ECD" w:rsidRDefault="003C155A" w:rsidP="00605262">
      <w:pPr>
        <w:rPr>
          <w:rFonts w:ascii="Times New Roman" w:hAnsi="Times New Roman" w:cs="Times New Roman"/>
          <w:sz w:val="22"/>
        </w:rPr>
      </w:pPr>
      <w:r>
        <w:rPr>
          <w:rFonts w:ascii="Times New Roman" w:hAnsi="Times New Roman" w:cs="Times New Roman"/>
          <w:sz w:val="22"/>
        </w:rPr>
        <w:t>This section presents the reduced-dimension and reduced-rank method</w:t>
      </w:r>
      <w:r w:rsidR="00C34149">
        <w:rPr>
          <w:rFonts w:ascii="Times New Roman" w:hAnsi="Times New Roman" w:cs="Times New Roman"/>
          <w:sz w:val="22"/>
        </w:rPr>
        <w:t>s</w:t>
      </w:r>
      <w:r>
        <w:rPr>
          <w:rFonts w:ascii="Times New Roman" w:hAnsi="Times New Roman" w:cs="Times New Roman"/>
          <w:sz w:val="22"/>
        </w:rPr>
        <w:t xml:space="preserve"> of Jacobian matrix construction. Following a review of the standard analytic inverse framework (Section 2.1), we describe optimal reductions in both dimension and rank for an inverse system with a known </w:t>
      </w:r>
      <w:r w:rsidR="00C34149">
        <w:rPr>
          <w:rFonts w:ascii="Times New Roman" w:hAnsi="Times New Roman" w:cs="Times New Roman"/>
          <w:sz w:val="22"/>
        </w:rPr>
        <w:t xml:space="preserve">native-resolution </w:t>
      </w:r>
      <w:r w:rsidR="00494ECD">
        <w:rPr>
          <w:rFonts w:ascii="Times New Roman" w:hAnsi="Times New Roman" w:cs="Times New Roman"/>
          <w:sz w:val="22"/>
        </w:rPr>
        <w:t>Jacobian matrix</w:t>
      </w:r>
      <w:r w:rsidR="00C34149">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494ECD">
        <w:rPr>
          <w:rFonts w:ascii="Times New Roman" w:hAnsi="Times New Roman" w:cs="Times New Roman"/>
          <w:sz w:val="22"/>
        </w:rPr>
        <w:t xml:space="preserve"> (Section 2.2). We then </w:t>
      </w:r>
      <w:r>
        <w:rPr>
          <w:rFonts w:ascii="Times New Roman" w:hAnsi="Times New Roman" w:cs="Times New Roman"/>
          <w:sz w:val="22"/>
        </w:rPr>
        <w:t>present</w:t>
      </w:r>
      <w:r w:rsidR="00494ECD">
        <w:rPr>
          <w:rFonts w:ascii="Times New Roman" w:hAnsi="Times New Roman" w:cs="Times New Roman"/>
          <w:sz w:val="22"/>
        </w:rPr>
        <w:t xml:space="preserve"> a two-step </w:t>
      </w:r>
      <w:r w:rsidR="00F167E5">
        <w:rPr>
          <w:rFonts w:ascii="Times New Roman" w:hAnsi="Times New Roman" w:cs="Times New Roman"/>
          <w:sz w:val="22"/>
        </w:rPr>
        <w:t>approach</w:t>
      </w:r>
      <w:r w:rsidR="00494ECD">
        <w:rPr>
          <w:rFonts w:ascii="Times New Roman" w:hAnsi="Times New Roman" w:cs="Times New Roman"/>
          <w:sz w:val="22"/>
        </w:rPr>
        <w:t xml:space="preserve"> to approximate </w:t>
      </w:r>
      <w:r w:rsidR="00F167E5">
        <w:rPr>
          <w:rFonts w:ascii="Times New Roman" w:hAnsi="Times New Roman" w:cs="Times New Roman"/>
          <w:sz w:val="22"/>
        </w:rPr>
        <w:t xml:space="preserve">an initially </w:t>
      </w:r>
      <w:r w:rsidR="00B51B7F">
        <w:rPr>
          <w:rFonts w:ascii="Times New Roman" w:hAnsi="Times New Roman" w:cs="Times New Roman"/>
          <w:sz w:val="22"/>
        </w:rPr>
        <w:t>unknown</w:t>
      </w:r>
      <w:r w:rsidR="00494ECD">
        <w:rPr>
          <w:rFonts w:ascii="Times New Roman" w:hAnsi="Times New Roman" w:cs="Times New Roman"/>
          <w:sz w:val="22"/>
        </w:rPr>
        <w:t xml:space="preserve"> Jacobian matrix using reductions in dimension and rank (Sections 2.3 through 2.5). </w:t>
      </w:r>
      <w:r w:rsidR="00C34149">
        <w:rPr>
          <w:rFonts w:ascii="Times New Roman" w:hAnsi="Times New Roman" w:cs="Times New Roman"/>
          <w:sz w:val="22"/>
        </w:rPr>
        <w:t>For the purposes of illustration, we</w:t>
      </w:r>
      <w:r>
        <w:rPr>
          <w:rFonts w:ascii="Times New Roman" w:hAnsi="Times New Roman" w:cs="Times New Roman"/>
          <w:sz w:val="22"/>
        </w:rPr>
        <w:t xml:space="preserve"> take the</w:t>
      </w:r>
      <w:r w:rsidR="00494ECD">
        <w:rPr>
          <w:rFonts w:ascii="Times New Roman" w:hAnsi="Times New Roman" w:cs="Times New Roman"/>
          <w:sz w:val="22"/>
        </w:rPr>
        <w:t xml:space="preserve"> state vector to be a gridded field of emissions </w:t>
      </w:r>
      <w:r w:rsidR="00682B16">
        <w:rPr>
          <w:rFonts w:ascii="Times New Roman" w:hAnsi="Times New Roman" w:cs="Times New Roman"/>
          <w:sz w:val="22"/>
        </w:rPr>
        <w:t>although</w:t>
      </w:r>
      <w:r>
        <w:rPr>
          <w:rFonts w:ascii="Times New Roman" w:hAnsi="Times New Roman" w:cs="Times New Roman"/>
          <w:sz w:val="22"/>
        </w:rPr>
        <w:t xml:space="preserve"> the methods apply to any state vector</w:t>
      </w:r>
      <w:r w:rsidR="00494ECD">
        <w:rPr>
          <w:rFonts w:ascii="Times New Roman" w:hAnsi="Times New Roman" w:cs="Times New Roman"/>
          <w:sz w:val="22"/>
        </w:rPr>
        <w:t>.</w:t>
      </w:r>
    </w:p>
    <w:p w14:paraId="0C46C9B2" w14:textId="7D24F9C4" w:rsidR="00AB54C2" w:rsidRDefault="00AB54C2" w:rsidP="00BD4632">
      <w:pPr>
        <w:rPr>
          <w:rFonts w:ascii="Times New Roman" w:hAnsi="Times New Roman" w:cs="Times New Roman"/>
          <w:sz w:val="22"/>
        </w:rPr>
      </w:pPr>
    </w:p>
    <w:p w14:paraId="0E8EE27F" w14:textId="34058C9A" w:rsidR="00E93B95" w:rsidRPr="00E93B95" w:rsidRDefault="00E93B95" w:rsidP="00BD4632">
      <w:pPr>
        <w:rPr>
          <w:rFonts w:ascii="Times New Roman" w:hAnsi="Times New Roman" w:cs="Times New Roman"/>
          <w:i/>
          <w:sz w:val="22"/>
        </w:rPr>
      </w:pPr>
      <w:r>
        <w:rPr>
          <w:rFonts w:ascii="Times New Roman" w:hAnsi="Times New Roman" w:cs="Times New Roman"/>
          <w:i/>
          <w:sz w:val="22"/>
        </w:rPr>
        <w:t>2.1</w:t>
      </w:r>
      <w:r w:rsidR="00375C79">
        <w:rPr>
          <w:rFonts w:ascii="Times New Roman" w:hAnsi="Times New Roman" w:cs="Times New Roman"/>
          <w:i/>
          <w:sz w:val="22"/>
        </w:rPr>
        <w:t>.</w:t>
      </w:r>
      <w:r>
        <w:rPr>
          <w:rFonts w:ascii="Times New Roman" w:hAnsi="Times New Roman" w:cs="Times New Roman"/>
          <w:i/>
          <w:sz w:val="22"/>
        </w:rPr>
        <w:t xml:space="preserve"> Analytic Solution to the Inverse Problem</w:t>
      </w:r>
    </w:p>
    <w:p w14:paraId="1BFC8441" w14:textId="77777777" w:rsidR="00E93B95" w:rsidRDefault="00E93B95" w:rsidP="00BD4632">
      <w:pPr>
        <w:rPr>
          <w:rFonts w:ascii="Times New Roman" w:hAnsi="Times New Roman" w:cs="Times New Roman"/>
          <w:sz w:val="22"/>
        </w:rPr>
      </w:pPr>
    </w:p>
    <w:p w14:paraId="692FA6B3" w14:textId="6515259D" w:rsidR="006F0C53" w:rsidRPr="00B344FA" w:rsidRDefault="006F0C53" w:rsidP="00BD4632">
      <w:pPr>
        <w:rPr>
          <w:rFonts w:ascii="Times New Roman" w:hAnsi="Times New Roman" w:cs="Times New Roman"/>
          <w:sz w:val="22"/>
        </w:rPr>
      </w:pPr>
      <w:r>
        <w:rPr>
          <w:rFonts w:ascii="Times New Roman" w:hAnsi="Times New Roman" w:cs="Times New Roman"/>
          <w:sz w:val="22"/>
        </w:rPr>
        <w:t xml:space="preserve">The optimal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of a state vector</w:t>
      </w:r>
      <w:r w:rsidRPr="006F0C53">
        <w:rPr>
          <w:rFonts w:ascii="Times New Roman" w:hAnsi="Times New Roman" w:cs="Times New Roman"/>
          <w:b/>
          <w:sz w:val="22"/>
        </w:rPr>
        <w:t xml:space="preserve"> </w:t>
      </w:r>
      <w:r>
        <w:rPr>
          <w:rFonts w:ascii="Times New Roman" w:hAnsi="Times New Roman" w:cs="Times New Roman"/>
          <w:b/>
          <w:sz w:val="22"/>
        </w:rPr>
        <w:t>x</w:t>
      </w:r>
      <w:r>
        <w:rPr>
          <w:rFonts w:ascii="Times New Roman" w:hAnsi="Times New Roman" w:cs="Times New Roman"/>
          <w:sz w:val="22"/>
        </w:rPr>
        <w:t xml:space="preserve"> given a prior estimate </w:t>
      </w:r>
      <w:proofErr w:type="spellStart"/>
      <w:r>
        <w:rPr>
          <w:rFonts w:ascii="Times New Roman" w:hAnsi="Times New Roman" w:cs="Times New Roman"/>
          <w:b/>
          <w:sz w:val="22"/>
        </w:rPr>
        <w:t>x</w:t>
      </w:r>
      <w:r>
        <w:rPr>
          <w:rFonts w:ascii="Times New Roman" w:hAnsi="Times New Roman" w:cs="Times New Roman"/>
          <w:b/>
          <w:sz w:val="22"/>
          <w:vertAlign w:val="subscript"/>
        </w:rPr>
        <w:t>A</w:t>
      </w:r>
      <w:proofErr w:type="spellEnd"/>
      <w:r>
        <w:rPr>
          <w:rFonts w:ascii="Times New Roman" w:hAnsi="Times New Roman" w:cs="Times New Roman"/>
          <w:sz w:val="22"/>
        </w:rPr>
        <w:t xml:space="preserve">, observation vector </w:t>
      </w:r>
      <w:r>
        <w:rPr>
          <w:rFonts w:ascii="Times New Roman" w:hAnsi="Times New Roman" w:cs="Times New Roman"/>
          <w:b/>
          <w:sz w:val="22"/>
        </w:rPr>
        <w:t>y</w:t>
      </w:r>
      <w:r>
        <w:rPr>
          <w:rFonts w:ascii="Times New Roman" w:hAnsi="Times New Roman" w:cs="Times New Roman"/>
          <w:sz w:val="22"/>
        </w:rPr>
        <w:t>, and normal error statistics given b</w:t>
      </w:r>
      <w:r w:rsidR="00B344FA">
        <w:rPr>
          <w:rFonts w:ascii="Times New Roman" w:hAnsi="Times New Roman" w:cs="Times New Roman"/>
          <w:sz w:val="22"/>
        </w:rPr>
        <w:t xml:space="preserve">y </w:t>
      </w:r>
      <w:r w:rsidR="00ED2014">
        <w:rPr>
          <w:rFonts w:ascii="Times New Roman" w:hAnsi="Times New Roman" w:cs="Times New Roman"/>
          <w:sz w:val="22"/>
        </w:rPr>
        <w:t xml:space="preserve">prior and observational </w:t>
      </w:r>
      <w:r w:rsidR="00B344FA">
        <w:rPr>
          <w:rFonts w:ascii="Times New Roman" w:hAnsi="Times New Roman" w:cs="Times New Roman"/>
          <w:sz w:val="22"/>
        </w:rPr>
        <w:t>error covariance matrices</w:t>
      </w:r>
      <w:r>
        <w:rPr>
          <w:rFonts w:ascii="Times New Roman" w:hAnsi="Times New Roman" w:cs="Times New Roman"/>
          <w:sz w:val="22"/>
        </w:rPr>
        <w:t xml:space="preserve"> </w:t>
      </w:r>
      <w:r>
        <w:rPr>
          <w:rFonts w:ascii="Times New Roman" w:hAnsi="Times New Roman" w:cs="Times New Roman"/>
          <w:b/>
          <w:sz w:val="22"/>
        </w:rPr>
        <w:t>S</w:t>
      </w:r>
      <w:r w:rsidRPr="003C155A">
        <w:rPr>
          <w:rFonts w:ascii="Times New Roman" w:hAnsi="Times New Roman" w:cs="Times New Roman"/>
          <w:sz w:val="22"/>
          <w:vertAlign w:val="subscript"/>
        </w:rPr>
        <w:t>A</w:t>
      </w:r>
      <w:r>
        <w:rPr>
          <w:rFonts w:ascii="Times New Roman" w:hAnsi="Times New Roman" w:cs="Times New Roman"/>
          <w:b/>
          <w:sz w:val="22"/>
          <w:vertAlign w:val="subscript"/>
        </w:rPr>
        <w:t xml:space="preserve"> </w:t>
      </w:r>
      <w:r>
        <w:rPr>
          <w:rFonts w:ascii="Times New Roman" w:hAnsi="Times New Roman" w:cs="Times New Roman"/>
          <w:sz w:val="22"/>
        </w:rPr>
        <w:t xml:space="preserve">and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vertAlign w:val="subscript"/>
        </w:rPr>
        <w:t xml:space="preserve">, </w:t>
      </w:r>
      <w:r>
        <w:rPr>
          <w:rFonts w:ascii="Times New Roman" w:hAnsi="Times New Roman" w:cs="Times New Roman"/>
          <w:sz w:val="22"/>
        </w:rPr>
        <w:t xml:space="preserve">respectively, is </w:t>
      </w:r>
      <w:r w:rsidR="00B344FA">
        <w:rPr>
          <w:rFonts w:ascii="Times New Roman" w:hAnsi="Times New Roman" w:cs="Times New Roman"/>
          <w:sz w:val="22"/>
        </w:rPr>
        <w:t xml:space="preserve">given by the minimization of </w:t>
      </w:r>
      <w:r w:rsidR="00C34149">
        <w:rPr>
          <w:rFonts w:ascii="Times New Roman" w:hAnsi="Times New Roman" w:cs="Times New Roman"/>
          <w:sz w:val="22"/>
        </w:rPr>
        <w:t>the</w:t>
      </w:r>
      <w:r w:rsidR="00B344FA">
        <w:rPr>
          <w:rFonts w:ascii="Times New Roman" w:hAnsi="Times New Roman" w:cs="Times New Roman"/>
          <w:sz w:val="22"/>
        </w:rPr>
        <w:t xml:space="preserve"> Bayesian scalar cost function </w:t>
      </w:r>
      <w:r w:rsidR="00B344FA" w:rsidRPr="003C155A">
        <w:rPr>
          <w:rFonts w:ascii="Times New Roman" w:hAnsi="Times New Roman" w:cs="Times New Roman"/>
          <w:i/>
          <w:sz w:val="22"/>
        </w:rPr>
        <w:t>J</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w:t>
      </w:r>
    </w:p>
    <w:p w14:paraId="27B460EE" w14:textId="77777777" w:rsidR="007A4AD3" w:rsidRDefault="007A4AD3" w:rsidP="007A4AD3">
      <w:pPr>
        <w:rPr>
          <w:rFonts w:ascii="Times New Roman" w:hAnsi="Times New Roman" w:cs="Times New Roman"/>
          <w:sz w:val="22"/>
        </w:rPr>
      </w:pPr>
    </w:p>
    <w:p w14:paraId="54844741" w14:textId="6B18B843" w:rsidR="00AF755C" w:rsidRPr="00AF755C" w:rsidRDefault="004E4111" w:rsidP="00AF755C">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ctrlPr>
                <w:rPr>
                  <w:rFonts w:ascii="Cambria Math" w:hAnsi="Cambria Math" w:cs="Times New Roman"/>
                  <w:b/>
                  <w:i/>
                  <w:sz w:val="22"/>
                </w:rPr>
              </m:ctrlPr>
            </m:e>
          </m:eqArr>
        </m:oMath>
      </m:oMathPara>
    </w:p>
    <w:p w14:paraId="251AC34E" w14:textId="77777777" w:rsidR="007A4AD3" w:rsidRDefault="007A4AD3" w:rsidP="007A4AD3">
      <w:pPr>
        <w:rPr>
          <w:rFonts w:ascii="Times New Roman" w:hAnsi="Times New Roman" w:cs="Times New Roman"/>
          <w:sz w:val="22"/>
        </w:rPr>
      </w:pPr>
    </w:p>
    <w:p w14:paraId="1F00CD42" w14:textId="54AA5EA6" w:rsidR="00AA5FC9" w:rsidRDefault="00682B16" w:rsidP="007A4AD3">
      <w:pPr>
        <w:rPr>
          <w:rFonts w:ascii="Times New Roman" w:hAnsi="Times New Roman" w:cs="Times New Roman"/>
          <w:sz w:val="22"/>
        </w:rPr>
      </w:pPr>
      <w:r w:rsidRPr="00682B16">
        <w:rPr>
          <w:rFonts w:ascii="Times New Roman" w:hAnsi="Times New Roman" w:cs="Times New Roman"/>
          <w:bCs/>
          <w:sz w:val="22"/>
        </w:rPr>
        <w:t xml:space="preserve">Here </w:t>
      </w:r>
      <w:r w:rsidR="00B344FA" w:rsidRPr="00B344FA">
        <w:rPr>
          <w:rFonts w:ascii="Times New Roman" w:hAnsi="Times New Roman" w:cs="Times New Roman"/>
          <w:b/>
          <w:sz w:val="22"/>
        </w:rPr>
        <w:t>F</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 xml:space="preserve"> represents </w:t>
      </w:r>
      <w:r w:rsidR="003C155A">
        <w:rPr>
          <w:rFonts w:ascii="Times New Roman" w:hAnsi="Times New Roman" w:cs="Times New Roman"/>
          <w:sz w:val="22"/>
        </w:rPr>
        <w:t xml:space="preserve">the </w:t>
      </w:r>
      <w:r w:rsidR="00B344FA">
        <w:rPr>
          <w:rFonts w:ascii="Times New Roman" w:hAnsi="Times New Roman" w:cs="Times New Roman"/>
          <w:sz w:val="22"/>
        </w:rPr>
        <w:t>forward model</w:t>
      </w:r>
      <w:r w:rsidR="00494ECD">
        <w:rPr>
          <w:rFonts w:ascii="Times New Roman" w:hAnsi="Times New Roman" w:cs="Times New Roman"/>
          <w:sz w:val="22"/>
        </w:rPr>
        <w:t xml:space="preserve"> that</w:t>
      </w:r>
      <w:r w:rsidR="00B344FA">
        <w:rPr>
          <w:rFonts w:ascii="Times New Roman" w:hAnsi="Times New Roman" w:cs="Times New Roman"/>
          <w:sz w:val="22"/>
        </w:rPr>
        <w:t xml:space="preserve"> simulate</w:t>
      </w:r>
      <w:r w:rsidR="00494ECD">
        <w:rPr>
          <w:rFonts w:ascii="Times New Roman" w:hAnsi="Times New Roman" w:cs="Times New Roman"/>
          <w:sz w:val="22"/>
        </w:rPr>
        <w:t>s</w:t>
      </w:r>
      <w:r w:rsidR="00B344FA">
        <w:rPr>
          <w:rFonts w:ascii="Times New Roman" w:hAnsi="Times New Roman" w:cs="Times New Roman"/>
          <w:sz w:val="22"/>
        </w:rPr>
        <w:t xml:space="preserve"> </w:t>
      </w:r>
      <w:r w:rsidR="00494ECD">
        <w:rPr>
          <w:rFonts w:ascii="Times New Roman" w:hAnsi="Times New Roman" w:cs="Times New Roman"/>
          <w:sz w:val="22"/>
        </w:rPr>
        <w:t xml:space="preserve">the </w:t>
      </w:r>
      <w:r w:rsidR="00B344FA">
        <w:rPr>
          <w:rFonts w:ascii="Times New Roman" w:hAnsi="Times New Roman" w:cs="Times New Roman"/>
          <w:sz w:val="22"/>
        </w:rPr>
        <w:t xml:space="preserve">observations </w:t>
      </w:r>
      <w:r w:rsidR="00B344FA" w:rsidRPr="00B344FA">
        <w:rPr>
          <w:rFonts w:ascii="Times New Roman" w:hAnsi="Times New Roman" w:cs="Times New Roman"/>
          <w:b/>
          <w:sz w:val="22"/>
        </w:rPr>
        <w:t>y</w:t>
      </w:r>
      <w:r w:rsidR="003C155A">
        <w:rPr>
          <w:rFonts w:ascii="Times New Roman" w:hAnsi="Times New Roman" w:cs="Times New Roman"/>
          <w:sz w:val="22"/>
        </w:rPr>
        <w:t xml:space="preserve"> </w:t>
      </w:r>
      <w:r w:rsidR="003C155A">
        <w:rPr>
          <w:rFonts w:ascii="Times New Roman" w:hAnsi="Times New Roman" w:cs="Times New Roman"/>
          <w:sz w:val="22"/>
        </w:rPr>
        <w:fldChar w:fldCharType="begin" w:fldLock="1"/>
      </w:r>
      <w:r w:rsidR="00704F70">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3C155A">
        <w:rPr>
          <w:rFonts w:ascii="Times New Roman" w:hAnsi="Times New Roman" w:cs="Times New Roman"/>
          <w:sz w:val="22"/>
        </w:rPr>
        <w:fldChar w:fldCharType="separate"/>
      </w:r>
      <w:r w:rsidR="003C155A" w:rsidRPr="003C155A">
        <w:rPr>
          <w:rFonts w:ascii="Times New Roman" w:hAnsi="Times New Roman" w:cs="Times New Roman"/>
          <w:noProof/>
          <w:sz w:val="22"/>
        </w:rPr>
        <w:t>(Brasseur and Jacob 2017)</w:t>
      </w:r>
      <w:r w:rsidR="003C155A">
        <w:rPr>
          <w:rFonts w:ascii="Times New Roman" w:hAnsi="Times New Roman" w:cs="Times New Roman"/>
          <w:sz w:val="22"/>
        </w:rPr>
        <w:fldChar w:fldCharType="end"/>
      </w:r>
      <w:r w:rsidR="003C155A" w:rsidRPr="003C155A">
        <w:rPr>
          <w:rFonts w:ascii="Times New Roman" w:hAnsi="Times New Roman" w:cs="Times New Roman"/>
          <w:sz w:val="22"/>
        </w:rPr>
        <w:t>.</w:t>
      </w:r>
      <w:r w:rsidR="003C155A">
        <w:rPr>
          <w:rFonts w:ascii="Times New Roman" w:hAnsi="Times New Roman" w:cs="Times New Roman"/>
          <w:sz w:val="22"/>
        </w:rPr>
        <w:t xml:space="preserve"> The observational error covariance matrix </w:t>
      </w:r>
      <w:r w:rsidR="003C155A">
        <w:rPr>
          <w:rFonts w:ascii="Times New Roman" w:hAnsi="Times New Roman" w:cs="Times New Roman"/>
          <w:b/>
          <w:sz w:val="22"/>
        </w:rPr>
        <w:t>S</w:t>
      </w:r>
      <w:r w:rsidR="003C155A" w:rsidRPr="003C155A">
        <w:rPr>
          <w:rFonts w:ascii="Times New Roman" w:hAnsi="Times New Roman" w:cs="Times New Roman"/>
          <w:sz w:val="22"/>
          <w:vertAlign w:val="subscript"/>
        </w:rPr>
        <w:t>O</w:t>
      </w:r>
      <w:r w:rsidR="003C155A">
        <w:rPr>
          <w:rFonts w:ascii="Times New Roman" w:hAnsi="Times New Roman" w:cs="Times New Roman"/>
          <w:sz w:val="22"/>
        </w:rPr>
        <w:t xml:space="preserve"> includes errors from both the measurement and the forward model</w:t>
      </w:r>
      <w:r w:rsidR="006E41A3">
        <w:rPr>
          <w:rFonts w:ascii="Times New Roman" w:hAnsi="Times New Roman" w:cs="Times New Roman"/>
          <w:sz w:val="22"/>
        </w:rPr>
        <w:t xml:space="preserve">, </w:t>
      </w:r>
      <w:r>
        <w:rPr>
          <w:rFonts w:ascii="Times New Roman" w:hAnsi="Times New Roman" w:cs="Times New Roman"/>
          <w:sz w:val="22"/>
        </w:rPr>
        <w:t xml:space="preserve">which </w:t>
      </w:r>
      <w:r w:rsidR="003C155A">
        <w:rPr>
          <w:rFonts w:ascii="Times New Roman" w:hAnsi="Times New Roman" w:cs="Times New Roman"/>
          <w:sz w:val="22"/>
        </w:rPr>
        <w:t xml:space="preserve">collectively </w:t>
      </w:r>
      <w:r>
        <w:rPr>
          <w:rFonts w:ascii="Times New Roman" w:hAnsi="Times New Roman" w:cs="Times New Roman"/>
          <w:sz w:val="22"/>
        </w:rPr>
        <w:t>form the</w:t>
      </w:r>
      <w:r w:rsidR="003C155A">
        <w:rPr>
          <w:rFonts w:ascii="Times New Roman" w:hAnsi="Times New Roman" w:cs="Times New Roman"/>
          <w:sz w:val="22"/>
        </w:rPr>
        <w:t xml:space="preserve"> observing system</w:t>
      </w:r>
      <w:r w:rsidR="00B344FA">
        <w:rPr>
          <w:rFonts w:ascii="Times New Roman" w:hAnsi="Times New Roman" w:cs="Times New Roman"/>
          <w:sz w:val="22"/>
        </w:rPr>
        <w:t xml:space="preserve">. </w:t>
      </w:r>
      <w:r w:rsidR="00257A83" w:rsidRPr="00B344FA">
        <w:rPr>
          <w:rFonts w:ascii="Times New Roman" w:hAnsi="Times New Roman" w:cs="Times New Roman"/>
          <w:sz w:val="22"/>
        </w:rPr>
        <w:t>If</w:t>
      </w:r>
      <w:r w:rsidR="00257A83">
        <w:rPr>
          <w:rFonts w:ascii="Times New Roman" w:hAnsi="Times New Roman" w:cs="Times New Roman"/>
          <w:sz w:val="22"/>
        </w:rPr>
        <w:t xml:space="preserve"> the forward model is linear</w:t>
      </w:r>
      <w:r w:rsidR="00532CF6">
        <w:rPr>
          <w:rFonts w:ascii="Times New Roman" w:hAnsi="Times New Roman" w:cs="Times New Roman"/>
          <w:sz w:val="22"/>
        </w:rPr>
        <w:t xml:space="preserve"> so that </w:t>
      </w:r>
      <w:r w:rsidR="00532CF6">
        <w:rPr>
          <w:rFonts w:ascii="Times New Roman" w:hAnsi="Times New Roman" w:cs="Times New Roman"/>
          <w:b/>
          <w:sz w:val="22"/>
        </w:rPr>
        <w:t>F</w:t>
      </w:r>
      <w:r w:rsidR="00532CF6">
        <w:rPr>
          <w:rFonts w:ascii="Times New Roman" w:hAnsi="Times New Roman" w:cs="Times New Roman"/>
          <w:sz w:val="22"/>
        </w:rPr>
        <w:t>(</w:t>
      </w:r>
      <w:r w:rsidR="00532CF6">
        <w:rPr>
          <w:rFonts w:ascii="Times New Roman" w:hAnsi="Times New Roman" w:cs="Times New Roman"/>
          <w:b/>
          <w:sz w:val="22"/>
        </w:rPr>
        <w:t>x</w:t>
      </w:r>
      <w:r w:rsidR="00532CF6">
        <w:rPr>
          <w:rFonts w:ascii="Times New Roman" w:hAnsi="Times New Roman" w:cs="Times New Roman"/>
          <w:sz w:val="22"/>
        </w:rPr>
        <w:t xml:space="preserve">) = </w:t>
      </w:r>
      <w:r w:rsidR="00532CF6">
        <w:rPr>
          <w:rFonts w:ascii="Times New Roman" w:hAnsi="Times New Roman" w:cs="Times New Roman"/>
          <w:b/>
          <w:sz w:val="22"/>
        </w:rPr>
        <w:t>Kx</w:t>
      </w:r>
      <w:r w:rsidR="00532CF6">
        <w:rPr>
          <w:rFonts w:ascii="Times New Roman" w:hAnsi="Times New Roman" w:cs="Times New Roman"/>
          <w:sz w:val="22"/>
        </w:rPr>
        <w:t xml:space="preserve"> + </w:t>
      </w:r>
      <w:r w:rsidR="00532CF6">
        <w:rPr>
          <w:rFonts w:ascii="Times New Roman" w:hAnsi="Times New Roman" w:cs="Times New Roman"/>
          <w:b/>
          <w:sz w:val="22"/>
        </w:rPr>
        <w:t>c</w:t>
      </w:r>
      <w:r w:rsidR="00532CF6">
        <w:rPr>
          <w:rFonts w:ascii="Times New Roman" w:hAnsi="Times New Roman" w:cs="Times New Roman"/>
          <w:sz w:val="22"/>
        </w:rPr>
        <w:t xml:space="preserve">, </w:t>
      </w:r>
      <w:r w:rsidR="00532CF6">
        <w:rPr>
          <w:rFonts w:ascii="Times New Roman" w:hAnsi="Times New Roman" w:cs="Times New Roman"/>
          <w:sz w:val="22"/>
        </w:rPr>
        <w:lastRenderedPageBreak/>
        <w:t xml:space="preserve">where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sidR="00C34149">
        <w:rPr>
          <w:rFonts w:ascii="Times New Roman" w:eastAsiaTheme="minorEastAsia" w:hAnsi="Times New Roman" w:cs="Times New Roman"/>
          <w:sz w:val="22"/>
        </w:rPr>
        <w:t xml:space="preserve"> </w:t>
      </w:r>
      <w:r w:rsidR="00532CF6">
        <w:rPr>
          <w:rFonts w:ascii="Times New Roman" w:hAnsi="Times New Roman" w:cs="Times New Roman"/>
          <w:sz w:val="22"/>
        </w:rPr>
        <w:t>is the Jacobian matrix</w:t>
      </w:r>
      <w:r w:rsidR="00E93B95">
        <w:rPr>
          <w:rFonts w:ascii="Times New Roman" w:hAnsi="Times New Roman" w:cs="Times New Roman"/>
          <w:sz w:val="22"/>
        </w:rPr>
        <w:t xml:space="preserve"> </w:t>
      </w:r>
      <w:r w:rsidR="00B51B7F">
        <w:rPr>
          <w:rFonts w:ascii="Times New Roman" w:hAnsi="Times New Roman" w:cs="Times New Roman"/>
          <w:sz w:val="22"/>
        </w:rPr>
        <w:t>constructed</w:t>
      </w:r>
      <w:r w:rsidR="00121E91">
        <w:rPr>
          <w:rFonts w:ascii="Times New Roman" w:hAnsi="Times New Roman" w:cs="Times New Roman"/>
          <w:sz w:val="22"/>
        </w:rPr>
        <w:t xml:space="preserve"> </w:t>
      </w:r>
      <w:r w:rsidR="00B51B7F">
        <w:rPr>
          <w:rFonts w:ascii="Times New Roman" w:hAnsi="Times New Roman" w:cs="Times New Roman"/>
          <w:sz w:val="22"/>
        </w:rPr>
        <w:t>by</w:t>
      </w:r>
      <w:r w:rsidR="00121E91">
        <w:rPr>
          <w:rFonts w:ascii="Times New Roman" w:hAnsi="Times New Roman" w:cs="Times New Roman"/>
          <w:sz w:val="22"/>
        </w:rPr>
        <w:t xml:space="preserve"> finite difference </w:t>
      </w:r>
      <w:r w:rsidR="005900F0">
        <w:rPr>
          <w:rFonts w:ascii="Times New Roman" w:hAnsi="Times New Roman" w:cs="Times New Roman"/>
          <w:sz w:val="22"/>
        </w:rPr>
        <w:t>(</w:t>
      </w:r>
      <w:r w:rsidR="00AF5892">
        <w:rPr>
          <w:rFonts w:ascii="Times New Roman" w:hAnsi="Times New Roman" w:cs="Times New Roman"/>
          <w:sz w:val="22"/>
        </w:rPr>
        <w:t xml:space="preserve">see </w:t>
      </w:r>
      <w:r w:rsidR="005900F0">
        <w:rPr>
          <w:rFonts w:ascii="Times New Roman" w:hAnsi="Times New Roman" w:cs="Times New Roman"/>
          <w:sz w:val="22"/>
        </w:rPr>
        <w:t xml:space="preserve">Introduction) </w:t>
      </w:r>
      <w:r w:rsidR="00E93B95">
        <w:rPr>
          <w:rFonts w:ascii="Times New Roman" w:hAnsi="Times New Roman" w:cs="Times New Roman"/>
          <w:sz w:val="22"/>
        </w:rPr>
        <w:t xml:space="preserve">and </w:t>
      </w:r>
      <w:r w:rsidR="00E93B95">
        <w:rPr>
          <w:rFonts w:ascii="Times New Roman" w:hAnsi="Times New Roman" w:cs="Times New Roman"/>
          <w:b/>
          <w:sz w:val="22"/>
        </w:rPr>
        <w:t>c</w:t>
      </w:r>
      <w:r w:rsidR="00E93B95">
        <w:rPr>
          <w:rFonts w:ascii="Times New Roman" w:hAnsi="Times New Roman" w:cs="Times New Roman"/>
          <w:sz w:val="22"/>
        </w:rPr>
        <w:t xml:space="preserve"> is a constant</w:t>
      </w:r>
      <w:r w:rsidR="00532CF6">
        <w:rPr>
          <w:rFonts w:ascii="Times New Roman" w:hAnsi="Times New Roman" w:cs="Times New Roman"/>
          <w:sz w:val="22"/>
        </w:rPr>
        <w:t xml:space="preserve">, </w:t>
      </w:r>
      <w:r w:rsidR="00B344FA">
        <w:rPr>
          <w:rFonts w:ascii="Times New Roman" w:hAnsi="Times New Roman" w:cs="Times New Roman"/>
          <w:sz w:val="22"/>
        </w:rPr>
        <w:t xml:space="preserve">then </w:t>
      </w:r>
      <w:r w:rsidR="00532CF6">
        <w:rPr>
          <w:rFonts w:ascii="Times New Roman" w:hAnsi="Times New Roman" w:cs="Times New Roman"/>
          <w:sz w:val="22"/>
        </w:rPr>
        <w:t>an analytic solution to the cost function minimum exists</w:t>
      </w:r>
      <w:r w:rsidR="00E93B95">
        <w:rPr>
          <w:rFonts w:ascii="Times New Roman" w:hAnsi="Times New Roman" w:cs="Times New Roman"/>
          <w:sz w:val="22"/>
        </w:rPr>
        <w:t xml:space="preserve"> that</w:t>
      </w:r>
      <w:r w:rsidR="00F304D1">
        <w:rPr>
          <w:rFonts w:ascii="Times New Roman" w:hAnsi="Times New Roman" w:cs="Times New Roman"/>
          <w:sz w:val="22"/>
        </w:rPr>
        <w:t xml:space="preserve"> </w:t>
      </w:r>
      <w:r w:rsidR="00532CF6">
        <w:rPr>
          <w:rFonts w:ascii="Times New Roman" w:hAnsi="Times New Roman" w:cs="Times New Roman"/>
          <w:sz w:val="22"/>
        </w:rPr>
        <w:t>yield</w:t>
      </w:r>
      <w:r w:rsidR="00E93B95">
        <w:rPr>
          <w:rFonts w:ascii="Times New Roman" w:hAnsi="Times New Roman" w:cs="Times New Roman"/>
          <w:sz w:val="22"/>
        </w:rPr>
        <w:t>s</w:t>
      </w:r>
      <w:r w:rsidR="00532CF6">
        <w:rPr>
          <w:rFonts w:ascii="Times New Roman" w:hAnsi="Times New Roman" w:cs="Times New Roman"/>
          <w:sz w:val="22"/>
        </w:rPr>
        <w:t xml:space="preserve"> </w:t>
      </w:r>
      <w:r w:rsidR="00B51B7F">
        <w:rPr>
          <w:rFonts w:ascii="Times New Roman" w:hAnsi="Times New Roman" w:cs="Times New Roman"/>
          <w:sz w:val="22"/>
        </w:rPr>
        <w:t xml:space="preserve">both </w:t>
      </w:r>
      <w:r w:rsidR="00532CF6">
        <w:rPr>
          <w:rFonts w:ascii="Times New Roman" w:hAnsi="Times New Roman" w:cs="Times New Roman"/>
          <w:sz w:val="22"/>
        </w:rPr>
        <w:t xml:space="preserve">the posterior </w:t>
      </w:r>
      <w:r w:rsidR="00E93B95">
        <w:rPr>
          <w:rFonts w:ascii="Times New Roman" w:hAnsi="Times New Roman" w:cs="Times New Roman"/>
          <w:sz w:val="22"/>
        </w:rPr>
        <w:t>estimate</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sidR="00455178">
        <w:rPr>
          <w:rFonts w:ascii="Times New Roman" w:hAnsi="Times New Roman" w:cs="Times New Roman"/>
          <w:sz w:val="22"/>
        </w:rPr>
        <w:t xml:space="preserve"> and </w:t>
      </w:r>
      <w:r w:rsidR="00E93B95">
        <w:rPr>
          <w:rFonts w:ascii="Times New Roman" w:hAnsi="Times New Roman" w:cs="Times New Roman"/>
          <w:sz w:val="22"/>
        </w:rPr>
        <w:t xml:space="preserve">its </w:t>
      </w:r>
      <w:r w:rsidR="00532CF6">
        <w:rPr>
          <w:rFonts w:ascii="Times New Roman" w:hAnsi="Times New Roman" w:cs="Times New Roman"/>
          <w:sz w:val="22"/>
        </w:rPr>
        <w:t>error</w:t>
      </w:r>
      <w:r w:rsidR="00E93B95">
        <w:rPr>
          <w:rFonts w:ascii="Times New Roman" w:hAnsi="Times New Roman" w:cs="Times New Roman"/>
          <w:sz w:val="22"/>
        </w:rPr>
        <w:t xml:space="preserve"> covariance matrix</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S</m:t>
            </m:r>
          </m:e>
        </m:acc>
      </m:oMath>
      <w:r w:rsidR="00AA5FC9">
        <w:rPr>
          <w:rFonts w:ascii="Times New Roman" w:hAnsi="Times New Roman" w:cs="Times New Roman"/>
          <w:sz w:val="22"/>
        </w:rPr>
        <w:t>:</w:t>
      </w:r>
    </w:p>
    <w:p w14:paraId="055E0CD4" w14:textId="63D645A0" w:rsidR="00AF755C" w:rsidRDefault="00AF755C" w:rsidP="007A4AD3">
      <w:pPr>
        <w:rPr>
          <w:rFonts w:ascii="Times New Roman" w:hAnsi="Times New Roman" w:cs="Times New Roman"/>
          <w:sz w:val="22"/>
        </w:rPr>
      </w:pPr>
    </w:p>
    <w:p w14:paraId="2E39FA52" w14:textId="5BD07147" w:rsidR="00AF755C" w:rsidRPr="00AF755C" w:rsidRDefault="004E4111" w:rsidP="007A4AD3">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acc>
                <m:accPr>
                  <m:ctrlPr>
                    <w:rPr>
                      <w:rFonts w:ascii="Cambria Math" w:hAnsi="Cambria Math" w:cs="Times New Roman"/>
                      <w:i/>
                      <w:sz w:val="22"/>
                    </w:rPr>
                  </m:ctrlPr>
                </m:accPr>
                <m:e>
                  <m:r>
                    <m:rPr>
                      <m:sty m:val="b"/>
                    </m:rPr>
                    <w:rPr>
                      <w:rFonts w:ascii="Cambria Math" w:hAnsi="Cambria Math" w:cs="Times New Roman"/>
                      <w:sz w:val="22"/>
                    </w:rPr>
                    <m:t>x</m:t>
                  </m:r>
                </m:e>
              </m:acc>
              <m:r>
                <w:rPr>
                  <w:rFonts w:ascii="Cambria Math" w:hAnsi="Cambria Math" w:cs="Times New Roman"/>
                  <w:sz w:val="22"/>
                </w:rPr>
                <m:t>&amp;=</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p"/>
                </m:rPr>
                <w:rPr>
                  <w:rFonts w:ascii="Cambria Math" w:hAnsi="Cambria Math" w:cs="Times New Roman"/>
                  <w:sz w:val="22"/>
                </w:rPr>
                <m:t>+</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m:rPr>
                  <m:sty m:val="bi"/>
                </m:rPr>
                <w:rPr>
                  <w:rFonts w:ascii="Cambria Math" w:hAnsi="Cambria Math" w:cs="Times New Roman"/>
                  <w:sz w:val="22"/>
                </w:rPr>
                <m:t>=</m:t>
              </m:r>
              <m:sSub>
                <m:sSubPr>
                  <m:ctrlPr>
                    <w:rPr>
                      <w:rFonts w:ascii="Cambria Math" w:hAnsi="Cambria Math" w:cs="Times New Roman"/>
                      <w:b/>
                      <w:i/>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bi"/>
                </m:rPr>
                <w:rPr>
                  <w:rFonts w:ascii="Cambria Math" w:hAnsi="Cambria Math" w:cs="Times New Roman"/>
                  <w:sz w:val="22"/>
                </w:rPr>
                <m:t>+</m:t>
              </m:r>
              <m:acc>
                <m:accPr>
                  <m:ctrlPr>
                    <w:rPr>
                      <w:rFonts w:ascii="Cambria Math" w:hAnsi="Cambria Math" w:cs="Times New Roman"/>
                      <w:b/>
                      <w:i/>
                      <w:sz w:val="22"/>
                    </w:rPr>
                  </m:ctrlPr>
                </m:accPr>
                <m:e>
                  <m:r>
                    <m:rPr>
                      <m:sty m:val="b"/>
                    </m:rPr>
                    <w:rPr>
                      <w:rFonts w:ascii="Cambria Math" w:hAnsi="Cambria Math" w:cs="Times New Roman"/>
                      <w:sz w:val="22"/>
                    </w:rPr>
                    <m:t>S</m:t>
                  </m:r>
                </m:e>
              </m:acc>
              <m:sSup>
                <m:sSupPr>
                  <m:ctrlPr>
                    <w:rPr>
                      <w:rFonts w:ascii="Cambria Math"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bSup>
                <m:sSubSupPr>
                  <m:ctrlPr>
                    <w:rPr>
                      <w:rFonts w:ascii="Cambria Math" w:hAnsi="Cambria Math" w:cs="Times New Roman"/>
                      <w:b/>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ctrlPr>
                    <w:rPr>
                      <w:rFonts w:ascii="Cambria Math" w:hAnsi="Cambria Math" w:cs="Times New Roman"/>
                      <w:sz w:val="22"/>
                    </w:rPr>
                  </m:ctrlPr>
                </m:sub>
                <m:sup>
                  <m:r>
                    <m:rPr>
                      <m:sty m:val="b"/>
                    </m:rPr>
                    <w:rPr>
                      <w:rFonts w:ascii="Cambria Math" w:hAnsi="Cambria Math" w:cs="Times New Roman"/>
                      <w:sz w:val="22"/>
                    </w:rPr>
                    <m:t>-</m:t>
                  </m:r>
                  <m:r>
                    <m:rPr>
                      <m:sty m:val="p"/>
                    </m:rPr>
                    <w:rPr>
                      <w:rFonts w:ascii="Cambria Math" w:hAnsi="Cambria Math" w:cs="Times New Roman"/>
                      <w:sz w:val="22"/>
                    </w:rPr>
                    <m:t>1</m:t>
                  </m:r>
                </m:sup>
              </m:sSub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2</m:t>
                  </m:r>
                </m:e>
              </m:d>
              <m:ctrlPr>
                <w:rPr>
                  <w:rFonts w:ascii="Cambria Math" w:eastAsia="Cambria Math" w:hAnsi="Cambria Math" w:cs="Cambria Math"/>
                  <w:b/>
                  <w:i/>
                  <w:sz w:val="22"/>
                </w:rPr>
              </m:ctrlPr>
            </m:e>
            <m:e>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r>
                <w:rPr>
                  <w:rFonts w:ascii="Cambria Math" w:hAnsi="Cambria Math" w:cs="Times New Roman"/>
                  <w:sz w:val="22"/>
                </w:rPr>
                <m:t>&amp;=</m:t>
              </m:r>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sub>
                        <m:sup>
                          <m:r>
                            <m:rPr>
                              <m:sty m:val="p"/>
                            </m:rPr>
                            <w:rPr>
                              <w:rFonts w:ascii="Cambria Math" w:hAnsi="Cambria Math" w:cs="Times New Roman"/>
                              <w:sz w:val="22"/>
                            </w:rPr>
                            <m:t>-1</m:t>
                          </m:r>
                        </m:sup>
                      </m:sSubSup>
                      <m:r>
                        <m:rPr>
                          <m:sty m:val="b"/>
                        </m:rPr>
                        <w:rPr>
                          <w:rFonts w:ascii="Cambria Math" w:hAnsi="Cambria Math" w:cs="Times New Roman"/>
                          <w:sz w:val="22"/>
                        </w:rPr>
                        <m:t>K</m:t>
                      </m:r>
                      <m:r>
                        <m:rPr>
                          <m:sty m:val="p"/>
                        </m:rPr>
                        <w:rPr>
                          <w:rFonts w:ascii="Cambria Math" w:hAnsi="Cambria Math" w:cs="Times New Roman"/>
                          <w:sz w:val="22"/>
                        </w:rPr>
                        <m:t>+</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A</m:t>
                          </m:r>
                        </m:sub>
                        <m:sup>
                          <m:r>
                            <m:rPr>
                              <m:sty m:val="p"/>
                            </m:rPr>
                            <w:rPr>
                              <w:rFonts w:ascii="Cambria Math" w:hAnsi="Cambria Math" w:cs="Times New Roman"/>
                              <w:sz w:val="22"/>
                            </w:rPr>
                            <m:t>-1</m:t>
                          </m:r>
                        </m:sup>
                      </m:sSubSup>
                    </m:e>
                  </m:d>
                </m:e>
                <m:sup>
                  <m:r>
                    <m:rPr>
                      <m:sty m:val="p"/>
                    </m:rPr>
                    <w:rPr>
                      <w:rFonts w:ascii="Cambria Math" w:hAnsi="Cambria Math" w:cs="Times New Roman"/>
                      <w:sz w:val="22"/>
                    </w:rPr>
                    <m:t>-1</m:t>
                  </m:r>
                </m:sup>
              </m:sSup>
              <m:r>
                <w:rPr>
                  <w:rFonts w:ascii="Cambria Math" w:hAnsi="Cambria Math" w:cs="Times New Roman"/>
                  <w:sz w:val="22"/>
                </w:rPr>
                <m:t xml:space="preserve"> #(3)</m:t>
              </m:r>
              <m:ctrlPr>
                <w:rPr>
                  <w:rFonts w:ascii="Cambria Math" w:hAnsi="Cambria Math" w:cs="Times New Roman"/>
                  <w:i/>
                  <w:sz w:val="22"/>
                </w:rPr>
              </m:ctrlPr>
            </m:e>
          </m:eqArr>
        </m:oMath>
      </m:oMathPara>
    </w:p>
    <w:p w14:paraId="3327A7F8" w14:textId="2BB4CB99" w:rsidR="0054222A" w:rsidRDefault="0054222A" w:rsidP="007A4AD3">
      <w:pPr>
        <w:rPr>
          <w:rFonts w:ascii="Times New Roman" w:hAnsi="Times New Roman" w:cs="Times New Roman"/>
          <w:sz w:val="22"/>
        </w:rPr>
      </w:pPr>
    </w:p>
    <w:p w14:paraId="51F37D21" w14:textId="78B345D2" w:rsidR="00E93B95" w:rsidRPr="005C667D" w:rsidRDefault="005C667D" w:rsidP="007A4AD3">
      <w:pPr>
        <w:rPr>
          <w:rFonts w:ascii="Times New Roman" w:hAnsi="Times New Roman" w:cs="Times New Roman"/>
          <w:sz w:val="22"/>
        </w:rPr>
      </w:pPr>
      <w:r>
        <w:rPr>
          <w:rFonts w:ascii="Times New Roman" w:hAnsi="Times New Roman" w:cs="Times New Roman"/>
          <w:sz w:val="22"/>
        </w:rPr>
        <w:t xml:space="preserve">Comparison of </w:t>
      </w:r>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oMath>
      <w:r>
        <w:rPr>
          <w:rFonts w:ascii="Times New Roman" w:hAnsi="Times New Roman" w:cs="Times New Roman"/>
          <w:sz w:val="22"/>
        </w:rPr>
        <w:t xml:space="preserve"> </w:t>
      </w:r>
      <w:r w:rsidR="00E93B95">
        <w:rPr>
          <w:rFonts w:ascii="Times New Roman" w:hAnsi="Times New Roman" w:cs="Times New Roman"/>
          <w:sz w:val="22"/>
        </w:rPr>
        <w:t xml:space="preserve">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Pr>
          <w:rFonts w:ascii="Times New Roman" w:eastAsiaTheme="minorEastAsia" w:hAnsi="Times New Roman" w:cs="Times New Roman"/>
          <w:sz w:val="22"/>
        </w:rPr>
        <w:t xml:space="preserve"> defines </w:t>
      </w:r>
      <w:r w:rsidR="00E93B95">
        <w:rPr>
          <w:rFonts w:ascii="Times New Roman" w:hAnsi="Times New Roman" w:cs="Times New Roman"/>
          <w:sz w:val="22"/>
        </w:rPr>
        <w:t>the information content</w:t>
      </w:r>
      <w:r>
        <w:rPr>
          <w:rFonts w:ascii="Times New Roman" w:hAnsi="Times New Roman" w:cs="Times New Roman"/>
          <w:sz w:val="22"/>
        </w:rPr>
        <w:t xml:space="preserve"> of the inverse system, quantified by the averaging ke</w:t>
      </w:r>
      <w:r w:rsidR="00E93B95">
        <w:rPr>
          <w:rFonts w:ascii="Times New Roman" w:hAnsi="Times New Roman" w:cs="Times New Roman"/>
          <w:sz w:val="22"/>
        </w:rPr>
        <w:t xml:space="preserve">rnel matrix </w:t>
      </w:r>
      <m:oMath>
        <m:r>
          <m:rPr>
            <m:sty m:val="b"/>
          </m:rPr>
          <w:rPr>
            <w:rFonts w:ascii="Cambria Math" w:hAnsi="Cambria Math" w:cs="Times New Roman"/>
            <w:sz w:val="22"/>
          </w:rPr>
          <m:t>A</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acc>
              <m:accPr>
                <m:ctrlPr>
                  <w:rPr>
                    <w:rFonts w:ascii="Cambria Math" w:eastAsiaTheme="minorEastAsia" w:hAnsi="Cambria Math" w:cs="Times New Roman"/>
                    <w:b/>
                    <w:sz w:val="22"/>
                  </w:rPr>
                </m:ctrlPr>
              </m:accPr>
              <m:e>
                <m:r>
                  <m:rPr>
                    <m:sty m:val="b"/>
                  </m:rPr>
                  <w:rPr>
                    <w:rFonts w:ascii="Cambria Math" w:eastAsiaTheme="minorEastAsia" w:hAnsi="Cambria Math" w:cs="Times New Roman"/>
                    <w:sz w:val="22"/>
                  </w:rPr>
                  <m:t>x</m:t>
                </m:r>
              </m:e>
            </m:acc>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sidR="005900F0">
        <w:rPr>
          <w:rFonts w:ascii="Times New Roman" w:hAnsi="Times New Roman" w:cs="Times New Roman"/>
          <w:sz w:val="22"/>
        </w:rPr>
        <w:t xml:space="preserve"> that represents </w:t>
      </w:r>
      <w:r>
        <w:rPr>
          <w:rFonts w:ascii="Times New Roman" w:hAnsi="Times New Roman" w:cs="Times New Roman"/>
          <w:sz w:val="22"/>
        </w:rPr>
        <w:t xml:space="preserve">the sensitivity of the posterior emissions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to the true state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w:t>
      </w:r>
      <w:r w:rsidR="00B344FA">
        <w:rPr>
          <w:rFonts w:ascii="Times New Roman" w:eastAsiaTheme="minorEastAsia" w:hAnsi="Times New Roman" w:cs="Times New Roman"/>
          <w:sz w:val="22"/>
        </w:rPr>
        <w:t xml:space="preserve">can be calculated as </w:t>
      </w:r>
      <m:oMath>
        <m:r>
          <m:rPr>
            <m:sty m:val="b"/>
          </m:rPr>
          <w:rPr>
            <w:rFonts w:ascii="Cambria Math" w:eastAsiaTheme="minorEastAsia" w:hAnsi="Cambria Math" w:cs="Times New Roman"/>
            <w:sz w:val="22"/>
          </w:rPr>
          <m:t>A</m:t>
        </m:r>
        <m:r>
          <w:rPr>
            <w:rFonts w:ascii="Cambria Math" w:eastAsiaTheme="minorEastAsia" w:hAnsi="Cambria Math" w:cs="Times New Roman"/>
            <w:sz w:val="22"/>
          </w:rPr>
          <m:t>=</m:t>
        </m:r>
        <m:r>
          <m:rPr>
            <m:sty m:val="b"/>
          </m:rPr>
          <w:rPr>
            <w:rFonts w:ascii="Cambria Math" w:eastAsiaTheme="minorEastAsia" w:hAnsi="Cambria Math" w:cs="Times New Roman"/>
            <w:sz w:val="22"/>
          </w:rPr>
          <m:t>I</m:t>
        </m:r>
        <m:r>
          <w:rPr>
            <w:rFonts w:ascii="Cambria Math" w:eastAsiaTheme="minorEastAsia" w:hAnsi="Cambria Math" w:cs="Times New Roman"/>
            <w:sz w:val="22"/>
          </w:rPr>
          <m:t>-</m:t>
        </m:r>
        <m:acc>
          <m:accPr>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S</m:t>
            </m:r>
          </m:e>
        </m:acc>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B344FA">
        <w:rPr>
          <w:rFonts w:ascii="Times New Roman" w:eastAsiaTheme="minorEastAsia" w:hAnsi="Times New Roman" w:cs="Times New Roman"/>
          <w:sz w:val="22"/>
        </w:rPr>
        <w:t xml:space="preserve"> or </w:t>
      </w:r>
      <w:r w:rsidR="005900F0">
        <w:rPr>
          <w:rFonts w:ascii="Times New Roman" w:eastAsiaTheme="minorEastAsia" w:hAnsi="Times New Roman" w:cs="Times New Roman"/>
          <w:sz w:val="22"/>
        </w:rPr>
        <w:t xml:space="preserve">equivalently </w:t>
      </w:r>
      <w:r w:rsidR="007A291F">
        <w:rPr>
          <w:rFonts w:ascii="Times New Roman" w:eastAsiaTheme="minorEastAsia" w:hAnsi="Times New Roman" w:cs="Times New Roman"/>
          <w:sz w:val="22"/>
        </w:rPr>
        <w:t xml:space="preserve">as </w:t>
      </w:r>
    </w:p>
    <w:p w14:paraId="7865EEA5" w14:textId="2A450199" w:rsidR="00E93B95" w:rsidRDefault="00E93B95" w:rsidP="007A4AD3">
      <w:pPr>
        <w:rPr>
          <w:rFonts w:ascii="Times New Roman" w:hAnsi="Times New Roman" w:cs="Times New Roman"/>
          <w:sz w:val="22"/>
        </w:rPr>
      </w:pPr>
    </w:p>
    <w:p w14:paraId="2B80D9C7" w14:textId="76EFC36D" w:rsidR="00E93B95" w:rsidRPr="00E93B95" w:rsidRDefault="004E4111" w:rsidP="007A4AD3">
      <w:pPr>
        <w:rPr>
          <w:rFonts w:ascii="Times New Roman" w:eastAsiaTheme="minorEastAsia" w:hAnsi="Times New Roman" w:cs="Times New Roman"/>
          <w:sz w:val="22"/>
        </w:rPr>
      </w:pPr>
      <m:oMathPara>
        <m:oMath>
          <m:eqArr>
            <m:eqArrPr>
              <m:maxDist m:val="1"/>
              <m:ctrlPr>
                <w:rPr>
                  <w:rFonts w:ascii="Cambria Math" w:hAnsi="Cambria Math" w:cs="Times New Roman"/>
                  <w:b/>
                  <w:sz w:val="22"/>
                </w:rPr>
              </m:ctrlPr>
            </m:eqArrPr>
            <m:e>
              <m:r>
                <m:rPr>
                  <m:sty m:val="b"/>
                </m:rPr>
                <w:rPr>
                  <w:rFonts w:ascii="Cambria Math" w:eastAsia="Cambria Math" w:hAnsi="Cambria Math" w:cs="Cambria Math"/>
                  <w:sz w:val="22"/>
                </w:rPr>
                <m:t>A</m:t>
              </m:r>
              <m:r>
                <w:rPr>
                  <w:rFonts w:ascii="Cambria Math" w:hAnsi="Cambria Math" w:cs="Times New Roman"/>
                  <w:sz w:val="22"/>
                </w:rPr>
                <m:t xml:space="preserve">= </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r>
                <m:rPr>
                  <m:sty m:val="b"/>
                </m:rPr>
                <w:rPr>
                  <w:rFonts w:ascii="Cambria Math" w:hAnsi="Cambria Math" w:cs="Times New Roman"/>
                  <w:sz w:val="22"/>
                </w:rPr>
                <m:t>K</m:t>
              </m:r>
              <m:r>
                <m:rPr>
                  <m:sty m:val="p"/>
                </m:rPr>
                <w:rPr>
                  <w:rFonts w:ascii="Cambria Math" w:hAnsi="Cambria Math" w:cs="Times New Roman"/>
                  <w:sz w:val="22"/>
                </w:rPr>
                <m:t>.</m:t>
              </m:r>
              <m:r>
                <m:rPr>
                  <m:sty m:val="b"/>
                </m:rPr>
                <w:rPr>
                  <w:rFonts w:ascii="Cambria Math" w:hAnsi="Cambria Math" w:cs="Times New Roman"/>
                  <w:sz w:val="22"/>
                </w:rPr>
                <m:t xml:space="preserve"> </m:t>
              </m:r>
              <m:r>
                <m:rPr>
                  <m:sty m:val="bi"/>
                </m:rPr>
                <w:rPr>
                  <w:rFonts w:ascii="Cambria Math" w:eastAsia="Cambria Math" w:hAnsi="Cambria Math" w:cs="Cambria Math"/>
                  <w:sz w:val="22"/>
                </w:rPr>
                <m:t>#</m:t>
              </m:r>
              <m:d>
                <m:dPr>
                  <m:ctrlPr>
                    <w:rPr>
                      <w:rFonts w:ascii="Cambria Math" w:hAnsi="Cambria Math" w:cs="Times New Roman"/>
                      <w:sz w:val="22"/>
                    </w:rPr>
                  </m:ctrlPr>
                </m:dPr>
                <m:e>
                  <m:r>
                    <m:rPr>
                      <m:sty m:val="p"/>
                    </m:rPr>
                    <w:rPr>
                      <w:rFonts w:ascii="Cambria Math" w:hAnsi="Cambria Math" w:cs="Times New Roman"/>
                      <w:sz w:val="22"/>
                    </w:rPr>
                    <m:t>4</m:t>
                  </m:r>
                </m:e>
              </m:d>
              <m:ctrlPr>
                <w:rPr>
                  <w:rFonts w:ascii="Cambria Math" w:eastAsia="Cambria Math" w:hAnsi="Cambria Math" w:cs="Cambria Math"/>
                  <w:b/>
                  <w:i/>
                  <w:sz w:val="22"/>
                </w:rPr>
              </m:ctrlPr>
            </m:e>
          </m:eqArr>
        </m:oMath>
      </m:oMathPara>
    </w:p>
    <w:p w14:paraId="087CE997" w14:textId="35DFDD60" w:rsidR="00E93B95" w:rsidRDefault="00E93B95" w:rsidP="007A4AD3">
      <w:pPr>
        <w:rPr>
          <w:rFonts w:ascii="Times New Roman" w:eastAsiaTheme="minorEastAsia" w:hAnsi="Times New Roman" w:cs="Times New Roman"/>
          <w:sz w:val="22"/>
        </w:rPr>
      </w:pPr>
    </w:p>
    <w:p w14:paraId="683C6DBC" w14:textId="3244223B" w:rsidR="00E93B95" w:rsidRPr="00E93B95" w:rsidRDefault="005900F0" w:rsidP="007A4AD3">
      <w:pPr>
        <w:rPr>
          <w:rFonts w:ascii="Times New Roman" w:eastAsiaTheme="minorEastAsia" w:hAnsi="Times New Roman" w:cs="Times New Roman"/>
          <w:sz w:val="22"/>
        </w:rPr>
      </w:pPr>
      <w:r>
        <w:rPr>
          <w:rFonts w:ascii="Times New Roman" w:eastAsiaTheme="minorEastAsia" w:hAnsi="Times New Roman" w:cs="Times New Roman"/>
          <w:sz w:val="22"/>
        </w:rPr>
        <w:t>Equation (4)</w:t>
      </w:r>
      <w:r w:rsidR="00C34149">
        <w:rPr>
          <w:rFonts w:ascii="Times New Roman" w:eastAsiaTheme="minorEastAsia" w:hAnsi="Times New Roman" w:cs="Times New Roman"/>
          <w:sz w:val="22"/>
        </w:rPr>
        <w:t xml:space="preserve"> expresses</w:t>
      </w:r>
      <w:r w:rsidR="009074CA">
        <w:rPr>
          <w:rFonts w:ascii="Times New Roman" w:eastAsiaTheme="minorEastAsia" w:hAnsi="Times New Roman" w:cs="Times New Roman"/>
          <w:sz w:val="22"/>
        </w:rPr>
        <w:t xml:space="preserve"> the dependence </w:t>
      </w:r>
      <w:r w:rsidR="00C34149">
        <w:rPr>
          <w:rFonts w:ascii="Times New Roman" w:eastAsiaTheme="minorEastAsia" w:hAnsi="Times New Roman" w:cs="Times New Roman"/>
          <w:sz w:val="22"/>
        </w:rPr>
        <w:t xml:space="preserve">of the averaging kernel matrix </w:t>
      </w:r>
      <w:r w:rsidR="009074CA">
        <w:rPr>
          <w:rFonts w:ascii="Times New Roman" w:eastAsiaTheme="minorEastAsia" w:hAnsi="Times New Roman" w:cs="Times New Roman"/>
          <w:sz w:val="22"/>
        </w:rPr>
        <w:t xml:space="preserve">on the forward model and </w:t>
      </w:r>
      <w:r w:rsidR="007D4682">
        <w:rPr>
          <w:rFonts w:ascii="Times New Roman" w:eastAsiaTheme="minorEastAsia" w:hAnsi="Times New Roman" w:cs="Times New Roman"/>
          <w:sz w:val="22"/>
        </w:rPr>
        <w:t>both error covariance matrices</w:t>
      </w:r>
      <w:r w:rsidR="00C34149">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fldChar w:fldCharType="begin" w:fldLock="1"/>
      </w:r>
      <w:r w:rsidR="00C34149">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C34149">
        <w:rPr>
          <w:rFonts w:ascii="Times New Roman" w:eastAsiaTheme="minorEastAsia" w:hAnsi="Times New Roman" w:cs="Times New Roman"/>
          <w:sz w:val="22"/>
        </w:rPr>
        <w:fldChar w:fldCharType="separate"/>
      </w:r>
      <w:r w:rsidR="00C34149" w:rsidRPr="00D07087">
        <w:rPr>
          <w:rFonts w:ascii="Times New Roman" w:eastAsiaTheme="minorEastAsia" w:hAnsi="Times New Roman" w:cs="Times New Roman"/>
          <w:noProof/>
          <w:sz w:val="22"/>
        </w:rPr>
        <w:t>(Rodgers 2000)</w:t>
      </w:r>
      <w:r w:rsidR="00C34149">
        <w:rPr>
          <w:rFonts w:ascii="Times New Roman" w:eastAsiaTheme="minorEastAsia" w:hAnsi="Times New Roman" w:cs="Times New Roman"/>
          <w:sz w:val="22"/>
        </w:rPr>
        <w:fldChar w:fldCharType="end"/>
      </w:r>
      <w:r w:rsidR="007D4682">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t>T</w:t>
      </w:r>
      <w:r w:rsidR="001E0632">
        <w:rPr>
          <w:rFonts w:ascii="Times New Roman" w:eastAsiaTheme="minorEastAsia" w:hAnsi="Times New Roman" w:cs="Times New Roman"/>
          <w:sz w:val="22"/>
        </w:rPr>
        <w:t xml:space="preserve">he diagonal elements of </w:t>
      </w:r>
      <w:r w:rsidR="001E0632">
        <w:rPr>
          <w:rFonts w:ascii="Times New Roman" w:eastAsiaTheme="minorEastAsia" w:hAnsi="Times New Roman" w:cs="Times New Roman"/>
          <w:b/>
          <w:bCs/>
          <w:sz w:val="22"/>
        </w:rPr>
        <w:t>A</w:t>
      </w:r>
      <w:r w:rsidR="001E0632">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t>are commonly referred to as</w:t>
      </w:r>
      <w:r w:rsidR="001E0632">
        <w:rPr>
          <w:rFonts w:ascii="Times New Roman" w:eastAsiaTheme="minorEastAsia" w:hAnsi="Times New Roman" w:cs="Times New Roman"/>
          <w:sz w:val="22"/>
        </w:rPr>
        <w:t xml:space="preserve"> the averaging kernel sensitivities. </w:t>
      </w:r>
      <w:r w:rsidR="00E93B95">
        <w:rPr>
          <w:rFonts w:ascii="Times New Roman" w:eastAsiaTheme="minorEastAsia" w:hAnsi="Times New Roman" w:cs="Times New Roman"/>
          <w:sz w:val="22"/>
        </w:rPr>
        <w:t xml:space="preserve">The </w:t>
      </w:r>
      <w:r w:rsidR="001E0632">
        <w:rPr>
          <w:rFonts w:ascii="Times New Roman" w:eastAsiaTheme="minorEastAsia" w:hAnsi="Times New Roman" w:cs="Times New Roman"/>
          <w:sz w:val="22"/>
        </w:rPr>
        <w:t>sum of th</w:t>
      </w:r>
      <w:r w:rsidR="00121E91">
        <w:rPr>
          <w:rFonts w:ascii="Times New Roman" w:eastAsiaTheme="minorEastAsia" w:hAnsi="Times New Roman" w:cs="Times New Roman"/>
          <w:sz w:val="22"/>
        </w:rPr>
        <w:t>e sensitivities</w:t>
      </w:r>
      <w:r w:rsidR="001E0632">
        <w:rPr>
          <w:rFonts w:ascii="Times New Roman" w:eastAsiaTheme="minorEastAsia" w:hAnsi="Times New Roman" w:cs="Times New Roman"/>
          <w:sz w:val="22"/>
        </w:rPr>
        <w:t xml:space="preserve">, </w:t>
      </w:r>
      <w:r w:rsidR="00121E91">
        <w:rPr>
          <w:rFonts w:ascii="Times New Roman" w:eastAsiaTheme="minorEastAsia" w:hAnsi="Times New Roman" w:cs="Times New Roman"/>
          <w:sz w:val="22"/>
        </w:rPr>
        <w:t xml:space="preserve">or </w:t>
      </w:r>
      <w:r w:rsidR="001E0632">
        <w:rPr>
          <w:rFonts w:ascii="Times New Roman" w:eastAsiaTheme="minorEastAsia" w:hAnsi="Times New Roman" w:cs="Times New Roman"/>
          <w:sz w:val="22"/>
        </w:rPr>
        <w:t xml:space="preserve">the trace of </w:t>
      </w:r>
      <w:r w:rsidR="001E0632" w:rsidRPr="001E0632">
        <w:rPr>
          <w:rFonts w:ascii="Times New Roman" w:eastAsiaTheme="minorEastAsia" w:hAnsi="Times New Roman" w:cs="Times New Roman"/>
          <w:b/>
          <w:bCs/>
          <w:sz w:val="22"/>
        </w:rPr>
        <w:t>A</w:t>
      </w:r>
      <w:r w:rsidR="001E0632" w:rsidRPr="001E0632">
        <w:rPr>
          <w:rFonts w:ascii="Times New Roman" w:eastAsiaTheme="minorEastAsia" w:hAnsi="Times New Roman" w:cs="Times New Roman"/>
          <w:sz w:val="22"/>
        </w:rPr>
        <w:t>,</w:t>
      </w:r>
      <w:r w:rsidR="001E0632">
        <w:rPr>
          <w:rFonts w:ascii="Times New Roman" w:eastAsiaTheme="minorEastAsia" w:hAnsi="Times New Roman" w:cs="Times New Roman"/>
          <w:sz w:val="22"/>
        </w:rPr>
        <w:t xml:space="preserve"> </w:t>
      </w:r>
      <w:r w:rsidR="007A291F" w:rsidRPr="001E0632">
        <w:rPr>
          <w:rFonts w:ascii="Times New Roman" w:eastAsiaTheme="minorEastAsia" w:hAnsi="Times New Roman" w:cs="Times New Roman"/>
          <w:sz w:val="22"/>
        </w:rPr>
        <w:t>measures</w:t>
      </w:r>
      <w:r w:rsidR="00E93B95">
        <w:rPr>
          <w:rFonts w:ascii="Times New Roman" w:eastAsiaTheme="minorEastAsia" w:hAnsi="Times New Roman" w:cs="Times New Roman"/>
          <w:sz w:val="22"/>
        </w:rPr>
        <w:t xml:space="preserve"> the number of pieces of information that can be independently </w:t>
      </w:r>
      <w:r>
        <w:rPr>
          <w:rFonts w:ascii="Times New Roman" w:eastAsiaTheme="minorEastAsia" w:hAnsi="Times New Roman" w:cs="Times New Roman"/>
          <w:sz w:val="22"/>
        </w:rPr>
        <w:t>quantified</w:t>
      </w:r>
      <w:r w:rsidR="00E93B95">
        <w:rPr>
          <w:rFonts w:ascii="Times New Roman" w:eastAsiaTheme="minorEastAsia" w:hAnsi="Times New Roman" w:cs="Times New Roman"/>
          <w:sz w:val="22"/>
        </w:rPr>
        <w:t xml:space="preserve"> by the inverse system, known as the degrees of freedom for signal </w:t>
      </w:r>
      <w:r w:rsidR="007A291F">
        <w:rPr>
          <w:rFonts w:ascii="Times New Roman" w:eastAsiaTheme="minorEastAsia" w:hAnsi="Times New Roman" w:cs="Times New Roman"/>
          <w:sz w:val="22"/>
        </w:rPr>
        <w:t xml:space="preserve">or </w:t>
      </w:r>
      <w:r w:rsidR="00E93B95">
        <w:rPr>
          <w:rFonts w:ascii="Times New Roman" w:eastAsiaTheme="minorEastAsia" w:hAnsi="Times New Roman" w:cs="Times New Roman"/>
          <w:sz w:val="22"/>
        </w:rPr>
        <w:t>DOFS</w:t>
      </w:r>
      <w:r w:rsidR="007A291F">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sidR="001E0632">
        <w:rPr>
          <w:rFonts w:ascii="Times New Roman" w:eastAsiaTheme="minorEastAsia" w:hAnsi="Times New Roman" w:cs="Times New Roman"/>
          <w:sz w:val="22"/>
        </w:rPr>
        <w:t>.</w:t>
      </w:r>
    </w:p>
    <w:p w14:paraId="678AB786" w14:textId="77777777" w:rsidR="00E93B95" w:rsidRDefault="00E93B95" w:rsidP="005D2927">
      <w:pPr>
        <w:rPr>
          <w:rFonts w:ascii="Times New Roman" w:hAnsi="Times New Roman" w:cs="Times New Roman"/>
          <w:sz w:val="22"/>
        </w:rPr>
      </w:pPr>
    </w:p>
    <w:p w14:paraId="46278B9B" w14:textId="6B4786C2" w:rsidR="00E93B95" w:rsidRDefault="00E93B95" w:rsidP="005D2927">
      <w:pPr>
        <w:rPr>
          <w:rFonts w:ascii="Times New Roman" w:hAnsi="Times New Roman" w:cs="Times New Roman"/>
          <w:i/>
          <w:sz w:val="22"/>
        </w:rPr>
      </w:pPr>
      <w:r>
        <w:rPr>
          <w:rFonts w:ascii="Times New Roman" w:hAnsi="Times New Roman" w:cs="Times New Roman"/>
          <w:i/>
          <w:sz w:val="22"/>
        </w:rPr>
        <w:t>2.2</w:t>
      </w:r>
      <w:r w:rsidR="00375C79">
        <w:rPr>
          <w:rFonts w:ascii="Times New Roman" w:hAnsi="Times New Roman" w:cs="Times New Roman"/>
          <w:i/>
          <w:sz w:val="22"/>
        </w:rPr>
        <w:t>.</w:t>
      </w:r>
      <w:r>
        <w:rPr>
          <w:rFonts w:ascii="Times New Roman" w:hAnsi="Times New Roman" w:cs="Times New Roman"/>
          <w:i/>
          <w:sz w:val="22"/>
        </w:rPr>
        <w:t xml:space="preserve"> Optimal Reductions in Dimension and Rank</w:t>
      </w:r>
      <w:r w:rsidR="00725E06">
        <w:rPr>
          <w:rFonts w:ascii="Times New Roman" w:hAnsi="Times New Roman" w:cs="Times New Roman"/>
          <w:i/>
          <w:sz w:val="22"/>
        </w:rPr>
        <w:t xml:space="preserve"> of Inverse Systems</w:t>
      </w:r>
    </w:p>
    <w:p w14:paraId="6DF8D60A" w14:textId="77777777" w:rsidR="00E93B95" w:rsidRPr="00E93B95" w:rsidRDefault="00E93B95" w:rsidP="005D2927">
      <w:pPr>
        <w:rPr>
          <w:rFonts w:ascii="Times New Roman" w:hAnsi="Times New Roman" w:cs="Times New Roman"/>
          <w:sz w:val="22"/>
        </w:rPr>
      </w:pPr>
    </w:p>
    <w:p w14:paraId="1CBF8FD0" w14:textId="5336A92C" w:rsidR="005D2927" w:rsidRPr="00636893" w:rsidRDefault="00B11F1E" w:rsidP="005D2927">
      <w:pPr>
        <w:rPr>
          <w:rFonts w:ascii="Times New Roman" w:eastAsiaTheme="minorEastAsia" w:hAnsi="Times New Roman" w:cs="Times New Roman"/>
          <w:sz w:val="22"/>
        </w:rPr>
      </w:pPr>
      <w:r>
        <w:rPr>
          <w:rFonts w:ascii="Times New Roman" w:hAnsi="Times New Roman" w:cs="Times New Roman"/>
          <w:sz w:val="22"/>
        </w:rPr>
        <w:t>We first consider the problem of optimally reducing the dimension and rank of an inverse system with a known Jacobian matrix</w:t>
      </w:r>
      <w:r w:rsidR="00121E91">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Pr>
          <w:rFonts w:ascii="Times New Roman" w:hAnsi="Times New Roman" w:cs="Times New Roman"/>
          <w:sz w:val="22"/>
        </w:rPr>
        <w:t>.</w:t>
      </w:r>
      <w:r w:rsidR="008D177B">
        <w:rPr>
          <w:rFonts w:ascii="Times New Roman" w:hAnsi="Times New Roman" w:cs="Times New Roman"/>
          <w:sz w:val="22"/>
        </w:rPr>
        <w:t xml:space="preserve"> </w:t>
      </w:r>
      <w:r w:rsidR="00DD62B4">
        <w:rPr>
          <w:rFonts w:ascii="Times New Roman" w:hAnsi="Times New Roman" w:cs="Times New Roman"/>
          <w:sz w:val="22"/>
        </w:rPr>
        <w:t xml:space="preserve">Figure 1 </w:t>
      </w:r>
      <w:r w:rsidR="00725E06">
        <w:rPr>
          <w:rFonts w:ascii="Times New Roman" w:hAnsi="Times New Roman" w:cs="Times New Roman"/>
          <w:sz w:val="22"/>
        </w:rPr>
        <w:t>illustrates</w:t>
      </w:r>
      <w:r w:rsidR="00DD62B4">
        <w:rPr>
          <w:rFonts w:ascii="Times New Roman" w:hAnsi="Times New Roman" w:cs="Times New Roman"/>
          <w:sz w:val="22"/>
        </w:rPr>
        <w:t xml:space="preserve"> dimension and rank reductions</w:t>
      </w:r>
      <w:r w:rsidR="00725E06">
        <w:rPr>
          <w:rFonts w:ascii="Times New Roman" w:hAnsi="Times New Roman" w:cs="Times New Roman"/>
          <w:sz w:val="22"/>
        </w:rPr>
        <w:t xml:space="preserve"> for a</w:t>
      </w:r>
      <w:r w:rsidR="00121E91">
        <w:rPr>
          <w:rFonts w:ascii="Times New Roman" w:hAnsi="Times New Roman" w:cs="Times New Roman"/>
          <w:sz w:val="22"/>
        </w:rPr>
        <w:t xml:space="preserve"> hypothetical</w:t>
      </w:r>
      <w:r w:rsidR="00725E06">
        <w:rPr>
          <w:rFonts w:ascii="Times New Roman" w:hAnsi="Times New Roman" w:cs="Times New Roman"/>
          <w:sz w:val="22"/>
        </w:rPr>
        <w:t xml:space="preserve"> emission grid over North America</w:t>
      </w:r>
      <w:r w:rsidR="00DD62B4">
        <w:rPr>
          <w:rFonts w:ascii="Times New Roman" w:hAnsi="Times New Roman" w:cs="Times New Roman"/>
          <w:sz w:val="22"/>
        </w:rPr>
        <w:t xml:space="preserve">. The </w:t>
      </w:r>
      <w:r w:rsidR="00886634">
        <w:rPr>
          <w:rFonts w:ascii="Times New Roman" w:hAnsi="Times New Roman" w:cs="Times New Roman"/>
          <w:sz w:val="22"/>
        </w:rPr>
        <w:t>top</w:t>
      </w:r>
      <w:r w:rsidR="00725E06">
        <w:rPr>
          <w:rFonts w:ascii="Times New Roman" w:hAnsi="Times New Roman" w:cs="Times New Roman"/>
          <w:sz w:val="22"/>
        </w:rPr>
        <w:t xml:space="preserve"> </w:t>
      </w:r>
      <w:r w:rsidR="00DD62B4">
        <w:rPr>
          <w:rFonts w:ascii="Times New Roman" w:hAnsi="Times New Roman" w:cs="Times New Roman"/>
          <w:sz w:val="22"/>
        </w:rPr>
        <w:t xml:space="preserve">left panel represents the original </w:t>
      </w:r>
      <w:r w:rsidR="00DD62B4" w:rsidRPr="00E14406">
        <w:rPr>
          <w:rFonts w:ascii="Times New Roman" w:hAnsi="Times New Roman" w:cs="Times New Roman"/>
          <w:i/>
          <w:sz w:val="22"/>
        </w:rPr>
        <w:t>n</w:t>
      </w:r>
      <w:r w:rsidR="00DD62B4">
        <w:rPr>
          <w:rFonts w:ascii="Times New Roman" w:hAnsi="Times New Roman" w:cs="Times New Roman"/>
          <w:sz w:val="22"/>
        </w:rPr>
        <w:t xml:space="preserve">-dimensional </w:t>
      </w:r>
      <w:r w:rsidR="00DD62B4" w:rsidRPr="00E14406">
        <w:rPr>
          <w:rFonts w:ascii="Times New Roman" w:hAnsi="Times New Roman" w:cs="Times New Roman"/>
          <w:sz w:val="22"/>
        </w:rPr>
        <w:t>state</w:t>
      </w:r>
      <w:r w:rsidR="00DD62B4">
        <w:rPr>
          <w:rFonts w:ascii="Times New Roman" w:hAnsi="Times New Roman" w:cs="Times New Roman"/>
          <w:sz w:val="22"/>
        </w:rPr>
        <w:t xml:space="preserve"> space</w:t>
      </w:r>
      <w:r w:rsidR="00725E06">
        <w:rPr>
          <w:rFonts w:ascii="Times New Roman" w:hAnsi="Times New Roman" w:cs="Times New Roman"/>
          <w:sz w:val="22"/>
        </w:rPr>
        <w:t>, i.e.</w:t>
      </w:r>
      <w:r w:rsidR="00121E91">
        <w:rPr>
          <w:rFonts w:ascii="Times New Roman" w:hAnsi="Times New Roman" w:cs="Times New Roman"/>
          <w:sz w:val="22"/>
        </w:rPr>
        <w:t>,</w:t>
      </w:r>
      <w:r w:rsidR="00725E06">
        <w:rPr>
          <w:rFonts w:ascii="Times New Roman" w:hAnsi="Times New Roman" w:cs="Times New Roman"/>
          <w:sz w:val="22"/>
        </w:rPr>
        <w:t xml:space="preserve"> the native-resolution grid</w:t>
      </w:r>
      <w:r w:rsidR="00DD62B4">
        <w:rPr>
          <w:rFonts w:ascii="Times New Roman" w:hAnsi="Times New Roman" w:cs="Times New Roman"/>
          <w:sz w:val="22"/>
        </w:rPr>
        <w:t>. A linear transformation</w:t>
      </w:r>
      <m:oMath>
        <m:r>
          <w:rPr>
            <w:rFonts w:ascii="Cambria Math" w:hAnsi="Cambria Math" w:cs="Times New Roman"/>
            <w:sz w:val="22"/>
          </w:rPr>
          <m:t xml:space="preserve"> </m:t>
        </m:r>
        <m:r>
          <m:rPr>
            <m:sty m:val="b"/>
          </m:rPr>
          <w:rPr>
            <w:rFonts w:ascii="Cambria Math" w:hAnsi="Cambria Math" w:cs="Times New Roman"/>
            <w:sz w:val="22"/>
          </w:rPr>
          <m:t>Γ∈</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n ×k</m:t>
            </m:r>
          </m:sup>
        </m:sSup>
      </m:oMath>
      <w:r w:rsidR="00DD62B4">
        <w:rPr>
          <w:rFonts w:ascii="Times New Roman" w:hAnsi="Times New Roman" w:cs="Times New Roman"/>
          <w:sz w:val="22"/>
        </w:rPr>
        <w:t xml:space="preserve"> reduces the dimension of the state space from </w:t>
      </w:r>
      <w:r w:rsidR="00DD62B4">
        <w:rPr>
          <w:rFonts w:ascii="Times New Roman" w:hAnsi="Times New Roman" w:cs="Times New Roman"/>
          <w:i/>
          <w:sz w:val="22"/>
        </w:rPr>
        <w:t>n</w:t>
      </w:r>
      <w:r w:rsidR="00DD62B4">
        <w:rPr>
          <w:rFonts w:ascii="Times New Roman" w:hAnsi="Times New Roman" w:cs="Times New Roman"/>
          <w:sz w:val="22"/>
        </w:rPr>
        <w:t xml:space="preserve"> to </w:t>
      </w:r>
      <w:r w:rsidR="00DD62B4">
        <w:rPr>
          <w:rFonts w:ascii="Times New Roman" w:hAnsi="Times New Roman" w:cs="Times New Roman"/>
          <w:i/>
          <w:sz w:val="22"/>
        </w:rPr>
        <w:t>k</w:t>
      </w:r>
      <w:r w:rsidR="00DD62B4">
        <w:rPr>
          <w:rFonts w:ascii="Times New Roman" w:hAnsi="Times New Roman" w:cs="Times New Roman"/>
          <w:sz w:val="22"/>
        </w:rPr>
        <w:t>. This transformation may reduce dimension discretely, as in the case of grid cell aggregation</w:t>
      </w:r>
      <w:r w:rsidR="00725E06">
        <w:rPr>
          <w:rFonts w:ascii="Times New Roman" w:hAnsi="Times New Roman" w:cs="Times New Roman"/>
          <w:sz w:val="22"/>
        </w:rPr>
        <w:t xml:space="preserve"> (</w:t>
      </w:r>
      <w:r w:rsidR="00886634">
        <w:rPr>
          <w:rFonts w:ascii="Times New Roman" w:hAnsi="Times New Roman" w:cs="Times New Roman"/>
          <w:sz w:val="22"/>
        </w:rPr>
        <w:t>top</w:t>
      </w:r>
      <w:r w:rsidR="00725E06">
        <w:rPr>
          <w:rFonts w:ascii="Times New Roman" w:hAnsi="Times New Roman" w:cs="Times New Roman"/>
          <w:sz w:val="22"/>
        </w:rPr>
        <w:t xml:space="preserve"> right panel)</w:t>
      </w:r>
      <w:r w:rsidR="00DD62B4">
        <w:rPr>
          <w:rFonts w:ascii="Times New Roman" w:hAnsi="Times New Roman" w:cs="Times New Roman"/>
          <w:sz w:val="22"/>
        </w:rPr>
        <w:t>, or non-discretely</w:t>
      </w:r>
      <w:r>
        <w:rPr>
          <w:rFonts w:ascii="Times New Roman" w:hAnsi="Times New Roman" w:cs="Times New Roman"/>
          <w:sz w:val="22"/>
        </w:rPr>
        <w:t xml:space="preserve">, in which case the </w:t>
      </w:r>
      <w:r w:rsidR="00121E91" w:rsidRPr="00121E91">
        <w:rPr>
          <w:rFonts w:ascii="Times New Roman" w:hAnsi="Times New Roman" w:cs="Times New Roman"/>
          <w:i/>
          <w:iCs/>
          <w:sz w:val="22"/>
        </w:rPr>
        <w:t>k</w:t>
      </w:r>
      <w:r w:rsidR="00121E91">
        <w:rPr>
          <w:rFonts w:ascii="Times New Roman" w:hAnsi="Times New Roman" w:cs="Times New Roman"/>
          <w:sz w:val="22"/>
        </w:rPr>
        <w:t xml:space="preserve"> </w:t>
      </w:r>
      <w:r w:rsidRPr="00121E91">
        <w:rPr>
          <w:rFonts w:ascii="Times New Roman" w:hAnsi="Times New Roman" w:cs="Times New Roman"/>
          <w:sz w:val="22"/>
        </w:rPr>
        <w:t>state</w:t>
      </w:r>
      <w:r>
        <w:rPr>
          <w:rFonts w:ascii="Times New Roman" w:hAnsi="Times New Roman" w:cs="Times New Roman"/>
          <w:sz w:val="22"/>
        </w:rPr>
        <w:t xml:space="preserve"> vector components are themselves </w:t>
      </w:r>
      <w:r w:rsidR="00121E91" w:rsidRPr="00121E91">
        <w:rPr>
          <w:rFonts w:ascii="Times New Roman" w:hAnsi="Times New Roman" w:cs="Times New Roman"/>
          <w:i/>
          <w:iCs/>
          <w:sz w:val="22"/>
        </w:rPr>
        <w:t>n</w:t>
      </w:r>
      <w:r w:rsidR="00121E91">
        <w:rPr>
          <w:rFonts w:ascii="Times New Roman" w:hAnsi="Times New Roman" w:cs="Times New Roman"/>
          <w:sz w:val="22"/>
        </w:rPr>
        <w:t xml:space="preserve">-dimensional </w:t>
      </w:r>
      <w:r w:rsidRPr="00121E91">
        <w:rPr>
          <w:rFonts w:ascii="Times New Roman" w:hAnsi="Times New Roman" w:cs="Times New Roman"/>
          <w:sz w:val="22"/>
        </w:rPr>
        <w:t>vectors</w:t>
      </w:r>
      <w:r>
        <w:rPr>
          <w:rFonts w:ascii="Times New Roman" w:hAnsi="Times New Roman" w:cs="Times New Roman"/>
          <w:sz w:val="22"/>
        </w:rPr>
        <w:t xml:space="preserve"> (</w:t>
      </w:r>
      <w:r w:rsidR="00886634">
        <w:rPr>
          <w:rFonts w:ascii="Times New Roman" w:hAnsi="Times New Roman" w:cs="Times New Roman"/>
          <w:sz w:val="22"/>
        </w:rPr>
        <w:t>bottom</w:t>
      </w:r>
      <w:r>
        <w:rPr>
          <w:rFonts w:ascii="Times New Roman" w:hAnsi="Times New Roman" w:cs="Times New Roman"/>
          <w:sz w:val="22"/>
        </w:rPr>
        <w:t xml:space="preserve"> right panel). </w:t>
      </w:r>
      <w:r w:rsidR="00DD62B4">
        <w:rPr>
          <w:rFonts w:ascii="Times New Roman" w:hAnsi="Times New Roman" w:cs="Times New Roman"/>
          <w:sz w:val="22"/>
        </w:rPr>
        <w:t xml:space="preserve">A second linear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k ×n</m:t>
            </m:r>
          </m:sup>
        </m:sSup>
      </m:oMath>
      <w:r w:rsidR="00DD62B4">
        <w:rPr>
          <w:rFonts w:ascii="Times New Roman" w:hAnsi="Times New Roman" w:cs="Times New Roman"/>
          <w:sz w:val="22"/>
        </w:rPr>
        <w:t xml:space="preserve"> </w:t>
      </w:r>
      <w:r>
        <w:rPr>
          <w:rFonts w:ascii="Times New Roman" w:hAnsi="Times New Roman" w:cs="Times New Roman"/>
          <w:sz w:val="22"/>
        </w:rPr>
        <w:t xml:space="preserve">restores </w:t>
      </w:r>
      <w:r w:rsidR="00DD62B4">
        <w:rPr>
          <w:rFonts w:ascii="Times New Roman" w:hAnsi="Times New Roman" w:cs="Times New Roman"/>
          <w:sz w:val="22"/>
        </w:rPr>
        <w:t xml:space="preserve">the dimension of the state space from </w:t>
      </w:r>
      <w:r w:rsidR="00DD62B4">
        <w:rPr>
          <w:rFonts w:ascii="Times New Roman" w:hAnsi="Times New Roman" w:cs="Times New Roman"/>
          <w:i/>
          <w:sz w:val="22"/>
        </w:rPr>
        <w:t>k</w:t>
      </w:r>
      <w:r w:rsidR="00DD62B4">
        <w:rPr>
          <w:rFonts w:ascii="Times New Roman" w:hAnsi="Times New Roman" w:cs="Times New Roman"/>
          <w:sz w:val="22"/>
        </w:rPr>
        <w:t xml:space="preserve"> back to the original </w:t>
      </w:r>
      <w:r w:rsidR="00DD62B4">
        <w:rPr>
          <w:rFonts w:ascii="Times New Roman" w:hAnsi="Times New Roman" w:cs="Times New Roman"/>
          <w:i/>
          <w:sz w:val="22"/>
        </w:rPr>
        <w:t>n</w:t>
      </w:r>
      <w:r w:rsidR="00DD62B4">
        <w:rPr>
          <w:rFonts w:ascii="Times New Roman" w:hAnsi="Times New Roman" w:cs="Times New Roman"/>
          <w:sz w:val="22"/>
        </w:rPr>
        <w:t xml:space="preserve">. The resulting space, depicted in the </w:t>
      </w:r>
      <w:r w:rsidR="00886634">
        <w:rPr>
          <w:rFonts w:ascii="Times New Roman" w:hAnsi="Times New Roman" w:cs="Times New Roman"/>
          <w:sz w:val="22"/>
        </w:rPr>
        <w:t>bottom</w:t>
      </w:r>
      <w:r w:rsidR="00725E06">
        <w:rPr>
          <w:rFonts w:ascii="Times New Roman" w:hAnsi="Times New Roman" w:cs="Times New Roman"/>
          <w:sz w:val="22"/>
        </w:rPr>
        <w:t xml:space="preserve"> left</w:t>
      </w:r>
      <w:r w:rsidR="00DD62B4">
        <w:rPr>
          <w:rFonts w:ascii="Times New Roman" w:hAnsi="Times New Roman" w:cs="Times New Roman"/>
          <w:sz w:val="22"/>
        </w:rPr>
        <w:t xml:space="preserve">, is a low-rank approximation of the original state space. The projection </w:t>
      </w:r>
      <m:oMath>
        <m:r>
          <m:rPr>
            <m:sty m:val="b"/>
          </m:rPr>
          <w:rPr>
            <w:rFonts w:ascii="Cambria Math" w:hAnsi="Cambria Math" w:cs="Times New Roman"/>
            <w:sz w:val="22"/>
          </w:rPr>
          <m:t>Π=</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Γ</m:t>
        </m:r>
      </m:oMath>
      <w:r w:rsidR="00DD62B4">
        <w:rPr>
          <w:rFonts w:ascii="Times New Roman" w:eastAsiaTheme="minorEastAsia" w:hAnsi="Times New Roman" w:cs="Times New Roman"/>
          <w:sz w:val="22"/>
        </w:rPr>
        <w:t xml:space="preserve"> transforms the original state space to the low-rank subspace.</w:t>
      </w:r>
      <w:r w:rsidR="00DD62B4">
        <w:rPr>
          <w:rFonts w:ascii="Times New Roman" w:hAnsi="Times New Roman" w:cs="Times New Roman"/>
          <w:sz w:val="22"/>
        </w:rPr>
        <w:t xml:space="preserve"> The inverse problem can be solved in any of these </w:t>
      </w:r>
      <w:r w:rsidR="00B24F29">
        <w:rPr>
          <w:rFonts w:ascii="Times New Roman" w:hAnsi="Times New Roman" w:cs="Times New Roman"/>
          <w:sz w:val="22"/>
        </w:rPr>
        <w:t>four</w:t>
      </w:r>
      <w:r w:rsidR="00DD62B4">
        <w:rPr>
          <w:rFonts w:ascii="Times New Roman" w:hAnsi="Times New Roman" w:cs="Times New Roman"/>
          <w:sz w:val="22"/>
        </w:rPr>
        <w:t xml:space="preserve"> spaces</w:t>
      </w:r>
      <w:r w:rsidR="00D201F9">
        <w:rPr>
          <w:rFonts w:ascii="Times New Roman" w:hAnsi="Times New Roman" w:cs="Times New Roman"/>
          <w:sz w:val="22"/>
        </w:rPr>
        <w:t>, although the eigenvector corrections generated in the non-discrete reduced-dimension space (</w:t>
      </w:r>
      <w:r w:rsidR="00886634">
        <w:rPr>
          <w:rFonts w:ascii="Times New Roman" w:hAnsi="Times New Roman" w:cs="Times New Roman"/>
          <w:sz w:val="22"/>
        </w:rPr>
        <w:t>bottom</w:t>
      </w:r>
      <w:r w:rsidR="00D201F9">
        <w:rPr>
          <w:rFonts w:ascii="Times New Roman" w:hAnsi="Times New Roman" w:cs="Times New Roman"/>
          <w:sz w:val="22"/>
        </w:rPr>
        <w:t xml:space="preserve"> right panel) </w:t>
      </w:r>
      <w:commentRangeStart w:id="6"/>
      <w:commentRangeStart w:id="7"/>
      <w:r w:rsidR="00D201F9">
        <w:rPr>
          <w:rFonts w:ascii="Times New Roman" w:hAnsi="Times New Roman" w:cs="Times New Roman"/>
          <w:sz w:val="22"/>
        </w:rPr>
        <w:t>would be difficult to interpret</w:t>
      </w:r>
      <w:commentRangeEnd w:id="6"/>
      <w:r w:rsidR="007C4705">
        <w:rPr>
          <w:rStyle w:val="CommentReference"/>
        </w:rPr>
        <w:commentReference w:id="6"/>
      </w:r>
      <w:commentRangeEnd w:id="7"/>
      <w:r w:rsidR="00226D64">
        <w:rPr>
          <w:rStyle w:val="CommentReference"/>
        </w:rPr>
        <w:commentReference w:id="7"/>
      </w:r>
      <w:r w:rsidR="00DD62B4">
        <w:rPr>
          <w:rFonts w:ascii="Times New Roman" w:hAnsi="Times New Roman" w:cs="Times New Roman"/>
          <w:sz w:val="22"/>
        </w:rPr>
        <w:t>.</w:t>
      </w:r>
    </w:p>
    <w:p w14:paraId="78E5BDE9" w14:textId="77777777" w:rsidR="00C449BA" w:rsidRDefault="00C449BA" w:rsidP="007A4AD3">
      <w:pPr>
        <w:rPr>
          <w:rFonts w:ascii="Times New Roman" w:hAnsi="Times New Roman" w:cs="Times New Roman"/>
          <w:sz w:val="22"/>
        </w:rPr>
      </w:pPr>
    </w:p>
    <w:p w14:paraId="1A91EB4B" w14:textId="298E6E02" w:rsidR="001560BF" w:rsidRDefault="00B11F1E" w:rsidP="00D53B32">
      <w:pPr>
        <w:rPr>
          <w:rFonts w:ascii="Times New Roman" w:eastAsiaTheme="minorEastAsia" w:hAnsi="Times New Roman" w:cs="Times New Roman"/>
          <w:sz w:val="22"/>
        </w:rPr>
      </w:pPr>
      <w:r w:rsidRPr="002315A1">
        <w:rPr>
          <w:rFonts w:ascii="Times New Roman" w:hAnsi="Times New Roman" w:cs="Times New Roman"/>
          <w:color w:val="000000" w:themeColor="text1"/>
          <w:sz w:val="22"/>
        </w:rPr>
        <w:t xml:space="preserve">We </w:t>
      </w:r>
      <w:r w:rsidR="00B51B7F">
        <w:rPr>
          <w:rFonts w:ascii="Times New Roman" w:hAnsi="Times New Roman" w:cs="Times New Roman"/>
          <w:color w:val="000000" w:themeColor="text1"/>
          <w:sz w:val="22"/>
        </w:rPr>
        <w:t>wish</w:t>
      </w:r>
      <w:r w:rsidRPr="002315A1">
        <w:rPr>
          <w:rFonts w:ascii="Times New Roman" w:hAnsi="Times New Roman" w:cs="Times New Roman"/>
          <w:color w:val="000000" w:themeColor="text1"/>
          <w:sz w:val="22"/>
        </w:rPr>
        <w:t xml:space="preserve"> to </w:t>
      </w:r>
      <w:r w:rsidR="00803709" w:rsidRPr="002315A1">
        <w:rPr>
          <w:rFonts w:ascii="Times New Roman" w:hAnsi="Times New Roman" w:cs="Times New Roman"/>
          <w:color w:val="000000" w:themeColor="text1"/>
          <w:sz w:val="22"/>
        </w:rPr>
        <w:t>define</w:t>
      </w:r>
      <w:r w:rsidRPr="002315A1">
        <w:rPr>
          <w:rFonts w:ascii="Times New Roman" w:hAnsi="Times New Roman" w:cs="Times New Roman"/>
          <w:color w:val="000000" w:themeColor="text1"/>
          <w:sz w:val="22"/>
        </w:rPr>
        <w:t xml:space="preserve"> </w:t>
      </w:r>
      <w:r w:rsidR="00803709" w:rsidRPr="002315A1">
        <w:rPr>
          <w:rFonts w:ascii="Times New Roman" w:eastAsiaTheme="minorEastAsia" w:hAnsi="Times New Roman" w:cs="Times New Roman"/>
          <w:color w:val="000000" w:themeColor="text1"/>
          <w:sz w:val="22"/>
        </w:rPr>
        <w:t>matrices</w:t>
      </w:r>
      <w:r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Γ</m:t>
        </m:r>
      </m:oMath>
      <w:r w:rsidRPr="002315A1">
        <w:rPr>
          <w:rFonts w:ascii="Times New Roman" w:eastAsiaTheme="minorEastAsia" w:hAnsi="Times New Roman" w:cs="Times New Roman"/>
          <w:color w:val="000000" w:themeColor="text1"/>
          <w:sz w:val="22"/>
        </w:rPr>
        <w:t xml:space="preserve"> and </w:t>
      </w:r>
      <m:oMath>
        <m:sSup>
          <m:sSupPr>
            <m:ctrlPr>
              <w:rPr>
                <w:rFonts w:ascii="Cambria Math" w:eastAsiaTheme="minorEastAsia" w:hAnsi="Cambria Math" w:cs="Times New Roman"/>
                <w:b/>
                <w:i/>
                <w:color w:val="000000" w:themeColor="text1"/>
                <w:sz w:val="22"/>
              </w:rPr>
            </m:ctrlPr>
          </m:sSupPr>
          <m:e>
            <m:r>
              <m:rPr>
                <m:sty m:val="b"/>
              </m:rPr>
              <w:rPr>
                <w:rFonts w:ascii="Cambria Math" w:eastAsiaTheme="minorEastAsia" w:hAnsi="Cambria Math" w:cs="Times New Roman"/>
                <w:color w:val="000000" w:themeColor="text1"/>
                <w:sz w:val="22"/>
              </w:rPr>
              <m:t>Γ</m:t>
            </m:r>
            <m:ctrlPr>
              <w:rPr>
                <w:rFonts w:ascii="Cambria Math" w:eastAsiaTheme="minorEastAsia" w:hAnsi="Cambria Math" w:cs="Times New Roman"/>
                <w:b/>
                <w:color w:val="000000" w:themeColor="text1"/>
                <w:sz w:val="22"/>
              </w:rPr>
            </m:ctrlPr>
          </m:e>
          <m:sup>
            <m:r>
              <m:rPr>
                <m:sty m:val="bi"/>
              </m:rPr>
              <w:rPr>
                <w:rFonts w:ascii="Cambria Math" w:eastAsiaTheme="minorEastAsia" w:hAnsi="Cambria Math" w:cs="Times New Roman"/>
                <w:color w:val="000000" w:themeColor="text1"/>
                <w:sz w:val="22"/>
              </w:rPr>
              <m:t>*</m:t>
            </m:r>
          </m:sup>
        </m:sSup>
      </m:oMath>
      <w:r w:rsidRPr="002315A1">
        <w:rPr>
          <w:rFonts w:ascii="Times New Roman" w:eastAsiaTheme="minorEastAsia" w:hAnsi="Times New Roman" w:cs="Times New Roman"/>
          <w:color w:val="000000" w:themeColor="text1"/>
          <w:sz w:val="22"/>
        </w:rPr>
        <w:t xml:space="preserve"> that</w:t>
      </w:r>
      <w:r w:rsidR="00803709" w:rsidRPr="002315A1">
        <w:rPr>
          <w:rFonts w:ascii="Times New Roman" w:eastAsiaTheme="minorEastAsia" w:hAnsi="Times New Roman" w:cs="Times New Roman"/>
          <w:color w:val="000000" w:themeColor="text1"/>
          <w:sz w:val="22"/>
        </w:rPr>
        <w:t xml:space="preserve"> minimize the information loss associated with reducing the dimension or rank of the state vector</w:t>
      </w:r>
      <w:r w:rsidR="008E09DE" w:rsidRPr="002315A1">
        <w:rPr>
          <w:rFonts w:ascii="Times New Roman" w:eastAsiaTheme="minorEastAsia" w:hAnsi="Times New Roman" w:cs="Times New Roman"/>
          <w:color w:val="000000" w:themeColor="text1"/>
          <w:sz w:val="22"/>
        </w:rPr>
        <w:t xml:space="preserve">. </w:t>
      </w:r>
      <w:proofErr w:type="spellStart"/>
      <w:r w:rsidR="008E09DE" w:rsidRPr="002315A1">
        <w:rPr>
          <w:rFonts w:ascii="Times New Roman" w:eastAsiaTheme="minorEastAsia" w:hAnsi="Times New Roman" w:cs="Times New Roman"/>
          <w:color w:val="000000" w:themeColor="text1"/>
          <w:sz w:val="22"/>
        </w:rPr>
        <w:t>Bousserez</w:t>
      </w:r>
      <w:proofErr w:type="spellEnd"/>
      <w:r w:rsidR="008E09DE" w:rsidRPr="002315A1">
        <w:rPr>
          <w:rFonts w:ascii="Times New Roman" w:eastAsiaTheme="minorEastAsia" w:hAnsi="Times New Roman" w:cs="Times New Roman"/>
          <w:color w:val="000000" w:themeColor="text1"/>
          <w:sz w:val="22"/>
        </w:rPr>
        <w:t xml:space="preserve"> and </w:t>
      </w:r>
      <w:proofErr w:type="spellStart"/>
      <w:r w:rsidR="008E09DE" w:rsidRPr="002315A1">
        <w:rPr>
          <w:rFonts w:ascii="Times New Roman" w:eastAsiaTheme="minorEastAsia" w:hAnsi="Times New Roman" w:cs="Times New Roman"/>
          <w:color w:val="000000" w:themeColor="text1"/>
          <w:sz w:val="22"/>
        </w:rPr>
        <w:t>Henze</w:t>
      </w:r>
      <w:proofErr w:type="spellEnd"/>
      <w:r w:rsidR="008E09DE" w:rsidRPr="002315A1">
        <w:rPr>
          <w:rFonts w:ascii="Times New Roman" w:eastAsiaTheme="minorEastAsia" w:hAnsi="Times New Roman" w:cs="Times New Roman"/>
          <w:color w:val="000000" w:themeColor="text1"/>
          <w:sz w:val="22"/>
        </w:rPr>
        <w:t xml:space="preserve"> (2018)</w:t>
      </w:r>
      <w:r w:rsidR="00682B16">
        <w:rPr>
          <w:rFonts w:ascii="Times New Roman" w:eastAsiaTheme="minorEastAsia" w:hAnsi="Times New Roman" w:cs="Times New Roman"/>
          <w:color w:val="000000" w:themeColor="text1"/>
          <w:sz w:val="22"/>
        </w:rPr>
        <w:t xml:space="preserve"> show that</w:t>
      </w:r>
      <w:r w:rsidR="008E09DE" w:rsidRPr="002315A1">
        <w:rPr>
          <w:rFonts w:ascii="Times New Roman" w:eastAsiaTheme="minorEastAsia" w:hAnsi="Times New Roman" w:cs="Times New Roman"/>
          <w:color w:val="000000" w:themeColor="text1"/>
          <w:sz w:val="22"/>
        </w:rPr>
        <w:t xml:space="preserve"> the</w:t>
      </w:r>
      <w:r w:rsidR="00823386" w:rsidRPr="002315A1">
        <w:rPr>
          <w:rFonts w:ascii="Times New Roman" w:eastAsiaTheme="minorEastAsia" w:hAnsi="Times New Roman" w:cs="Times New Roman"/>
          <w:color w:val="000000" w:themeColor="text1"/>
          <w:sz w:val="22"/>
        </w:rPr>
        <w:t xml:space="preserve"> projection</w:t>
      </w:r>
      <w:r w:rsidR="00D53B32"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Π</m:t>
        </m:r>
      </m:oMath>
      <w:r w:rsidR="00D53B32" w:rsidRPr="002315A1">
        <w:rPr>
          <w:rFonts w:ascii="Times New Roman" w:eastAsiaTheme="minorEastAsia" w:hAnsi="Times New Roman" w:cs="Times New Roman"/>
          <w:color w:val="000000" w:themeColor="text1"/>
          <w:sz w:val="22"/>
        </w:rPr>
        <w:t xml:space="preserve"> that maximizes the probability of </w:t>
      </w:r>
      <w:r w:rsidR="008E09DE" w:rsidRPr="002315A1">
        <w:rPr>
          <w:rFonts w:ascii="Times New Roman" w:eastAsiaTheme="minorEastAsia" w:hAnsi="Times New Roman" w:cs="Times New Roman"/>
          <w:color w:val="000000" w:themeColor="text1"/>
          <w:sz w:val="22"/>
        </w:rPr>
        <w:t xml:space="preserve">restoring the original </w:t>
      </w:r>
      <w:r w:rsidR="00D53B32" w:rsidRPr="002315A1">
        <w:rPr>
          <w:rFonts w:ascii="Times New Roman" w:eastAsiaTheme="minorEastAsia" w:hAnsi="Times New Roman" w:cs="Times New Roman"/>
          <w:color w:val="000000" w:themeColor="text1"/>
          <w:sz w:val="22"/>
        </w:rPr>
        <w:t>full dimension</w:t>
      </w:r>
      <w:r w:rsidR="00823386" w:rsidRPr="002315A1">
        <w:rPr>
          <w:rFonts w:ascii="Times New Roman" w:eastAsiaTheme="minorEastAsia" w:hAnsi="Times New Roman" w:cs="Times New Roman"/>
          <w:color w:val="000000" w:themeColor="text1"/>
          <w:sz w:val="22"/>
        </w:rPr>
        <w:t xml:space="preserve"> state </w:t>
      </w:r>
      <w:r w:rsidR="00823386">
        <w:rPr>
          <w:rFonts w:ascii="Times New Roman" w:eastAsiaTheme="minorEastAsia" w:hAnsi="Times New Roman" w:cs="Times New Roman"/>
          <w:sz w:val="22"/>
        </w:rPr>
        <w:t xml:space="preserve">vector </w:t>
      </w:r>
      <w:r w:rsidR="00823386">
        <w:rPr>
          <w:rFonts w:ascii="Times New Roman" w:eastAsiaTheme="minorEastAsia" w:hAnsi="Times New Roman" w:cs="Times New Roman"/>
          <w:b/>
          <w:sz w:val="22"/>
        </w:rPr>
        <w:t>x</w:t>
      </w:r>
      <w:r w:rsidR="00823386">
        <w:rPr>
          <w:rFonts w:ascii="Times New Roman" w:eastAsiaTheme="minorEastAsia" w:hAnsi="Times New Roman" w:cs="Times New Roman"/>
          <w:sz w:val="22"/>
        </w:rPr>
        <w:t xml:space="preserve"> given the reduced dimension state vector </w:t>
      </w:r>
      <m:oMath>
        <m:r>
          <m:rPr>
            <m:sty m:val="b"/>
          </m:rPr>
          <w:rPr>
            <w:rFonts w:ascii="Cambria Math" w:eastAsiaTheme="minorEastAsia" w:hAnsi="Cambria Math" w:cs="Times New Roman"/>
            <w:sz w:val="22"/>
          </w:rPr>
          <m:t>Γx</m:t>
        </m:r>
      </m:oMath>
      <w:r w:rsidR="00803709">
        <w:rPr>
          <w:rFonts w:ascii="Times New Roman" w:eastAsiaTheme="minorEastAsia" w:hAnsi="Times New Roman" w:cs="Times New Roman"/>
          <w:sz w:val="22"/>
        </w:rPr>
        <w:t xml:space="preserve"> </w:t>
      </w:r>
      <w:r w:rsidR="0013051B">
        <w:rPr>
          <w:rFonts w:ascii="Times New Roman" w:eastAsiaTheme="minorEastAsia" w:hAnsi="Times New Roman" w:cs="Times New Roman"/>
          <w:sz w:val="22"/>
        </w:rPr>
        <w:t>is given by</w:t>
      </w:r>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U</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U</m:t>
            </m:r>
          </m:e>
          <m:sup>
            <m:r>
              <m:rPr>
                <m:sty m:val="p"/>
              </m:rPr>
              <w:rPr>
                <w:rFonts w:ascii="Cambria Math" w:eastAsiaTheme="minorEastAsia" w:hAnsi="Cambria Math" w:cs="Times New Roman"/>
                <w:sz w:val="22"/>
              </w:rPr>
              <m:t>T</m:t>
            </m:r>
          </m:sup>
        </m:s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sidR="00D53B32">
        <w:rPr>
          <w:rFonts w:ascii="Times New Roman" w:eastAsiaTheme="minorEastAsia" w:hAnsi="Times New Roman" w:cs="Times New Roman"/>
          <w:sz w:val="22"/>
        </w:rPr>
        <w:t xml:space="preserve"> </w:t>
      </w:r>
      <w:r w:rsidR="00EC2EE6">
        <w:rPr>
          <w:rFonts w:ascii="Times New Roman" w:eastAsiaTheme="minorEastAsia" w:hAnsi="Times New Roman" w:cs="Times New Roman"/>
          <w:sz w:val="22"/>
        </w:rPr>
        <w:t xml:space="preserve">where </w:t>
      </w:r>
      <m:oMath>
        <m:r>
          <m:rPr>
            <m:sty m:val="b"/>
          </m:rPr>
          <w:rPr>
            <w:rFonts w:ascii="Cambria Math" w:eastAsiaTheme="minorEastAsia" w:hAnsi="Cambria Math" w:cs="Times New Roman"/>
            <w:sz w:val="22"/>
          </w:rPr>
          <m:t>U=</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Γ</m:t>
        </m:r>
        <m:sSup>
          <m:sSupPr>
            <m:ctrlPr>
              <w:rPr>
                <w:rFonts w:ascii="Cambria Math" w:eastAsiaTheme="minorEastAsia" w:hAnsi="Cambria Math" w:cs="Times New Roman"/>
                <w:i/>
                <w:sz w:val="22"/>
              </w:rPr>
            </m:ctrlPr>
          </m:sSupPr>
          <m:e>
            <m:d>
              <m:dPr>
                <m:ctrlPr>
                  <w:rPr>
                    <w:rFonts w:ascii="Cambria Math" w:eastAsiaTheme="minorEastAsia" w:hAnsi="Cambria Math" w:cs="Times New Roman"/>
                    <w:b/>
                    <w:i/>
                    <w:sz w:val="22"/>
                  </w:rPr>
                </m:ctrlPr>
              </m:dPr>
              <m:e>
                <m:r>
                  <m:rPr>
                    <m:sty m:val="b"/>
                  </m:rPr>
                  <w:rPr>
                    <w:rFonts w:ascii="Cambria Math" w:eastAsiaTheme="minorEastAsia" w:hAnsi="Cambria Math" w:cs="Times New Roman"/>
                    <w:sz w:val="22"/>
                  </w:rPr>
                  <m:t>Γ</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Sub>
                <m:sSup>
                  <m:sSupPr>
                    <m:ctrlPr>
                      <w:rPr>
                        <w:rFonts w:ascii="Cambria Math" w:eastAsiaTheme="minorEastAsia" w:hAnsi="Cambria Math" w:cs="Times New Roman"/>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ctrlPr>
                  <w:rPr>
                    <w:rFonts w:ascii="Cambria Math" w:eastAsiaTheme="minorEastAsia" w:hAnsi="Cambria Math" w:cs="Times New Roman"/>
                    <w:i/>
                    <w:sz w:val="22"/>
                  </w:rPr>
                </m:ctrlPr>
              </m:e>
            </m:d>
          </m:e>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p>
      </m:oMath>
      <w:r w:rsidR="00EC2EE6">
        <w:rPr>
          <w:rFonts w:ascii="Times New Roman" w:eastAsiaTheme="minorEastAsia" w:hAnsi="Times New Roman" w:cs="Times New Roman"/>
          <w:sz w:val="22"/>
        </w:rPr>
        <w:t xml:space="preserve">. </w:t>
      </w:r>
      <w:r w:rsidR="004F031B">
        <w:rPr>
          <w:rFonts w:ascii="Times New Roman" w:hAnsi="Times New Roman" w:cs="Times New Roman"/>
          <w:sz w:val="22"/>
        </w:rPr>
        <w:t>For a projection of this form,</w:t>
      </w:r>
      <w:r w:rsidR="00077235">
        <w:rPr>
          <w:rFonts w:ascii="Times New Roman" w:hAnsi="Times New Roman" w:cs="Times New Roman"/>
          <w:sz w:val="22"/>
        </w:rPr>
        <w:t xml:space="preserve"> </w:t>
      </w:r>
      <w:r w:rsidR="00B93324">
        <w:rPr>
          <w:rFonts w:ascii="Times New Roman" w:hAnsi="Times New Roman" w:cs="Times New Roman"/>
          <w:sz w:val="22"/>
        </w:rPr>
        <w:t xml:space="preserve">they show that </w:t>
      </w:r>
      <w:r w:rsidR="005A6EB7">
        <w:rPr>
          <w:rFonts w:ascii="Times New Roman" w:hAnsi="Times New Roman" w:cs="Times New Roman"/>
          <w:sz w:val="22"/>
        </w:rPr>
        <w:t xml:space="preserve">information loss is minimized </w:t>
      </w:r>
      <w:r w:rsidR="004F031B">
        <w:rPr>
          <w:rFonts w:ascii="Times New Roman" w:hAnsi="Times New Roman" w:cs="Times New Roman"/>
          <w:sz w:val="22"/>
        </w:rPr>
        <w:t>by maximizing</w:t>
      </w:r>
      <w:r w:rsidR="006E4E0B">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DOFS</m:t>
            </m:r>
          </m:e>
          <m:sub>
            <m:r>
              <m:rPr>
                <m:sty m:val="b"/>
              </m:rPr>
              <w:rPr>
                <w:rFonts w:ascii="Cambria Math" w:eastAsiaTheme="minorEastAsia" w:hAnsi="Cambria Math" w:cs="Times New Roman"/>
                <w:sz w:val="22"/>
              </w:rPr>
              <m:t>Π</m:t>
            </m:r>
          </m:sub>
        </m:sSub>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r>
          <m:rPr>
            <m:sty m:val="bi"/>
          </m:rPr>
          <w:rPr>
            <w:rFonts w:ascii="Cambria Math" w:eastAsia="Cambria Math" w:hAnsi="Cambria Math" w:cs="Cambria Math"/>
            <w:sz w:val="22"/>
          </w:rPr>
          <m:t>=</m:t>
        </m:r>
        <m:r>
          <m:rPr>
            <m:sty m:val="p"/>
          </m:rPr>
          <w:rPr>
            <w:rFonts w:ascii="Cambria Math" w:eastAsia="Cambria Math" w:hAnsi="Cambria Math" w:cs="Cambria Math"/>
            <w:sz w:val="22"/>
          </w:rPr>
          <m:t>Tr</m:t>
        </m:r>
        <m:d>
          <m:dPr>
            <m:ctrlPr>
              <w:rPr>
                <w:rFonts w:ascii="Cambria Math" w:eastAsia="Cambria Math" w:hAnsi="Cambria Math" w:cs="Cambria Math"/>
                <w:sz w:val="22"/>
              </w:rPr>
            </m:ctrlPr>
          </m:dPr>
          <m:e>
            <m:sSup>
              <m:sSupPr>
                <m:ctrlPr>
                  <w:rPr>
                    <w:rFonts w:ascii="Cambria Math" w:eastAsia="Cambria Math" w:hAnsi="Cambria Math" w:cs="Cambria Math"/>
                    <w:sz w:val="22"/>
                  </w:rPr>
                </m:ctrlPr>
              </m:sSupPr>
              <m:e>
                <m:r>
                  <m:rPr>
                    <m:sty m:val="b"/>
                  </m:rPr>
                  <w:rPr>
                    <w:rFonts w:ascii="Cambria Math" w:eastAsia="Cambria Math" w:hAnsi="Cambria Math" w:cs="Cambria Math"/>
                    <w:sz w:val="22"/>
                  </w:rPr>
                  <m:t>U</m:t>
                </m:r>
              </m:e>
              <m:sup>
                <m:r>
                  <m:rPr>
                    <m:sty m:val="p"/>
                  </m:rPr>
                  <w:rPr>
                    <w:rFonts w:ascii="Cambria Math" w:eastAsia="Cambria Math" w:hAnsi="Cambria Math" w:cs="Cambria Math"/>
                    <w:sz w:val="22"/>
                  </w:rPr>
                  <m:t>T</m:t>
                </m:r>
              </m:sup>
            </m:sSup>
            <m:sSubSup>
              <m:sSubSupPr>
                <m:ctrlPr>
                  <w:rPr>
                    <w:rFonts w:ascii="Cambria Math" w:eastAsia="Cambria Math" w:hAnsi="Cambria Math" w:cs="Cambria Math"/>
                    <w:i/>
                    <w:sz w:val="22"/>
                  </w:rPr>
                </m:ctrlPr>
              </m:sSubSupPr>
              <m:e>
                <m:r>
                  <m:rPr>
                    <m:sty m:val="b"/>
                  </m:rPr>
                  <w:rPr>
                    <w:rFonts w:ascii="Cambria Math" w:eastAsia="Cambria Math" w:hAnsi="Cambria Math" w:cs="Cambria Math"/>
                    <w:sz w:val="22"/>
                  </w:rPr>
                  <m:t>S</m:t>
                </m:r>
                <m:ctrlPr>
                  <w:rPr>
                    <w:rFonts w:ascii="Cambria Math" w:eastAsia="Cambria Math" w:hAnsi="Cambria Math" w:cs="Cambria Math"/>
                    <w:b/>
                    <w:sz w:val="22"/>
                  </w:rPr>
                </m:ctrlP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r>
                  <w:rPr>
                    <w:rFonts w:ascii="Cambria Math" w:eastAsia="Cambria Math" w:hAnsi="Cambria Math" w:cs="Cambria Math"/>
                    <w:sz w:val="22"/>
                  </w:rPr>
                  <m:t>-</m:t>
                </m:r>
                <m:f>
                  <m:fPr>
                    <m:type m:val="lin"/>
                    <m:ctrlPr>
                      <w:rPr>
                        <w:rFonts w:ascii="Cambria Math" w:eastAsia="Cambria Math" w:hAnsi="Cambria Math" w:cs="Cambria Math"/>
                        <w:i/>
                        <w:sz w:val="22"/>
                      </w:rPr>
                    </m:ctrlPr>
                  </m:fPr>
                  <m:num>
                    <m: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A</m:t>
            </m:r>
            <m:sSubSup>
              <m:sSubSupPr>
                <m:ctrlPr>
                  <w:rPr>
                    <w:rFonts w:ascii="Cambria Math" w:eastAsia="Cambria Math" w:hAnsi="Cambria Math" w:cs="Cambria Math"/>
                    <w:b/>
                    <w:sz w:val="22"/>
                  </w:rPr>
                </m:ctrlPr>
              </m:sSubSupPr>
              <m:e>
                <m:r>
                  <m:rPr>
                    <m:sty m:val="b"/>
                  </m:rPr>
                  <w:rPr>
                    <w:rFonts w:ascii="Cambria Math" w:eastAsia="Cambria Math" w:hAnsi="Cambria Math" w:cs="Cambria Math"/>
                    <w:sz w:val="22"/>
                  </w:rPr>
                  <m:t>S</m:t>
                </m: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f>
                  <m:fPr>
                    <m:type m:val="lin"/>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U</m:t>
            </m:r>
            <m:ctrlPr>
              <w:rPr>
                <w:rFonts w:ascii="Cambria Math" w:eastAsia="Cambria Math" w:hAnsi="Cambria Math" w:cs="Cambria Math"/>
                <w:b/>
                <w:sz w:val="22"/>
              </w:rPr>
            </m:ctrlPr>
          </m:e>
        </m:d>
      </m:oMath>
      <w:r w:rsidR="000A0152">
        <w:rPr>
          <w:rFonts w:ascii="Times New Roman" w:eastAsiaTheme="minorEastAsia" w:hAnsi="Times New Roman" w:cs="Times New Roman"/>
          <w:sz w:val="22"/>
        </w:rPr>
        <w:t xml:space="preserve"> where </w:t>
      </w:r>
      <m:oMath>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oMath>
      <w:r w:rsidR="000A0152">
        <w:rPr>
          <w:rFonts w:ascii="Times New Roman" w:eastAsiaTheme="minorEastAsia" w:hAnsi="Times New Roman" w:cs="Times New Roman"/>
          <w:sz w:val="22"/>
        </w:rPr>
        <w:t xml:space="preserve"> and </w:t>
      </w:r>
      <w:r w:rsidR="000A0152">
        <w:rPr>
          <w:rFonts w:ascii="Times New Roman" w:eastAsiaTheme="minorEastAsia" w:hAnsi="Times New Roman" w:cs="Times New Roman"/>
          <w:b/>
          <w:sz w:val="22"/>
        </w:rPr>
        <w:t>A</w:t>
      </w:r>
      <w:r w:rsidR="000A0152">
        <w:rPr>
          <w:rFonts w:ascii="Times New Roman" w:eastAsiaTheme="minorEastAsia" w:hAnsi="Times New Roman" w:cs="Times New Roman"/>
          <w:sz w:val="22"/>
        </w:rPr>
        <w:t xml:space="preserve"> are the </w:t>
      </w:r>
      <w:r w:rsidR="006E41A3">
        <w:rPr>
          <w:rFonts w:ascii="Times New Roman" w:eastAsiaTheme="minorEastAsia" w:hAnsi="Times New Roman" w:cs="Times New Roman"/>
          <w:sz w:val="22"/>
        </w:rPr>
        <w:t>reduced</w:t>
      </w:r>
      <w:r w:rsidR="000A0152">
        <w:rPr>
          <w:rFonts w:ascii="Times New Roman" w:eastAsiaTheme="minorEastAsia" w:hAnsi="Times New Roman" w:cs="Times New Roman"/>
          <w:sz w:val="22"/>
        </w:rPr>
        <w:t xml:space="preserve">-rank and </w:t>
      </w:r>
      <w:r w:rsidR="006E41A3">
        <w:rPr>
          <w:rFonts w:ascii="Times New Roman" w:eastAsiaTheme="minorEastAsia" w:hAnsi="Times New Roman" w:cs="Times New Roman"/>
          <w:sz w:val="22"/>
        </w:rPr>
        <w:t>native-</w:t>
      </w:r>
      <w:r w:rsidR="000A0152">
        <w:rPr>
          <w:rFonts w:ascii="Times New Roman" w:eastAsiaTheme="minorEastAsia" w:hAnsi="Times New Roman" w:cs="Times New Roman"/>
          <w:sz w:val="22"/>
        </w:rPr>
        <w:t>resolution averaging kernel matrices, respectively</w:t>
      </w:r>
      <w:r w:rsidR="001560BF">
        <w:rPr>
          <w:rFonts w:ascii="Times New Roman" w:eastAsiaTheme="minorEastAsia" w:hAnsi="Times New Roman" w:cs="Times New Roman"/>
          <w:sz w:val="22"/>
        </w:rPr>
        <w:t xml:space="preserve">. </w:t>
      </w:r>
      <w:r w:rsidR="000121A3">
        <w:rPr>
          <w:rFonts w:ascii="Times New Roman" w:eastAsiaTheme="minorEastAsia" w:hAnsi="Times New Roman" w:cs="Times New Roman"/>
          <w:sz w:val="22"/>
        </w:rPr>
        <w:t>Define</w:t>
      </w:r>
    </w:p>
    <w:p w14:paraId="270986AE" w14:textId="77777777" w:rsidR="00690E46" w:rsidRDefault="00690E46" w:rsidP="007A4AD3">
      <w:pPr>
        <w:rPr>
          <w:rFonts w:ascii="Times New Roman" w:eastAsiaTheme="minorEastAsia" w:hAnsi="Times New Roman" w:cs="Times New Roman"/>
          <w:sz w:val="22"/>
        </w:rPr>
      </w:pPr>
    </w:p>
    <w:p w14:paraId="1CFA258D" w14:textId="28FA509C" w:rsidR="001560BF" w:rsidRPr="001560BF" w:rsidRDefault="004E4111"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Q</m:t>
              </m:r>
              <m:r>
                <m:rPr>
                  <m:sty m:val="p"/>
                </m:rPr>
                <w:rPr>
                  <w:rFonts w:ascii="Cambria Math" w:eastAsiaTheme="minorEastAsia" w:hAnsi="Cambria Math" w:cs="Times New Roman"/>
                  <w:sz w:val="22"/>
                </w:rPr>
                <m:t xml:space="preserve">= </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A</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hAnsi="Cambria Math" w:cs="Times New Roman"/>
                  <w:sz w:val="22"/>
                </w:rPr>
                <m:t>=WΣ</m:t>
              </m:r>
              <m:sSup>
                <m:sSupPr>
                  <m:ctrlPr>
                    <w:rPr>
                      <w:rFonts w:ascii="Cambria Math" w:hAnsi="Cambria Math" w:cs="Times New Roman"/>
                      <w:b/>
                      <w:sz w:val="22"/>
                    </w:rPr>
                  </m:ctrlPr>
                </m:sSupPr>
                <m:e>
                  <m:r>
                    <m:rPr>
                      <m:sty m:val="b"/>
                    </m:rPr>
                    <w:rPr>
                      <w:rFonts w:ascii="Cambria Math" w:hAnsi="Cambria Math" w:cs="Times New Roman"/>
                      <w:sz w:val="22"/>
                    </w:rPr>
                    <m:t>W</m:t>
                  </m:r>
                </m:e>
                <m:sup>
                  <m:r>
                    <m:rPr>
                      <m:sty m:val="p"/>
                    </m:rPr>
                    <w:rPr>
                      <w:rFonts w:ascii="Cambria Math" w:hAnsi="Cambria Math" w:cs="Times New Roman"/>
                      <w:sz w:val="22"/>
                    </w:rPr>
                    <m:t>T</m:t>
                  </m:r>
                </m:sup>
              </m:sSup>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5</m:t>
                  </m:r>
                </m:e>
              </m:d>
            </m:e>
          </m:eqArr>
        </m:oMath>
      </m:oMathPara>
    </w:p>
    <w:p w14:paraId="573FC502" w14:textId="77777777" w:rsidR="00690E46" w:rsidRDefault="00690E46" w:rsidP="007A4AD3">
      <w:pPr>
        <w:rPr>
          <w:rFonts w:ascii="Times New Roman" w:eastAsiaTheme="minorEastAsia" w:hAnsi="Times New Roman" w:cs="Times New Roman"/>
          <w:sz w:val="22"/>
        </w:rPr>
      </w:pPr>
    </w:p>
    <w:p w14:paraId="1B7FB578" w14:textId="0914DC46" w:rsidR="00C21C43" w:rsidRDefault="00443503" w:rsidP="007A4AD3">
      <w:pPr>
        <w:rPr>
          <w:rFonts w:ascii="Times New Roman" w:eastAsiaTheme="minorEastAsia" w:hAnsi="Times New Roman" w:cs="Times New Roman"/>
          <w:sz w:val="22"/>
        </w:rPr>
      </w:pPr>
      <w:r w:rsidRPr="001560BF">
        <w:rPr>
          <w:rFonts w:ascii="Times New Roman" w:eastAsiaTheme="minorEastAsia" w:hAnsi="Times New Roman" w:cs="Times New Roman"/>
          <w:sz w:val="22"/>
        </w:rPr>
        <w:t>where</w:t>
      </w:r>
      <w:r>
        <w:rPr>
          <w:rFonts w:ascii="Times New Roman" w:eastAsiaTheme="minorEastAsia" w:hAnsi="Times New Roman" w:cs="Times New Roman"/>
          <w:sz w:val="22"/>
        </w:rPr>
        <w:t xml:space="preserve"> t</w:t>
      </w:r>
      <w:r>
        <w:rPr>
          <w:rFonts w:ascii="Times New Roman" w:hAnsi="Times New Roman" w:cs="Times New Roman"/>
          <w:sz w:val="22"/>
        </w:rPr>
        <w:t xml:space="preserve">he columns of </w:t>
      </w:r>
      <w:r>
        <w:rPr>
          <w:rFonts w:ascii="Times New Roman" w:hAnsi="Times New Roman" w:cs="Times New Roman"/>
          <w:b/>
          <w:sz w:val="22"/>
        </w:rPr>
        <w:t>W</w:t>
      </w:r>
      <w:r>
        <w:rPr>
          <w:rFonts w:ascii="Times New Roman" w:hAnsi="Times New Roman" w:cs="Times New Roman"/>
          <w:sz w:val="22"/>
        </w:rPr>
        <w:t xml:space="preserve"> are the eigenvectors of </w:t>
      </w:r>
      <m:oMath>
        <m:r>
          <m:rPr>
            <m:sty m:val="b"/>
          </m:rPr>
          <w:rPr>
            <w:rFonts w:ascii="Cambria Math" w:hAnsi="Cambria Math" w:cs="Times New Roman"/>
            <w:sz w:val="22"/>
          </w:rPr>
          <m:t>Q</m:t>
        </m:r>
      </m:oMath>
      <w:r>
        <w:rPr>
          <w:rFonts w:ascii="Times New Roman" w:hAnsi="Times New Roman" w:cs="Times New Roman"/>
          <w:sz w:val="22"/>
        </w:rPr>
        <w:t xml:space="preserve"> and </w:t>
      </w:r>
      <m:oMath>
        <m:r>
          <m:rPr>
            <m:sty m:val="b"/>
          </m:rPr>
          <w:rPr>
            <w:rFonts w:ascii="Cambria Math" w:hAnsi="Cambria Math" w:cs="Times New Roman"/>
            <w:sz w:val="22"/>
          </w:rPr>
          <m:t>Σ</m:t>
        </m:r>
      </m:oMath>
      <w:r>
        <w:rPr>
          <w:rFonts w:ascii="Times New Roman" w:eastAsiaTheme="minorEastAsia" w:hAnsi="Times New Roman" w:cs="Times New Roman"/>
          <w:sz w:val="22"/>
        </w:rPr>
        <w:t xml:space="preserve"> </w:t>
      </w:r>
      <w:r w:rsidR="00682B16">
        <w:rPr>
          <w:rFonts w:ascii="Times New Roman" w:hAnsi="Times New Roman" w:cs="Times New Roman"/>
          <w:sz w:val="22"/>
        </w:rPr>
        <w:t>is a diagonal matrix</w:t>
      </w:r>
      <w:r>
        <w:rPr>
          <w:rFonts w:ascii="Times New Roman" w:hAnsi="Times New Roman" w:cs="Times New Roman"/>
          <w:sz w:val="22"/>
        </w:rPr>
        <w:t xml:space="preserve"> </w:t>
      </w:r>
      <w:r w:rsidR="00682B16">
        <w:rPr>
          <w:rFonts w:ascii="Times New Roman" w:hAnsi="Times New Roman" w:cs="Times New Roman"/>
          <w:sz w:val="22"/>
        </w:rPr>
        <w:t>of the</w:t>
      </w:r>
      <w:r>
        <w:rPr>
          <w:rFonts w:ascii="Times New Roman" w:hAnsi="Times New Roman" w:cs="Times New Roman"/>
          <w:sz w:val="22"/>
        </w:rPr>
        <w:t xml:space="preserve"> </w:t>
      </w:r>
      <w:r w:rsidR="00C00C46">
        <w:rPr>
          <w:rFonts w:ascii="Times New Roman" w:hAnsi="Times New Roman" w:cs="Times New Roman"/>
          <w:sz w:val="22"/>
        </w:rPr>
        <w:t xml:space="preserve">corresponding </w:t>
      </w:r>
      <w:r>
        <w:rPr>
          <w:rFonts w:ascii="Times New Roman" w:hAnsi="Times New Roman" w:cs="Times New Roman"/>
          <w:sz w:val="22"/>
        </w:rPr>
        <w:t xml:space="preserve">eigenvalues </w:t>
      </w:r>
      <w:r w:rsidR="00F26F25">
        <w:rPr>
          <w:rFonts w:ascii="Times New Roman" w:eastAsiaTheme="minorEastAsia" w:hAnsi="Times New Roman" w:cs="Times New Roman"/>
          <w:sz w:val="22"/>
        </w:rPr>
        <w:t xml:space="preserve">ranked </w:t>
      </w:r>
      <w:r w:rsidR="00C00C46">
        <w:rPr>
          <w:rFonts w:ascii="Times New Roman" w:eastAsiaTheme="minorEastAsia" w:hAnsi="Times New Roman" w:cs="Times New Roman"/>
          <w:sz w:val="22"/>
        </w:rPr>
        <w:t>in descending order</w:t>
      </w:r>
      <w:r>
        <w:rPr>
          <w:rFonts w:ascii="Times New Roman" w:hAnsi="Times New Roman" w:cs="Times New Roman"/>
          <w:sz w:val="22"/>
        </w:rPr>
        <w:t>.</w:t>
      </w:r>
      <w:r>
        <w:rPr>
          <w:rFonts w:ascii="Times New Roman" w:eastAsiaTheme="minorEastAsia" w:hAnsi="Times New Roman" w:cs="Times New Roman"/>
          <w:sz w:val="22"/>
        </w:rPr>
        <w:t xml:space="preserve"> </w:t>
      </w:r>
      <w:proofErr w:type="spellStart"/>
      <w:r w:rsidR="004F031B">
        <w:rPr>
          <w:rFonts w:ascii="Times New Roman" w:eastAsiaTheme="minorEastAsia" w:hAnsi="Times New Roman" w:cs="Times New Roman"/>
          <w:sz w:val="22"/>
        </w:rPr>
        <w:t>Bousserez</w:t>
      </w:r>
      <w:proofErr w:type="spellEnd"/>
      <w:r w:rsidR="004F031B">
        <w:rPr>
          <w:rFonts w:ascii="Times New Roman" w:eastAsiaTheme="minorEastAsia" w:hAnsi="Times New Roman" w:cs="Times New Roman"/>
          <w:sz w:val="22"/>
        </w:rPr>
        <w:t xml:space="preserve"> and </w:t>
      </w:r>
      <w:proofErr w:type="spellStart"/>
      <w:r w:rsidR="004F031B">
        <w:rPr>
          <w:rFonts w:ascii="Times New Roman" w:eastAsiaTheme="minorEastAsia" w:hAnsi="Times New Roman" w:cs="Times New Roman"/>
          <w:sz w:val="22"/>
        </w:rPr>
        <w:t>Henze</w:t>
      </w:r>
      <w:proofErr w:type="spellEnd"/>
      <w:r w:rsidR="004F031B">
        <w:rPr>
          <w:rFonts w:ascii="Times New Roman" w:eastAsiaTheme="minorEastAsia" w:hAnsi="Times New Roman" w:cs="Times New Roman"/>
          <w:sz w:val="22"/>
        </w:rPr>
        <w:t xml:space="preserve"> (2018) show that </w:t>
      </w:r>
      <w:r w:rsidR="006E41A3">
        <w:rPr>
          <w:rFonts w:ascii="Times New Roman" w:eastAsiaTheme="minorEastAsia" w:hAnsi="Times New Roman" w:cs="Times New Roman"/>
          <w:sz w:val="22"/>
        </w:rPr>
        <w:t xml:space="preserve">for a rank </w:t>
      </w:r>
      <w:r w:rsidR="006E41A3" w:rsidRPr="006E41A3">
        <w:rPr>
          <w:rFonts w:ascii="Times New Roman" w:eastAsiaTheme="minorEastAsia" w:hAnsi="Times New Roman" w:cs="Times New Roman"/>
          <w:i/>
          <w:iCs/>
          <w:sz w:val="22"/>
        </w:rPr>
        <w:t>k</w:t>
      </w:r>
      <w:r w:rsidR="006E41A3">
        <w:rPr>
          <w:rFonts w:ascii="Times New Roman" w:eastAsiaTheme="minorEastAsia" w:hAnsi="Times New Roman" w:cs="Times New Roman"/>
          <w:sz w:val="22"/>
        </w:rPr>
        <w:t xml:space="preserve"> subspace,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sidR="004F031B">
        <w:rPr>
          <w:rFonts w:ascii="Times New Roman" w:eastAsiaTheme="minorEastAsia" w:hAnsi="Times New Roman" w:cs="Times New Roman"/>
          <w:sz w:val="22"/>
        </w:rPr>
        <w:t xml:space="preserve"> is 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is the matrix of the first </w:t>
      </w:r>
      <w:r w:rsidR="004F031B" w:rsidRPr="00C67F8C">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columns of </w:t>
      </w:r>
      <w:r w:rsidR="004F031B" w:rsidRPr="00C67F8C">
        <w:rPr>
          <w:rFonts w:ascii="Times New Roman" w:eastAsiaTheme="minorEastAsia" w:hAnsi="Times New Roman" w:cs="Times New Roman"/>
          <w:b/>
          <w:sz w:val="22"/>
        </w:rPr>
        <w:t>W</w:t>
      </w:r>
      <w:r w:rsidR="004F031B">
        <w:rPr>
          <w:rFonts w:ascii="Times New Roman" w:eastAsiaTheme="minorEastAsia" w:hAnsi="Times New Roman" w:cs="Times New Roman"/>
          <w:sz w:val="22"/>
        </w:rPr>
        <w:t>. The corresponding optimal projection is then</w:t>
      </w:r>
    </w:p>
    <w:p w14:paraId="68C4F9B4" w14:textId="77777777" w:rsidR="00690E46" w:rsidRDefault="00690E46" w:rsidP="007A4AD3">
      <w:pPr>
        <w:rPr>
          <w:rFonts w:ascii="Times New Roman" w:eastAsiaTheme="minorEastAsia" w:hAnsi="Times New Roman" w:cs="Times New Roman"/>
          <w:sz w:val="22"/>
        </w:rPr>
      </w:pPr>
    </w:p>
    <w:p w14:paraId="70648294" w14:textId="527DEAAC" w:rsidR="00A6582F" w:rsidRPr="001560BF" w:rsidRDefault="004E4111" w:rsidP="007A4AD3">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w:rPr>
                  <w:rFonts w:ascii="Cambria Math" w:eastAsiaTheme="minorEastAsia" w:hAnsi="Cambria Math" w:cs="Times New Roman"/>
                  <w:sz w:val="22"/>
                </w:rPr>
                <m:t>.</m:t>
              </m:r>
              <m:r>
                <m:rPr>
                  <m:sty m:val="bi"/>
                </m:rP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6</m:t>
                  </m:r>
                </m:e>
              </m:d>
              <m:ctrlPr>
                <w:rPr>
                  <w:rFonts w:ascii="Cambria Math" w:eastAsiaTheme="minorEastAsia" w:hAnsi="Cambria Math" w:cs="Times New Roman"/>
                  <w:b/>
                  <w:i/>
                  <w:sz w:val="22"/>
                </w:rPr>
              </m:ctrlPr>
            </m:e>
          </m:eqArr>
        </m:oMath>
      </m:oMathPara>
    </w:p>
    <w:p w14:paraId="2E7E9E71" w14:textId="77777777" w:rsidR="00690E46" w:rsidRDefault="00690E46" w:rsidP="007A4AD3">
      <w:pPr>
        <w:rPr>
          <w:rFonts w:ascii="Times New Roman" w:eastAsiaTheme="minorEastAsia" w:hAnsi="Times New Roman" w:cs="Times New Roman"/>
          <w:sz w:val="22"/>
        </w:rPr>
      </w:pPr>
    </w:p>
    <w:p w14:paraId="3AF7E9CA" w14:textId="628D13C8" w:rsidR="00031F55" w:rsidRPr="00031F55" w:rsidRDefault="00F62515" w:rsidP="007A4AD3">
      <w:pPr>
        <w:rPr>
          <w:rFonts w:ascii="Times New Roman" w:eastAsiaTheme="minorEastAsia" w:hAnsi="Times New Roman" w:cs="Times New Roman"/>
          <w:sz w:val="22"/>
        </w:rPr>
      </w:pPr>
      <w:r>
        <w:rPr>
          <w:rFonts w:ascii="Times New Roman" w:eastAsiaTheme="minorEastAsia" w:hAnsi="Times New Roman" w:cs="Times New Roman"/>
          <w:sz w:val="22"/>
        </w:rPr>
        <w:t>This</w:t>
      </w:r>
      <w:r w:rsidR="00A6582F">
        <w:rPr>
          <w:rFonts w:ascii="Times New Roman" w:eastAsiaTheme="minorEastAsia" w:hAnsi="Times New Roman" w:cs="Times New Roman"/>
          <w:sz w:val="22"/>
        </w:rPr>
        <w:t xml:space="preserve"> projection </w:t>
      </w:r>
      <w:r w:rsidR="00DB294B">
        <w:rPr>
          <w:rFonts w:ascii="Times New Roman" w:eastAsiaTheme="minorEastAsia" w:hAnsi="Times New Roman" w:cs="Times New Roman"/>
          <w:sz w:val="22"/>
        </w:rPr>
        <w:t xml:space="preserve">applies a </w:t>
      </w:r>
      <w:r w:rsidR="00A6582F">
        <w:rPr>
          <w:rFonts w:ascii="Times New Roman" w:eastAsiaTheme="minorEastAsia" w:hAnsi="Times New Roman" w:cs="Times New Roman"/>
          <w:sz w:val="22"/>
        </w:rPr>
        <w:t xml:space="preserve">dimension-reducing </w:t>
      </w:r>
      <w:r w:rsidR="00DB294B">
        <w:rPr>
          <w:rFonts w:ascii="Times New Roman" w:eastAsiaTheme="minorEastAsia" w:hAnsi="Times New Roman" w:cs="Times New Roman"/>
          <w:sz w:val="22"/>
        </w:rPr>
        <w:t xml:space="preserve">transformation </w:t>
      </w:r>
      <m:oMath>
        <m:r>
          <m:rPr>
            <m:sty m:val="b"/>
          </m:rPr>
          <w:rPr>
            <w:rFonts w:ascii="Cambria Math" w:eastAsiaTheme="minorEastAsia" w:hAnsi="Cambria Math" w:cs="Times New Roman"/>
            <w:sz w:val="22"/>
          </w:rPr>
          <m:t>Γ</m:t>
        </m:r>
      </m:oMath>
      <w:r w:rsidR="00031F55">
        <w:rPr>
          <w:rFonts w:ascii="Times New Roman" w:eastAsiaTheme="minorEastAsia" w:hAnsi="Times New Roman" w:cs="Times New Roman"/>
          <w:sz w:val="22"/>
        </w:rPr>
        <w:t xml:space="preserve"> followed by a dimension-restoring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31F55" w:rsidRPr="00031F55">
        <w:rPr>
          <w:rFonts w:ascii="Times New Roman" w:eastAsiaTheme="minorEastAsia" w:hAnsi="Times New Roman" w:cs="Times New Roman"/>
          <w:sz w:val="22"/>
        </w:rPr>
        <w:t>:</w:t>
      </w:r>
    </w:p>
    <w:p w14:paraId="409F7460" w14:textId="3B86FD81" w:rsidR="00031F55" w:rsidRDefault="00031F55" w:rsidP="007A4AD3">
      <w:pPr>
        <w:rPr>
          <w:rFonts w:ascii="Times New Roman" w:eastAsiaTheme="minorEastAsia" w:hAnsi="Times New Roman" w:cs="Times New Roman"/>
          <w:sz w:val="22"/>
        </w:rPr>
      </w:pPr>
    </w:p>
    <w:p w14:paraId="348E1EF1" w14:textId="2F65A4F8" w:rsidR="00031F55" w:rsidRPr="00AF755C" w:rsidRDefault="004E4111" w:rsidP="00031F55">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Γ</m:t>
              </m:r>
              <m:r>
                <w:rPr>
                  <w:rFonts w:ascii="Cambria Math" w:hAnsi="Cambria Math" w:cs="Times New Roman"/>
                  <w:sz w:val="22"/>
                </w:rPr>
                <m:t xml:space="preserve"> &amp;=</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i"/>
                </m:rPr>
                <w:rPr>
                  <w:rFonts w:ascii="Cambria Math" w:hAnsi="Cambria Math" w:cs="Times New Roman"/>
                  <w:sz w:val="22"/>
                </w:rPr>
                <m:t xml:space="preserve"> </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7</m:t>
                  </m:r>
                </m:e>
              </m:d>
              <m:ctrlPr>
                <w:rPr>
                  <w:rFonts w:ascii="Cambria Math" w:eastAsia="Cambria Math" w:hAnsi="Cambria Math" w:cs="Cambria Math"/>
                  <w:b/>
                  <w:i/>
                  <w:sz w:val="22"/>
                </w:rPr>
              </m:ctrlPr>
            </m:e>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&amp;=</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r>
                <w:rPr>
                  <w:rFonts w:ascii="Cambria Math" w:hAnsi="Cambria Math" w:cs="Times New Roman"/>
                  <w:sz w:val="22"/>
                </w:rPr>
                <m:t>.#(8)</m:t>
              </m:r>
              <m:ctrlPr>
                <w:rPr>
                  <w:rFonts w:ascii="Cambria Math" w:hAnsi="Cambria Math" w:cs="Times New Roman"/>
                  <w:i/>
                  <w:sz w:val="22"/>
                </w:rPr>
              </m:ctrlPr>
            </m:e>
          </m:eqArr>
        </m:oMath>
      </m:oMathPara>
    </w:p>
    <w:p w14:paraId="249960DE" w14:textId="77777777" w:rsidR="00031F55" w:rsidRDefault="00031F55" w:rsidP="007A4AD3">
      <w:pPr>
        <w:rPr>
          <w:rFonts w:ascii="Times New Roman" w:eastAsiaTheme="minorEastAsia" w:hAnsi="Times New Roman" w:cs="Times New Roman"/>
          <w:sz w:val="22"/>
        </w:rPr>
      </w:pPr>
    </w:p>
    <w:p w14:paraId="1BA185A5" w14:textId="4D13D276" w:rsidR="005D0083" w:rsidRPr="00A64F76" w:rsidRDefault="00C86CD6" w:rsidP="007A4AD3">
      <w:pPr>
        <w:rPr>
          <w:rFonts w:ascii="Times New Roman" w:eastAsiaTheme="minorEastAsia" w:hAnsi="Times New Roman" w:cs="Times New Roman"/>
          <w:sz w:val="22"/>
        </w:rPr>
      </w:pPr>
      <w:r>
        <w:rPr>
          <w:rFonts w:ascii="Times New Roman" w:eastAsiaTheme="minorEastAsia" w:hAnsi="Times New Roman" w:cs="Times New Roman"/>
          <w:sz w:val="22"/>
        </w:rPr>
        <w:t>T</w:t>
      </w:r>
      <w:r w:rsidR="00DB294B">
        <w:rPr>
          <w:rFonts w:ascii="Times New Roman" w:eastAsiaTheme="minorEastAsia" w:hAnsi="Times New Roman" w:cs="Times New Roman"/>
          <w:sz w:val="22"/>
        </w:rPr>
        <w:t xml:space="preserve">he </w:t>
      </w:r>
      <w:r w:rsidR="00872704">
        <w:rPr>
          <w:rFonts w:ascii="Times New Roman" w:eastAsiaTheme="minorEastAsia" w:hAnsi="Times New Roman" w:cs="Times New Roman"/>
          <w:sz w:val="22"/>
        </w:rPr>
        <w:t>columns</w:t>
      </w:r>
      <w:r w:rsidR="004B5CB9">
        <w:rPr>
          <w:rFonts w:ascii="Times New Roman" w:eastAsiaTheme="minorEastAsia" w:hAnsi="Times New Roman" w:cs="Times New Roman"/>
          <w:sz w:val="22"/>
        </w:rPr>
        <w:t xml:space="preserve"> of</w:t>
      </w:r>
      <w:r w:rsidR="00872704">
        <w:rPr>
          <w:rFonts w:ascii="Times New Roman" w:eastAsiaTheme="minorEastAsia" w:hAnsi="Times New Roman" w:cs="Times New Roman"/>
          <w:sz w:val="22"/>
        </w:rPr>
        <w:t xml:space="preserve">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0A0152">
        <w:rPr>
          <w:rFonts w:ascii="Times New Roman" w:eastAsiaTheme="minorEastAsia" w:hAnsi="Times New Roman" w:cs="Times New Roman"/>
          <w:sz w:val="22"/>
        </w:rPr>
        <w:t xml:space="preserve"> </w:t>
      </w:r>
      <w:r w:rsidR="00F1278B">
        <w:rPr>
          <w:rFonts w:ascii="Times New Roman" w:eastAsiaTheme="minorEastAsia" w:hAnsi="Times New Roman" w:cs="Times New Roman"/>
          <w:sz w:val="22"/>
        </w:rPr>
        <w:t>give an eigenvector basis of the averaging kernel matrix while t</w:t>
      </w:r>
      <w:r w:rsidR="000A0152">
        <w:rPr>
          <w:rFonts w:ascii="Times New Roman" w:eastAsiaTheme="minorEastAsia" w:hAnsi="Times New Roman" w:cs="Times New Roman"/>
          <w:sz w:val="22"/>
        </w:rPr>
        <w:t xml:space="preserve">he eigenvalues of </w:t>
      </w:r>
      <w:r w:rsidR="000A0152">
        <w:rPr>
          <w:rFonts w:ascii="Times New Roman" w:eastAsiaTheme="minorEastAsia" w:hAnsi="Times New Roman" w:cs="Times New Roman"/>
          <w:b/>
          <w:sz w:val="22"/>
        </w:rPr>
        <w:t>Q</w:t>
      </w:r>
      <w:r w:rsidR="000A0152">
        <w:rPr>
          <w:rFonts w:ascii="Times New Roman" w:eastAsiaTheme="minorEastAsia" w:hAnsi="Times New Roman" w:cs="Times New Roman"/>
          <w:sz w:val="22"/>
        </w:rPr>
        <w:t xml:space="preserve"> give </w:t>
      </w:r>
      <w:r w:rsidR="00F1278B">
        <w:rPr>
          <w:rFonts w:ascii="Times New Roman" w:eastAsiaTheme="minorEastAsia" w:hAnsi="Times New Roman" w:cs="Times New Roman"/>
          <w:sz w:val="22"/>
        </w:rPr>
        <w:t>its</w:t>
      </w:r>
      <w:r w:rsidR="000A0152">
        <w:rPr>
          <w:rFonts w:ascii="Times New Roman" w:eastAsiaTheme="minorEastAsia" w:hAnsi="Times New Roman" w:cs="Times New Roman"/>
          <w:sz w:val="22"/>
        </w:rPr>
        <w:t xml:space="preserve"> eigenvalues. </w:t>
      </w:r>
      <w:r w:rsidR="00AC46DF">
        <w:rPr>
          <w:rFonts w:ascii="Times New Roman" w:eastAsiaTheme="minorEastAsia" w:hAnsi="Times New Roman" w:cs="Times New Roman"/>
          <w:sz w:val="22"/>
        </w:rPr>
        <w:t xml:space="preserve"> The</w:t>
      </w:r>
      <w:r w:rsidR="005D0083">
        <w:rPr>
          <w:rFonts w:ascii="Times New Roman" w:eastAsiaTheme="minorEastAsia" w:hAnsi="Times New Roman" w:cs="Times New Roman"/>
          <w:sz w:val="22"/>
        </w:rPr>
        <w:t xml:space="preserve"> fraction of information content explained by the </w:t>
      </w:r>
      <w:r w:rsidR="00A64F76">
        <w:rPr>
          <w:rFonts w:ascii="Times New Roman" w:eastAsiaTheme="minorEastAsia" w:hAnsi="Times New Roman" w:cs="Times New Roman"/>
          <w:sz w:val="22"/>
        </w:rPr>
        <w:t xml:space="preserve">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w:t>
      </w:r>
      <w:r w:rsidR="00AC46DF">
        <w:rPr>
          <w:rFonts w:ascii="Times New Roman" w:eastAsiaTheme="minorEastAsia" w:hAnsi="Times New Roman" w:cs="Times New Roman"/>
          <w:sz w:val="22"/>
        </w:rPr>
        <w:t xml:space="preserve">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A64F76">
        <w:rPr>
          <w:rFonts w:ascii="Times New Roman" w:eastAsiaTheme="minorEastAsia" w:hAnsi="Times New Roman" w:cs="Times New Roman"/>
          <w:sz w:val="22"/>
        </w:rPr>
        <w:t xml:space="preserve"> </w:t>
      </w:r>
      <w:r w:rsidR="00A64F76" w:rsidRPr="00A64F76">
        <w:rPr>
          <w:rFonts w:ascii="Times New Roman" w:eastAsiaTheme="minorEastAsia" w:hAnsi="Times New Roman" w:cs="Times New Roman"/>
          <w:sz w:val="22"/>
        </w:rPr>
        <w:t>is</w:t>
      </w:r>
      <w:r w:rsidR="00A64F76">
        <w:rPr>
          <w:rFonts w:ascii="Times New Roman" w:eastAsiaTheme="minorEastAsia" w:hAnsi="Times New Roman" w:cs="Times New Roman"/>
          <w:sz w:val="22"/>
        </w:rPr>
        <w:t xml:space="preserve"> the sum of the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largest eigenvalues divided by the total DOFS</w:t>
      </w:r>
      <w:r w:rsidR="00FF6A45">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FF6A45">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(Bousserez and Henze 2018)</w:t>
      </w:r>
      <w:r w:rsidR="00FF6A45">
        <w:rPr>
          <w:rFonts w:ascii="Times New Roman" w:eastAsiaTheme="minorEastAsia" w:hAnsi="Times New Roman" w:cs="Times New Roman"/>
          <w:sz w:val="22"/>
        </w:rPr>
        <w:fldChar w:fldCharType="end"/>
      </w:r>
      <w:r w:rsidR="00A64F76">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We will refer to the rate at which th</w:t>
      </w:r>
      <w:r w:rsidR="00613B1B">
        <w:rPr>
          <w:rFonts w:ascii="Times New Roman" w:eastAsiaTheme="minorEastAsia" w:hAnsi="Times New Roman" w:cs="Times New Roman"/>
          <w:sz w:val="22"/>
        </w:rPr>
        <w:t xml:space="preserve">e information content </w:t>
      </w:r>
      <w:r w:rsidR="00791912">
        <w:rPr>
          <w:rFonts w:ascii="Times New Roman" w:eastAsiaTheme="minorEastAsia" w:hAnsi="Times New Roman" w:cs="Times New Roman"/>
          <w:sz w:val="22"/>
        </w:rPr>
        <w:t xml:space="preserve">accumulates as the number of eigenvectors increases as the </w:t>
      </w:r>
      <w:r w:rsidR="00613B1B">
        <w:rPr>
          <w:rFonts w:ascii="Times New Roman" w:eastAsiaTheme="minorEastAsia" w:hAnsi="Times New Roman" w:cs="Times New Roman"/>
          <w:sz w:val="22"/>
        </w:rPr>
        <w:t>information content spectrum. On the basis of this spectrum, w</w:t>
      </w:r>
      <w:r w:rsidR="00A31A9B">
        <w:rPr>
          <w:rFonts w:ascii="Times New Roman" w:eastAsiaTheme="minorEastAsia" w:hAnsi="Times New Roman" w:cs="Times New Roman"/>
          <w:sz w:val="22"/>
        </w:rPr>
        <w:t xml:space="preserve">e can select </w:t>
      </w:r>
      <w:r w:rsidR="00A31A9B">
        <w:rPr>
          <w:rFonts w:ascii="Times New Roman" w:eastAsiaTheme="minorEastAsia" w:hAnsi="Times New Roman" w:cs="Times New Roman"/>
          <w:i/>
          <w:sz w:val="22"/>
        </w:rPr>
        <w:t>k</w:t>
      </w:r>
      <w:r w:rsidR="00A31A9B" w:rsidRPr="00A31A9B">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so that most of the information content is explained by the</w:t>
      </w:r>
      <w:r w:rsidR="006E41A3">
        <w:rPr>
          <w:rFonts w:ascii="Times New Roman" w:eastAsiaTheme="minorEastAsia" w:hAnsi="Times New Roman" w:cs="Times New Roman"/>
          <w:sz w:val="22"/>
        </w:rPr>
        <w:t xml:space="preserve"> first</w:t>
      </w:r>
      <w:r w:rsidR="00A31A9B">
        <w:rPr>
          <w:rFonts w:ascii="Times New Roman" w:eastAsiaTheme="minorEastAsia" w:hAnsi="Times New Roman" w:cs="Times New Roman"/>
          <w:sz w:val="22"/>
        </w:rPr>
        <w:t xml:space="preserve"> </w:t>
      </w:r>
      <w:r w:rsidR="00A31A9B" w:rsidRPr="00A31A9B">
        <w:rPr>
          <w:rFonts w:ascii="Times New Roman" w:eastAsiaTheme="minorEastAsia" w:hAnsi="Times New Roman" w:cs="Times New Roman"/>
          <w:i/>
          <w:sz w:val="22"/>
        </w:rPr>
        <w:t>k</w:t>
      </w:r>
      <w:r w:rsidR="00A31A9B">
        <w:rPr>
          <w:rFonts w:ascii="Times New Roman" w:eastAsiaTheme="minorEastAsia" w:hAnsi="Times New Roman" w:cs="Times New Roman"/>
          <w:sz w:val="22"/>
        </w:rPr>
        <w:t xml:space="preserve"> eigenvectors. </w:t>
      </w:r>
      <w:r w:rsidR="0001067A">
        <w:rPr>
          <w:rFonts w:ascii="Times New Roman" w:eastAsiaTheme="minorEastAsia" w:hAnsi="Times New Roman" w:cs="Times New Roman"/>
          <w:sz w:val="22"/>
        </w:rPr>
        <w:t xml:space="preserve">Alternatively, we can </w:t>
      </w:r>
      <w:r w:rsidR="005900F0">
        <w:rPr>
          <w:rFonts w:ascii="Times New Roman" w:eastAsiaTheme="minorEastAsia" w:hAnsi="Times New Roman" w:cs="Times New Roman"/>
          <w:sz w:val="22"/>
        </w:rPr>
        <w:t xml:space="preserve">select </w:t>
      </w:r>
      <w:r w:rsidR="005900F0">
        <w:rPr>
          <w:rFonts w:ascii="Times New Roman" w:eastAsiaTheme="minorEastAsia" w:hAnsi="Times New Roman" w:cs="Times New Roman"/>
          <w:i/>
          <w:sz w:val="22"/>
        </w:rPr>
        <w:t>k</w:t>
      </w:r>
      <w:r w:rsidR="005900F0">
        <w:rPr>
          <w:rFonts w:ascii="Times New Roman" w:eastAsiaTheme="minorEastAsia" w:hAnsi="Times New Roman" w:cs="Times New Roman"/>
          <w:sz w:val="22"/>
        </w:rPr>
        <w:t xml:space="preserve"> so that all eigenvectors have a sufficiently large signal-to-noise ratio.</w:t>
      </w:r>
      <w:r w:rsidR="005900F0" w:rsidRPr="00791912">
        <w:rPr>
          <w:rFonts w:ascii="Times New Roman" w:eastAsiaTheme="minorEastAsia" w:hAnsi="Times New Roman" w:cs="Times New Roman"/>
          <w:color w:val="000000" w:themeColor="text1"/>
          <w:sz w:val="22"/>
        </w:rPr>
        <w:t xml:space="preserve"> </w:t>
      </w:r>
      <w:r w:rsidR="005900F0">
        <w:rPr>
          <w:rFonts w:ascii="Times New Roman" w:eastAsiaTheme="minorEastAsia" w:hAnsi="Times New Roman" w:cs="Times New Roman"/>
          <w:sz w:val="22"/>
        </w:rPr>
        <w:t>T</w:t>
      </w:r>
      <w:r w:rsidR="00A64F76">
        <w:rPr>
          <w:rFonts w:ascii="Times New Roman" w:eastAsiaTheme="minorEastAsia" w:hAnsi="Times New Roman" w:cs="Times New Roman"/>
          <w:sz w:val="22"/>
        </w:rPr>
        <w:t xml:space="preserve">he diagonal </w:t>
      </w:r>
      <w:r w:rsidR="007A57B5">
        <w:rPr>
          <w:rFonts w:ascii="Times New Roman" w:eastAsiaTheme="minorEastAsia" w:hAnsi="Times New Roman" w:cs="Times New Roman"/>
          <w:sz w:val="22"/>
        </w:rPr>
        <w:t>matrix</w:t>
      </w:r>
      <w:r w:rsidR="00A64F76">
        <w:rPr>
          <w:rFonts w:ascii="Times New Roman" w:eastAsiaTheme="minorEastAsia" w:hAnsi="Times New Roman" w:cs="Times New Roman"/>
          <w:sz w:val="22"/>
        </w:rPr>
        <w:t xml:space="preserve"> </w:t>
      </w:r>
    </w:p>
    <w:p w14:paraId="6188D640" w14:textId="77777777" w:rsidR="005D0083" w:rsidRDefault="005D0083" w:rsidP="007A4AD3">
      <w:pPr>
        <w:rPr>
          <w:rFonts w:ascii="Times New Roman" w:eastAsiaTheme="minorEastAsia" w:hAnsi="Times New Roman" w:cs="Times New Roman"/>
          <w:sz w:val="22"/>
        </w:rPr>
      </w:pPr>
    </w:p>
    <w:p w14:paraId="5549AF07" w14:textId="0E064CD1" w:rsidR="005D0083" w:rsidRPr="005D0083" w:rsidRDefault="004E4111"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eastAsiaTheme="minorEastAsia" w:hAnsi="Cambria Math" w:cs="Times New Roman"/>
                  <w:sz w:val="22"/>
                </w:rPr>
                <m:t>Λ=</m:t>
              </m:r>
              <m:r>
                <m:rPr>
                  <m:sty m:val="b"/>
                </m:rPr>
                <w:rPr>
                  <w:rFonts w:ascii="Cambria Math" w:hAnsi="Cambria Math" w:cs="Times New Roman"/>
                  <w:sz w:val="22"/>
                </w:rPr>
                <m:t>Σ</m:t>
              </m:r>
              <m:sSup>
                <m:sSupPr>
                  <m:ctrlPr>
                    <w:rPr>
                      <w:rFonts w:ascii="Cambria Math" w:hAnsi="Cambria Math" w:cs="Times New Roman"/>
                      <w:b/>
                      <w:sz w:val="22"/>
                    </w:rPr>
                  </m:ctrlPr>
                </m:sSupPr>
                <m:e>
                  <m:d>
                    <m:dPr>
                      <m:ctrlPr>
                        <w:rPr>
                          <w:rFonts w:ascii="Cambria Math" w:hAnsi="Cambria Math" w:cs="Times New Roman"/>
                          <w:b/>
                          <w:sz w:val="22"/>
                        </w:rPr>
                      </m:ctrlPr>
                    </m:dPr>
                    <m:e>
                      <m:r>
                        <m:rPr>
                          <m:sty m:val="b"/>
                        </m:rPr>
                        <w:rPr>
                          <w:rFonts w:ascii="Cambria Math" w:hAnsi="Cambria Math" w:cs="Times New Roman"/>
                          <w:sz w:val="22"/>
                        </w:rPr>
                        <m:t>I-Σ</m:t>
                      </m:r>
                    </m:e>
                  </m:d>
                </m:e>
                <m:sup>
                  <m:r>
                    <m:rPr>
                      <m:sty m:val="p"/>
                    </m:rPr>
                    <w:rPr>
                      <w:rFonts w:ascii="Cambria Math" w:hAnsi="Cambria Math" w:cs="Times New Roman"/>
                      <w:sz w:val="22"/>
                    </w:rPr>
                    <m:t>-1</m:t>
                  </m:r>
                </m:sup>
              </m:sSup>
              <m:r>
                <m:rPr>
                  <m:sty m:val="bi"/>
                </m:rPr>
                <w:rPr>
                  <w:rFonts w:ascii="Cambria Math" w:eastAsiaTheme="minorEastAsia" w:hAnsi="Cambria Math" w:cs="Times New Roman"/>
                  <w:sz w:val="22"/>
                </w:rPr>
                <m:t>#</m:t>
              </m:r>
              <m:d>
                <m:dPr>
                  <m:ctrlPr>
                    <w:rPr>
                      <w:rFonts w:ascii="Cambria Math" w:hAnsi="Cambria Math" w:cs="Times New Roman"/>
                      <w:b/>
                      <w:i/>
                      <w:sz w:val="22"/>
                    </w:rPr>
                  </m:ctrlPr>
                </m:dPr>
                <m:e>
                  <m:r>
                    <w:rPr>
                      <w:rFonts w:ascii="Cambria Math" w:hAnsi="Cambria Math" w:cs="Times New Roman"/>
                      <w:sz w:val="22"/>
                    </w:rPr>
                    <m:t>9</m:t>
                  </m:r>
                </m:e>
              </m:d>
              <m:ctrlPr>
                <w:rPr>
                  <w:rFonts w:ascii="Cambria Math" w:eastAsiaTheme="minorEastAsia" w:hAnsi="Cambria Math" w:cs="Times New Roman"/>
                  <w:b/>
                  <w:i/>
                  <w:sz w:val="22"/>
                </w:rPr>
              </m:ctrlPr>
            </m:e>
          </m:eqArr>
        </m:oMath>
      </m:oMathPara>
    </w:p>
    <w:p w14:paraId="0CBD0698" w14:textId="77777777" w:rsidR="005D0083" w:rsidRPr="005D0083" w:rsidRDefault="005D0083" w:rsidP="007A4AD3">
      <w:pPr>
        <w:rPr>
          <w:rFonts w:ascii="Times New Roman" w:eastAsiaTheme="minorEastAsia" w:hAnsi="Times New Roman" w:cs="Times New Roman"/>
          <w:sz w:val="22"/>
        </w:rPr>
      </w:pPr>
    </w:p>
    <w:p w14:paraId="743610DC" w14:textId="063A843E" w:rsidR="00872704" w:rsidRPr="00A977D3" w:rsidRDefault="00A64F76"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gives the singular values of the pre-whitened Jacobian matrix </w:t>
      </w:r>
      <m:oMath>
        <m:r>
          <w:rPr>
            <w:rFonts w:ascii="Cambria Math" w:eastAsiaTheme="minorEastAsia" w:hAnsi="Cambria Math" w:cs="Times New Roman"/>
            <w:sz w:val="22"/>
          </w:rPr>
          <m:t xml:space="preserve"> </m:t>
        </m:r>
        <m:acc>
          <m:accPr>
            <m:chr m:val="̃"/>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K</m:t>
            </m:r>
          </m:e>
        </m:acc>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O</m:t>
            </m:r>
          </m:sub>
          <m:sup>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K</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up>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oMath>
      <w:r w:rsidR="0001067A">
        <w:rPr>
          <w:rFonts w:ascii="Times New Roman" w:eastAsiaTheme="minorEastAsia" w:hAnsi="Times New Roman" w:cs="Times New Roman"/>
          <w:sz w:val="22"/>
        </w:rPr>
        <w:t xml:space="preserve"> and represents </w:t>
      </w:r>
      <w:r w:rsidR="00E16E53">
        <w:rPr>
          <w:rFonts w:ascii="Times New Roman" w:eastAsiaTheme="minorEastAsia" w:hAnsi="Times New Roman" w:cs="Times New Roman"/>
          <w:sz w:val="22"/>
        </w:rPr>
        <w:t>the signal-to-noise ratio of each eigenvector (Rodgers 2000).</w:t>
      </w:r>
    </w:p>
    <w:p w14:paraId="218F6AE9" w14:textId="65BC40BF" w:rsidR="002A0CF5" w:rsidRDefault="002A0CF5" w:rsidP="007A4AD3">
      <w:pPr>
        <w:rPr>
          <w:rFonts w:ascii="Times New Roman" w:eastAsiaTheme="minorEastAsia" w:hAnsi="Times New Roman" w:cs="Times New Roman"/>
          <w:sz w:val="22"/>
        </w:rPr>
      </w:pPr>
    </w:p>
    <w:p w14:paraId="020CD94D" w14:textId="27C18545" w:rsidR="00FF6A45" w:rsidRPr="00FF6A45" w:rsidRDefault="00FF6A45" w:rsidP="007A4AD3">
      <w:pPr>
        <w:rPr>
          <w:rFonts w:ascii="Times New Roman" w:eastAsiaTheme="minorEastAsia" w:hAnsi="Times New Roman" w:cs="Times New Roman"/>
          <w:i/>
          <w:sz w:val="22"/>
        </w:rPr>
      </w:pPr>
      <w:r>
        <w:rPr>
          <w:rFonts w:ascii="Times New Roman" w:eastAsiaTheme="minorEastAsia" w:hAnsi="Times New Roman" w:cs="Times New Roman"/>
          <w:i/>
          <w:sz w:val="22"/>
        </w:rPr>
        <w:t>2.</w:t>
      </w:r>
      <w:r w:rsidR="003E7CD5">
        <w:rPr>
          <w:rFonts w:ascii="Times New Roman" w:eastAsiaTheme="minorEastAsia" w:hAnsi="Times New Roman" w:cs="Times New Roman"/>
          <w:i/>
          <w:sz w:val="22"/>
        </w:rPr>
        <w:t>3</w:t>
      </w:r>
      <w:r w:rsidR="00375C79">
        <w:rPr>
          <w:rFonts w:ascii="Times New Roman" w:eastAsiaTheme="minorEastAsia" w:hAnsi="Times New Roman" w:cs="Times New Roman"/>
          <w:i/>
          <w:sz w:val="22"/>
        </w:rPr>
        <w:t>.</w:t>
      </w:r>
      <w:r>
        <w:rPr>
          <w:rFonts w:ascii="Times New Roman" w:eastAsiaTheme="minorEastAsia" w:hAnsi="Times New Roman" w:cs="Times New Roman"/>
          <w:i/>
          <w:sz w:val="22"/>
        </w:rPr>
        <w:t xml:space="preserve"> </w:t>
      </w:r>
      <w:r w:rsidR="00CC6FD2">
        <w:rPr>
          <w:rFonts w:ascii="Times New Roman" w:eastAsiaTheme="minorEastAsia" w:hAnsi="Times New Roman" w:cs="Times New Roman"/>
          <w:i/>
          <w:sz w:val="22"/>
        </w:rPr>
        <w:t>Approximating</w:t>
      </w:r>
      <w:r>
        <w:rPr>
          <w:rFonts w:ascii="Times New Roman" w:eastAsiaTheme="minorEastAsia" w:hAnsi="Times New Roman" w:cs="Times New Roman"/>
          <w:i/>
          <w:sz w:val="22"/>
        </w:rPr>
        <w:t xml:space="preserve"> the Jacobian Matrix</w:t>
      </w:r>
    </w:p>
    <w:p w14:paraId="24832F10" w14:textId="77777777" w:rsidR="00FF6A45" w:rsidRDefault="00FF6A45" w:rsidP="007A4AD3">
      <w:pPr>
        <w:rPr>
          <w:rFonts w:ascii="Times New Roman" w:eastAsiaTheme="minorEastAsia" w:hAnsi="Times New Roman" w:cs="Times New Roman"/>
          <w:sz w:val="22"/>
        </w:rPr>
      </w:pPr>
    </w:p>
    <w:p w14:paraId="6051902F" w14:textId="55B0442B" w:rsidR="0048071C" w:rsidRPr="00636893" w:rsidRDefault="00FF6A45" w:rsidP="0048071C">
      <w:pPr>
        <w:rPr>
          <w:rFonts w:ascii="Times New Roman" w:eastAsiaTheme="minorEastAsia" w:hAnsi="Times New Roman" w:cs="Times New Roman"/>
          <w:sz w:val="22"/>
        </w:rPr>
      </w:pPr>
      <w:r>
        <w:rPr>
          <w:rFonts w:ascii="Times New Roman" w:eastAsiaTheme="minorEastAsia" w:hAnsi="Times New Roman" w:cs="Times New Roman"/>
          <w:sz w:val="22"/>
        </w:rPr>
        <w:t xml:space="preserve">Section 2.2 described </w:t>
      </w:r>
      <w:r w:rsidR="003E7CD5">
        <w:rPr>
          <w:rFonts w:ascii="Times New Roman" w:eastAsiaTheme="minorEastAsia" w:hAnsi="Times New Roman" w:cs="Times New Roman"/>
          <w:sz w:val="22"/>
        </w:rPr>
        <w:t xml:space="preserve">optimal reductions in dimension and rank of a state vector assuming knowledge of the native-resolution Jacobian matrix </w:t>
      </w:r>
      <w:r w:rsidR="003E7CD5">
        <w:rPr>
          <w:rFonts w:ascii="Times New Roman" w:eastAsiaTheme="minorEastAsia" w:hAnsi="Times New Roman" w:cs="Times New Roman"/>
          <w:b/>
          <w:bCs/>
          <w:sz w:val="22"/>
        </w:rPr>
        <w:t>K</w:t>
      </w:r>
      <w:r w:rsidR="003E7CD5">
        <w:rPr>
          <w:rFonts w:ascii="Times New Roman" w:eastAsiaTheme="minorEastAsia" w:hAnsi="Times New Roman" w:cs="Times New Roman"/>
          <w:sz w:val="22"/>
        </w:rPr>
        <w:t xml:space="preserve">. </w:t>
      </w:r>
      <w:r w:rsidR="007A57B5">
        <w:rPr>
          <w:rFonts w:ascii="Times New Roman" w:eastAsiaTheme="minorEastAsia" w:hAnsi="Times New Roman" w:cs="Times New Roman"/>
          <w:sz w:val="22"/>
        </w:rPr>
        <w:t>However, t</w:t>
      </w:r>
      <w:r w:rsidR="001B50A2">
        <w:rPr>
          <w:rFonts w:ascii="Times New Roman" w:eastAsiaTheme="minorEastAsia" w:hAnsi="Times New Roman" w:cs="Times New Roman"/>
          <w:sz w:val="22"/>
        </w:rPr>
        <w:t xml:space="preserve">he </w:t>
      </w:r>
      <w:r w:rsidR="001B50A2" w:rsidRPr="001B50A2">
        <w:rPr>
          <w:rFonts w:ascii="Times New Roman" w:eastAsiaTheme="minorEastAsia" w:hAnsi="Times New Roman" w:cs="Times New Roman"/>
          <w:i/>
          <w:iCs/>
          <w:sz w:val="22"/>
        </w:rPr>
        <w:t>n</w:t>
      </w:r>
      <w:r w:rsidR="001B50A2">
        <w:rPr>
          <w:rFonts w:ascii="Times New Roman" w:eastAsiaTheme="minorEastAsia" w:hAnsi="Times New Roman" w:cs="Times New Roman"/>
          <w:sz w:val="22"/>
        </w:rPr>
        <w:t xml:space="preserve"> + 1 forward model simulations needed to construct </w:t>
      </w:r>
      <w:r w:rsidR="001B50A2">
        <w:rPr>
          <w:rFonts w:ascii="Times New Roman" w:eastAsiaTheme="minorEastAsia" w:hAnsi="Times New Roman" w:cs="Times New Roman"/>
          <w:b/>
          <w:bCs/>
          <w:sz w:val="22"/>
        </w:rPr>
        <w:t>K</w:t>
      </w:r>
      <w:r w:rsidR="001B50A2">
        <w:rPr>
          <w:rFonts w:ascii="Times New Roman" w:eastAsiaTheme="minorEastAsia" w:hAnsi="Times New Roman" w:cs="Times New Roman"/>
          <w:sz w:val="22"/>
        </w:rPr>
        <w:t xml:space="preserve"> may be prohibitively expensive. H</w:t>
      </w:r>
      <w:r w:rsidR="00124BBE" w:rsidRPr="001B50A2">
        <w:rPr>
          <w:rFonts w:ascii="Times New Roman" w:eastAsiaTheme="minorEastAsia" w:hAnsi="Times New Roman" w:cs="Times New Roman"/>
          <w:sz w:val="22"/>
        </w:rPr>
        <w:t>ere</w:t>
      </w:r>
      <w:r w:rsidR="00124BBE">
        <w:rPr>
          <w:rFonts w:ascii="Times New Roman" w:eastAsiaTheme="minorEastAsia" w:hAnsi="Times New Roman" w:cs="Times New Roman"/>
          <w:sz w:val="22"/>
        </w:rPr>
        <w:t xml:space="preserve"> w</w:t>
      </w:r>
      <w:r w:rsidR="008473BB">
        <w:rPr>
          <w:rFonts w:ascii="Times New Roman" w:eastAsiaTheme="minorEastAsia" w:hAnsi="Times New Roman" w:cs="Times New Roman"/>
          <w:sz w:val="22"/>
        </w:rPr>
        <w:t xml:space="preserve">e </w:t>
      </w:r>
      <w:r w:rsidR="003E7CD5">
        <w:rPr>
          <w:rFonts w:ascii="Times New Roman" w:eastAsiaTheme="minorEastAsia" w:hAnsi="Times New Roman" w:cs="Times New Roman"/>
          <w:sz w:val="22"/>
        </w:rPr>
        <w:t>present</w:t>
      </w:r>
      <w:r w:rsidR="008473BB">
        <w:rPr>
          <w:rFonts w:ascii="Times New Roman" w:eastAsiaTheme="minorEastAsia" w:hAnsi="Times New Roman" w:cs="Times New Roman"/>
          <w:sz w:val="22"/>
        </w:rPr>
        <w:t xml:space="preserve"> </w:t>
      </w:r>
      <w:r w:rsidR="003E7CD5">
        <w:rPr>
          <w:rFonts w:ascii="Times New Roman" w:eastAsiaTheme="minorEastAsia" w:hAnsi="Times New Roman" w:cs="Times New Roman"/>
          <w:sz w:val="22"/>
        </w:rPr>
        <w:t xml:space="preserve">a two-step </w:t>
      </w:r>
      <w:r w:rsidR="001B50A2">
        <w:rPr>
          <w:rFonts w:ascii="Times New Roman" w:eastAsiaTheme="minorEastAsia" w:hAnsi="Times New Roman" w:cs="Times New Roman"/>
          <w:sz w:val="22"/>
        </w:rPr>
        <w:t>approach</w:t>
      </w:r>
      <w:r w:rsidR="003E7CD5">
        <w:rPr>
          <w:rFonts w:ascii="Times New Roman" w:eastAsiaTheme="minorEastAsia" w:hAnsi="Times New Roman" w:cs="Times New Roman"/>
          <w:sz w:val="22"/>
        </w:rPr>
        <w:t xml:space="preserve"> </w:t>
      </w:r>
      <w:r w:rsidR="008473BB">
        <w:rPr>
          <w:rFonts w:ascii="Times New Roman" w:eastAsiaTheme="minorEastAsia" w:hAnsi="Times New Roman" w:cs="Times New Roman"/>
          <w:sz w:val="22"/>
        </w:rPr>
        <w:t>to</w:t>
      </w:r>
      <w:r w:rsidR="006B0B72">
        <w:rPr>
          <w:rFonts w:ascii="Times New Roman" w:eastAsiaTheme="minorEastAsia" w:hAnsi="Times New Roman" w:cs="Times New Roman"/>
          <w:sz w:val="22"/>
        </w:rPr>
        <w:t xml:space="preserve"> </w:t>
      </w:r>
      <w:r w:rsidR="00CE2919">
        <w:rPr>
          <w:rFonts w:ascii="Times New Roman" w:eastAsiaTheme="minorEastAsia" w:hAnsi="Times New Roman" w:cs="Times New Roman"/>
          <w:sz w:val="22"/>
        </w:rPr>
        <w:t xml:space="preserve">construct a reduced-dimension or reduced-rank Jacobian matrix at </w:t>
      </w:r>
      <w:r w:rsidR="007A57B5">
        <w:rPr>
          <w:rFonts w:ascii="Times New Roman" w:eastAsiaTheme="minorEastAsia" w:hAnsi="Times New Roman" w:cs="Times New Roman"/>
          <w:sz w:val="22"/>
        </w:rPr>
        <w:t>much</w:t>
      </w:r>
      <w:r w:rsidR="00CE2919">
        <w:rPr>
          <w:rFonts w:ascii="Times New Roman" w:eastAsiaTheme="minorEastAsia" w:hAnsi="Times New Roman" w:cs="Times New Roman"/>
          <w:sz w:val="22"/>
        </w:rPr>
        <w:t xml:space="preserve"> lower computational cost</w:t>
      </w:r>
      <w:r w:rsidR="003E7CD5">
        <w:rPr>
          <w:rFonts w:ascii="Times New Roman" w:eastAsiaTheme="minorEastAsia" w:hAnsi="Times New Roman" w:cs="Times New Roman"/>
          <w:sz w:val="22"/>
        </w:rPr>
        <w:t>. We start from a</w:t>
      </w:r>
      <w:r w:rsidR="001254D5">
        <w:rPr>
          <w:rFonts w:ascii="Times New Roman" w:eastAsiaTheme="minorEastAsia" w:hAnsi="Times New Roman" w:cs="Times New Roman"/>
          <w:sz w:val="22"/>
        </w:rPr>
        <w:t xml:space="preserve"> low-cost,</w:t>
      </w:r>
      <w:r w:rsidR="003E7CD5">
        <w:rPr>
          <w:rFonts w:ascii="Times New Roman" w:eastAsiaTheme="minorEastAsia" w:hAnsi="Times New Roman" w:cs="Times New Roman"/>
          <w:sz w:val="22"/>
        </w:rPr>
        <w:t xml:space="preserve"> native-resolution </w:t>
      </w:r>
      <w:r w:rsidR="002178BA">
        <w:rPr>
          <w:rFonts w:ascii="Times New Roman" w:eastAsiaTheme="minorEastAsia" w:hAnsi="Times New Roman" w:cs="Times New Roman"/>
          <w:sz w:val="22"/>
        </w:rPr>
        <w:t xml:space="preserve">estimate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C149E">
        <w:rPr>
          <w:rFonts w:ascii="Times New Roman" w:eastAsiaTheme="minorEastAsia" w:hAnsi="Times New Roman" w:cs="Times New Roman"/>
          <w:sz w:val="22"/>
        </w:rPr>
        <w:t xml:space="preserve"> </w:t>
      </w:r>
      <w:r w:rsidR="001254D5">
        <w:rPr>
          <w:rFonts w:ascii="Times New Roman" w:eastAsiaTheme="minorEastAsia" w:hAnsi="Times New Roman" w:cs="Times New Roman"/>
          <w:sz w:val="22"/>
        </w:rPr>
        <w:t>(</w:t>
      </w:r>
      <w:r w:rsidR="007A57B5">
        <w:rPr>
          <w:rFonts w:ascii="Times New Roman" w:eastAsiaTheme="minorEastAsia" w:hAnsi="Times New Roman" w:cs="Times New Roman"/>
          <w:sz w:val="22"/>
        </w:rPr>
        <w:t xml:space="preserve">see </w:t>
      </w:r>
      <w:r w:rsidR="001254D5">
        <w:rPr>
          <w:rFonts w:ascii="Times New Roman" w:eastAsiaTheme="minorEastAsia" w:hAnsi="Times New Roman" w:cs="Times New Roman"/>
          <w:sz w:val="22"/>
        </w:rPr>
        <w:t xml:space="preserve">below) </w:t>
      </w:r>
      <w:r w:rsidR="006C149E">
        <w:rPr>
          <w:rFonts w:ascii="Times New Roman" w:eastAsiaTheme="minorEastAsia" w:hAnsi="Times New Roman" w:cs="Times New Roman"/>
          <w:sz w:val="22"/>
        </w:rPr>
        <w:t xml:space="preserve">and </w:t>
      </w:r>
      <w:r w:rsidR="006B0B72">
        <w:rPr>
          <w:rFonts w:ascii="Times New Roman" w:eastAsiaTheme="minorEastAsia" w:hAnsi="Times New Roman" w:cs="Times New Roman"/>
          <w:sz w:val="22"/>
        </w:rPr>
        <w:t>calculate</w:t>
      </w:r>
      <w:r w:rsidR="008473BB">
        <w:rPr>
          <w:rFonts w:ascii="Times New Roman" w:eastAsiaTheme="minorEastAsia" w:hAnsi="Times New Roman" w:cs="Times New Roman"/>
          <w:sz w:val="22"/>
        </w:rPr>
        <w:t xml:space="preserve"> the </w:t>
      </w:r>
      <w:r w:rsidR="003E7CD5">
        <w:rPr>
          <w:rFonts w:ascii="Times New Roman" w:eastAsiaTheme="minorEastAsia" w:hAnsi="Times New Roman" w:cs="Times New Roman"/>
          <w:sz w:val="22"/>
        </w:rPr>
        <w:t xml:space="preserve">corresponding </w:t>
      </w:r>
      <w:r w:rsidR="006B0B72">
        <w:rPr>
          <w:rFonts w:ascii="Times New Roman" w:eastAsiaTheme="minorEastAsia" w:hAnsi="Times New Roman" w:cs="Times New Roman"/>
          <w:sz w:val="22"/>
        </w:rPr>
        <w:t>a</w:t>
      </w:r>
      <w:r w:rsidR="008473BB">
        <w:rPr>
          <w:rFonts w:ascii="Times New Roman" w:eastAsiaTheme="minorEastAsia" w:hAnsi="Times New Roman" w:cs="Times New Roman"/>
          <w:sz w:val="22"/>
        </w:rPr>
        <w:t>veraging kernel matrix</w:t>
      </w:r>
      <w:r w:rsidR="003E7CD5">
        <w:rPr>
          <w:rFonts w:ascii="Times New Roman" w:eastAsiaTheme="minorEastAsia" w:hAnsi="Times New Roman" w:cs="Times New Roman"/>
          <w:sz w:val="22"/>
        </w:rPr>
        <w:t xml:space="preserv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031F55" w:rsidRPr="00031F55">
        <w:rPr>
          <w:rFonts w:ascii="Times New Roman" w:eastAsiaTheme="minorEastAsia" w:hAnsi="Times New Roman" w:cs="Times New Roman"/>
          <w:sz w:val="22"/>
        </w:rPr>
        <w:t>.</w:t>
      </w:r>
      <w:r w:rsidR="003E7CD5">
        <w:rPr>
          <w:rFonts w:ascii="Times New Roman" w:eastAsiaTheme="minorEastAsia" w:hAnsi="Times New Roman" w:cs="Times New Roman"/>
          <w:sz w:val="22"/>
        </w:rPr>
        <w:t xml:space="preserve"> </w:t>
      </w:r>
      <w:r w:rsidR="004F5CB4">
        <w:rPr>
          <w:rFonts w:ascii="Times New Roman" w:eastAsiaTheme="minorEastAsia" w:hAnsi="Times New Roman" w:cs="Times New Roman"/>
          <w:sz w:val="22"/>
        </w:rPr>
        <w:t xml:space="preserve">In the </w:t>
      </w:r>
      <w:r w:rsidR="00CE2919">
        <w:rPr>
          <w:rFonts w:ascii="Times New Roman" w:eastAsiaTheme="minorEastAsia" w:hAnsi="Times New Roman" w:cs="Times New Roman"/>
          <w:sz w:val="22"/>
        </w:rPr>
        <w:t>reduced-dimension</w:t>
      </w:r>
      <w:r w:rsidR="004F5CB4">
        <w:rPr>
          <w:rFonts w:ascii="Times New Roman" w:eastAsiaTheme="minorEastAsia" w:hAnsi="Times New Roman" w:cs="Times New Roman"/>
          <w:sz w:val="22"/>
        </w:rPr>
        <w:t xml:space="preserve"> method</w:t>
      </w:r>
      <w:r w:rsidR="00CE2919">
        <w:rPr>
          <w:rFonts w:ascii="Times New Roman" w:eastAsiaTheme="minorEastAsia" w:hAnsi="Times New Roman" w:cs="Times New Roman"/>
          <w:sz w:val="22"/>
        </w:rPr>
        <w:t>,</w:t>
      </w:r>
      <w:r w:rsidR="006734B3">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 xml:space="preserve">we </w:t>
      </w:r>
      <w:r w:rsidR="00CE2919">
        <w:rPr>
          <w:rFonts w:ascii="Times New Roman" w:eastAsiaTheme="minorEastAsia" w:hAnsi="Times New Roman" w:cs="Times New Roman"/>
          <w:sz w:val="22"/>
        </w:rPr>
        <w:t xml:space="preserve">use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CE2919" w:rsidRPr="00CE2919">
        <w:rPr>
          <w:rFonts w:ascii="Times New Roman" w:eastAsiaTheme="minorEastAsia" w:hAnsi="Times New Roman" w:cs="Times New Roman"/>
          <w:bCs/>
          <w:sz w:val="22"/>
        </w:rPr>
        <w:t xml:space="preserve"> to </w:t>
      </w:r>
      <w:r w:rsidR="002162E2">
        <w:rPr>
          <w:rFonts w:ascii="Times New Roman" w:eastAsiaTheme="minorEastAsia" w:hAnsi="Times New Roman" w:cs="Times New Roman"/>
          <w:sz w:val="22"/>
        </w:rPr>
        <w:t xml:space="preserve">construct a multiscale grid </w:t>
      </w:r>
      <w:r w:rsidR="009B1616">
        <w:rPr>
          <w:rFonts w:ascii="Times New Roman" w:eastAsiaTheme="minorEastAsia" w:hAnsi="Times New Roman" w:cs="Times New Roman"/>
          <w:sz w:val="22"/>
        </w:rPr>
        <w:t xml:space="preserve">that maintains resolution in </w:t>
      </w:r>
      <w:r w:rsidR="00CE2919">
        <w:rPr>
          <w:rFonts w:ascii="Times New Roman" w:eastAsiaTheme="minorEastAsia" w:hAnsi="Times New Roman" w:cs="Times New Roman"/>
          <w:sz w:val="22"/>
        </w:rPr>
        <w:t xml:space="preserve">the </w:t>
      </w:r>
      <w:r w:rsidR="009B1616">
        <w:rPr>
          <w:rFonts w:ascii="Times New Roman" w:eastAsiaTheme="minorEastAsia" w:hAnsi="Times New Roman" w:cs="Times New Roman"/>
          <w:sz w:val="22"/>
        </w:rPr>
        <w:t xml:space="preserve">areas of highest information content </w:t>
      </w:r>
      <w:r w:rsidR="00E7598E">
        <w:rPr>
          <w:rFonts w:ascii="Times New Roman" w:eastAsiaTheme="minorEastAsia" w:hAnsi="Times New Roman" w:cs="Times New Roman"/>
          <w:sz w:val="22"/>
        </w:rPr>
        <w:t>(</w:t>
      </w:r>
      <w:r w:rsidR="00886634">
        <w:rPr>
          <w:rFonts w:ascii="Times New Roman" w:eastAsiaTheme="minorEastAsia" w:hAnsi="Times New Roman" w:cs="Times New Roman"/>
          <w:sz w:val="22"/>
        </w:rPr>
        <w:t>top</w:t>
      </w:r>
      <w:r w:rsidR="00E7598E">
        <w:rPr>
          <w:rFonts w:ascii="Times New Roman" w:eastAsiaTheme="minorEastAsia" w:hAnsi="Times New Roman" w:cs="Times New Roman"/>
          <w:sz w:val="22"/>
        </w:rPr>
        <w:t xml:space="preserve"> right panel of Figure 1)</w:t>
      </w:r>
      <w:r w:rsidR="00B9145B">
        <w:rPr>
          <w:rFonts w:ascii="Times New Roman" w:eastAsiaTheme="minorEastAsia" w:hAnsi="Times New Roman" w:cs="Times New Roman"/>
          <w:sz w:val="22"/>
        </w:rPr>
        <w:t xml:space="preserve">. We </w:t>
      </w:r>
      <w:r w:rsidR="002162E2">
        <w:rPr>
          <w:rFonts w:ascii="Times New Roman" w:eastAsiaTheme="minorEastAsia" w:hAnsi="Times New Roman" w:cs="Times New Roman"/>
          <w:sz w:val="22"/>
        </w:rPr>
        <w:t>generate the updated</w:t>
      </w:r>
      <w:r w:rsidR="00E7598E">
        <w:rPr>
          <w:rFonts w:ascii="Times New Roman" w:eastAsiaTheme="minorEastAsia" w:hAnsi="Times New Roman" w:cs="Times New Roman"/>
          <w:sz w:val="22"/>
        </w:rPr>
        <w:t>, reduced-dimension</w:t>
      </w:r>
      <w:r w:rsidR="002162E2">
        <w:rPr>
          <w:rFonts w:ascii="Times New Roman" w:eastAsiaTheme="minorEastAsia" w:hAnsi="Times New Roman" w:cs="Times New Roman"/>
          <w:sz w:val="22"/>
        </w:rPr>
        <w:t xml:space="preserve"> Jacobian matrix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m×k</m:t>
            </m:r>
          </m:sup>
        </m:sSup>
      </m:oMath>
      <w:r w:rsidR="002162E2" w:rsidRPr="002178BA">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on the resulting grid</w:t>
      </w:r>
      <w:r w:rsidR="00B9145B">
        <w:rPr>
          <w:rFonts w:ascii="Times New Roman" w:eastAsiaTheme="minorEastAsia" w:hAnsi="Times New Roman" w:cs="Times New Roman"/>
          <w:sz w:val="22"/>
        </w:rPr>
        <w:t xml:space="preserve"> using the forward model</w:t>
      </w:r>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 xml:space="preserve">In the </w:t>
      </w:r>
      <w:r w:rsidR="00CE2919">
        <w:rPr>
          <w:rFonts w:ascii="Times New Roman" w:eastAsiaTheme="minorEastAsia" w:hAnsi="Times New Roman" w:cs="Times New Roman"/>
          <w:sz w:val="22"/>
        </w:rPr>
        <w:t>reduced-rank</w:t>
      </w:r>
      <w:r w:rsidR="0048071C">
        <w:rPr>
          <w:rFonts w:ascii="Times New Roman" w:eastAsiaTheme="minorEastAsia" w:hAnsi="Times New Roman" w:cs="Times New Roman"/>
          <w:sz w:val="22"/>
        </w:rPr>
        <w:t xml:space="preserve"> method</w:t>
      </w:r>
      <w:r w:rsidR="002162E2">
        <w:rPr>
          <w:rFonts w:ascii="Times New Roman" w:eastAsiaTheme="minorEastAsia" w:hAnsi="Times New Roman" w:cs="Times New Roman"/>
          <w:sz w:val="22"/>
        </w:rPr>
        <w:t xml:space="preserve">, we construct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b"/>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m×n</m:t>
            </m:r>
          </m:sup>
        </m:sSup>
      </m:oMath>
      <w:r w:rsidR="002162E2">
        <w:rPr>
          <w:rFonts w:ascii="Times New Roman" w:eastAsiaTheme="minorEastAsia" w:hAnsi="Times New Roman" w:cs="Times New Roman"/>
          <w:sz w:val="22"/>
        </w:rPr>
        <w:t xml:space="preserve"> </w:t>
      </w:r>
      <w:r w:rsidR="00E51367">
        <w:rPr>
          <w:rFonts w:ascii="Times New Roman" w:eastAsiaTheme="minorEastAsia" w:hAnsi="Times New Roman" w:cs="Times New Roman"/>
          <w:sz w:val="22"/>
        </w:rPr>
        <w:t>on the basis</w:t>
      </w:r>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 xml:space="preserve">of </w:t>
      </w:r>
      <w:r w:rsidR="002162E2">
        <w:rPr>
          <w:rFonts w:ascii="Times New Roman" w:eastAsiaTheme="minorEastAsia" w:hAnsi="Times New Roman" w:cs="Times New Roman"/>
          <w:sz w:val="22"/>
        </w:rPr>
        <w:t>the</w:t>
      </w:r>
      <w:r w:rsidR="0048071C">
        <w:rPr>
          <w:rFonts w:ascii="Times New Roman" w:eastAsiaTheme="minorEastAsia" w:hAnsi="Times New Roman" w:cs="Times New Roman"/>
          <w:sz w:val="22"/>
        </w:rPr>
        <w:t xml:space="preserve"> </w:t>
      </w:r>
      <w:r w:rsidR="0048071C">
        <w:rPr>
          <w:rFonts w:ascii="Times New Roman" w:eastAsiaTheme="minorEastAsia" w:hAnsi="Times New Roman" w:cs="Times New Roman"/>
          <w:i/>
          <w:sz w:val="22"/>
        </w:rPr>
        <w:t>k</w:t>
      </w:r>
      <w:r w:rsidR="002162E2">
        <w:rPr>
          <w:rFonts w:ascii="Times New Roman" w:eastAsiaTheme="minorEastAsia" w:hAnsi="Times New Roman" w:cs="Times New Roman"/>
          <w:sz w:val="22"/>
        </w:rPr>
        <w:t xml:space="preserve"> dominant eigenvectors</w:t>
      </w:r>
      <w:r w:rsidR="00E51367">
        <w:rPr>
          <w:rFonts w:ascii="Times New Roman" w:eastAsiaTheme="minorEastAsia" w:hAnsi="Times New Roman" w:cs="Times New Roman"/>
          <w:sz w:val="22"/>
        </w:rPr>
        <w:t xml:space="preserve"> </w:t>
      </w:r>
      <w:r w:rsidR="00CE2919">
        <w:rPr>
          <w:rFonts w:ascii="Times New Roman" w:eastAsiaTheme="minorEastAsia" w:hAnsi="Times New Roman" w:cs="Times New Roman"/>
          <w:sz w:val="22"/>
        </w:rPr>
        <w:t xml:space="preserve">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CE2919" w:rsidRPr="00CE2919">
        <w:rPr>
          <w:rFonts w:ascii="Times New Roman" w:eastAsiaTheme="minorEastAsia" w:hAnsi="Times New Roman" w:cs="Times New Roman"/>
          <w:bCs/>
          <w:sz w:val="22"/>
        </w:rPr>
        <w:t xml:space="preserve"> </w:t>
      </w:r>
      <w:r w:rsidR="00E51367">
        <w:rPr>
          <w:rFonts w:ascii="Times New Roman" w:eastAsiaTheme="minorEastAsia" w:hAnsi="Times New Roman" w:cs="Times New Roman"/>
          <w:sz w:val="22"/>
        </w:rPr>
        <w:t>by perturbing those patterns in the forward mode</w:t>
      </w:r>
      <w:r w:rsidR="00E7598E">
        <w:rPr>
          <w:rFonts w:ascii="Times New Roman" w:eastAsiaTheme="minorEastAsia" w:hAnsi="Times New Roman" w:cs="Times New Roman"/>
          <w:sz w:val="22"/>
        </w:rPr>
        <w:t>l</w:t>
      </w:r>
      <w:r w:rsidR="002162E2">
        <w:rPr>
          <w:rFonts w:ascii="Times New Roman" w:eastAsiaTheme="minorEastAsia" w:hAnsi="Times New Roman" w:cs="Times New Roman"/>
          <w:sz w:val="22"/>
        </w:rPr>
        <w:t>, generating a</w:t>
      </w:r>
      <w:r w:rsidR="00E7598E">
        <w:rPr>
          <w:rFonts w:ascii="Times New Roman" w:eastAsiaTheme="minorEastAsia" w:hAnsi="Times New Roman" w:cs="Times New Roman"/>
          <w:sz w:val="22"/>
        </w:rPr>
        <w:t>n approximation of the Jacobian matrix in a</w:t>
      </w:r>
      <w:r w:rsidR="002162E2">
        <w:rPr>
          <w:rFonts w:ascii="Times New Roman" w:eastAsiaTheme="minorEastAsia" w:hAnsi="Times New Roman" w:cs="Times New Roman"/>
          <w:sz w:val="22"/>
        </w:rPr>
        <w:t xml:space="preserve"> reduced-rank </w:t>
      </w:r>
      <w:r w:rsidR="00E7598E">
        <w:rPr>
          <w:rFonts w:ascii="Times New Roman" w:eastAsiaTheme="minorEastAsia" w:hAnsi="Times New Roman" w:cs="Times New Roman"/>
          <w:sz w:val="22"/>
        </w:rPr>
        <w:t>state space (</w:t>
      </w:r>
      <w:r w:rsidR="00886634">
        <w:rPr>
          <w:rFonts w:ascii="Times New Roman" w:eastAsiaTheme="minorEastAsia" w:hAnsi="Times New Roman" w:cs="Times New Roman"/>
          <w:sz w:val="22"/>
        </w:rPr>
        <w:t>bottom</w:t>
      </w:r>
      <w:r w:rsidR="0048071C">
        <w:rPr>
          <w:rFonts w:ascii="Times New Roman" w:eastAsiaTheme="minorEastAsia" w:hAnsi="Times New Roman" w:cs="Times New Roman"/>
          <w:sz w:val="22"/>
        </w:rPr>
        <w:t xml:space="preserve"> left panel of Figure 1</w:t>
      </w:r>
      <w:r w:rsidR="00E7598E">
        <w:rPr>
          <w:rFonts w:ascii="Times New Roman" w:eastAsiaTheme="minorEastAsia" w:hAnsi="Times New Roman" w:cs="Times New Roman"/>
          <w:sz w:val="22"/>
        </w:rPr>
        <w:t>)</w:t>
      </w:r>
      <w:r w:rsidR="002162E2">
        <w:rPr>
          <w:rFonts w:ascii="Times New Roman" w:eastAsiaTheme="minorEastAsia" w:hAnsi="Times New Roman" w:cs="Times New Roman"/>
          <w:sz w:val="22"/>
        </w:rPr>
        <w:t xml:space="preserve">. In both </w:t>
      </w:r>
      <w:r w:rsidR="00CE2919">
        <w:rPr>
          <w:rFonts w:ascii="Times New Roman" w:eastAsiaTheme="minorEastAsia" w:hAnsi="Times New Roman" w:cs="Times New Roman"/>
          <w:sz w:val="22"/>
        </w:rPr>
        <w:t>methods</w:t>
      </w:r>
      <w:r w:rsidR="002162E2">
        <w:rPr>
          <w:rFonts w:ascii="Times New Roman" w:eastAsiaTheme="minorEastAsia" w:hAnsi="Times New Roman" w:cs="Times New Roman"/>
          <w:sz w:val="22"/>
        </w:rPr>
        <w:t>, the updated Jacobian matrix improves the estimate of the averaging kernel matrix and its eigenvectors by incorporating information content from forward model</w:t>
      </w:r>
      <w:r w:rsidR="0048071C">
        <w:rPr>
          <w:rFonts w:ascii="Times New Roman" w:eastAsiaTheme="minorEastAsia" w:hAnsi="Times New Roman" w:cs="Times New Roman"/>
          <w:sz w:val="22"/>
        </w:rPr>
        <w:t>. We</w:t>
      </w:r>
      <w:r w:rsidR="009B04A9">
        <w:rPr>
          <w:rFonts w:ascii="Times New Roman" w:eastAsiaTheme="minorEastAsia" w:hAnsi="Times New Roman" w:cs="Times New Roman"/>
          <w:sz w:val="22"/>
        </w:rPr>
        <w:t xml:space="preserve"> use either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9B04A9">
        <w:rPr>
          <w:rFonts w:ascii="Times New Roman" w:eastAsiaTheme="minorEastAsia" w:hAnsi="Times New Roman" w:cs="Times New Roman"/>
          <w:sz w:val="22"/>
        </w:rPr>
        <w:t xml:space="preserve"> 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9B04A9">
        <w:rPr>
          <w:rFonts w:ascii="Times New Roman" w:eastAsiaTheme="minorEastAsia" w:hAnsi="Times New Roman" w:cs="Times New Roman"/>
          <w:sz w:val="22"/>
        </w:rPr>
        <w:t xml:space="preserve"> to conduct a second update and construct the final</w:t>
      </w:r>
      <w:r w:rsidR="0048071C">
        <w:rPr>
          <w:rFonts w:ascii="Times New Roman" w:eastAsiaTheme="minorEastAsia" w:hAnsi="Times New Roman" w:cs="Times New Roman"/>
          <w:sz w:val="22"/>
        </w:rPr>
        <w:t xml:space="preserve"> Jacobian matrix.</w:t>
      </w:r>
    </w:p>
    <w:p w14:paraId="400323AB" w14:textId="0E8E5313" w:rsidR="002162E2" w:rsidRDefault="002162E2" w:rsidP="002178BA">
      <w:pPr>
        <w:rPr>
          <w:rFonts w:ascii="Times New Roman" w:eastAsiaTheme="minorEastAsia" w:hAnsi="Times New Roman" w:cs="Times New Roman"/>
          <w:sz w:val="22"/>
        </w:rPr>
      </w:pPr>
    </w:p>
    <w:p w14:paraId="754E9323" w14:textId="77777777" w:rsidR="007A57B5" w:rsidRDefault="00CE2919" w:rsidP="002178BA">
      <w:pPr>
        <w:rPr>
          <w:rFonts w:ascii="Times New Roman" w:eastAsiaTheme="minorEastAsia" w:hAnsi="Times New Roman" w:cs="Times New Roman"/>
          <w:bCs/>
          <w:sz w:val="22"/>
        </w:rPr>
      </w:pPr>
      <w:r>
        <w:rPr>
          <w:rFonts w:ascii="Times New Roman" w:eastAsiaTheme="minorEastAsia" w:hAnsi="Times New Roman" w:cs="Times New Roman"/>
          <w:sz w:val="22"/>
        </w:rPr>
        <w:t>The reduced-dimension and reduced-rank methods rely on</w:t>
      </w:r>
      <w:r w:rsidR="00694608">
        <w:rPr>
          <w:rFonts w:ascii="Times New Roman" w:eastAsiaTheme="minorEastAsia" w:hAnsi="Times New Roman" w:cs="Times New Roman"/>
          <w:sz w:val="22"/>
        </w:rPr>
        <w:t xml:space="preserve"> accurately characterizing the dominant patterns of information content in the initial estimate of the averaging kernel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694608">
        <w:rPr>
          <w:rFonts w:ascii="Times New Roman" w:eastAsiaTheme="minorEastAsia" w:hAnsi="Times New Roman" w:cs="Times New Roman"/>
          <w:bCs/>
          <w:sz w:val="22"/>
        </w:rPr>
        <w:t xml:space="preserve">. Because the averaging kernel matrix depends strongly on the specified prior and observational error covariance matrices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694608">
        <w:rPr>
          <w:rFonts w:ascii="Times New Roman" w:eastAsiaTheme="minorEastAsia" w:hAnsi="Times New Roman" w:cs="Times New Roman"/>
          <w:sz w:val="22"/>
        </w:rPr>
        <w:t xml:space="preserve">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O</m:t>
            </m:r>
          </m:sub>
        </m:sSub>
      </m:oMath>
      <w:r w:rsidR="00694608">
        <w:rPr>
          <w:rFonts w:ascii="Times New Roman" w:eastAsiaTheme="minorEastAsia" w:hAnsi="Times New Roman" w:cs="Times New Roman"/>
          <w:sz w:val="22"/>
        </w:rPr>
        <w:t xml:space="preserve"> (equation (4)),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694608">
        <w:rPr>
          <w:rFonts w:ascii="Times New Roman" w:eastAsiaTheme="minorEastAsia" w:hAnsi="Times New Roman" w:cs="Times New Roman"/>
          <w:bCs/>
          <w:sz w:val="22"/>
        </w:rPr>
        <w:t xml:space="preserve"> can provide a good approximation of </w:t>
      </w:r>
      <w:proofErr w:type="spellStart"/>
      <w:r w:rsidR="00694608">
        <w:rPr>
          <w:rFonts w:ascii="Times New Roman" w:eastAsiaTheme="minorEastAsia" w:hAnsi="Times New Roman" w:cs="Times New Roman"/>
          <w:b/>
          <w:sz w:val="22"/>
        </w:rPr>
        <w:t>A</w:t>
      </w:r>
      <w:proofErr w:type="spellEnd"/>
      <w:r w:rsidR="00694608">
        <w:rPr>
          <w:rFonts w:ascii="Times New Roman" w:eastAsiaTheme="minorEastAsia" w:hAnsi="Times New Roman" w:cs="Times New Roman"/>
          <w:bCs/>
          <w:sz w:val="22"/>
        </w:rPr>
        <w:t xml:space="preserve"> even if the initial estimate of the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94608">
        <w:rPr>
          <w:rFonts w:ascii="Times New Roman" w:eastAsiaTheme="minorEastAsia" w:hAnsi="Times New Roman" w:cs="Times New Roman"/>
          <w:bCs/>
          <w:sz w:val="22"/>
        </w:rPr>
        <w:t xml:space="preserve"> is crude. </w:t>
      </w:r>
    </w:p>
    <w:p w14:paraId="5558571D" w14:textId="77777777" w:rsidR="007A57B5" w:rsidRDefault="007A57B5" w:rsidP="002178BA">
      <w:pPr>
        <w:rPr>
          <w:rFonts w:ascii="Times New Roman" w:eastAsiaTheme="minorEastAsia" w:hAnsi="Times New Roman" w:cs="Times New Roman"/>
          <w:bCs/>
          <w:sz w:val="22"/>
        </w:rPr>
      </w:pPr>
    </w:p>
    <w:p w14:paraId="5EDE1DDB" w14:textId="27D495A8" w:rsidR="00872704" w:rsidRPr="00C32DA2" w:rsidRDefault="0089452B" w:rsidP="002178BA">
      <w:pPr>
        <w:rPr>
          <w:rFonts w:ascii="Times New Roman" w:eastAsiaTheme="minorEastAsia" w:hAnsi="Times New Roman" w:cs="Times New Roman"/>
          <w:i/>
          <w:sz w:val="22"/>
        </w:rPr>
      </w:pPr>
      <w:r>
        <w:rPr>
          <w:rFonts w:ascii="Times New Roman" w:eastAsiaTheme="minorEastAsia" w:hAnsi="Times New Roman" w:cs="Times New Roman"/>
          <w:sz w:val="22"/>
        </w:rPr>
        <w:t>In our demonstration case, we generate a</w:t>
      </w:r>
      <w:r w:rsidR="00E51367">
        <w:rPr>
          <w:rFonts w:ascii="Times New Roman" w:eastAsiaTheme="minorEastAsia" w:hAnsi="Times New Roman" w:cs="Times New Roman"/>
          <w:sz w:val="22"/>
        </w:rPr>
        <w:t xml:space="preserve"> native-resolution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2178BA">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at no cost </w:t>
      </w:r>
      <w:r w:rsidR="00E51367">
        <w:rPr>
          <w:rFonts w:ascii="Times New Roman" w:eastAsiaTheme="minorEastAsia" w:hAnsi="Times New Roman" w:cs="Times New Roman"/>
          <w:sz w:val="22"/>
        </w:rPr>
        <w:t xml:space="preserve">by assuming that </w:t>
      </w:r>
      <w:r w:rsidR="0048071C">
        <w:rPr>
          <w:rFonts w:ascii="Times New Roman" w:eastAsiaTheme="minorEastAsia" w:hAnsi="Times New Roman" w:cs="Times New Roman"/>
          <w:sz w:val="22"/>
        </w:rPr>
        <w:t xml:space="preserve">methane </w:t>
      </w:r>
      <w:r w:rsidR="00E51367">
        <w:rPr>
          <w:rFonts w:ascii="Times New Roman" w:eastAsiaTheme="minorEastAsia" w:hAnsi="Times New Roman" w:cs="Times New Roman"/>
          <w:sz w:val="22"/>
        </w:rPr>
        <w:t>emissions</w:t>
      </w:r>
      <w:r w:rsidR="00F53A86">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Q</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oMath>
      <w:r w:rsidR="00E51367">
        <w:rPr>
          <w:rFonts w:ascii="Times New Roman" w:eastAsiaTheme="minorEastAsia" w:hAnsi="Times New Roman" w:cs="Times New Roman"/>
          <w:sz w:val="22"/>
        </w:rPr>
        <w:t xml:space="preserve"> </w:t>
      </w:r>
      <w:r w:rsidR="0048071C" w:rsidRPr="00F53A86">
        <w:rPr>
          <w:rFonts w:ascii="Times New Roman" w:eastAsiaTheme="minorEastAsia" w:hAnsi="Times New Roman" w:cs="Times New Roman"/>
          <w:color w:val="000000" w:themeColor="text1"/>
          <w:sz w:val="22"/>
        </w:rPr>
        <w:t>[</w:t>
      </w:r>
      <w:r w:rsidR="00F53A86" w:rsidRPr="00F53A86">
        <w:rPr>
          <w:rFonts w:ascii="Times New Roman" w:eastAsiaTheme="minorEastAsia" w:hAnsi="Times New Roman" w:cs="Times New Roman"/>
          <w:color w:val="000000" w:themeColor="text1"/>
          <w:sz w:val="22"/>
        </w:rPr>
        <w:t>kg</w:t>
      </w:r>
      <w:r w:rsidR="006734B3" w:rsidRPr="00F53A86">
        <w:rPr>
          <w:rFonts w:ascii="Times New Roman" w:eastAsiaTheme="minorEastAsia" w:hAnsi="Times New Roman" w:cs="Times New Roman"/>
          <w:color w:val="000000" w:themeColor="text1"/>
          <w:sz w:val="22"/>
        </w:rPr>
        <w:t xml:space="preserve"> </w:t>
      </w:r>
      <w:r w:rsidR="00F53A86" w:rsidRPr="00F53A86">
        <w:rPr>
          <w:rFonts w:ascii="Times New Roman" w:eastAsiaTheme="minorEastAsia" w:hAnsi="Times New Roman" w:cs="Times New Roman"/>
          <w:color w:val="000000" w:themeColor="text1"/>
          <w:sz w:val="22"/>
        </w:rPr>
        <w:t>m</w:t>
      </w:r>
      <w:r w:rsidR="00F53A86" w:rsidRPr="00F53A86">
        <w:rPr>
          <w:rFonts w:ascii="Times New Roman" w:eastAsiaTheme="minorEastAsia" w:hAnsi="Times New Roman" w:cs="Times New Roman"/>
          <w:color w:val="000000" w:themeColor="text1"/>
          <w:sz w:val="22"/>
          <w:vertAlign w:val="superscript"/>
        </w:rPr>
        <w:t>-2</w:t>
      </w:r>
      <w:r w:rsidR="00F53A86" w:rsidRPr="00F53A86">
        <w:rPr>
          <w:rFonts w:ascii="Times New Roman" w:eastAsiaTheme="minorEastAsia" w:hAnsi="Times New Roman" w:cs="Times New Roman"/>
          <w:color w:val="000000" w:themeColor="text1"/>
          <w:sz w:val="22"/>
        </w:rPr>
        <w:t xml:space="preserve"> </w:t>
      </w:r>
      <w:r w:rsidR="0048071C" w:rsidRPr="00F53A86">
        <w:rPr>
          <w:rFonts w:ascii="Times New Roman" w:eastAsiaTheme="minorEastAsia" w:hAnsi="Times New Roman" w:cs="Times New Roman"/>
          <w:color w:val="000000" w:themeColor="text1"/>
          <w:sz w:val="22"/>
        </w:rPr>
        <w:t>s</w:t>
      </w:r>
      <w:r w:rsidR="0048071C" w:rsidRPr="00F53A86">
        <w:rPr>
          <w:rFonts w:ascii="Times New Roman" w:eastAsiaTheme="minorEastAsia" w:hAnsi="Times New Roman" w:cs="Times New Roman"/>
          <w:color w:val="000000" w:themeColor="text1"/>
          <w:sz w:val="22"/>
          <w:vertAlign w:val="superscript"/>
        </w:rPr>
        <w:t>-1</w:t>
      </w:r>
      <w:r w:rsidR="0048071C" w:rsidRPr="00F53A86">
        <w:rPr>
          <w:rFonts w:ascii="Times New Roman" w:eastAsiaTheme="minorEastAsia" w:hAnsi="Times New Roman" w:cs="Times New Roman"/>
          <w:color w:val="000000" w:themeColor="text1"/>
          <w:sz w:val="22"/>
        </w:rPr>
        <w:t xml:space="preserve">] </w:t>
      </w:r>
      <w:r w:rsidR="00E51367" w:rsidRPr="00F53A86">
        <w:rPr>
          <w:rFonts w:ascii="Times New Roman" w:eastAsiaTheme="minorEastAsia" w:hAnsi="Times New Roman" w:cs="Times New Roman"/>
          <w:color w:val="000000" w:themeColor="text1"/>
          <w:sz w:val="22"/>
        </w:rPr>
        <w:t xml:space="preserve">produce local </w:t>
      </w:r>
      <w:r w:rsidR="0048071C" w:rsidRPr="00F53A86">
        <w:rPr>
          <w:rFonts w:ascii="Times New Roman" w:eastAsiaTheme="minorEastAsia" w:hAnsi="Times New Roman" w:cs="Times New Roman"/>
          <w:color w:val="000000" w:themeColor="text1"/>
          <w:sz w:val="22"/>
        </w:rPr>
        <w:t xml:space="preserve">column </w:t>
      </w:r>
      <w:r w:rsidR="006734B3" w:rsidRPr="00F53A86">
        <w:rPr>
          <w:rFonts w:ascii="Times New Roman" w:eastAsiaTheme="minorEastAsia" w:hAnsi="Times New Roman" w:cs="Times New Roman"/>
          <w:color w:val="000000" w:themeColor="text1"/>
          <w:sz w:val="22"/>
        </w:rPr>
        <w:t>mixing ratio</w:t>
      </w:r>
      <w:r w:rsidR="00E51367" w:rsidRPr="00F53A86">
        <w:rPr>
          <w:rFonts w:ascii="Times New Roman" w:eastAsiaTheme="minorEastAsia" w:hAnsi="Times New Roman" w:cs="Times New Roman"/>
          <w:color w:val="000000" w:themeColor="text1"/>
          <w:sz w:val="22"/>
        </w:rPr>
        <w:t xml:space="preserve"> enhancements </w:t>
      </w:r>
      <w:r w:rsidR="002315A1" w:rsidRPr="00F53A86">
        <w:rPr>
          <w:rFonts w:ascii="Times New Roman" w:eastAsiaTheme="minorEastAsia" w:hAnsi="Times New Roman" w:cs="Times New Roman"/>
          <w:color w:val="000000" w:themeColor="text1"/>
          <w:sz w:val="22"/>
        </w:rPr>
        <w:t>[</w:t>
      </w:r>
      <w:r w:rsidR="006734B3" w:rsidRPr="00F53A86">
        <w:rPr>
          <w:rFonts w:ascii="Times New Roman" w:eastAsiaTheme="minorEastAsia" w:hAnsi="Times New Roman" w:cs="Times New Roman"/>
          <w:color w:val="000000" w:themeColor="text1"/>
          <w:sz w:val="22"/>
        </w:rPr>
        <w:t>mol mol</w:t>
      </w:r>
      <w:r w:rsidR="006734B3" w:rsidRPr="00F53A86">
        <w:rPr>
          <w:rFonts w:ascii="Times New Roman" w:eastAsiaTheme="minorEastAsia" w:hAnsi="Times New Roman" w:cs="Times New Roman"/>
          <w:color w:val="000000" w:themeColor="text1"/>
          <w:sz w:val="22"/>
          <w:vertAlign w:val="superscript"/>
        </w:rPr>
        <w:t>-1</w:t>
      </w:r>
      <w:r w:rsidR="00C350EE" w:rsidRPr="00F53A86">
        <w:rPr>
          <w:rFonts w:ascii="Times New Roman" w:eastAsiaTheme="minorEastAsia" w:hAnsi="Times New Roman" w:cs="Times New Roman"/>
          <w:color w:val="000000" w:themeColor="text1"/>
          <w:sz w:val="22"/>
        </w:rPr>
        <w:t>]</w:t>
      </w:r>
      <w:r w:rsidR="00C350EE" w:rsidRPr="00FF3655">
        <w:rPr>
          <w:rFonts w:ascii="Times New Roman" w:eastAsiaTheme="minorEastAsia" w:hAnsi="Times New Roman" w:cs="Times New Roman"/>
          <w:color w:val="FF0000"/>
          <w:sz w:val="22"/>
        </w:rPr>
        <w:t xml:space="preserve"> </w:t>
      </w:r>
      <w:r w:rsidR="000B363E">
        <w:rPr>
          <w:rFonts w:ascii="Times New Roman" w:eastAsiaTheme="minorEastAsia" w:hAnsi="Times New Roman" w:cs="Times New Roman"/>
          <w:sz w:val="22"/>
        </w:rPr>
        <w:t>dependent</w:t>
      </w:r>
      <w:r w:rsidR="00E51367">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on</w:t>
      </w:r>
      <w:r w:rsidR="00E51367">
        <w:rPr>
          <w:rFonts w:ascii="Times New Roman" w:eastAsiaTheme="minorEastAsia" w:hAnsi="Times New Roman" w:cs="Times New Roman"/>
          <w:sz w:val="22"/>
        </w:rPr>
        <w:t xml:space="preserve"> </w:t>
      </w:r>
      <w:r w:rsidR="009B04A9">
        <w:rPr>
          <w:rFonts w:ascii="Times New Roman" w:eastAsiaTheme="minorEastAsia" w:hAnsi="Times New Roman" w:cs="Times New Roman"/>
          <w:sz w:val="22"/>
        </w:rPr>
        <w:t xml:space="preserve">local </w:t>
      </w:r>
      <w:r w:rsidR="00E51367">
        <w:rPr>
          <w:rFonts w:ascii="Times New Roman" w:eastAsiaTheme="minorEastAsia" w:hAnsi="Times New Roman" w:cs="Times New Roman"/>
          <w:sz w:val="22"/>
        </w:rPr>
        <w:t>wind speed</w:t>
      </w:r>
      <w:r w:rsidR="000B363E">
        <w:rPr>
          <w:rFonts w:ascii="Times New Roman" w:eastAsiaTheme="minorEastAsia" w:hAnsi="Times New Roman" w:cs="Times New Roman"/>
          <w:sz w:val="22"/>
        </w:rPr>
        <w:t xml:space="preserve"> and</w:t>
      </w:r>
      <w:r w:rsidR="006734B3">
        <w:rPr>
          <w:rFonts w:ascii="Times New Roman" w:eastAsiaTheme="minorEastAsia" w:hAnsi="Times New Roman" w:cs="Times New Roman"/>
          <w:sz w:val="22"/>
        </w:rPr>
        <w:t xml:space="preserve"> parameterized</w:t>
      </w:r>
      <w:r w:rsidR="000B363E">
        <w:rPr>
          <w:rFonts w:ascii="Times New Roman" w:eastAsiaTheme="minorEastAsia" w:hAnsi="Times New Roman" w:cs="Times New Roman"/>
          <w:sz w:val="22"/>
        </w:rPr>
        <w:t xml:space="preserve"> turbulent diffusion</w:t>
      </w:r>
      <w:r>
        <w:rPr>
          <w:rFonts w:ascii="Times New Roman" w:eastAsiaTheme="minorEastAsia" w:hAnsi="Times New Roman" w:cs="Times New Roman"/>
          <w:sz w:val="22"/>
        </w:rPr>
        <w:t xml:space="preserve">, both assumed constant over the </w:t>
      </w:r>
      <w:r>
        <w:rPr>
          <w:rFonts w:ascii="Times New Roman" w:eastAsiaTheme="minorEastAsia" w:hAnsi="Times New Roman" w:cs="Times New Roman"/>
          <w:sz w:val="22"/>
        </w:rPr>
        <w:lastRenderedPageBreak/>
        <w:t>inversion domain</w:t>
      </w:r>
      <w:r w:rsidR="00E51367">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T</w:t>
      </w:r>
      <w:r w:rsidR="00E51367">
        <w:rPr>
          <w:rFonts w:ascii="Times New Roman" w:eastAsiaTheme="minorEastAsia" w:hAnsi="Times New Roman" w:cs="Times New Roman"/>
          <w:sz w:val="22"/>
        </w:rPr>
        <w:t>he sensitivity of</w:t>
      </w:r>
      <w:r w:rsidR="00C32DA2">
        <w:rPr>
          <w:rFonts w:ascii="Times New Roman" w:eastAsiaTheme="minorEastAsia" w:hAnsi="Times New Roman" w:cs="Times New Roman"/>
          <w:sz w:val="22"/>
        </w:rPr>
        <w:t xml:space="preserve"> </w:t>
      </w:r>
      <w:r w:rsidR="007B52FE">
        <w:rPr>
          <w:rFonts w:ascii="Times New Roman" w:eastAsiaTheme="minorEastAsia" w:hAnsi="Times New Roman" w:cs="Times New Roman"/>
          <w:sz w:val="22"/>
        </w:rPr>
        <w:t>observation</w:t>
      </w:r>
      <w:r w:rsidR="008E73D3">
        <w:rPr>
          <w:rFonts w:ascii="Times New Roman" w:eastAsiaTheme="minorEastAsia" w:hAnsi="Times New Roman" w:cs="Times New Roman"/>
          <w:sz w:val="22"/>
        </w:rPr>
        <w:t xml:space="preserve"> </w:t>
      </w:r>
      <w:proofErr w:type="spellStart"/>
      <w:r w:rsidR="00C32DA2" w:rsidRPr="00C32DA2">
        <w:rPr>
          <w:rFonts w:ascii="Times New Roman" w:eastAsiaTheme="minorEastAsia" w:hAnsi="Times New Roman" w:cs="Times New Roman"/>
          <w:i/>
          <w:sz w:val="22"/>
        </w:rPr>
        <w:t>i</w:t>
      </w:r>
      <w:proofErr w:type="spellEnd"/>
      <w:r w:rsidR="00C32DA2">
        <w:rPr>
          <w:rFonts w:ascii="Times New Roman" w:eastAsiaTheme="minorEastAsia" w:hAnsi="Times New Roman" w:cs="Times New Roman"/>
          <w:sz w:val="22"/>
        </w:rPr>
        <w:t xml:space="preserve"> </w:t>
      </w:r>
      <w:r w:rsidR="008E73D3">
        <w:rPr>
          <w:rFonts w:ascii="Times New Roman" w:eastAsiaTheme="minorEastAsia" w:hAnsi="Times New Roman" w:cs="Times New Roman"/>
          <w:sz w:val="22"/>
        </w:rPr>
        <w:t xml:space="preserve">to emissions in grid </w:t>
      </w:r>
      <w:r w:rsidR="006734B3">
        <w:rPr>
          <w:rFonts w:ascii="Times New Roman" w:eastAsiaTheme="minorEastAsia" w:hAnsi="Times New Roman" w:cs="Times New Roman"/>
          <w:sz w:val="22"/>
        </w:rPr>
        <w:t>cell</w:t>
      </w:r>
      <w:r w:rsidR="00C32DA2">
        <w:rPr>
          <w:rFonts w:ascii="Times New Roman" w:eastAsiaTheme="minorEastAsia" w:hAnsi="Times New Roman" w:cs="Times New Roman"/>
          <w:sz w:val="22"/>
        </w:rPr>
        <w:t xml:space="preserve"> </w:t>
      </w:r>
      <w:r w:rsidR="00C32DA2">
        <w:rPr>
          <w:rFonts w:ascii="Times New Roman" w:eastAsiaTheme="minorEastAsia" w:hAnsi="Times New Roman" w:cs="Times New Roman"/>
          <w:i/>
          <w:sz w:val="22"/>
        </w:rPr>
        <w:t>j</w:t>
      </w:r>
      <w:r w:rsidR="00C32DA2">
        <w:rPr>
          <w:rFonts w:ascii="Times New Roman" w:eastAsiaTheme="minorEastAsia" w:hAnsi="Times New Roman" w:cs="Times New Roman"/>
          <w:sz w:val="22"/>
        </w:rPr>
        <w:t xml:space="preserve">, representing the Jacobian matrix element </w:t>
      </w:r>
      <m:oMath>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bi"/>
          </m:rPr>
          <w:rPr>
            <w:rFonts w:ascii="Cambria Math" w:eastAsiaTheme="minorEastAsia" w:hAnsi="Cambria Math" w:cs="Times New Roman"/>
            <w:sz w:val="22"/>
          </w:rPr>
          <m:t>=</m:t>
        </m:r>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y</m:t>
            </m:r>
          </m:e>
          <m:sub>
            <m:r>
              <w:rPr>
                <w:rFonts w:ascii="Cambria Math" w:eastAsiaTheme="minorEastAsia" w:hAnsi="Cambria Math" w:cs="Times New Roman"/>
                <w:sz w:val="22"/>
              </w:rPr>
              <m:t>i</m:t>
            </m:r>
          </m:sub>
        </m:sSub>
        <m:r>
          <w:rPr>
            <w:rFonts w:ascii="Cambria Math" w:eastAsiaTheme="minorEastAsia" w:hAnsi="Cambria Math" w:cs="Times New Roman"/>
            <w:sz w:val="22"/>
          </w:rPr>
          <m:t>/</m:t>
        </m:r>
        <m:r>
          <m:rPr>
            <m:sty m:val="p"/>
          </m:rP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w:rPr>
                <w:rFonts w:ascii="Cambria Math" w:eastAsiaTheme="minorEastAsia" w:hAnsi="Cambria Math" w:cs="Times New Roman"/>
                <w:sz w:val="22"/>
              </w:rPr>
              <m:t>j</m:t>
            </m:r>
          </m:sub>
        </m:sSub>
      </m:oMath>
      <w:r w:rsidR="00C32DA2">
        <w:rPr>
          <w:rFonts w:ascii="Times New Roman" w:eastAsiaTheme="minorEastAsia" w:hAnsi="Times New Roman" w:cs="Times New Roman"/>
          <w:sz w:val="22"/>
        </w:rPr>
        <w:t>, is given by</w:t>
      </w:r>
    </w:p>
    <w:p w14:paraId="05770DCF" w14:textId="77777777" w:rsidR="008E73D3" w:rsidRPr="008E73D3" w:rsidRDefault="008E73D3" w:rsidP="002178BA">
      <w:pPr>
        <w:rPr>
          <w:rFonts w:ascii="Times New Roman" w:eastAsiaTheme="minorEastAsia" w:hAnsi="Times New Roman" w:cs="Times New Roman"/>
          <w:sz w:val="22"/>
        </w:rPr>
      </w:pPr>
    </w:p>
    <w:p w14:paraId="28C4BBD3" w14:textId="3B480F04" w:rsidR="00EA75EE" w:rsidRPr="008C390F" w:rsidRDefault="004E4111" w:rsidP="007A4AD3">
      <w:pPr>
        <w:rPr>
          <w:rFonts w:ascii="Times New Roman" w:eastAsiaTheme="minorEastAsia" w:hAnsi="Times New Roman" w:cs="Times New Roman"/>
          <w:sz w:val="22"/>
        </w:rPr>
      </w:pPr>
      <m:oMathPara>
        <m:oMath>
          <m:eqArr>
            <m:eqArrPr>
              <m:maxDist m:val="1"/>
              <m:ctrlPr>
                <w:rPr>
                  <w:rFonts w:ascii="Cambria Math" w:eastAsiaTheme="minorEastAsia" w:hAnsi="Cambria Math" w:cs="Times New Roman"/>
                  <w:i/>
                  <w:sz w:val="22"/>
                </w:rPr>
              </m:ctrlPr>
            </m:eqArrPr>
            <m:e>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p"/>
                </m:rPr>
                <w:rPr>
                  <w:rFonts w:ascii="Cambria Math" w:eastAsiaTheme="minorEastAsia" w:hAnsi="Cambria Math" w:cs="Times New Roman"/>
                  <w:sz w:val="22"/>
                </w:rPr>
                <m:t>=2</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f>
                <m:fPr>
                  <m:ctrlPr>
                    <w:rPr>
                      <w:rFonts w:ascii="Cambria Math" w:eastAsiaTheme="minorEastAsia" w:hAnsi="Cambria Math" w:cs="Times New Roman"/>
                      <w:i/>
                      <w:sz w:val="22"/>
                    </w:rPr>
                  </m:ctrlPr>
                </m:fPr>
                <m:num>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num>
                <m:den>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den>
              </m:f>
              <m:f>
                <m:fPr>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A</m:t>
                  </m:r>
                  <m:r>
                    <w:rPr>
                      <w:rFonts w:ascii="Cambria Math" w:eastAsiaTheme="minorEastAsia" w:hAnsi="Cambria Math" w:cs="Times New Roman"/>
                      <w:sz w:val="22"/>
                    </w:rPr>
                    <m:t>g</m:t>
                  </m:r>
                </m:num>
                <m:den>
                  <m:r>
                    <w:rPr>
                      <w:rFonts w:ascii="Cambria Math" w:eastAsiaTheme="minorEastAsia" w:hAnsi="Cambria Math" w:cs="Times New Roman"/>
                      <w:sz w:val="22"/>
                    </w:rPr>
                    <m:t>UWp</m:t>
                  </m:r>
                </m:den>
              </m:f>
              <m:sSub>
                <m:sSubPr>
                  <m:ctrlPr>
                    <w:rPr>
                      <w:rFonts w:ascii="Cambria Math" w:eastAsiaTheme="minorEastAsia" w:hAnsi="Cambria Math" w:cs="Times New Roman"/>
                      <w:i/>
                      <w:sz w:val="22"/>
                    </w:rPr>
                  </m:ctrlPr>
                </m:sSubPr>
                <m:e>
                  <m:r>
                    <w:rPr>
                      <w:rFonts w:ascii="Cambria Math" w:eastAsiaTheme="minorEastAsia" w:hAnsi="Cambria Math" w:cs="Times New Roman"/>
                      <w:sz w:val="22"/>
                    </w:rPr>
                    <m:t>Q</m:t>
                  </m:r>
                </m:e>
                <m:sub>
                  <m:r>
                    <m:rPr>
                      <m:sty m:val="p"/>
                    </m:rPr>
                    <w:rPr>
                      <w:rFonts w:ascii="Cambria Math" w:eastAsiaTheme="minorEastAsia" w:hAnsi="Cambria Math" w:cs="Times New Roman"/>
                      <w:sz w:val="22"/>
                    </w:rPr>
                    <m:t>C</m:t>
                  </m:r>
                  <m:sSub>
                    <m:sSubPr>
                      <m:ctrlPr>
                        <w:rPr>
                          <w:rFonts w:ascii="Cambria Math" w:eastAsiaTheme="minorEastAsia" w:hAnsi="Cambria Math" w:cs="Times New Roman"/>
                          <w:iCs/>
                          <w:sz w:val="22"/>
                        </w:rPr>
                      </m:ctrlPr>
                    </m:sSubPr>
                    <m:e>
                      <m:r>
                        <m:rPr>
                          <m:sty m:val="p"/>
                        </m:rPr>
                        <w:rPr>
                          <w:rFonts w:ascii="Cambria Math" w:eastAsiaTheme="minorEastAsia" w:hAnsi="Cambria Math" w:cs="Times New Roman"/>
                          <w:sz w:val="22"/>
                        </w:rPr>
                        <m:t>H</m:t>
                      </m:r>
                    </m:e>
                    <m:sub>
                      <m:r>
                        <m:rPr>
                          <m:sty m:val="p"/>
                        </m:rPr>
                        <w:rPr>
                          <w:rFonts w:ascii="Cambria Math" w:eastAsiaTheme="minorEastAsia" w:hAnsi="Cambria Math" w:cs="Times New Roman"/>
                          <w:sz w:val="22"/>
                        </w:rPr>
                        <m:t>4</m:t>
                      </m:r>
                    </m:sub>
                  </m:sSub>
                </m:sub>
              </m:sSub>
              <m:r>
                <w:rPr>
                  <w:rFonts w:ascii="Cambria Math" w:eastAsiaTheme="minorEastAsia" w:hAnsi="Cambria Math" w:cs="Times New Roman"/>
                  <w:sz w:val="22"/>
                </w:rPr>
                <m:t xml:space="preserve"> #</m:t>
              </m:r>
              <m:d>
                <m:dPr>
                  <m:ctrlPr>
                    <w:rPr>
                      <w:rFonts w:ascii="Cambria Math" w:eastAsiaTheme="minorEastAsia" w:hAnsi="Cambria Math" w:cs="Times New Roman"/>
                      <w:i/>
                      <w:sz w:val="22"/>
                    </w:rPr>
                  </m:ctrlPr>
                </m:dPr>
                <m:e>
                  <m:r>
                    <w:rPr>
                      <w:rFonts w:ascii="Cambria Math" w:eastAsiaTheme="minorEastAsia" w:hAnsi="Cambria Math" w:cs="Times New Roman"/>
                      <w:sz w:val="22"/>
                    </w:rPr>
                    <m:t>8</m:t>
                  </m:r>
                </m:e>
              </m:d>
            </m:e>
          </m:eqArr>
        </m:oMath>
      </m:oMathPara>
    </w:p>
    <w:p w14:paraId="1E0D0975" w14:textId="570BDDC1" w:rsidR="00EA75EE" w:rsidRDefault="00EA75EE" w:rsidP="008C390F">
      <w:pPr>
        <w:rPr>
          <w:rFonts w:ascii="Times New Roman" w:eastAsiaTheme="minorEastAsia" w:hAnsi="Times New Roman" w:cs="Times New Roman"/>
          <w:sz w:val="22"/>
        </w:rPr>
      </w:pPr>
    </w:p>
    <w:p w14:paraId="6B74617B" w14:textId="3599D5E6" w:rsidR="00786BB7" w:rsidRPr="003F7B67" w:rsidRDefault="00C32DA2"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w:r w:rsidR="00F53A86">
        <w:rPr>
          <w:rFonts w:ascii="Times New Roman" w:eastAsiaTheme="minorEastAsia" w:hAnsi="Times New Roman" w:cs="Times New Roman"/>
          <w:sz w:val="22"/>
        </w:rPr>
        <w:t xml:space="preserve">the 2 represents the perturbation applied,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Pr>
          <w:rFonts w:ascii="Times New Roman" w:eastAsiaTheme="minorEastAsia" w:hAnsi="Times New Roman" w:cs="Times New Roman"/>
          <w:sz w:val="22"/>
        </w:rPr>
        <w:t xml:space="preserve"> is a </w:t>
      </w:r>
      <w:r w:rsidR="008373D7">
        <w:rPr>
          <w:rFonts w:ascii="Times New Roman" w:eastAsiaTheme="minorEastAsia" w:hAnsi="Times New Roman" w:cs="Times New Roman"/>
          <w:sz w:val="22"/>
        </w:rPr>
        <w:t>dimensionless coefficient</w:t>
      </w:r>
      <w:r>
        <w:rPr>
          <w:rFonts w:ascii="Times New Roman" w:eastAsiaTheme="minorEastAsia" w:hAnsi="Times New Roman" w:cs="Times New Roman"/>
          <w:sz w:val="22"/>
        </w:rPr>
        <w:t xml:space="preserve"> that decreases with the distance of observation </w:t>
      </w:r>
      <w:proofErr w:type="spellStart"/>
      <w:r>
        <w:rPr>
          <w:rFonts w:ascii="Times New Roman" w:eastAsiaTheme="minorEastAsia" w:hAnsi="Times New Roman" w:cs="Times New Roman"/>
          <w:i/>
          <w:sz w:val="22"/>
        </w:rPr>
        <w:t>i</w:t>
      </w:r>
      <w:proofErr w:type="spellEnd"/>
      <w:r>
        <w:rPr>
          <w:rFonts w:ascii="Times New Roman" w:eastAsiaTheme="minorEastAsia" w:hAnsi="Times New Roman" w:cs="Times New Roman"/>
          <w:sz w:val="22"/>
        </w:rPr>
        <w:t xml:space="preserve"> from grid </w:t>
      </w:r>
      <w:r w:rsidR="007A57B5">
        <w:rPr>
          <w:rFonts w:ascii="Times New Roman" w:eastAsiaTheme="minorEastAsia" w:hAnsi="Times New Roman" w:cs="Times New Roman"/>
          <w:sz w:val="22"/>
        </w:rPr>
        <w:t>cell</w:t>
      </w:r>
      <w:r>
        <w:rPr>
          <w:rFonts w:ascii="Times New Roman" w:eastAsiaTheme="minorEastAsia" w:hAnsi="Times New Roman" w:cs="Times New Roman"/>
          <w:sz w:val="22"/>
        </w:rPr>
        <w:t xml:space="preserve"> </w:t>
      </w:r>
      <w:r>
        <w:rPr>
          <w:rFonts w:ascii="Times New Roman" w:eastAsiaTheme="minorEastAsia" w:hAnsi="Times New Roman" w:cs="Times New Roman"/>
          <w:i/>
          <w:sz w:val="22"/>
        </w:rPr>
        <w:t>j</w:t>
      </w:r>
      <w:r w:rsidR="00E878A8">
        <w:rPr>
          <w:rFonts w:ascii="Times New Roman" w:eastAsiaTheme="minorEastAsia" w:hAnsi="Times New Roman" w:cs="Times New Roman"/>
          <w:sz w:val="22"/>
        </w:rPr>
        <w:t>,</w:t>
      </w:r>
      <w:r w:rsidR="00145A27">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r>
          <m:rPr>
            <m:sty m:val="p"/>
          </m:rPr>
          <w:rPr>
            <w:rFonts w:ascii="Cambria Math" w:eastAsiaTheme="minorEastAsia" w:hAnsi="Cambria Math" w:cs="Times New Roman"/>
            <w:sz w:val="22"/>
          </w:rPr>
          <m:t xml:space="preserve"> </m:t>
        </m:r>
      </m:oMath>
      <w:r w:rsidR="00EA75EE">
        <w:rPr>
          <w:rFonts w:ascii="Times New Roman" w:eastAsiaTheme="minorEastAsia" w:hAnsi="Times New Roman" w:cs="Times New Roman"/>
          <w:sz w:val="22"/>
        </w:rPr>
        <w:t xml:space="preserve">and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oMath>
      <w:r w:rsidR="00EA75EE">
        <w:rPr>
          <w:rFonts w:ascii="Times New Roman" w:eastAsiaTheme="minorEastAsia" w:hAnsi="Times New Roman" w:cs="Times New Roman"/>
          <w:sz w:val="22"/>
        </w:rPr>
        <w:t xml:space="preserve"> are the molecular weights of dry air and </w:t>
      </w:r>
      <w:r w:rsidR="000B363E">
        <w:rPr>
          <w:rFonts w:ascii="Times New Roman" w:eastAsiaTheme="minorEastAsia" w:hAnsi="Times New Roman" w:cs="Times New Roman"/>
          <w:sz w:val="22"/>
        </w:rPr>
        <w:t>methane</w:t>
      </w:r>
      <w:r w:rsidR="00EA75EE">
        <w:rPr>
          <w:rFonts w:ascii="Times New Roman" w:eastAsiaTheme="minorEastAsia" w:hAnsi="Times New Roman" w:cs="Times New Roman"/>
          <w:sz w:val="22"/>
        </w:rPr>
        <w:t xml:space="preserve">, respectively, </w:t>
      </w:r>
      <w:r w:rsidR="00F53A86" w:rsidRPr="00F53A86">
        <w:rPr>
          <w:rFonts w:ascii="Times New Roman" w:eastAsiaTheme="minorEastAsia" w:hAnsi="Times New Roman" w:cs="Times New Roman"/>
          <w:i/>
          <w:iCs/>
          <w:sz w:val="22"/>
        </w:rPr>
        <w:t>A</w:t>
      </w:r>
      <w:r w:rsidR="00F53A86">
        <w:rPr>
          <w:rFonts w:ascii="Times New Roman" w:eastAsiaTheme="minorEastAsia" w:hAnsi="Times New Roman" w:cs="Times New Roman"/>
          <w:sz w:val="22"/>
        </w:rPr>
        <w:t xml:space="preserve"> is the area of the grid cell, </w:t>
      </w:r>
      <w:r w:rsidR="00EA75EE" w:rsidRPr="00F53A86">
        <w:rPr>
          <w:rFonts w:ascii="Times New Roman" w:eastAsiaTheme="minorEastAsia" w:hAnsi="Times New Roman" w:cs="Times New Roman"/>
          <w:i/>
          <w:iCs/>
          <w:sz w:val="22"/>
        </w:rPr>
        <w:t>g</w:t>
      </w:r>
      <w:r w:rsidR="00EA75EE">
        <w:rPr>
          <w:rFonts w:ascii="Times New Roman" w:eastAsiaTheme="minorEastAsia" w:hAnsi="Times New Roman" w:cs="Times New Roman"/>
          <w:sz w:val="22"/>
        </w:rPr>
        <w:t xml:space="preserve"> is </w:t>
      </w:r>
      <w:r w:rsidR="008373D7">
        <w:rPr>
          <w:rFonts w:ascii="Times New Roman" w:eastAsiaTheme="minorEastAsia" w:hAnsi="Times New Roman" w:cs="Times New Roman"/>
          <w:sz w:val="22"/>
        </w:rPr>
        <w:t xml:space="preserve">the acceleration due to </w:t>
      </w:r>
      <w:r w:rsidR="00EA75EE">
        <w:rPr>
          <w:rFonts w:ascii="Times New Roman" w:eastAsiaTheme="minorEastAsia" w:hAnsi="Times New Roman" w:cs="Times New Roman"/>
          <w:sz w:val="22"/>
        </w:rPr>
        <w:t>gravit</w:t>
      </w:r>
      <w:r w:rsidR="008373D7">
        <w:rPr>
          <w:rFonts w:ascii="Times New Roman" w:eastAsiaTheme="minorEastAsia" w:hAnsi="Times New Roman" w:cs="Times New Roman"/>
          <w:sz w:val="22"/>
        </w:rPr>
        <w:t>y</w:t>
      </w:r>
      <w:r w:rsidR="00EA75EE">
        <w:rPr>
          <w:rFonts w:ascii="Times New Roman" w:eastAsiaTheme="minorEastAsia" w:hAnsi="Times New Roman" w:cs="Times New Roman"/>
          <w:sz w:val="22"/>
        </w:rPr>
        <w:t xml:space="preserve">, </w:t>
      </w:r>
      <w:r w:rsidR="00EA75EE" w:rsidRPr="00874DD6">
        <w:rPr>
          <w:rFonts w:ascii="Times New Roman" w:eastAsiaTheme="minorEastAsia" w:hAnsi="Times New Roman" w:cs="Times New Roman"/>
          <w:i/>
          <w:sz w:val="22"/>
        </w:rPr>
        <w:t>U</w:t>
      </w:r>
      <w:r w:rsidR="00EA75EE">
        <w:rPr>
          <w:rFonts w:ascii="Times New Roman" w:eastAsiaTheme="minorEastAsia" w:hAnsi="Times New Roman" w:cs="Times New Roman"/>
          <w:sz w:val="22"/>
        </w:rPr>
        <w:t xml:space="preserve"> is the</w:t>
      </w:r>
      <w:r w:rsidR="009B04A9">
        <w:rPr>
          <w:rFonts w:ascii="Times New Roman" w:eastAsiaTheme="minorEastAsia" w:hAnsi="Times New Roman" w:cs="Times New Roman"/>
          <w:sz w:val="22"/>
        </w:rPr>
        <w:t xml:space="preserve"> local</w:t>
      </w:r>
      <w:r w:rsidR="00EA75EE">
        <w:rPr>
          <w:rFonts w:ascii="Times New Roman" w:eastAsiaTheme="minorEastAsia" w:hAnsi="Times New Roman" w:cs="Times New Roman"/>
          <w:sz w:val="22"/>
        </w:rPr>
        <w:t xml:space="preserve"> wind speed</w:t>
      </w:r>
      <w:r w:rsidR="0089452B">
        <w:rPr>
          <w:rFonts w:ascii="Times New Roman" w:eastAsiaTheme="minorEastAsia" w:hAnsi="Times New Roman" w:cs="Times New Roman"/>
          <w:sz w:val="22"/>
        </w:rPr>
        <w:t xml:space="preserve"> taken here as 5 km h</w:t>
      </w:r>
      <w:r w:rsidR="0089452B" w:rsidRPr="0089452B">
        <w:rPr>
          <w:rFonts w:ascii="Times New Roman" w:eastAsiaTheme="minorEastAsia" w:hAnsi="Times New Roman" w:cs="Times New Roman"/>
          <w:sz w:val="22"/>
          <w:vertAlign w:val="superscript"/>
        </w:rPr>
        <w:t>-1</w:t>
      </w:r>
      <w:r w:rsidR="00EA75EE">
        <w:rPr>
          <w:rFonts w:ascii="Times New Roman" w:eastAsiaTheme="minorEastAsia" w:hAnsi="Times New Roman" w:cs="Times New Roman"/>
          <w:sz w:val="22"/>
        </w:rPr>
        <w:t xml:space="preserve">, </w:t>
      </w:r>
      <w:r w:rsidR="00EA75EE" w:rsidRPr="00874DD6">
        <w:rPr>
          <w:rFonts w:ascii="Times New Roman" w:eastAsiaTheme="minorEastAsia" w:hAnsi="Times New Roman" w:cs="Times New Roman"/>
          <w:i/>
          <w:sz w:val="22"/>
        </w:rPr>
        <w:t>W</w:t>
      </w:r>
      <w:r w:rsidR="00EA75EE">
        <w:rPr>
          <w:rFonts w:ascii="Times New Roman" w:eastAsiaTheme="minorEastAsia" w:hAnsi="Times New Roman" w:cs="Times New Roman"/>
          <w:sz w:val="22"/>
        </w:rPr>
        <w:t xml:space="preserve"> is </w:t>
      </w:r>
      <w:r w:rsidR="008F1D82">
        <w:rPr>
          <w:rFonts w:ascii="Times New Roman" w:eastAsiaTheme="minorEastAsia" w:hAnsi="Times New Roman" w:cs="Times New Roman"/>
          <w:sz w:val="22"/>
        </w:rPr>
        <w:t xml:space="preserve">the square root of the grid </w:t>
      </w:r>
      <w:r w:rsidR="009B04A9">
        <w:rPr>
          <w:rFonts w:ascii="Times New Roman" w:eastAsiaTheme="minorEastAsia" w:hAnsi="Times New Roman" w:cs="Times New Roman"/>
          <w:sz w:val="22"/>
        </w:rPr>
        <w:t>cell</w:t>
      </w:r>
      <w:r w:rsidR="008F1D82">
        <w:rPr>
          <w:rFonts w:ascii="Times New Roman" w:eastAsiaTheme="minorEastAsia" w:hAnsi="Times New Roman" w:cs="Times New Roman"/>
          <w:sz w:val="22"/>
        </w:rPr>
        <w:t xml:space="preserve"> area</w:t>
      </w:r>
      <w:r w:rsidR="00EA75EE">
        <w:rPr>
          <w:rFonts w:ascii="Times New Roman" w:eastAsiaTheme="minorEastAsia" w:hAnsi="Times New Roman" w:cs="Times New Roman"/>
          <w:sz w:val="22"/>
        </w:rPr>
        <w:t xml:space="preserve">, and </w:t>
      </w:r>
      <w:r w:rsidR="008373D7">
        <w:rPr>
          <w:rFonts w:ascii="Times New Roman" w:eastAsiaTheme="minorEastAsia" w:hAnsi="Times New Roman" w:cs="Times New Roman"/>
          <w:i/>
          <w:sz w:val="22"/>
        </w:rPr>
        <w:t>p</w:t>
      </w:r>
      <w:r w:rsidR="00EA75EE">
        <w:rPr>
          <w:rFonts w:ascii="Times New Roman" w:eastAsiaTheme="minorEastAsia" w:hAnsi="Times New Roman" w:cs="Times New Roman"/>
          <w:sz w:val="22"/>
        </w:rPr>
        <w:t xml:space="preserve"> is the surface pressure.</w:t>
      </w:r>
      <w:r w:rsidR="000B363E">
        <w:rPr>
          <w:rFonts w:ascii="Times New Roman" w:eastAsiaTheme="minorEastAsia" w:hAnsi="Times New Roman" w:cs="Times New Roman"/>
          <w:sz w:val="22"/>
        </w:rPr>
        <w:t xml:space="preserve"> The coefficients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0B363E">
        <w:rPr>
          <w:rFonts w:ascii="Times New Roman" w:eastAsiaTheme="minorEastAsia" w:hAnsi="Times New Roman" w:cs="Times New Roman"/>
          <w:sz w:val="22"/>
        </w:rPr>
        <w:t xml:space="preserve"> provide a </w:t>
      </w:r>
      <w:r w:rsidR="008373D7">
        <w:rPr>
          <w:rFonts w:ascii="Times New Roman" w:eastAsiaTheme="minorEastAsia" w:hAnsi="Times New Roman" w:cs="Times New Roman"/>
          <w:sz w:val="22"/>
        </w:rPr>
        <w:t>crude</w:t>
      </w:r>
      <w:r w:rsidR="00B9145B">
        <w:rPr>
          <w:rFonts w:ascii="Times New Roman" w:eastAsiaTheme="minorEastAsia" w:hAnsi="Times New Roman" w:cs="Times New Roman"/>
          <w:sz w:val="22"/>
        </w:rPr>
        <w:t>,</w:t>
      </w:r>
      <w:r w:rsidR="000B363E">
        <w:rPr>
          <w:rFonts w:ascii="Times New Roman" w:eastAsiaTheme="minorEastAsia" w:hAnsi="Times New Roman" w:cs="Times New Roman"/>
          <w:sz w:val="22"/>
        </w:rPr>
        <w:t xml:space="preserve"> mass-conserving representation of turbulent diffusion </w:t>
      </w:r>
      <w:r w:rsidR="008373D7">
        <w:rPr>
          <w:rFonts w:ascii="Times New Roman" w:eastAsiaTheme="minorEastAsia" w:hAnsi="Times New Roman" w:cs="Times New Roman"/>
          <w:sz w:val="22"/>
        </w:rPr>
        <w:t>that</w:t>
      </w:r>
      <w:r w:rsidR="000B363E">
        <w:rPr>
          <w:rFonts w:ascii="Times New Roman" w:eastAsiaTheme="minorEastAsia" w:hAnsi="Times New Roman" w:cs="Times New Roman"/>
          <w:sz w:val="22"/>
        </w:rPr>
        <w:t xml:space="preserve"> reduce the sparsity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5E4C58">
        <w:rPr>
          <w:rFonts w:ascii="Times New Roman" w:eastAsiaTheme="minorEastAsia" w:hAnsi="Times New Roman" w:cs="Times New Roman"/>
          <w:sz w:val="22"/>
        </w:rPr>
        <w:t xml:space="preserve">. </w:t>
      </w:r>
      <w:commentRangeStart w:id="8"/>
      <w:r w:rsidR="009B04A9">
        <w:rPr>
          <w:rFonts w:ascii="Times New Roman" w:eastAsiaTheme="minorEastAsia" w:hAnsi="Times New Roman" w:cs="Times New Roman"/>
          <w:sz w:val="22"/>
        </w:rPr>
        <w:t xml:space="preserve">We define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r>
          <w:rPr>
            <w:rFonts w:ascii="Cambria Math" w:eastAsiaTheme="minorEastAsia" w:hAnsi="Cambria Math" w:cs="Times New Roman"/>
            <w:sz w:val="22"/>
          </w:rPr>
          <m:t>=0.4</m:t>
        </m:r>
      </m:oMath>
      <w:r w:rsidR="009B04A9">
        <w:rPr>
          <w:rFonts w:ascii="Times New Roman" w:eastAsiaTheme="minorEastAsia" w:hAnsi="Times New Roman" w:cs="Times New Roman"/>
          <w:sz w:val="22"/>
        </w:rPr>
        <w:t xml:space="preserve"> for the </w:t>
      </w:r>
      <w:r w:rsidR="005E4C58">
        <w:rPr>
          <w:rFonts w:ascii="Times New Roman" w:eastAsiaTheme="minorEastAsia" w:hAnsi="Times New Roman" w:cs="Times New Roman"/>
          <w:sz w:val="22"/>
        </w:rPr>
        <w:t xml:space="preserve">grid </w:t>
      </w:r>
      <w:r w:rsidR="0089452B">
        <w:rPr>
          <w:rFonts w:ascii="Times New Roman" w:eastAsiaTheme="minorEastAsia" w:hAnsi="Times New Roman" w:cs="Times New Roman"/>
          <w:sz w:val="22"/>
        </w:rPr>
        <w:t>cell</w:t>
      </w:r>
      <w:r w:rsidR="005E4C58">
        <w:rPr>
          <w:rFonts w:ascii="Times New Roman" w:eastAsiaTheme="minorEastAsia" w:hAnsi="Times New Roman" w:cs="Times New Roman"/>
          <w:sz w:val="22"/>
        </w:rPr>
        <w:t xml:space="preserve"> where the observation is found </w:t>
      </w:r>
      <w:r w:rsidR="00267A94">
        <w:rPr>
          <w:rFonts w:ascii="Times New Roman" w:eastAsiaTheme="minorEastAsia" w:hAnsi="Times New Roman" w:cs="Times New Roman"/>
          <w:sz w:val="22"/>
        </w:rPr>
        <w:t>and distribute</w:t>
      </w:r>
      <w:r w:rsidR="005E4C58">
        <w:rPr>
          <w:rFonts w:ascii="Times New Roman" w:eastAsiaTheme="minorEastAsia" w:hAnsi="Times New Roman" w:cs="Times New Roman"/>
          <w:sz w:val="22"/>
        </w:rPr>
        <w:t xml:space="preserve"> the remaining mass over the three concentric rings surrounding that </w:t>
      </w:r>
      <w:r w:rsidR="0089452B">
        <w:rPr>
          <w:rFonts w:ascii="Times New Roman" w:eastAsiaTheme="minorEastAsia" w:hAnsi="Times New Roman" w:cs="Times New Roman"/>
          <w:sz w:val="22"/>
        </w:rPr>
        <w:t>cell</w:t>
      </w:r>
      <w:r w:rsidR="005E4C58">
        <w:rPr>
          <w:rFonts w:ascii="Times New Roman" w:eastAsiaTheme="minorEastAsia" w:hAnsi="Times New Roman" w:cs="Times New Roman"/>
          <w:sz w:val="22"/>
        </w:rPr>
        <w:t xml:space="preserve"> </w:t>
      </w:r>
      <w:r w:rsidR="00B9145B">
        <w:rPr>
          <w:rFonts w:ascii="Times New Roman" w:eastAsiaTheme="minorEastAsia" w:hAnsi="Times New Roman" w:cs="Times New Roman"/>
          <w:sz w:val="22"/>
        </w:rPr>
        <w:t xml:space="preserve">with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B9145B">
        <w:rPr>
          <w:rFonts w:ascii="Times New Roman" w:eastAsiaTheme="minorEastAsia" w:hAnsi="Times New Roman" w:cs="Times New Roman"/>
          <w:sz w:val="22"/>
        </w:rPr>
        <w:t xml:space="preserve"> =</w:t>
      </w:r>
      <w:r w:rsidR="005E4C58">
        <w:rPr>
          <w:rFonts w:ascii="Times New Roman" w:eastAsiaTheme="minorEastAsia" w:hAnsi="Times New Roman" w:cs="Times New Roman"/>
          <w:sz w:val="22"/>
        </w:rPr>
        <w:t xml:space="preserve"> 0.3, 0.2, and 0.1</w:t>
      </w:r>
      <w:r w:rsidR="00B9145B">
        <w:rPr>
          <w:rFonts w:ascii="Times New Roman" w:eastAsiaTheme="minorEastAsia" w:hAnsi="Times New Roman" w:cs="Times New Roman"/>
          <w:sz w:val="22"/>
        </w:rPr>
        <w:t xml:space="preserve"> from the inner to outer ring.</w:t>
      </w:r>
      <w:commentRangeEnd w:id="8"/>
      <w:r w:rsidR="00581490">
        <w:rPr>
          <w:rStyle w:val="CommentReference"/>
        </w:rPr>
        <w:commentReference w:id="8"/>
      </w:r>
    </w:p>
    <w:p w14:paraId="1F59E363" w14:textId="77777777" w:rsidR="005E4C58" w:rsidRDefault="005E4C58" w:rsidP="007A4AD3">
      <w:pPr>
        <w:rPr>
          <w:rFonts w:ascii="Times New Roman" w:eastAsiaTheme="minorEastAsia" w:hAnsi="Times New Roman" w:cs="Times New Roman"/>
          <w:sz w:val="22"/>
        </w:rPr>
      </w:pPr>
    </w:p>
    <w:p w14:paraId="7D82FC58" w14:textId="136DD57D" w:rsidR="00786BB7" w:rsidRPr="004A7933" w:rsidRDefault="00786BB7" w:rsidP="00786BB7">
      <w:pPr>
        <w:rPr>
          <w:rFonts w:ascii="Times New Roman" w:hAnsi="Times New Roman" w:cs="Times New Roman"/>
          <w:sz w:val="22"/>
        </w:rPr>
      </w:pPr>
      <w:r w:rsidRPr="00A31A9B">
        <w:rPr>
          <w:rFonts w:ascii="Times New Roman" w:hAnsi="Times New Roman" w:cs="Times New Roman"/>
          <w:i/>
          <w:sz w:val="22"/>
        </w:rPr>
        <w:t>2.</w:t>
      </w:r>
      <w:r w:rsidR="00A31A9B">
        <w:rPr>
          <w:rFonts w:ascii="Times New Roman" w:hAnsi="Times New Roman" w:cs="Times New Roman"/>
          <w:i/>
          <w:sz w:val="22"/>
        </w:rPr>
        <w:t>4</w:t>
      </w:r>
      <w:r w:rsidR="00375C79">
        <w:rPr>
          <w:rFonts w:ascii="Times New Roman" w:hAnsi="Times New Roman" w:cs="Times New Roman"/>
          <w:i/>
          <w:sz w:val="22"/>
        </w:rPr>
        <w:t>.</w:t>
      </w:r>
      <w:r w:rsidRPr="00A31A9B">
        <w:rPr>
          <w:rFonts w:ascii="Times New Roman" w:hAnsi="Times New Roman" w:cs="Times New Roman"/>
          <w:i/>
          <w:sz w:val="22"/>
        </w:rPr>
        <w:t xml:space="preserve"> </w:t>
      </w:r>
      <w:r w:rsidR="00E878A8" w:rsidRPr="00A31A9B">
        <w:rPr>
          <w:rFonts w:ascii="Times New Roman" w:hAnsi="Times New Roman" w:cs="Times New Roman"/>
          <w:i/>
          <w:sz w:val="22"/>
        </w:rPr>
        <w:t>Constructing the</w:t>
      </w:r>
      <w:r w:rsidR="007367C6">
        <w:rPr>
          <w:rFonts w:ascii="Times New Roman" w:hAnsi="Times New Roman" w:cs="Times New Roman"/>
          <w:i/>
          <w:sz w:val="22"/>
        </w:rPr>
        <w:t xml:space="preserve"> Reduced-Dimension</w:t>
      </w:r>
      <w:r w:rsidR="00E878A8" w:rsidRPr="00A31A9B">
        <w:rPr>
          <w:rFonts w:ascii="Times New Roman" w:hAnsi="Times New Roman" w:cs="Times New Roman"/>
          <w:i/>
          <w:sz w:val="22"/>
        </w:rPr>
        <w:t xml:space="preserve"> Jacobian Matrix</w:t>
      </w:r>
    </w:p>
    <w:p w14:paraId="47F2E4C7" w14:textId="403486CF" w:rsidR="00786BB7" w:rsidRDefault="00786BB7" w:rsidP="00786BB7">
      <w:pPr>
        <w:rPr>
          <w:rFonts w:ascii="Times New Roman" w:hAnsi="Times New Roman" w:cs="Times New Roman"/>
          <w:sz w:val="22"/>
        </w:rPr>
      </w:pPr>
    </w:p>
    <w:p w14:paraId="2460BD33" w14:textId="6C2AFDF6" w:rsidR="007F6969" w:rsidRPr="00B67C69" w:rsidRDefault="007367C6" w:rsidP="007367C6">
      <w:pPr>
        <w:rPr>
          <w:rFonts w:ascii="Times New Roman" w:hAnsi="Times New Roman" w:cs="Times New Roman"/>
          <w:color w:val="000000" w:themeColor="text1"/>
          <w:sz w:val="22"/>
        </w:rPr>
      </w:pPr>
      <w:r w:rsidRPr="00B67C69">
        <w:rPr>
          <w:rFonts w:ascii="Times New Roman" w:hAnsi="Times New Roman" w:cs="Times New Roman"/>
          <w:color w:val="000000" w:themeColor="text1"/>
          <w:sz w:val="22"/>
        </w:rPr>
        <w:t xml:space="preserve">In an inverse system with a known native-resolution Jacobian matrix </w:t>
      </w:r>
      <w:r w:rsidRPr="00B67C69">
        <w:rPr>
          <w:rFonts w:ascii="Times New Roman" w:hAnsi="Times New Roman" w:cs="Times New Roman"/>
          <w:b/>
          <w:color w:val="000000" w:themeColor="text1"/>
          <w:sz w:val="22"/>
        </w:rPr>
        <w:t>K</w:t>
      </w:r>
      <w:r w:rsidRPr="00B67C69">
        <w:rPr>
          <w:rFonts w:ascii="Times New Roman" w:hAnsi="Times New Roman" w:cs="Times New Roman"/>
          <w:color w:val="000000" w:themeColor="text1"/>
          <w:sz w:val="22"/>
        </w:rPr>
        <w:t xml:space="preserve">, a </w:t>
      </w:r>
      <w:r w:rsidR="006D4E33" w:rsidRPr="00B67C69">
        <w:rPr>
          <w:rFonts w:ascii="Times New Roman" w:hAnsi="Times New Roman" w:cs="Times New Roman"/>
          <w:color w:val="000000" w:themeColor="text1"/>
          <w:sz w:val="22"/>
        </w:rPr>
        <w:t>reduced</w:t>
      </w:r>
      <w:r w:rsidR="008959C4" w:rsidRPr="00B67C69">
        <w:rPr>
          <w:rFonts w:ascii="Times New Roman" w:hAnsi="Times New Roman" w:cs="Times New Roman"/>
          <w:color w:val="000000" w:themeColor="text1"/>
          <w:sz w:val="22"/>
        </w:rPr>
        <w:t>-</w:t>
      </w:r>
      <w:r w:rsidR="006D4E33" w:rsidRPr="00B67C69">
        <w:rPr>
          <w:rFonts w:ascii="Times New Roman" w:hAnsi="Times New Roman" w:cs="Times New Roman"/>
          <w:color w:val="000000" w:themeColor="text1"/>
          <w:sz w:val="22"/>
        </w:rPr>
        <w:t xml:space="preserve">dimension </w:t>
      </w:r>
      <w:r w:rsidR="008959C4" w:rsidRPr="00B67C69">
        <w:rPr>
          <w:rFonts w:ascii="Times New Roman" w:hAnsi="Times New Roman" w:cs="Times New Roman"/>
          <w:color w:val="000000" w:themeColor="text1"/>
          <w:sz w:val="22"/>
        </w:rPr>
        <w:t>Jacobian</w:t>
      </w:r>
      <w:r w:rsidR="00753330" w:rsidRPr="00B67C69">
        <w:rPr>
          <w:rFonts w:ascii="Times New Roman" w:hAnsi="Times New Roman" w:cs="Times New Roman"/>
          <w:color w:val="000000" w:themeColor="text1"/>
          <w:sz w:val="22"/>
        </w:rPr>
        <w:t xml:space="preserve"> matrix</w:t>
      </w:r>
      <w:r w:rsidR="006D4E33" w:rsidRPr="00B67C69">
        <w:rPr>
          <w:rFonts w:ascii="Times New Roman" w:hAnsi="Times New Roman" w:cs="Times New Roman"/>
          <w:color w:val="000000" w:themeColor="text1"/>
          <w:sz w:val="22"/>
        </w:rPr>
        <w:t xml:space="preserve"> </w:t>
      </w:r>
      <m:oMath>
        <m:sSub>
          <m:sSubPr>
            <m:ctrlPr>
              <w:rPr>
                <w:rFonts w:ascii="Cambria Math" w:eastAsiaTheme="minorEastAsia" w:hAnsi="Cambria Math" w:cs="Times New Roman"/>
                <w:color w:val="000000" w:themeColor="text1"/>
                <w:sz w:val="22"/>
              </w:rPr>
            </m:ctrlPr>
          </m:sSubPr>
          <m:e>
            <m:r>
              <m:rPr>
                <m:sty m:val="b"/>
              </m:rPr>
              <w:rPr>
                <w:rFonts w:ascii="Cambria Math" w:eastAsiaTheme="minorEastAsia" w:hAnsi="Cambria Math" w:cs="Times New Roman"/>
                <w:color w:val="000000" w:themeColor="text1"/>
                <w:sz w:val="22"/>
              </w:rPr>
              <m:t>K</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RD</m:t>
            </m:r>
          </m:sub>
        </m:sSub>
      </m:oMath>
      <w:r w:rsidR="00D76230" w:rsidRPr="00B67C69">
        <w:rPr>
          <w:rFonts w:ascii="Times New Roman" w:eastAsiaTheme="minorEastAsia" w:hAnsi="Times New Roman" w:cs="Times New Roman"/>
          <w:color w:val="000000" w:themeColor="text1"/>
          <w:sz w:val="22"/>
        </w:rPr>
        <w:t xml:space="preserve"> </w:t>
      </w:r>
      <w:r w:rsidR="00D76230" w:rsidRPr="00B67C69">
        <w:rPr>
          <w:rFonts w:ascii="Times New Roman" w:hAnsi="Times New Roman" w:cs="Times New Roman"/>
          <w:color w:val="000000" w:themeColor="text1"/>
          <w:sz w:val="22"/>
        </w:rPr>
        <w:t>can be constructed on a multiscale grid</w:t>
      </w:r>
      <w:r w:rsidRPr="00B67C69">
        <w:rPr>
          <w:rFonts w:ascii="Times New Roman" w:hAnsi="Times New Roman" w:cs="Times New Roman"/>
          <w:color w:val="000000" w:themeColor="text1"/>
          <w:sz w:val="22"/>
        </w:rPr>
        <w:t xml:space="preserve"> that maintains native resolution where information content is highest and </w:t>
      </w:r>
      <w:r w:rsidR="00267A94">
        <w:rPr>
          <w:rFonts w:ascii="Times New Roman" w:hAnsi="Times New Roman" w:cs="Times New Roman"/>
          <w:color w:val="000000" w:themeColor="text1"/>
          <w:sz w:val="22"/>
        </w:rPr>
        <w:t>clusters</w:t>
      </w:r>
      <w:r w:rsidRPr="00B67C69">
        <w:rPr>
          <w:rFonts w:ascii="Times New Roman" w:hAnsi="Times New Roman" w:cs="Times New Roman"/>
          <w:color w:val="000000" w:themeColor="text1"/>
          <w:sz w:val="22"/>
        </w:rPr>
        <w:t xml:space="preserve"> grid cells elsewhere</w:t>
      </w:r>
      <w:r w:rsidR="008959C4" w:rsidRPr="00B67C69">
        <w:rPr>
          <w:rFonts w:ascii="Times New Roman" w:hAnsi="Times New Roman" w:cs="Times New Roman"/>
          <w:color w:val="000000" w:themeColor="text1"/>
          <w:sz w:val="22"/>
        </w:rPr>
        <w:t xml:space="preserve"> (</w:t>
      </w:r>
      <w:r w:rsidR="00886634">
        <w:rPr>
          <w:rFonts w:ascii="Times New Roman" w:hAnsi="Times New Roman" w:cs="Times New Roman"/>
          <w:color w:val="000000" w:themeColor="text1"/>
          <w:sz w:val="22"/>
        </w:rPr>
        <w:t>top</w:t>
      </w:r>
      <w:r w:rsidR="008959C4" w:rsidRPr="00B67C69">
        <w:rPr>
          <w:rFonts w:ascii="Times New Roman" w:hAnsi="Times New Roman" w:cs="Times New Roman"/>
          <w:color w:val="000000" w:themeColor="text1"/>
          <w:sz w:val="22"/>
        </w:rPr>
        <w:t xml:space="preserve"> right panel of Figure 1)</w:t>
      </w:r>
      <w:r w:rsidR="001152D0" w:rsidRPr="00B67C69">
        <w:rPr>
          <w:rFonts w:ascii="Times New Roman" w:hAnsi="Times New Roman" w:cs="Times New Roman"/>
          <w:color w:val="000000" w:themeColor="text1"/>
          <w:sz w:val="22"/>
        </w:rPr>
        <w:t xml:space="preserve">. </w:t>
      </w:r>
      <w:r w:rsidR="0077091E" w:rsidRPr="00B67C69">
        <w:rPr>
          <w:rFonts w:ascii="Times New Roman" w:hAnsi="Times New Roman" w:cs="Times New Roman"/>
          <w:color w:val="000000" w:themeColor="text1"/>
          <w:sz w:val="22"/>
        </w:rPr>
        <w:t>A</w:t>
      </w:r>
      <w:r w:rsidR="004A61FE" w:rsidRPr="00B67C69">
        <w:rPr>
          <w:rFonts w:ascii="Times New Roman" w:hAnsi="Times New Roman" w:cs="Times New Roman"/>
          <w:color w:val="000000" w:themeColor="text1"/>
          <w:sz w:val="22"/>
        </w:rPr>
        <w:t xml:space="preserve">n </w:t>
      </w:r>
      <w:r w:rsidR="008959C4" w:rsidRPr="00B67C69">
        <w:rPr>
          <w:rFonts w:ascii="Times New Roman" w:hAnsi="Times New Roman" w:cs="Times New Roman"/>
          <w:color w:val="000000" w:themeColor="text1"/>
          <w:sz w:val="22"/>
        </w:rPr>
        <w:t>optimal multiscale grid maximize</w:t>
      </w:r>
      <w:r w:rsidR="008C0A5A" w:rsidRPr="00B67C69">
        <w:rPr>
          <w:rFonts w:ascii="Times New Roman" w:hAnsi="Times New Roman" w:cs="Times New Roman"/>
          <w:color w:val="000000" w:themeColor="text1"/>
          <w:sz w:val="22"/>
        </w:rPr>
        <w:t>s</w:t>
      </w:r>
      <w:r w:rsidR="008959C4" w:rsidRPr="00B67C69">
        <w:rPr>
          <w:rFonts w:ascii="Times New Roman" w:hAnsi="Times New Roman" w:cs="Times New Roman"/>
          <w:color w:val="000000" w:themeColor="text1"/>
          <w:sz w:val="22"/>
        </w:rPr>
        <w:t xml:space="preserve"> </w:t>
      </w:r>
      <w:r w:rsidR="00753330" w:rsidRPr="00B67C69">
        <w:rPr>
          <w:rFonts w:ascii="Times New Roman" w:hAnsi="Times New Roman" w:cs="Times New Roman"/>
          <w:color w:val="000000" w:themeColor="text1"/>
          <w:sz w:val="22"/>
        </w:rPr>
        <w:t xml:space="preserve">the </w:t>
      </w:r>
      <w:r w:rsidR="008C0A5A" w:rsidRPr="00B67C69">
        <w:rPr>
          <w:rFonts w:ascii="Times New Roman" w:hAnsi="Times New Roman" w:cs="Times New Roman"/>
          <w:color w:val="000000" w:themeColor="text1"/>
          <w:sz w:val="22"/>
        </w:rPr>
        <w:t xml:space="preserve">total DOFS and the averaging kernel </w:t>
      </w:r>
      <w:r w:rsidR="00753330" w:rsidRPr="00B67C69">
        <w:rPr>
          <w:rFonts w:ascii="Times New Roman" w:hAnsi="Times New Roman" w:cs="Times New Roman"/>
          <w:color w:val="000000" w:themeColor="text1"/>
          <w:sz w:val="22"/>
        </w:rPr>
        <w:t xml:space="preserve">sensitivities </w:t>
      </w:r>
      <w:r w:rsidR="0089452B" w:rsidRPr="00B67C69">
        <w:rPr>
          <w:rFonts w:ascii="Times New Roman" w:hAnsi="Times New Roman" w:cs="Times New Roman"/>
          <w:color w:val="000000" w:themeColor="text1"/>
          <w:sz w:val="22"/>
        </w:rPr>
        <w:t xml:space="preserve">of each state vector element, referred to here as the DOFS per cluster. </w:t>
      </w:r>
      <w:r w:rsidR="00D522A4">
        <w:rPr>
          <w:rFonts w:ascii="Times New Roman" w:hAnsi="Times New Roman" w:cs="Times New Roman"/>
          <w:color w:val="000000" w:themeColor="text1"/>
          <w:sz w:val="22"/>
        </w:rPr>
        <w:t>To construct this grid,</w:t>
      </w:r>
      <w:r w:rsidR="0089452B">
        <w:rPr>
          <w:rFonts w:ascii="Times New Roman" w:hAnsi="Times New Roman" w:cs="Times New Roman"/>
          <w:color w:val="000000" w:themeColor="text1"/>
          <w:sz w:val="22"/>
        </w:rPr>
        <w:t xml:space="preserve"> </w:t>
      </w:r>
      <w:r w:rsidR="00D522A4">
        <w:rPr>
          <w:rFonts w:ascii="Times New Roman" w:hAnsi="Times New Roman" w:cs="Times New Roman"/>
          <w:color w:val="000000" w:themeColor="text1"/>
          <w:sz w:val="22"/>
        </w:rPr>
        <w:t>we</w:t>
      </w:r>
      <w:r w:rsidR="0089452B">
        <w:rPr>
          <w:rFonts w:ascii="Times New Roman" w:hAnsi="Times New Roman" w:cs="Times New Roman"/>
          <w:color w:val="000000" w:themeColor="text1"/>
          <w:sz w:val="22"/>
        </w:rPr>
        <w:t xml:space="preserve"> first define</w:t>
      </w:r>
      <w:r w:rsidR="0089452B" w:rsidRPr="00B67C69">
        <w:rPr>
          <w:rFonts w:ascii="Times New Roman" w:hAnsi="Times New Roman" w:cs="Times New Roman"/>
          <w:color w:val="000000" w:themeColor="text1"/>
          <w:sz w:val="22"/>
        </w:rPr>
        <w:t xml:space="preserve"> the state vector as a single element that encompasses the inversion domain. </w:t>
      </w:r>
      <w:r w:rsidR="00D522A4">
        <w:rPr>
          <w:rFonts w:ascii="Times New Roman" w:hAnsi="Times New Roman" w:cs="Times New Roman"/>
          <w:color w:val="000000" w:themeColor="text1"/>
          <w:sz w:val="22"/>
        </w:rPr>
        <w:t>We then add t</w:t>
      </w:r>
      <w:r w:rsidR="0089452B" w:rsidRPr="00B67C69">
        <w:rPr>
          <w:rFonts w:ascii="Times New Roman" w:hAnsi="Times New Roman" w:cs="Times New Roman"/>
          <w:color w:val="000000" w:themeColor="text1"/>
          <w:sz w:val="22"/>
        </w:rPr>
        <w:t>he native-resolution grid cells with the highest averaging kernel sensitivities</w:t>
      </w:r>
      <w:r w:rsidR="0089452B">
        <w:rPr>
          <w:rFonts w:ascii="Times New Roman" w:hAnsi="Times New Roman" w:cs="Times New Roman"/>
          <w:color w:val="000000" w:themeColor="text1"/>
          <w:sz w:val="22"/>
        </w:rPr>
        <w:t xml:space="preserve"> </w:t>
      </w:r>
      <w:r w:rsidR="0089452B" w:rsidRPr="00B67C69">
        <w:rPr>
          <w:rFonts w:ascii="Times New Roman" w:hAnsi="Times New Roman" w:cs="Times New Roman"/>
          <w:color w:val="000000" w:themeColor="text1"/>
          <w:sz w:val="22"/>
        </w:rPr>
        <w:t>to the state vector</w:t>
      </w:r>
      <w:r w:rsidR="00D522A4">
        <w:rPr>
          <w:rFonts w:ascii="Times New Roman" w:hAnsi="Times New Roman" w:cs="Times New Roman"/>
          <w:color w:val="000000" w:themeColor="text1"/>
          <w:sz w:val="22"/>
        </w:rPr>
        <w:t xml:space="preserve"> one-by-one</w:t>
      </w:r>
      <w:r w:rsidR="0089452B" w:rsidRPr="00B67C69">
        <w:rPr>
          <w:rFonts w:ascii="Times New Roman" w:hAnsi="Times New Roman" w:cs="Times New Roman"/>
          <w:color w:val="000000" w:themeColor="text1"/>
          <w:sz w:val="22"/>
        </w:rPr>
        <w:t xml:space="preserve">. For each new element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i</m:t>
            </m:r>
          </m:sub>
        </m:sSub>
      </m:oMath>
      <w:r w:rsidR="0089452B" w:rsidRPr="00B67C69">
        <w:rPr>
          <w:rFonts w:ascii="Times New Roman" w:hAnsi="Times New Roman" w:cs="Times New Roman"/>
          <w:color w:val="000000" w:themeColor="text1"/>
          <w:sz w:val="22"/>
        </w:rPr>
        <w:t>, we calculate the corresponding Jacobian matrix colu</w:t>
      </w:r>
      <w:r w:rsidR="00D522A4">
        <w:rPr>
          <w:rFonts w:ascii="Times New Roman" w:hAnsi="Times New Roman" w:cs="Times New Roman"/>
          <w:color w:val="000000" w:themeColor="text1"/>
          <w:sz w:val="22"/>
        </w:rPr>
        <w:t>m</w:t>
      </w:r>
      <w:r w:rsidR="008C0A5A" w:rsidRPr="00B67C69">
        <w:rPr>
          <w:rFonts w:ascii="Times New Roman" w:hAnsi="Times New Roman" w:cs="Times New Roman"/>
          <w:color w:val="000000" w:themeColor="text1"/>
          <w:sz w:val="22"/>
        </w:rPr>
        <w:t xml:space="preserve">n </w:t>
      </w:r>
      <m:oMath>
        <m:f>
          <m:fPr>
            <m:type m:val="lin"/>
            <m:ctrlPr>
              <w:rPr>
                <w:rFonts w:ascii="Cambria Math" w:hAnsi="Cambria Math" w:cs="Times New Roman"/>
                <w:i/>
                <w:color w:val="000000" w:themeColor="text1"/>
                <w:sz w:val="22"/>
              </w:rPr>
            </m:ctrlPr>
          </m:fPr>
          <m:num>
            <m:r>
              <w:rPr>
                <w:rFonts w:ascii="Cambria Math" w:hAnsi="Cambria Math" w:cs="Times New Roman"/>
                <w:color w:val="000000" w:themeColor="text1"/>
                <w:sz w:val="22"/>
              </w:rPr>
              <m:t>∂</m:t>
            </m:r>
            <m:r>
              <m:rPr>
                <m:sty m:val="b"/>
              </m:rPr>
              <w:rPr>
                <w:rFonts w:ascii="Cambria Math" w:hAnsi="Cambria Math" w:cs="Times New Roman"/>
                <w:color w:val="000000" w:themeColor="text1"/>
                <w:sz w:val="22"/>
              </w:rPr>
              <m:t>y</m:t>
            </m:r>
          </m:num>
          <m:den>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i</m:t>
                </m:r>
              </m:sub>
            </m:sSub>
          </m:den>
        </m:f>
      </m:oMath>
      <w:r w:rsidR="008373D7">
        <w:rPr>
          <w:rFonts w:ascii="Times New Roman" w:eastAsiaTheme="minorEastAsia" w:hAnsi="Times New Roman" w:cs="Times New Roman"/>
          <w:color w:val="000000" w:themeColor="text1"/>
          <w:sz w:val="22"/>
        </w:rPr>
        <w:t xml:space="preserve"> and the resulting </w:t>
      </w:r>
      <w:r w:rsidR="00D522A4">
        <w:rPr>
          <w:rFonts w:ascii="Times New Roman" w:eastAsiaTheme="minorEastAsia" w:hAnsi="Times New Roman" w:cs="Times New Roman"/>
          <w:color w:val="000000" w:themeColor="text1"/>
          <w:sz w:val="22"/>
        </w:rPr>
        <w:t xml:space="preserve">increase in </w:t>
      </w:r>
      <w:r w:rsidR="008373D7">
        <w:rPr>
          <w:rFonts w:ascii="Times New Roman" w:eastAsiaTheme="minorEastAsia" w:hAnsi="Times New Roman" w:cs="Times New Roman"/>
          <w:color w:val="000000" w:themeColor="text1"/>
          <w:sz w:val="22"/>
        </w:rPr>
        <w:t>DOFS</w:t>
      </w:r>
      <w:r w:rsidR="00425B90" w:rsidRPr="00B67C69">
        <w:rPr>
          <w:rFonts w:ascii="Times New Roman" w:hAnsi="Times New Roman" w:cs="Times New Roman"/>
          <w:color w:val="000000" w:themeColor="text1"/>
          <w:sz w:val="22"/>
        </w:rPr>
        <w:t xml:space="preserve">. </w:t>
      </w:r>
      <w:r w:rsidR="008C0A5A" w:rsidRPr="00B67C69">
        <w:rPr>
          <w:rFonts w:ascii="Times New Roman" w:hAnsi="Times New Roman" w:cs="Times New Roman"/>
          <w:color w:val="000000" w:themeColor="text1"/>
          <w:sz w:val="22"/>
        </w:rPr>
        <w:t xml:space="preserve">When the DOFS </w:t>
      </w:r>
      <w:r w:rsidR="00B9145B">
        <w:rPr>
          <w:rFonts w:ascii="Times New Roman" w:hAnsi="Times New Roman" w:cs="Times New Roman"/>
          <w:color w:val="000000" w:themeColor="text1"/>
          <w:sz w:val="22"/>
        </w:rPr>
        <w:t>stabilize</w:t>
      </w:r>
      <w:r w:rsidR="008C0A5A" w:rsidRPr="00B67C69">
        <w:rPr>
          <w:rFonts w:ascii="Times New Roman" w:hAnsi="Times New Roman" w:cs="Times New Roman"/>
          <w:color w:val="000000" w:themeColor="text1"/>
          <w:sz w:val="22"/>
        </w:rPr>
        <w:t xml:space="preserve">, </w:t>
      </w:r>
      <w:r w:rsidR="0092072F">
        <w:rPr>
          <w:rFonts w:ascii="Times New Roman" w:hAnsi="Times New Roman" w:cs="Times New Roman"/>
          <w:color w:val="000000" w:themeColor="text1"/>
          <w:sz w:val="22"/>
        </w:rPr>
        <w:t xml:space="preserve">we add instead </w:t>
      </w:r>
      <w:r w:rsidR="008C0A5A" w:rsidRPr="00B67C69">
        <w:rPr>
          <w:rFonts w:ascii="Times New Roman" w:hAnsi="Times New Roman" w:cs="Times New Roman"/>
          <w:color w:val="000000" w:themeColor="text1"/>
          <w:sz w:val="22"/>
        </w:rPr>
        <w:t>clusters of two or more native-resolution grid cells</w:t>
      </w:r>
      <w:r w:rsidR="0092072F">
        <w:rPr>
          <w:rFonts w:ascii="Times New Roman" w:hAnsi="Times New Roman" w:cs="Times New Roman"/>
          <w:color w:val="000000" w:themeColor="text1"/>
          <w:sz w:val="22"/>
        </w:rPr>
        <w:t xml:space="preserve"> and repeat this procedure</w:t>
      </w:r>
      <w:r w:rsidR="008C0A5A" w:rsidRPr="00B67C69">
        <w:rPr>
          <w:rFonts w:ascii="Times New Roman" w:hAnsi="Times New Roman" w:cs="Times New Roman"/>
          <w:color w:val="000000" w:themeColor="text1"/>
          <w:sz w:val="22"/>
        </w:rPr>
        <w:t xml:space="preserve">. Clusters </w:t>
      </w:r>
      <w:r w:rsidR="0092072F">
        <w:rPr>
          <w:rFonts w:ascii="Times New Roman" w:hAnsi="Times New Roman" w:cs="Times New Roman"/>
          <w:color w:val="000000" w:themeColor="text1"/>
          <w:sz w:val="22"/>
        </w:rPr>
        <w:t>can be</w:t>
      </w:r>
      <w:r w:rsidR="008C0A5A" w:rsidRPr="00B67C69">
        <w:rPr>
          <w:rFonts w:ascii="Times New Roman" w:hAnsi="Times New Roman" w:cs="Times New Roman"/>
          <w:color w:val="000000" w:themeColor="text1"/>
          <w:sz w:val="22"/>
        </w:rPr>
        <w:t xml:space="preserve"> generated by K-means clustering, which aggregates spatially proximate </w:t>
      </w:r>
      <w:commentRangeStart w:id="9"/>
      <w:r w:rsidR="008C0A5A" w:rsidRPr="00B67C69">
        <w:rPr>
          <w:rFonts w:ascii="Times New Roman" w:hAnsi="Times New Roman" w:cs="Times New Roman"/>
          <w:color w:val="000000" w:themeColor="text1"/>
          <w:sz w:val="22"/>
        </w:rPr>
        <w:t>grid cells</w:t>
      </w:r>
      <w:commentRangeEnd w:id="9"/>
      <w:r w:rsidR="00CE01D2">
        <w:rPr>
          <w:rStyle w:val="CommentReference"/>
        </w:rPr>
        <w:commentReference w:id="9"/>
      </w:r>
      <w:r w:rsidR="008C0A5A" w:rsidRPr="00B67C69">
        <w:rPr>
          <w:rFonts w:ascii="Times New Roman" w:hAnsi="Times New Roman" w:cs="Times New Roman"/>
          <w:color w:val="000000" w:themeColor="text1"/>
          <w:sz w:val="22"/>
        </w:rPr>
        <w:t xml:space="preserve">. An algorithm that considers the similarity of emissions, such as the Gaussian mixture model implemented by Turner and Jacob (2015), could also be used. We repeat this process, increasing cluster size, until all native-resolution grid cells are allocated </w:t>
      </w:r>
      <w:r w:rsidR="00B67C69" w:rsidRPr="00B67C69">
        <w:rPr>
          <w:rFonts w:ascii="Times New Roman" w:hAnsi="Times New Roman" w:cs="Times New Roman"/>
          <w:color w:val="000000" w:themeColor="text1"/>
          <w:sz w:val="22"/>
        </w:rPr>
        <w:t xml:space="preserve">to the multiscale grid </w:t>
      </w:r>
      <w:r w:rsidR="008C0A5A" w:rsidRPr="00B67C69">
        <w:rPr>
          <w:rFonts w:ascii="Times New Roman" w:hAnsi="Times New Roman" w:cs="Times New Roman"/>
          <w:color w:val="000000" w:themeColor="text1"/>
          <w:sz w:val="22"/>
        </w:rPr>
        <w:t xml:space="preserve">and the </w:t>
      </w:r>
      <w:r w:rsidR="00B67C69" w:rsidRPr="00B67C69">
        <w:rPr>
          <w:rFonts w:ascii="Times New Roman" w:hAnsi="Times New Roman" w:cs="Times New Roman"/>
          <w:color w:val="000000" w:themeColor="text1"/>
          <w:sz w:val="22"/>
        </w:rPr>
        <w:t xml:space="preserve">corresponding </w:t>
      </w:r>
      <w:r w:rsidR="00B214B1">
        <w:rPr>
          <w:rFonts w:ascii="Times New Roman" w:hAnsi="Times New Roman" w:cs="Times New Roman"/>
          <w:color w:val="000000" w:themeColor="text1"/>
          <w:sz w:val="22"/>
        </w:rPr>
        <w:t xml:space="preserve">reduced-dimension </w:t>
      </w:r>
      <w:r w:rsidR="00B67C69" w:rsidRPr="00B67C69">
        <w:rPr>
          <w:rFonts w:ascii="Times New Roman" w:hAnsi="Times New Roman" w:cs="Times New Roman"/>
          <w:color w:val="000000" w:themeColor="text1"/>
          <w:sz w:val="22"/>
        </w:rPr>
        <w:t xml:space="preserve">Jacobian matrix </w:t>
      </w:r>
      <m:oMath>
        <m:sSub>
          <m:sSubPr>
            <m:ctrlPr>
              <w:rPr>
                <w:rFonts w:ascii="Cambria Math" w:eastAsiaTheme="minorEastAsia" w:hAnsi="Cambria Math" w:cs="Times New Roman"/>
                <w:color w:val="000000" w:themeColor="text1"/>
                <w:sz w:val="22"/>
              </w:rPr>
            </m:ctrlPr>
          </m:sSubPr>
          <m:e>
            <m:r>
              <m:rPr>
                <m:sty m:val="b"/>
              </m:rPr>
              <w:rPr>
                <w:rFonts w:ascii="Cambria Math" w:eastAsiaTheme="minorEastAsia" w:hAnsi="Cambria Math" w:cs="Times New Roman"/>
                <w:color w:val="000000" w:themeColor="text1"/>
                <w:sz w:val="22"/>
              </w:rPr>
              <m:t>K</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RD</m:t>
            </m:r>
          </m:sub>
        </m:sSub>
      </m:oMath>
      <w:r w:rsidR="00B67C69" w:rsidRPr="00B67C69">
        <w:rPr>
          <w:rFonts w:ascii="Times New Roman" w:eastAsiaTheme="minorEastAsia" w:hAnsi="Times New Roman" w:cs="Times New Roman"/>
          <w:color w:val="000000" w:themeColor="text1"/>
          <w:sz w:val="22"/>
        </w:rPr>
        <w:t xml:space="preserve"> </w:t>
      </w:r>
      <w:r w:rsidR="00B67C69" w:rsidRPr="00B67C69">
        <w:rPr>
          <w:rFonts w:ascii="Times New Roman" w:hAnsi="Times New Roman" w:cs="Times New Roman"/>
          <w:color w:val="000000" w:themeColor="text1"/>
          <w:sz w:val="22"/>
        </w:rPr>
        <w:t>is constructed</w:t>
      </w:r>
      <w:r w:rsidR="008C0A5A" w:rsidRPr="00B67C69">
        <w:rPr>
          <w:rFonts w:ascii="Times New Roman" w:hAnsi="Times New Roman" w:cs="Times New Roman"/>
          <w:color w:val="000000" w:themeColor="text1"/>
          <w:sz w:val="22"/>
        </w:rPr>
        <w:t>.</w:t>
      </w:r>
    </w:p>
    <w:p w14:paraId="4C332492" w14:textId="22A9517C" w:rsidR="00D66952" w:rsidRPr="00E74B72" w:rsidRDefault="00D66952" w:rsidP="00786BB7">
      <w:pPr>
        <w:rPr>
          <w:rFonts w:ascii="Times New Roman" w:hAnsi="Times New Roman" w:cs="Times New Roman"/>
          <w:b/>
          <w:color w:val="FF0000"/>
          <w:sz w:val="22"/>
        </w:rPr>
      </w:pPr>
    </w:p>
    <w:p w14:paraId="542BDDEC" w14:textId="33DD001D" w:rsidR="00FF3655" w:rsidRPr="007C15B6" w:rsidRDefault="0018280E" w:rsidP="00FF3655">
      <w:pPr>
        <w:rPr>
          <w:rFonts w:ascii="Times New Roman" w:eastAsiaTheme="minorEastAsia" w:hAnsi="Times New Roman" w:cs="Times New Roman"/>
          <w:color w:val="000000" w:themeColor="text1"/>
          <w:sz w:val="22"/>
        </w:rPr>
      </w:pPr>
      <w:r>
        <w:rPr>
          <w:rFonts w:ascii="Times New Roman" w:hAnsi="Times New Roman" w:cs="Times New Roman"/>
          <w:color w:val="000000" w:themeColor="text1"/>
          <w:sz w:val="22"/>
        </w:rPr>
        <w:t>W</w:t>
      </w:r>
      <w:r w:rsidR="00F94D82" w:rsidRPr="00DB3E3A">
        <w:rPr>
          <w:rFonts w:ascii="Times New Roman" w:hAnsi="Times New Roman" w:cs="Times New Roman"/>
          <w:color w:val="000000" w:themeColor="text1"/>
          <w:sz w:val="22"/>
        </w:rPr>
        <w:t xml:space="preserve">e </w:t>
      </w:r>
      <w:r>
        <w:rPr>
          <w:rFonts w:ascii="Times New Roman" w:hAnsi="Times New Roman" w:cs="Times New Roman"/>
          <w:color w:val="000000" w:themeColor="text1"/>
          <w:sz w:val="22"/>
        </w:rPr>
        <w:t>apply</w:t>
      </w:r>
      <w:r w:rsidR="00F94D82" w:rsidRPr="00DB3E3A">
        <w:rPr>
          <w:rFonts w:ascii="Times New Roman" w:hAnsi="Times New Roman" w:cs="Times New Roman"/>
          <w:color w:val="000000" w:themeColor="text1"/>
          <w:sz w:val="22"/>
        </w:rPr>
        <w:t xml:space="preserve"> th</w:t>
      </w:r>
      <w:r>
        <w:rPr>
          <w:rFonts w:ascii="Times New Roman" w:hAnsi="Times New Roman" w:cs="Times New Roman"/>
          <w:color w:val="000000" w:themeColor="text1"/>
          <w:sz w:val="22"/>
        </w:rPr>
        <w:t xml:space="preserve">is </w:t>
      </w:r>
      <w:r w:rsidR="00F94D82" w:rsidRPr="00DB3E3A">
        <w:rPr>
          <w:rFonts w:ascii="Times New Roman" w:hAnsi="Times New Roman" w:cs="Times New Roman"/>
          <w:color w:val="000000" w:themeColor="text1"/>
          <w:sz w:val="22"/>
        </w:rPr>
        <w:t xml:space="preserve">approach beginning with our initial estimate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sidR="00F94D82" w:rsidRPr="00DB3E3A">
        <w:rPr>
          <w:rFonts w:ascii="Times New Roman" w:eastAsiaTheme="minorEastAsia" w:hAnsi="Times New Roman" w:cs="Times New Roman"/>
          <w:color w:val="000000" w:themeColor="text1"/>
          <w:sz w:val="22"/>
        </w:rPr>
        <w:t xml:space="preserve"> </w:t>
      </w:r>
      <w:r w:rsidR="00267A94">
        <w:rPr>
          <w:rFonts w:ascii="Times New Roman" w:eastAsiaTheme="minorEastAsia" w:hAnsi="Times New Roman" w:cs="Times New Roman"/>
          <w:color w:val="000000" w:themeColor="text1"/>
          <w:sz w:val="22"/>
        </w:rPr>
        <w:t xml:space="preserve">(Section 2.3) </w:t>
      </w:r>
      <w:r w:rsidR="00F94D82" w:rsidRPr="00DB3E3A">
        <w:rPr>
          <w:rFonts w:ascii="Times New Roman" w:eastAsiaTheme="minorEastAsia" w:hAnsi="Times New Roman" w:cs="Times New Roman"/>
          <w:color w:val="000000" w:themeColor="text1"/>
          <w:sz w:val="22"/>
        </w:rPr>
        <w:t xml:space="preserve">in a </w:t>
      </w:r>
      <w:r w:rsidR="00313F9F" w:rsidRPr="00DB3E3A">
        <w:rPr>
          <w:rFonts w:ascii="Times New Roman" w:hAnsi="Times New Roman" w:cs="Times New Roman"/>
          <w:color w:val="000000" w:themeColor="text1"/>
          <w:sz w:val="22"/>
        </w:rPr>
        <w:t>two-step update</w:t>
      </w:r>
      <w:r w:rsidR="00F94D82" w:rsidRPr="00DB3E3A">
        <w:rPr>
          <w:rFonts w:ascii="Times New Roman" w:hAnsi="Times New Roman" w:cs="Times New Roman"/>
          <w:color w:val="000000" w:themeColor="text1"/>
          <w:sz w:val="22"/>
        </w:rPr>
        <w:t xml:space="preserve"> </w:t>
      </w:r>
      <w:r w:rsidR="00313F9F" w:rsidRPr="00DB3E3A">
        <w:rPr>
          <w:rFonts w:ascii="Times New Roman" w:hAnsi="Times New Roman" w:cs="Times New Roman"/>
          <w:color w:val="000000" w:themeColor="text1"/>
          <w:sz w:val="22"/>
        </w:rPr>
        <w:t xml:space="preserve">that iteratively improves </w:t>
      </w:r>
      <w:r w:rsidR="00274337" w:rsidRPr="00DB3E3A">
        <w:rPr>
          <w:rFonts w:ascii="Times New Roman" w:hAnsi="Times New Roman" w:cs="Times New Roman"/>
          <w:color w:val="000000" w:themeColor="text1"/>
          <w:sz w:val="22"/>
        </w:rPr>
        <w:t>the multiscale grid</w:t>
      </w:r>
      <w:r w:rsidR="00313F9F" w:rsidRPr="00DB3E3A">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rPr>
        <w:t xml:space="preserve">The information content for the initial multiscale grid is given by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Pr>
          <w:rFonts w:ascii="Times New Roman" w:eastAsiaTheme="minorEastAsia" w:hAnsi="Times New Roman" w:cs="Times New Roman"/>
          <w:color w:val="000000" w:themeColor="text1"/>
          <w:sz w:val="22"/>
        </w:rPr>
        <w:t>, which identif</w:t>
      </w:r>
      <w:r w:rsidR="00D133F8">
        <w:rPr>
          <w:rFonts w:ascii="Times New Roman" w:eastAsiaTheme="minorEastAsia" w:hAnsi="Times New Roman" w:cs="Times New Roman"/>
          <w:color w:val="000000" w:themeColor="text1"/>
          <w:sz w:val="22"/>
        </w:rPr>
        <w:t>ies</w:t>
      </w:r>
      <w:r>
        <w:rPr>
          <w:rFonts w:ascii="Times New Roman" w:eastAsiaTheme="minorEastAsia" w:hAnsi="Times New Roman" w:cs="Times New Roman"/>
          <w:color w:val="000000" w:themeColor="text1"/>
          <w:sz w:val="22"/>
        </w:rPr>
        <w:t xml:space="preserve"> the grid cells with the highest sensitivities</w:t>
      </w:r>
      <w:r w:rsidR="00D133F8">
        <w:rPr>
          <w:rFonts w:ascii="Times New Roman" w:eastAsiaTheme="minorEastAsia" w:hAnsi="Times New Roman" w:cs="Times New Roman"/>
          <w:color w:val="000000" w:themeColor="text1"/>
          <w:sz w:val="22"/>
        </w:rPr>
        <w:t xml:space="preserve"> even </w:t>
      </w:r>
      <w:r w:rsidR="00C031B8">
        <w:rPr>
          <w:rFonts w:ascii="Times New Roman" w:eastAsiaTheme="minorEastAsia" w:hAnsi="Times New Roman" w:cs="Times New Roman"/>
          <w:color w:val="000000" w:themeColor="text1"/>
          <w:sz w:val="22"/>
        </w:rPr>
        <w:t>given the crude estimate of the Jacobian matrix</w:t>
      </w:r>
      <w:r>
        <w:rPr>
          <w:rFonts w:ascii="Times New Roman" w:eastAsiaTheme="minorEastAsia" w:hAnsi="Times New Roman" w:cs="Times New Roman"/>
          <w:color w:val="000000" w:themeColor="text1"/>
          <w:sz w:val="22"/>
        </w:rPr>
        <w:t xml:space="preserve">. </w:t>
      </w:r>
      <w:r w:rsidR="00B67C69" w:rsidRPr="00DB3E3A">
        <w:rPr>
          <w:rFonts w:ascii="Times New Roman" w:eastAsiaTheme="minorEastAsia" w:hAnsi="Times New Roman" w:cs="Times New Roman"/>
          <w:color w:val="000000" w:themeColor="text1"/>
          <w:sz w:val="22"/>
        </w:rPr>
        <w:t xml:space="preserve">We </w:t>
      </w:r>
      <w:r>
        <w:rPr>
          <w:rFonts w:ascii="Times New Roman" w:eastAsiaTheme="minorEastAsia" w:hAnsi="Times New Roman" w:cs="Times New Roman"/>
          <w:color w:val="000000" w:themeColor="text1"/>
          <w:sz w:val="22"/>
        </w:rPr>
        <w:t xml:space="preserve">then </w:t>
      </w:r>
      <w:r w:rsidR="00B214B1" w:rsidRPr="00DB3E3A">
        <w:rPr>
          <w:rFonts w:ascii="Times New Roman" w:eastAsiaTheme="minorEastAsia" w:hAnsi="Times New Roman" w:cs="Times New Roman"/>
          <w:color w:val="000000" w:themeColor="text1"/>
          <w:sz w:val="22"/>
        </w:rPr>
        <w:t xml:space="preserve">construct a multiscale grid and </w:t>
      </w:r>
      <w:r>
        <w:rPr>
          <w:rFonts w:ascii="Times New Roman" w:eastAsiaTheme="minorEastAsia" w:hAnsi="Times New Roman" w:cs="Times New Roman"/>
          <w:color w:val="000000" w:themeColor="text1"/>
          <w:sz w:val="22"/>
        </w:rPr>
        <w:t xml:space="preserve">compute </w:t>
      </w:r>
      <w:r w:rsidR="00B214B1" w:rsidRPr="00DB3E3A">
        <w:rPr>
          <w:rFonts w:ascii="Times New Roman" w:eastAsiaTheme="minorEastAsia" w:hAnsi="Times New Roman" w:cs="Times New Roman"/>
          <w:color w:val="000000" w:themeColor="text1"/>
          <w:sz w:val="22"/>
        </w:rPr>
        <w:t xml:space="preserve">the corresponding reduced-dimension </w:t>
      </w:r>
      <w:r w:rsidR="00ED540F" w:rsidRPr="00DB3E3A">
        <w:rPr>
          <w:rFonts w:ascii="Times New Roman" w:eastAsiaTheme="minorEastAsia" w:hAnsi="Times New Roman" w:cs="Times New Roman"/>
          <w:color w:val="000000" w:themeColor="text1"/>
          <w:sz w:val="22"/>
        </w:rPr>
        <w:t xml:space="preserve">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E82332">
        <w:rPr>
          <w:rFonts w:ascii="Times New Roman" w:eastAsiaTheme="minorEastAsia" w:hAnsi="Times New Roman" w:cs="Times New Roman"/>
          <w:color w:val="000000" w:themeColor="text1"/>
          <w:sz w:val="22"/>
        </w:rPr>
        <w:t xml:space="preserve">, </w:t>
      </w:r>
      <w:r w:rsidR="00EF435C" w:rsidRPr="00DB3E3A">
        <w:rPr>
          <w:rFonts w:ascii="Times New Roman" w:eastAsiaTheme="minorEastAsia" w:hAnsi="Times New Roman" w:cs="Times New Roman"/>
          <w:color w:val="000000" w:themeColor="text1"/>
          <w:sz w:val="22"/>
        </w:rPr>
        <w:t>introduc</w:t>
      </w:r>
      <w:r w:rsidR="00E82332">
        <w:rPr>
          <w:rFonts w:ascii="Times New Roman" w:eastAsiaTheme="minorEastAsia" w:hAnsi="Times New Roman" w:cs="Times New Roman"/>
          <w:color w:val="000000" w:themeColor="text1"/>
          <w:sz w:val="22"/>
        </w:rPr>
        <w:t>ing</w:t>
      </w:r>
      <w:r w:rsidR="00EF435C" w:rsidRPr="00DB3E3A">
        <w:rPr>
          <w:rFonts w:ascii="Times New Roman" w:eastAsiaTheme="minorEastAsia" w:hAnsi="Times New Roman" w:cs="Times New Roman"/>
          <w:color w:val="000000" w:themeColor="text1"/>
          <w:sz w:val="22"/>
        </w:rPr>
        <w:t xml:space="preserve"> information content from the forward model to the inverse system</w:t>
      </w:r>
      <w:r w:rsidR="00F94D82" w:rsidRPr="00DB3E3A">
        <w:rPr>
          <w:rFonts w:ascii="Times New Roman" w:eastAsiaTheme="minorEastAsia" w:hAnsi="Times New Roman" w:cs="Times New Roman"/>
          <w:color w:val="000000" w:themeColor="text1"/>
          <w:sz w:val="22"/>
        </w:rPr>
        <w:t>.</w:t>
      </w:r>
      <w:r w:rsidR="00ED540F" w:rsidRPr="00DB3E3A">
        <w:rPr>
          <w:rFonts w:ascii="Times New Roman" w:eastAsiaTheme="minorEastAsia" w:hAnsi="Times New Roman" w:cs="Times New Roman"/>
          <w:color w:val="000000" w:themeColor="text1"/>
          <w:sz w:val="22"/>
        </w:rPr>
        <w:t xml:space="preserve"> </w:t>
      </w:r>
      <w:r w:rsidR="00B9145B">
        <w:rPr>
          <w:rFonts w:ascii="Times New Roman" w:eastAsiaTheme="minorEastAsia" w:hAnsi="Times New Roman" w:cs="Times New Roman"/>
          <w:color w:val="000000" w:themeColor="text1"/>
          <w:sz w:val="22"/>
        </w:rPr>
        <w:t>We</w:t>
      </w:r>
      <w:r w:rsidR="00ED540F" w:rsidRPr="00DB3E3A">
        <w:rPr>
          <w:rFonts w:ascii="Times New Roman" w:eastAsiaTheme="minorEastAsia" w:hAnsi="Times New Roman" w:cs="Times New Roman"/>
          <w:color w:val="000000" w:themeColor="text1"/>
          <w:sz w:val="22"/>
        </w:rPr>
        <w:t xml:space="preserve"> identify the state vector elements where the forward model contributes the most information content</w:t>
      </w:r>
      <w:r w:rsidR="00B9145B">
        <w:rPr>
          <w:rFonts w:ascii="Times New Roman" w:eastAsiaTheme="minorEastAsia" w:hAnsi="Times New Roman" w:cs="Times New Roman"/>
          <w:color w:val="000000" w:themeColor="text1"/>
          <w:sz w:val="22"/>
        </w:rPr>
        <w:t xml:space="preserve"> by </w:t>
      </w:r>
      <w:r w:rsidR="00ED540F" w:rsidRPr="00DB3E3A">
        <w:rPr>
          <w:rFonts w:ascii="Times New Roman" w:eastAsiaTheme="minorEastAsia" w:hAnsi="Times New Roman" w:cs="Times New Roman"/>
          <w:color w:val="000000" w:themeColor="text1"/>
          <w:sz w:val="22"/>
        </w:rPr>
        <w:t>compa</w:t>
      </w:r>
      <w:r w:rsidR="00B9145B">
        <w:rPr>
          <w:rFonts w:ascii="Times New Roman" w:eastAsiaTheme="minorEastAsia" w:hAnsi="Times New Roman" w:cs="Times New Roman"/>
          <w:color w:val="000000" w:themeColor="text1"/>
          <w:sz w:val="22"/>
        </w:rPr>
        <w:t>ring</w:t>
      </w:r>
      <w:r w:rsidR="00ED540F" w:rsidRPr="00DB3E3A">
        <w:rPr>
          <w:rFonts w:ascii="Times New Roman" w:eastAsiaTheme="minorEastAsia" w:hAnsi="Times New Roman" w:cs="Times New Roman"/>
          <w:color w:val="000000" w:themeColor="text1"/>
          <w:sz w:val="22"/>
        </w:rPr>
        <w:t xml:space="preserve"> the sensitivities given by the updated reduced-dimension averaging kernel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A</m:t>
            </m:r>
          </m:e>
          <m:sub>
            <m:r>
              <m:rPr>
                <m:sty m:val="p"/>
              </m:rPr>
              <w:rPr>
                <w:rFonts w:ascii="Cambria Math" w:hAnsi="Cambria Math" w:cs="Times New Roman"/>
                <w:color w:val="000000" w:themeColor="text1"/>
                <w:sz w:val="22"/>
              </w:rPr>
              <m:t>RD</m:t>
            </m:r>
          </m:sub>
          <m:sup>
            <m:r>
              <m:rPr>
                <m:sty m:val="p"/>
              </m:rPr>
              <w:rPr>
                <w:rFonts w:ascii="Cambria Math" w:hAnsi="Cambria Math" w:cs="Times New Roman"/>
                <w:color w:val="000000" w:themeColor="text1"/>
                <w:sz w:val="22"/>
              </w:rPr>
              <m:t>(1)</m:t>
            </m:r>
            <m:ctrlPr>
              <w:rPr>
                <w:rFonts w:ascii="Cambria Math" w:hAnsi="Cambria Math" w:cs="Times New Roman"/>
                <w:color w:val="000000" w:themeColor="text1"/>
                <w:sz w:val="22"/>
              </w:rPr>
            </m:ctrlPr>
          </m:sup>
        </m:sSubSup>
      </m:oMath>
      <w:r w:rsidR="00ED540F" w:rsidRPr="00DB3E3A">
        <w:rPr>
          <w:rFonts w:ascii="Times New Roman" w:eastAsiaTheme="minorEastAsia" w:hAnsi="Times New Roman" w:cs="Times New Roman"/>
          <w:color w:val="000000" w:themeColor="text1"/>
          <w:sz w:val="22"/>
        </w:rPr>
        <w:t xml:space="preserve"> to the sensitivities given by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sidR="00ED540F" w:rsidRPr="00DB3E3A">
        <w:rPr>
          <w:rFonts w:ascii="Times New Roman" w:eastAsiaTheme="minorEastAsia" w:hAnsi="Times New Roman" w:cs="Times New Roman"/>
          <w:color w:val="000000" w:themeColor="text1"/>
          <w:sz w:val="22"/>
        </w:rPr>
        <w:t>.</w:t>
      </w:r>
      <w:r w:rsidR="00274337" w:rsidRPr="00DB3E3A">
        <w:rPr>
          <w:rFonts w:ascii="Times New Roman" w:eastAsiaTheme="minorEastAsia" w:hAnsi="Times New Roman" w:cs="Times New Roman"/>
          <w:color w:val="000000" w:themeColor="text1"/>
          <w:sz w:val="22"/>
        </w:rPr>
        <w:t xml:space="preserve"> We disaggregate t</w:t>
      </w:r>
      <w:r w:rsidR="00F94D82" w:rsidRPr="00DB3E3A">
        <w:rPr>
          <w:rFonts w:ascii="Times New Roman" w:eastAsiaTheme="minorEastAsia" w:hAnsi="Times New Roman" w:cs="Times New Roman"/>
          <w:color w:val="000000" w:themeColor="text1"/>
          <w:sz w:val="22"/>
        </w:rPr>
        <w:t xml:space="preserve">he clusters with </w:t>
      </w:r>
      <w:r w:rsidR="00274337" w:rsidRPr="00DB3E3A">
        <w:rPr>
          <w:rFonts w:ascii="Times New Roman" w:eastAsiaTheme="minorEastAsia" w:hAnsi="Times New Roman" w:cs="Times New Roman"/>
          <w:color w:val="000000" w:themeColor="text1"/>
          <w:sz w:val="22"/>
        </w:rPr>
        <w:t>the largest</w:t>
      </w:r>
      <w:r w:rsidR="00DB3E3A" w:rsidRPr="00DB3E3A">
        <w:rPr>
          <w:rFonts w:ascii="Times New Roman" w:eastAsiaTheme="minorEastAsia" w:hAnsi="Times New Roman" w:cs="Times New Roman"/>
          <w:color w:val="000000" w:themeColor="text1"/>
          <w:sz w:val="22"/>
        </w:rPr>
        <w:t xml:space="preserve"> </w:t>
      </w:r>
      <w:r w:rsidR="00274337" w:rsidRPr="00DB3E3A">
        <w:rPr>
          <w:rFonts w:ascii="Times New Roman" w:eastAsiaTheme="minorEastAsia" w:hAnsi="Times New Roman" w:cs="Times New Roman"/>
          <w:color w:val="000000" w:themeColor="text1"/>
          <w:sz w:val="22"/>
        </w:rPr>
        <w:t>difference</w:t>
      </w:r>
      <w:r w:rsidR="00267A94">
        <w:rPr>
          <w:rFonts w:ascii="Times New Roman" w:eastAsiaTheme="minorEastAsia" w:hAnsi="Times New Roman" w:cs="Times New Roman"/>
          <w:color w:val="000000" w:themeColor="text1"/>
          <w:sz w:val="22"/>
        </w:rPr>
        <w:t>s</w:t>
      </w:r>
      <w:r w:rsidR="00F94D82" w:rsidRPr="00DB3E3A">
        <w:rPr>
          <w:rFonts w:ascii="Times New Roman" w:eastAsiaTheme="minorEastAsia" w:hAnsi="Times New Roman" w:cs="Times New Roman"/>
          <w:color w:val="000000" w:themeColor="text1"/>
          <w:sz w:val="22"/>
        </w:rPr>
        <w:t xml:space="preserve"> and update the reduced-dimension Jacobian, generating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F94D82" w:rsidRPr="00DB3E3A">
        <w:rPr>
          <w:rFonts w:ascii="Times New Roman" w:eastAsiaTheme="minorEastAsia" w:hAnsi="Times New Roman" w:cs="Times New Roman"/>
          <w:color w:val="000000" w:themeColor="text1"/>
          <w:sz w:val="22"/>
        </w:rPr>
        <w:t>.</w:t>
      </w:r>
      <w:r>
        <w:rPr>
          <w:rFonts w:ascii="Times New Roman" w:eastAsiaTheme="minorEastAsia" w:hAnsi="Times New Roman" w:cs="Times New Roman"/>
          <w:color w:val="000000" w:themeColor="text1"/>
          <w:sz w:val="22"/>
        </w:rPr>
        <w:t xml:space="preserve"> </w:t>
      </w:r>
      <w:r w:rsidR="00FF3655" w:rsidRPr="007C15B6">
        <w:rPr>
          <w:rFonts w:ascii="Times New Roman" w:eastAsiaTheme="minorEastAsia" w:hAnsi="Times New Roman" w:cs="Times New Roman"/>
          <w:color w:val="000000" w:themeColor="text1"/>
          <w:sz w:val="22"/>
        </w:rPr>
        <w:t xml:space="preserve">The information content associated with both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FF3655" w:rsidRPr="007C15B6">
        <w:rPr>
          <w:rFonts w:ascii="Times New Roman" w:eastAsiaTheme="minorEastAsia" w:hAnsi="Times New Roman" w:cs="Times New Roman"/>
          <w:color w:val="000000" w:themeColor="text1"/>
          <w:sz w:val="22"/>
        </w:rPr>
        <w:t xml:space="preserve"> and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FF3655" w:rsidRPr="007C15B6">
        <w:rPr>
          <w:rFonts w:ascii="Times New Roman" w:eastAsiaTheme="minorEastAsia" w:hAnsi="Times New Roman" w:cs="Times New Roman"/>
          <w:color w:val="000000" w:themeColor="text1"/>
          <w:sz w:val="22"/>
        </w:rPr>
        <w:t xml:space="preserve"> includes contributions from prior emissions estimates, the observations, and the forward model. As a result, convergence</w:t>
      </w:r>
      <w:r>
        <w:rPr>
          <w:rFonts w:ascii="Times New Roman" w:eastAsiaTheme="minorEastAsia" w:hAnsi="Times New Roman" w:cs="Times New Roman"/>
          <w:color w:val="000000" w:themeColor="text1"/>
          <w:sz w:val="22"/>
        </w:rPr>
        <w:t xml:space="preserve"> is </w:t>
      </w:r>
      <w:proofErr w:type="gramStart"/>
      <w:r>
        <w:rPr>
          <w:rFonts w:ascii="Times New Roman" w:eastAsiaTheme="minorEastAsia" w:hAnsi="Times New Roman" w:cs="Times New Roman"/>
          <w:color w:val="000000" w:themeColor="text1"/>
          <w:sz w:val="22"/>
        </w:rPr>
        <w:t>rapid</w:t>
      </w:r>
      <w:proofErr w:type="gramEnd"/>
      <w:r w:rsidR="00FF3655" w:rsidRPr="007C15B6">
        <w:rPr>
          <w:rFonts w:ascii="Times New Roman" w:eastAsiaTheme="minorEastAsia" w:hAnsi="Times New Roman" w:cs="Times New Roman"/>
          <w:color w:val="000000" w:themeColor="text1"/>
          <w:sz w:val="22"/>
        </w:rPr>
        <w:t xml:space="preserve"> and we find no need for further iteration. T</w:t>
      </w:r>
      <w:r w:rsidR="00FF3655" w:rsidRPr="007C15B6">
        <w:rPr>
          <w:rFonts w:ascii="Times New Roman" w:hAnsi="Times New Roman" w:cs="Times New Roman"/>
          <w:color w:val="000000" w:themeColor="text1"/>
          <w:sz w:val="22"/>
        </w:rPr>
        <w:t>he analytic inversion can then be solved exactly on the multiscale grid</w:t>
      </w:r>
      <w:r>
        <w:rPr>
          <w:rFonts w:ascii="Times New Roman" w:hAnsi="Times New Roman" w:cs="Times New Roman"/>
          <w:color w:val="000000" w:themeColor="text1"/>
          <w:sz w:val="22"/>
        </w:rPr>
        <w:t xml:space="preserve"> using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FF3655" w:rsidRPr="007C15B6">
        <w:rPr>
          <w:rFonts w:ascii="Times New Roman" w:hAnsi="Times New Roman" w:cs="Times New Roman"/>
          <w:color w:val="000000" w:themeColor="text1"/>
          <w:sz w:val="22"/>
        </w:rPr>
        <w:t>.</w:t>
      </w:r>
    </w:p>
    <w:p w14:paraId="5617B519" w14:textId="2083F041" w:rsidR="001F05C6" w:rsidRDefault="001F05C6" w:rsidP="00786BB7">
      <w:pPr>
        <w:rPr>
          <w:rFonts w:ascii="Times New Roman" w:hAnsi="Times New Roman" w:cs="Times New Roman"/>
          <w:sz w:val="22"/>
        </w:rPr>
      </w:pPr>
    </w:p>
    <w:p w14:paraId="4566C756" w14:textId="0F5C99B1" w:rsidR="00F24890" w:rsidRPr="00A31A9B" w:rsidRDefault="001F05C6" w:rsidP="00F24890">
      <w:pPr>
        <w:rPr>
          <w:rFonts w:ascii="Times New Roman" w:hAnsi="Times New Roman" w:cs="Times New Roman"/>
          <w:i/>
          <w:sz w:val="22"/>
        </w:rPr>
      </w:pPr>
      <w:r w:rsidRPr="00A31A9B">
        <w:rPr>
          <w:rFonts w:ascii="Times New Roman" w:hAnsi="Times New Roman" w:cs="Times New Roman"/>
          <w:i/>
          <w:sz w:val="22"/>
        </w:rPr>
        <w:t>2.</w:t>
      </w:r>
      <w:r w:rsidR="00A31A9B">
        <w:rPr>
          <w:rFonts w:ascii="Times New Roman" w:hAnsi="Times New Roman" w:cs="Times New Roman"/>
          <w:i/>
          <w:sz w:val="22"/>
        </w:rPr>
        <w:t>5</w:t>
      </w:r>
      <w:r w:rsidR="00375C79">
        <w:rPr>
          <w:rFonts w:ascii="Times New Roman" w:hAnsi="Times New Roman" w:cs="Times New Roman"/>
          <w:i/>
          <w:sz w:val="22"/>
        </w:rPr>
        <w:t>.</w:t>
      </w:r>
      <w:r w:rsidRPr="00A31A9B">
        <w:rPr>
          <w:rFonts w:ascii="Times New Roman" w:hAnsi="Times New Roman" w:cs="Times New Roman"/>
          <w:i/>
          <w:sz w:val="22"/>
        </w:rPr>
        <w:t xml:space="preserve"> </w:t>
      </w:r>
      <w:r w:rsidR="00F24890" w:rsidRPr="00A31A9B">
        <w:rPr>
          <w:rFonts w:ascii="Times New Roman" w:hAnsi="Times New Roman" w:cs="Times New Roman"/>
          <w:i/>
          <w:sz w:val="22"/>
        </w:rPr>
        <w:t xml:space="preserve">Constructing </w:t>
      </w:r>
      <w:r w:rsidR="00FF3655">
        <w:rPr>
          <w:rFonts w:ascii="Times New Roman" w:hAnsi="Times New Roman" w:cs="Times New Roman"/>
          <w:i/>
          <w:sz w:val="22"/>
        </w:rPr>
        <w:t>the</w:t>
      </w:r>
      <w:r w:rsidR="00F24890" w:rsidRPr="00A31A9B">
        <w:rPr>
          <w:rFonts w:ascii="Times New Roman" w:hAnsi="Times New Roman" w:cs="Times New Roman"/>
          <w:i/>
          <w:sz w:val="22"/>
        </w:rPr>
        <w:t xml:space="preserve"> </w:t>
      </w:r>
      <w:r w:rsidR="00ED356F" w:rsidRPr="00A31A9B">
        <w:rPr>
          <w:rFonts w:ascii="Times New Roman" w:hAnsi="Times New Roman" w:cs="Times New Roman"/>
          <w:i/>
          <w:sz w:val="22"/>
        </w:rPr>
        <w:t>Reduced</w:t>
      </w:r>
      <w:r w:rsidR="00F24890" w:rsidRPr="00A31A9B">
        <w:rPr>
          <w:rFonts w:ascii="Times New Roman" w:hAnsi="Times New Roman" w:cs="Times New Roman"/>
          <w:i/>
          <w:sz w:val="22"/>
        </w:rPr>
        <w:t>-Rank Jacobian Matrix</w:t>
      </w:r>
    </w:p>
    <w:p w14:paraId="130E2086" w14:textId="77777777" w:rsidR="00CF7156" w:rsidRDefault="00CF7156" w:rsidP="007A4AD3">
      <w:pPr>
        <w:rPr>
          <w:rFonts w:ascii="Times New Roman" w:hAnsi="Times New Roman" w:cs="Times New Roman"/>
          <w:sz w:val="22"/>
        </w:rPr>
      </w:pPr>
    </w:p>
    <w:p w14:paraId="725C0558" w14:textId="256A5ACE" w:rsidR="008A2BE5" w:rsidRPr="008E7B55" w:rsidRDefault="00FF3655" w:rsidP="008A2BE5">
      <w:pPr>
        <w:rPr>
          <w:rFonts w:ascii="Times New Roman" w:hAnsi="Times New Roman" w:cs="Times New Roman"/>
          <w:sz w:val="22"/>
        </w:rPr>
      </w:pPr>
      <w:r>
        <w:rPr>
          <w:rFonts w:ascii="Times New Roman" w:hAnsi="Times New Roman" w:cs="Times New Roman"/>
          <w:sz w:val="22"/>
        </w:rPr>
        <w:lastRenderedPageBreak/>
        <w:t xml:space="preserve">In an inverse system with a known native-resolution Jacobian matrix </w:t>
      </w:r>
      <w:r>
        <w:rPr>
          <w:rFonts w:ascii="Times New Roman" w:hAnsi="Times New Roman" w:cs="Times New Roman"/>
          <w:b/>
          <w:sz w:val="22"/>
        </w:rPr>
        <w:t>K</w:t>
      </w:r>
      <w:r>
        <w:rPr>
          <w:rFonts w:ascii="Times New Roman" w:hAnsi="Times New Roman" w:cs="Times New Roman"/>
          <w:sz w:val="22"/>
        </w:rPr>
        <w:t xml:space="preserve">, a reduced-rank approximation of the Jacobian </w:t>
      </w:r>
      <w:r w:rsidR="00D76230">
        <w:rPr>
          <w:rFonts w:ascii="Times New Roman" w:hAnsi="Times New Roman" w:cs="Times New Roman"/>
          <w:sz w:val="22"/>
        </w:rPr>
        <w:t xml:space="preserve">matrix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oMath>
      <w:r w:rsidR="00D76230">
        <w:rPr>
          <w:rFonts w:ascii="Times New Roman" w:eastAsiaTheme="minorEastAsia" w:hAnsi="Times New Roman" w:cs="Times New Roman"/>
          <w:sz w:val="22"/>
        </w:rPr>
        <w:t xml:space="preserve"> </w:t>
      </w:r>
      <w:r>
        <w:rPr>
          <w:rFonts w:ascii="Times New Roman" w:hAnsi="Times New Roman" w:cs="Times New Roman"/>
          <w:sz w:val="22"/>
        </w:rPr>
        <w:t>can be constructed by calculating the linear relationship between emissions and observations for the most important patterns of information content rather than</w:t>
      </w:r>
      <w:r w:rsidR="00795A4A">
        <w:rPr>
          <w:rFonts w:ascii="Times New Roman" w:hAnsi="Times New Roman" w:cs="Times New Roman"/>
          <w:sz w:val="22"/>
        </w:rPr>
        <w:t xml:space="preserve"> for individual or aggregate</w:t>
      </w:r>
      <w:r>
        <w:rPr>
          <w:rFonts w:ascii="Times New Roman" w:hAnsi="Times New Roman" w:cs="Times New Roman"/>
          <w:sz w:val="22"/>
        </w:rPr>
        <w:t xml:space="preserve"> grid cel</w:t>
      </w:r>
      <w:r w:rsidR="00795A4A">
        <w:rPr>
          <w:rFonts w:ascii="Times New Roman" w:hAnsi="Times New Roman" w:cs="Times New Roman"/>
          <w:sz w:val="22"/>
        </w:rPr>
        <w:t>l</w:t>
      </w:r>
      <w:r>
        <w:rPr>
          <w:rFonts w:ascii="Times New Roman" w:hAnsi="Times New Roman" w:cs="Times New Roman"/>
          <w:sz w:val="22"/>
        </w:rPr>
        <w:t xml:space="preserve">s. A low-rank Jacobian corresponds to the state space shown in the </w:t>
      </w:r>
      <w:r w:rsidR="00886634">
        <w:rPr>
          <w:rFonts w:ascii="Times New Roman" w:hAnsi="Times New Roman" w:cs="Times New Roman"/>
          <w:sz w:val="22"/>
        </w:rPr>
        <w:t>bottom</w:t>
      </w:r>
      <w:r>
        <w:rPr>
          <w:rFonts w:ascii="Times New Roman" w:hAnsi="Times New Roman" w:cs="Times New Roman"/>
          <w:sz w:val="22"/>
        </w:rPr>
        <w:t xml:space="preserve"> left panel of Figure 1. </w:t>
      </w:r>
      <w:r w:rsidR="00C01FCF">
        <w:rPr>
          <w:rFonts w:ascii="Times New Roman" w:hAnsi="Times New Roman" w:cs="Times New Roman"/>
          <w:sz w:val="22"/>
        </w:rPr>
        <w:t xml:space="preserve">We showed </w:t>
      </w:r>
      <w:r w:rsidR="00A82BDB">
        <w:rPr>
          <w:rFonts w:ascii="Times New Roman" w:hAnsi="Times New Roman" w:cs="Times New Roman"/>
          <w:sz w:val="22"/>
        </w:rPr>
        <w:t>in Section 2.2</w:t>
      </w:r>
      <w:r w:rsidR="00C01FCF">
        <w:rPr>
          <w:rFonts w:ascii="Times New Roman" w:hAnsi="Times New Roman" w:cs="Times New Roman"/>
          <w:sz w:val="22"/>
        </w:rPr>
        <w:t xml:space="preserve"> that </w:t>
      </w:r>
      <w:r w:rsidR="008E7B55">
        <w:rPr>
          <w:rFonts w:ascii="Times New Roman" w:hAnsi="Times New Roman" w:cs="Times New Roman"/>
          <w:sz w:val="22"/>
        </w:rPr>
        <w:t xml:space="preserve">the </w:t>
      </w:r>
      <w:r w:rsidR="00452E11">
        <w:rPr>
          <w:rFonts w:ascii="Times New Roman" w:hAnsi="Times New Roman" w:cs="Times New Roman"/>
          <w:sz w:val="22"/>
        </w:rPr>
        <w:t xml:space="preserve">leading </w:t>
      </w:r>
      <w:r w:rsidR="00B138B4">
        <w:rPr>
          <w:rFonts w:ascii="Times New Roman" w:hAnsi="Times New Roman" w:cs="Times New Roman"/>
          <w:sz w:val="22"/>
        </w:rPr>
        <w:t>patterns of information content</w:t>
      </w:r>
      <w:r w:rsidR="008E7B55">
        <w:rPr>
          <w:rFonts w:ascii="Times New Roman" w:hAnsi="Times New Roman" w:cs="Times New Roman"/>
          <w:sz w:val="22"/>
        </w:rPr>
        <w:t xml:space="preserve"> are given by</w:t>
      </w:r>
      <w:r w:rsidR="00C01FCF">
        <w:rPr>
          <w:rFonts w:ascii="Times New Roman" w:hAnsi="Times New Roman" w:cs="Times New Roman"/>
          <w:sz w:val="22"/>
        </w:rPr>
        <w:t xml:space="preserve"> </w:t>
      </w:r>
      <w:r w:rsidR="00E1559C">
        <w:rPr>
          <w:rFonts w:ascii="Times New Roman" w:hAnsi="Times New Roman" w:cs="Times New Roman"/>
          <w:sz w:val="22"/>
        </w:rPr>
        <w:t>the columns of the dimension-r</w:t>
      </w:r>
      <w:r w:rsidR="0024053C">
        <w:rPr>
          <w:rFonts w:ascii="Times New Roman" w:hAnsi="Times New Roman" w:cs="Times New Roman"/>
          <w:sz w:val="22"/>
        </w:rPr>
        <w:t>e</w:t>
      </w:r>
      <w:r w:rsidR="00E1559C">
        <w:rPr>
          <w:rFonts w:ascii="Times New Roman" w:hAnsi="Times New Roman" w:cs="Times New Roman"/>
          <w:sz w:val="22"/>
        </w:rPr>
        <w:t xml:space="preserv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63DBA">
        <w:rPr>
          <w:rFonts w:ascii="Times New Roman" w:eastAsiaTheme="minorEastAsia" w:hAnsi="Times New Roman" w:cs="Times New Roman"/>
          <w:b/>
          <w:sz w:val="22"/>
        </w:rPr>
        <w:t xml:space="preserve"> </w:t>
      </w:r>
      <w:r w:rsidR="00063DBA" w:rsidRPr="00063DBA">
        <w:rPr>
          <w:rFonts w:ascii="Times New Roman" w:eastAsiaTheme="minorEastAsia" w:hAnsi="Times New Roman" w:cs="Times New Roman"/>
          <w:sz w:val="22"/>
        </w:rPr>
        <w:t xml:space="preserve">(equation </w:t>
      </w:r>
      <w:r w:rsidR="00795A4A">
        <w:rPr>
          <w:rFonts w:ascii="Times New Roman" w:eastAsiaTheme="minorEastAsia" w:hAnsi="Times New Roman" w:cs="Times New Roman"/>
          <w:sz w:val="22"/>
        </w:rPr>
        <w:t>(</w:t>
      </w:r>
      <w:r w:rsidR="00063DBA" w:rsidRPr="00063DBA">
        <w:rPr>
          <w:rFonts w:ascii="Times New Roman" w:eastAsiaTheme="minorEastAsia" w:hAnsi="Times New Roman" w:cs="Times New Roman"/>
          <w:sz w:val="22"/>
        </w:rPr>
        <w:t>8</w:t>
      </w:r>
      <w:r w:rsidR="00795A4A">
        <w:rPr>
          <w:rFonts w:ascii="Times New Roman" w:eastAsiaTheme="minorEastAsia" w:hAnsi="Times New Roman" w:cs="Times New Roman"/>
          <w:sz w:val="22"/>
        </w:rPr>
        <w:t>)</w:t>
      </w:r>
      <w:r w:rsidR="00063DBA" w:rsidRPr="00063DBA">
        <w:rPr>
          <w:rFonts w:ascii="Times New Roman" w:eastAsiaTheme="minorEastAsia" w:hAnsi="Times New Roman" w:cs="Times New Roman"/>
          <w:sz w:val="22"/>
        </w:rPr>
        <w:t>)</w:t>
      </w:r>
      <w:r w:rsidR="008E7B55">
        <w:rPr>
          <w:rFonts w:ascii="Times New Roman" w:eastAsiaTheme="minorEastAsia" w:hAnsi="Times New Roman" w:cs="Times New Roman"/>
          <w:sz w:val="22"/>
        </w:rPr>
        <w:t xml:space="preserve">. </w:t>
      </w:r>
      <w:r w:rsidR="00726BA3">
        <w:rPr>
          <w:rFonts w:ascii="Times New Roman" w:hAnsi="Times New Roman" w:cs="Times New Roman"/>
          <w:sz w:val="22"/>
        </w:rPr>
        <w:t>For any</w:t>
      </w:r>
      <w:r w:rsidR="00795A4A">
        <w:rPr>
          <w:rFonts w:ascii="Times New Roman" w:hAnsi="Times New Roman" w:cs="Times New Roman"/>
          <w:sz w:val="22"/>
        </w:rPr>
        <w:t xml:space="preserve"> selected value</w:t>
      </w:r>
      <w:r w:rsidR="003C5654">
        <w:rPr>
          <w:rFonts w:ascii="Times New Roman" w:hAnsi="Times New Roman" w:cs="Times New Roman"/>
          <w:sz w:val="22"/>
        </w:rPr>
        <w:t xml:space="preserve"> of</w:t>
      </w:r>
      <w:r w:rsidR="00726BA3">
        <w:rPr>
          <w:rFonts w:ascii="Times New Roman" w:hAnsi="Times New Roman" w:cs="Times New Roman"/>
          <w:sz w:val="22"/>
        </w:rPr>
        <w:t xml:space="preserve"> </w:t>
      </w:r>
      <w:r w:rsidR="00726BA3" w:rsidRPr="00726BA3">
        <w:rPr>
          <w:rFonts w:ascii="Times New Roman" w:hAnsi="Times New Roman" w:cs="Times New Roman"/>
          <w:i/>
          <w:sz w:val="22"/>
        </w:rPr>
        <w:t>k</w:t>
      </w:r>
      <w:r w:rsidR="00726BA3">
        <w:rPr>
          <w:rFonts w:ascii="Times New Roman" w:hAnsi="Times New Roman" w:cs="Times New Roman"/>
          <w:sz w:val="22"/>
        </w:rPr>
        <w:t xml:space="preserve">, the </w:t>
      </w:r>
      <w:r w:rsidR="008621DF" w:rsidRPr="00726BA3">
        <w:rPr>
          <w:rFonts w:ascii="Times New Roman" w:hAnsi="Times New Roman" w:cs="Times New Roman"/>
          <w:i/>
          <w:sz w:val="22"/>
        </w:rPr>
        <w:t>k</w:t>
      </w:r>
      <w:r w:rsidR="008621DF">
        <w:rPr>
          <w:rFonts w:ascii="Times New Roman" w:hAnsi="Times New Roman" w:cs="Times New Roman"/>
          <w:sz w:val="22"/>
        </w:rPr>
        <w:t xml:space="preserve"> leading </w:t>
      </w:r>
      <w:r w:rsidR="0033481F">
        <w:rPr>
          <w:rFonts w:ascii="Times New Roman" w:hAnsi="Times New Roman" w:cs="Times New Roman"/>
          <w:sz w:val="22"/>
        </w:rPr>
        <w:t>patterns</w:t>
      </w:r>
      <w:r w:rsidR="008621DF">
        <w:rPr>
          <w:rFonts w:ascii="Times New Roman" w:hAnsi="Times New Roman" w:cs="Times New Roman"/>
          <w:sz w:val="22"/>
        </w:rPr>
        <w:t xml:space="preserve"> span a rank</w:t>
      </w:r>
      <w:r w:rsidR="00A82BDB">
        <w:rPr>
          <w:rFonts w:ascii="Times New Roman" w:hAnsi="Times New Roman" w:cs="Times New Roman"/>
          <w:sz w:val="22"/>
        </w:rPr>
        <w:t>-</w:t>
      </w:r>
      <w:r w:rsidR="008621DF">
        <w:rPr>
          <w:rFonts w:ascii="Times New Roman" w:hAnsi="Times New Roman" w:cs="Times New Roman"/>
          <w:i/>
          <w:sz w:val="22"/>
        </w:rPr>
        <w:t>k</w:t>
      </w:r>
      <w:r w:rsidR="008621DF">
        <w:rPr>
          <w:rFonts w:ascii="Times New Roman" w:hAnsi="Times New Roman" w:cs="Times New Roman"/>
          <w:sz w:val="22"/>
        </w:rPr>
        <w:t>, dimensio</w:t>
      </w:r>
      <w:r w:rsidR="00A82BDB">
        <w:rPr>
          <w:rFonts w:ascii="Times New Roman" w:hAnsi="Times New Roman" w:cs="Times New Roman"/>
          <w:sz w:val="22"/>
        </w:rPr>
        <w:t>n-</w:t>
      </w:r>
      <w:r w:rsidR="008621DF">
        <w:rPr>
          <w:rFonts w:ascii="Times New Roman" w:hAnsi="Times New Roman" w:cs="Times New Roman"/>
          <w:i/>
          <w:sz w:val="22"/>
        </w:rPr>
        <w:t xml:space="preserve">n </w:t>
      </w:r>
      <w:r w:rsidR="008621DF">
        <w:rPr>
          <w:rFonts w:ascii="Times New Roman" w:hAnsi="Times New Roman" w:cs="Times New Roman"/>
          <w:sz w:val="22"/>
        </w:rPr>
        <w:t xml:space="preserve">subspace of the original information content space. A Jacobian matrix </w:t>
      </w:r>
      <w:r w:rsidR="00726BA3">
        <w:rPr>
          <w:rFonts w:ascii="Times New Roman" w:hAnsi="Times New Roman" w:cs="Times New Roman"/>
          <w:sz w:val="22"/>
        </w:rPr>
        <w:t xml:space="preserve">can be constructed within this space by calculating the model response to </w:t>
      </w:r>
      <w:r w:rsidR="00BE4A64">
        <w:rPr>
          <w:rFonts w:ascii="Times New Roman" w:hAnsi="Times New Roman" w:cs="Times New Roman"/>
          <w:sz w:val="22"/>
        </w:rPr>
        <w:t>perturbations</w:t>
      </w:r>
      <w:r w:rsidR="00726BA3">
        <w:rPr>
          <w:rFonts w:ascii="Times New Roman" w:hAnsi="Times New Roman" w:cs="Times New Roman"/>
          <w:sz w:val="22"/>
        </w:rPr>
        <w:t xml:space="preserve"> </w:t>
      </w:r>
      <w:r w:rsidR="0033481F">
        <w:rPr>
          <w:rFonts w:ascii="Times New Roman" w:hAnsi="Times New Roman" w:cs="Times New Roman"/>
          <w:sz w:val="22"/>
        </w:rPr>
        <w:t>of these patterns</w:t>
      </w:r>
      <w:r w:rsidR="00726BA3">
        <w:rPr>
          <w:rFonts w:ascii="Times New Roman" w:hAnsi="Times New Roman" w:cs="Times New Roman"/>
          <w:sz w:val="22"/>
        </w:rPr>
        <w:t xml:space="preserve">. </w:t>
      </w:r>
      <w:r w:rsidR="008A2BE5">
        <w:rPr>
          <w:rFonts w:ascii="Times New Roman" w:eastAsiaTheme="minorEastAsia" w:hAnsi="Times New Roman" w:cs="Times New Roman"/>
          <w:sz w:val="22"/>
        </w:rPr>
        <w:t xml:space="preserve">The response of </w:t>
      </w:r>
      <w:r w:rsidR="00A77A70">
        <w:rPr>
          <w:rFonts w:ascii="Times New Roman" w:eastAsiaTheme="minorEastAsia" w:hAnsi="Times New Roman" w:cs="Times New Roman"/>
          <w:sz w:val="22"/>
        </w:rPr>
        <w:t>the</w:t>
      </w:r>
      <w:r w:rsidR="008A2BE5">
        <w:rPr>
          <w:rFonts w:ascii="Times New Roman" w:eastAsiaTheme="minorEastAsia" w:hAnsi="Times New Roman" w:cs="Times New Roman"/>
          <w:sz w:val="22"/>
        </w:rPr>
        <w:t xml:space="preserve"> forward model </w:t>
      </w:r>
      <w:r w:rsidR="008A2BE5" w:rsidRPr="0033481F">
        <w:rPr>
          <w:rFonts w:ascii="Times New Roman" w:eastAsiaTheme="minorEastAsia" w:hAnsi="Times New Roman" w:cs="Times New Roman"/>
          <w:b/>
          <w:sz w:val="22"/>
        </w:rPr>
        <w:t>F</w:t>
      </w:r>
      <w:r w:rsidR="008A2BE5">
        <w:rPr>
          <w:rFonts w:ascii="Times New Roman" w:eastAsiaTheme="minorEastAsia" w:hAnsi="Times New Roman" w:cs="Times New Roman"/>
          <w:sz w:val="22"/>
        </w:rPr>
        <w:t xml:space="preserve"> to </w:t>
      </w:r>
      <w:r w:rsidR="00A77A70">
        <w:rPr>
          <w:rFonts w:ascii="Times New Roman" w:eastAsiaTheme="minorEastAsia" w:hAnsi="Times New Roman" w:cs="Times New Roman"/>
          <w:sz w:val="22"/>
        </w:rPr>
        <w:t xml:space="preserve">the </w:t>
      </w:r>
      <w:proofErr w:type="spellStart"/>
      <w:r w:rsidR="00A77A70">
        <w:rPr>
          <w:rFonts w:ascii="Times New Roman" w:eastAsiaTheme="minorEastAsia" w:hAnsi="Times New Roman" w:cs="Times New Roman"/>
          <w:i/>
          <w:sz w:val="22"/>
        </w:rPr>
        <w:t>j</w:t>
      </w:r>
      <w:r w:rsidR="00A77A70">
        <w:rPr>
          <w:rFonts w:ascii="Times New Roman" w:eastAsiaTheme="minorEastAsia" w:hAnsi="Times New Roman" w:cs="Times New Roman"/>
          <w:sz w:val="22"/>
        </w:rPr>
        <w:t>th</w:t>
      </w:r>
      <w:proofErr w:type="spellEnd"/>
      <w:r w:rsidR="002B6192">
        <w:rPr>
          <w:rFonts w:ascii="Times New Roman" w:eastAsiaTheme="minorEastAsia" w:hAnsi="Times New Roman" w:cs="Times New Roman"/>
          <w:sz w:val="22"/>
        </w:rPr>
        <w:t xml:space="preserve"> normalized</w:t>
      </w:r>
      <w:r w:rsidR="00A77A70">
        <w:rPr>
          <w:rFonts w:ascii="Times New Roman" w:eastAsiaTheme="minorEastAsia" w:hAnsi="Times New Roman" w:cs="Times New Roman"/>
          <w:sz w:val="22"/>
        </w:rPr>
        <w:t xml:space="preserve"> eigenvector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n</m:t>
            </m:r>
          </m:sup>
        </m:sSup>
      </m:oMath>
      <w:r w:rsidR="00A77A70">
        <w:rPr>
          <w:rFonts w:ascii="Times New Roman" w:eastAsiaTheme="minorEastAsia" w:hAnsi="Times New Roman" w:cs="Times New Roman"/>
          <w:sz w:val="22"/>
        </w:rPr>
        <w:t>,</w:t>
      </w:r>
      <w:r w:rsidR="008A2BE5">
        <w:rPr>
          <w:rFonts w:ascii="Times New Roman" w:eastAsiaTheme="minorEastAsia" w:hAnsi="Times New Roman" w:cs="Times New Roman"/>
          <w:sz w:val="22"/>
        </w:rPr>
        <w:t xml:space="preserve"> given by the </w:t>
      </w:r>
      <w:proofErr w:type="spellStart"/>
      <w:r w:rsidR="008A2BE5">
        <w:rPr>
          <w:rFonts w:ascii="Times New Roman" w:hAnsi="Times New Roman" w:cs="Times New Roman"/>
          <w:i/>
          <w:sz w:val="22"/>
        </w:rPr>
        <w:t>j</w:t>
      </w:r>
      <w:r w:rsidR="008A2BE5">
        <w:rPr>
          <w:rFonts w:ascii="Times New Roman" w:hAnsi="Times New Roman" w:cs="Times New Roman"/>
          <w:sz w:val="22"/>
        </w:rPr>
        <w:t>th</w:t>
      </w:r>
      <w:proofErr w:type="spellEnd"/>
      <w:r w:rsidR="008A2BE5" w:rsidRPr="00BA375E">
        <w:rPr>
          <w:rFonts w:ascii="Times New Roman" w:hAnsi="Times New Roman" w:cs="Times New Roman"/>
          <w:sz w:val="22"/>
        </w:rPr>
        <w:t xml:space="preserve"> </w:t>
      </w:r>
      <w:r w:rsidR="008A2BE5">
        <w:rPr>
          <w:rFonts w:ascii="Times New Roman" w:hAnsi="Times New Roman" w:cs="Times New Roman"/>
          <w:sz w:val="22"/>
        </w:rPr>
        <w:t xml:space="preserve">column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8A2BE5">
        <w:rPr>
          <w:rFonts w:ascii="Times New Roman" w:eastAsiaTheme="minorEastAsia" w:hAnsi="Times New Roman" w:cs="Times New Roman"/>
          <w:sz w:val="22"/>
        </w:rPr>
        <w:t xml:space="preserve">, is </w:t>
      </w:r>
    </w:p>
    <w:p w14:paraId="4F45EE97" w14:textId="77777777" w:rsidR="008A2BE5" w:rsidRDefault="008A2BE5" w:rsidP="008A2BE5">
      <w:pPr>
        <w:rPr>
          <w:rFonts w:ascii="Times New Roman" w:eastAsiaTheme="minorEastAsia" w:hAnsi="Times New Roman" w:cs="Times New Roman"/>
          <w:sz w:val="22"/>
        </w:rPr>
      </w:pPr>
    </w:p>
    <w:p w14:paraId="48DEE6CE" w14:textId="19158BEA" w:rsidR="008A2BE5" w:rsidRPr="008C390F" w:rsidRDefault="004E4111" w:rsidP="008A2BE5">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x</m:t>
                          </m:r>
                        </m:e>
                        <m:sub>
                          <m:r>
                            <m:rPr>
                              <m:sty m:val="p"/>
                            </m:rPr>
                            <w:rPr>
                              <w:rFonts w:ascii="Cambria Math" w:eastAsiaTheme="minorEastAsia" w:hAnsi="Cambria Math" w:cs="Times New Roman"/>
                              <w:sz w:val="22"/>
                            </w:rPr>
                            <m:t>A</m:t>
                          </m:r>
                        </m:sub>
                      </m:sSub>
                      <m:r>
                        <w:rPr>
                          <w:rFonts w:ascii="Cambria Math" w:eastAsiaTheme="minorEastAsia" w:hAnsi="Cambria Math" w:cs="Times New Roman"/>
                          <w:sz w:val="22"/>
                        </w:rPr>
                        <m:t>+β</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ctrlPr>
                        <w:rPr>
                          <w:rFonts w:ascii="Cambria Math" w:eastAsiaTheme="minorEastAsia" w:hAnsi="Cambria Math" w:cs="Times New Roman"/>
                          <w:i/>
                          <w:sz w:val="22"/>
                        </w:rPr>
                      </m:ctrlPr>
                    </m:e>
                  </m:d>
                  <m: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ctrlPr>
                        <w:rPr>
                          <w:rFonts w:ascii="Cambria Math" w:eastAsiaTheme="minorEastAsia" w:hAnsi="Cambria Math" w:cs="Times New Roman"/>
                          <w:i/>
                          <w:sz w:val="22"/>
                        </w:rPr>
                      </m:ctrlPr>
                    </m:e>
                  </m:d>
                </m:num>
                <m:den>
                  <m:r>
                    <w:rPr>
                      <w:rFonts w:ascii="Cambria Math" w:eastAsiaTheme="minorEastAsia" w:hAnsi="Cambria Math" w:cs="Times New Roman"/>
                      <w:sz w:val="22"/>
                    </w:rPr>
                    <m:t>β</m:t>
                  </m:r>
                </m:den>
              </m:f>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9</m:t>
                  </m:r>
                </m:e>
              </m:d>
              <m:ctrlPr>
                <w:rPr>
                  <w:rFonts w:ascii="Cambria Math" w:hAnsi="Cambria Math" w:cs="Times New Roman"/>
                  <w:b/>
                  <w:i/>
                  <w:sz w:val="22"/>
                </w:rPr>
              </m:ctrlPr>
            </m:e>
          </m:eqArr>
        </m:oMath>
      </m:oMathPara>
    </w:p>
    <w:p w14:paraId="03208AC8" w14:textId="77777777" w:rsidR="008C390F" w:rsidRPr="008C390F" w:rsidRDefault="008C390F" w:rsidP="008A2BE5">
      <w:pPr>
        <w:rPr>
          <w:rFonts w:ascii="Times New Roman" w:eastAsiaTheme="minorEastAsia" w:hAnsi="Times New Roman" w:cs="Times New Roman"/>
          <w:sz w:val="22"/>
        </w:rPr>
      </w:pPr>
    </w:p>
    <w:p w14:paraId="57125910" w14:textId="0B187F4B" w:rsidR="008A2BE5" w:rsidRDefault="008A2BE5" w:rsidP="008A2BE5">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r>
          <w:rPr>
            <w:rFonts w:ascii="Cambria Math" w:eastAsiaTheme="minorEastAsia" w:hAnsi="Cambria Math" w:cs="Times New Roman"/>
            <w:sz w:val="22"/>
          </w:rPr>
          <m:t>β</m:t>
        </m:r>
      </m:oMath>
      <w:r>
        <w:rPr>
          <w:rFonts w:ascii="Times New Roman" w:eastAsiaTheme="minorEastAsia" w:hAnsi="Times New Roman" w:cs="Times New Roman"/>
          <w:sz w:val="22"/>
        </w:rPr>
        <w:t xml:space="preserve"> is a</w:t>
      </w:r>
      <w:r w:rsidR="00452E11">
        <w:rPr>
          <w:rFonts w:ascii="Times New Roman" w:eastAsiaTheme="minorEastAsia" w:hAnsi="Times New Roman" w:cs="Times New Roman"/>
          <w:sz w:val="22"/>
        </w:rPr>
        <w:t xml:space="preserve">ny </w:t>
      </w:r>
      <w:r w:rsidR="008A0BAD">
        <w:rPr>
          <w:rFonts w:ascii="Times New Roman" w:eastAsiaTheme="minorEastAsia" w:hAnsi="Times New Roman" w:cs="Times New Roman"/>
          <w:sz w:val="22"/>
        </w:rPr>
        <w:t>scalar</w:t>
      </w:r>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sufficiently large</w:t>
      </w:r>
      <w:r>
        <w:rPr>
          <w:rFonts w:ascii="Times New Roman" w:eastAsiaTheme="minorEastAsia" w:hAnsi="Times New Roman" w:cs="Times New Roman"/>
          <w:sz w:val="22"/>
        </w:rPr>
        <w:t xml:space="preserve"> to ensure numerical </w:t>
      </w:r>
      <w:proofErr w:type="gramStart"/>
      <w:r>
        <w:rPr>
          <w:rFonts w:ascii="Times New Roman" w:eastAsiaTheme="minorEastAsia" w:hAnsi="Times New Roman" w:cs="Times New Roman"/>
          <w:sz w:val="22"/>
        </w:rPr>
        <w:t>stability.</w:t>
      </w:r>
      <w:proofErr w:type="gramEnd"/>
      <w:r>
        <w:rPr>
          <w:rFonts w:ascii="Times New Roman" w:eastAsiaTheme="minorEastAsia" w:hAnsi="Times New Roman" w:cs="Times New Roman"/>
          <w:sz w:val="22"/>
        </w:rPr>
        <w:t xml:space="preserve"> The model responses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m:rPr>
            <m:sty m:val="p"/>
          </m:rPr>
          <w:rPr>
            <w:rFonts w:ascii="Cambria Math" w:eastAsiaTheme="minorEastAsia" w:hAnsi="Cambria Math" w:cs="Times New Roman"/>
            <w:sz w:val="22"/>
          </w:rPr>
          <m:t xml:space="preserve">, </m:t>
        </m:r>
        <m:r>
          <w:rPr>
            <w:rFonts w:ascii="Cambria Math" w:eastAsiaTheme="minorEastAsia" w:hAnsi="Cambria Math" w:cs="Times New Roman"/>
            <w:sz w:val="22"/>
          </w:rPr>
          <m:t>j∈</m:t>
        </m:r>
        <m:d>
          <m:dPr>
            <m:begChr m:val="{"/>
            <m:endChr m:val="}"/>
            <m:ctrlPr>
              <w:rPr>
                <w:rFonts w:ascii="Cambria Math" w:eastAsiaTheme="minorEastAsia" w:hAnsi="Cambria Math" w:cs="Times New Roman"/>
                <w:i/>
                <w:sz w:val="22"/>
              </w:rPr>
            </m:ctrlPr>
          </m:dPr>
          <m:e>
            <m:r>
              <w:rPr>
                <w:rFonts w:ascii="Cambria Math" w:eastAsiaTheme="minorEastAsia" w:hAnsi="Cambria Math" w:cs="Times New Roman"/>
                <w:sz w:val="22"/>
              </w:rPr>
              <m:t>1, …, k</m:t>
            </m:r>
          </m:e>
        </m:d>
      </m:oMath>
      <w:r>
        <w:rPr>
          <w:rFonts w:ascii="Times New Roman" w:eastAsiaTheme="minorEastAsia" w:hAnsi="Times New Roman" w:cs="Times New Roman"/>
          <w:sz w:val="22"/>
        </w:rPr>
        <w:t xml:space="preserve"> form the columns of the matrix</w:t>
      </w:r>
      <w:r w:rsidRPr="0096564F">
        <w:rPr>
          <w:rFonts w:ascii="Times New Roman" w:eastAsiaTheme="minorEastAsia" w:hAnsi="Times New Roman" w:cs="Times New Roman"/>
          <w:b/>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p"/>
          </m:rP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ctrlPr>
              <w:rPr>
                <w:rFonts w:ascii="Cambria Math" w:eastAsiaTheme="minorEastAsia" w:hAnsi="Cambria Math" w:cs="Times New Roman"/>
                <w:sz w:val="22"/>
              </w:rPr>
            </m:ctrlPr>
          </m:e>
          <m:sup>
            <m:r>
              <w:rPr>
                <w:rFonts w:ascii="Cambria Math" w:eastAsiaTheme="minorEastAsia" w:hAnsi="Cambria Math" w:cs="Times New Roman"/>
                <w:sz w:val="22"/>
              </w:rPr>
              <m:t>m × k</m:t>
            </m:r>
          </m:sup>
        </m:sSup>
      </m:oMath>
      <w:r w:rsidR="008C5D74">
        <w:rPr>
          <w:rFonts w:ascii="Times New Roman" w:eastAsiaTheme="minorEastAsia" w:hAnsi="Times New Roman" w:cs="Times New Roman"/>
          <w:sz w:val="22"/>
        </w:rPr>
        <w:t xml:space="preserve">, which is the Jacobian </w:t>
      </w:r>
      <w:r w:rsidR="00A82BDB">
        <w:rPr>
          <w:rFonts w:ascii="Times New Roman" w:eastAsiaTheme="minorEastAsia" w:hAnsi="Times New Roman" w:cs="Times New Roman"/>
          <w:sz w:val="22"/>
        </w:rPr>
        <w:t xml:space="preserve">matrix </w:t>
      </w:r>
      <w:r w:rsidR="008C5D74">
        <w:rPr>
          <w:rFonts w:ascii="Times New Roman" w:eastAsiaTheme="minorEastAsia" w:hAnsi="Times New Roman" w:cs="Times New Roman"/>
          <w:sz w:val="22"/>
        </w:rPr>
        <w:t xml:space="preserve">for an inverse system with a reduced-dimension state space spanned by the first </w:t>
      </w:r>
      <w:r w:rsidR="008C5D74">
        <w:rPr>
          <w:rFonts w:ascii="Times New Roman" w:eastAsiaTheme="minorEastAsia" w:hAnsi="Times New Roman" w:cs="Times New Roman"/>
          <w:i/>
          <w:sz w:val="22"/>
        </w:rPr>
        <w:t>k</w:t>
      </w:r>
      <w:r w:rsidR="008C5D74" w:rsidRPr="008C5D74">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eigenvectors</w:t>
      </w:r>
      <w:r w:rsidR="008C390F">
        <w:rPr>
          <w:rFonts w:ascii="Times New Roman" w:eastAsiaTheme="minorEastAsia" w:hAnsi="Times New Roman" w:cs="Times New Roman"/>
          <w:sz w:val="22"/>
        </w:rPr>
        <w:t xml:space="preserve"> of the information content</w:t>
      </w:r>
      <w:r w:rsidR="005B2C93">
        <w:rPr>
          <w:rFonts w:ascii="Times New Roman" w:eastAsiaTheme="minorEastAsia" w:hAnsi="Times New Roman" w:cs="Times New Roman"/>
          <w:sz w:val="22"/>
        </w:rPr>
        <w:t xml:space="preserve">, illustrated by the </w:t>
      </w:r>
      <w:r w:rsidR="00886634">
        <w:rPr>
          <w:rFonts w:ascii="Times New Roman" w:eastAsiaTheme="minorEastAsia" w:hAnsi="Times New Roman" w:cs="Times New Roman"/>
          <w:sz w:val="22"/>
        </w:rPr>
        <w:t>bottom</w:t>
      </w:r>
      <w:r w:rsidR="005B2C93">
        <w:rPr>
          <w:rFonts w:ascii="Times New Roman" w:eastAsiaTheme="minorEastAsia" w:hAnsi="Times New Roman" w:cs="Times New Roman"/>
          <w:sz w:val="22"/>
        </w:rPr>
        <w:t xml:space="preserve"> right panel of Figure </w:t>
      </w:r>
      <w:r w:rsidR="00452E11">
        <w:rPr>
          <w:rFonts w:ascii="Times New Roman" w:eastAsiaTheme="minorEastAsia" w:hAnsi="Times New Roman" w:cs="Times New Roman"/>
          <w:sz w:val="22"/>
        </w:rPr>
        <w:t xml:space="preserve">1. This reduced-dimension Jacobian must be transformed to the original state dimension </w:t>
      </w:r>
      <w:r w:rsidR="003C5654">
        <w:rPr>
          <w:rFonts w:ascii="Times New Roman" w:eastAsiaTheme="minorEastAsia" w:hAnsi="Times New Roman" w:cs="Times New Roman"/>
          <w:sz w:val="22"/>
        </w:rPr>
        <w:t>to enable physical interpretation of</w:t>
      </w:r>
      <w:r w:rsidR="00452E11">
        <w:rPr>
          <w:rFonts w:ascii="Times New Roman" w:eastAsiaTheme="minorEastAsia" w:hAnsi="Times New Roman" w:cs="Times New Roman"/>
          <w:sz w:val="22"/>
        </w:rPr>
        <w:t xml:space="preserve"> </w:t>
      </w:r>
      <w:r w:rsidR="00C031B8">
        <w:rPr>
          <w:rFonts w:ascii="Times New Roman" w:eastAsiaTheme="minorEastAsia" w:hAnsi="Times New Roman" w:cs="Times New Roman"/>
          <w:sz w:val="22"/>
        </w:rPr>
        <w:t>the posterior</w:t>
      </w:r>
      <w:r w:rsidR="003C5654">
        <w:rPr>
          <w:rFonts w:ascii="Times New Roman" w:eastAsiaTheme="minorEastAsia" w:hAnsi="Times New Roman" w:cs="Times New Roman"/>
          <w:sz w:val="22"/>
        </w:rPr>
        <w:t xml:space="preserve"> </w:t>
      </w:r>
      <w:r w:rsidR="00C031B8">
        <w:rPr>
          <w:rFonts w:ascii="Times New Roman" w:eastAsiaTheme="minorEastAsia" w:hAnsi="Times New Roman" w:cs="Times New Roman"/>
          <w:sz w:val="22"/>
        </w:rPr>
        <w:t>results</w:t>
      </w:r>
      <w:r w:rsidR="00236F9E">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proofErr w:type="spellStart"/>
      <w:r w:rsidRPr="00E772C0">
        <w:rPr>
          <w:rFonts w:ascii="Times New Roman" w:eastAsiaTheme="minorEastAsia" w:hAnsi="Times New Roman" w:cs="Times New Roman"/>
          <w:sz w:val="22"/>
        </w:rPr>
        <w:t>Bousserez</w:t>
      </w:r>
      <w:proofErr w:type="spellEnd"/>
      <w:r>
        <w:rPr>
          <w:rFonts w:ascii="Times New Roman" w:eastAsiaTheme="minorEastAsia" w:hAnsi="Times New Roman" w:cs="Times New Roman"/>
          <w:sz w:val="22"/>
        </w:rPr>
        <w:t xml:space="preserve"> </w:t>
      </w:r>
      <w:r w:rsidR="00236F9E">
        <w:rPr>
          <w:rFonts w:ascii="Times New Roman" w:eastAsiaTheme="minorEastAsia" w:hAnsi="Times New Roman" w:cs="Times New Roman"/>
          <w:sz w:val="22"/>
        </w:rPr>
        <w:t xml:space="preserve">and </w:t>
      </w:r>
      <w:proofErr w:type="spellStart"/>
      <w:r w:rsidR="00236F9E">
        <w:rPr>
          <w:rFonts w:ascii="Times New Roman" w:eastAsiaTheme="minorEastAsia" w:hAnsi="Times New Roman" w:cs="Times New Roman"/>
          <w:sz w:val="22"/>
        </w:rPr>
        <w:t>Henze</w:t>
      </w:r>
      <w:proofErr w:type="spellEnd"/>
      <w:r>
        <w:rPr>
          <w:rFonts w:ascii="Times New Roman" w:eastAsiaTheme="minorEastAsia" w:hAnsi="Times New Roman" w:cs="Times New Roman"/>
          <w:sz w:val="22"/>
        </w:rPr>
        <w:t xml:space="preserve"> (2018) show that the </w:t>
      </w:r>
      <w:r w:rsidR="00236F9E">
        <w:rPr>
          <w:rFonts w:ascii="Times New Roman" w:eastAsiaTheme="minorEastAsia" w:hAnsi="Times New Roman" w:cs="Times New Roman"/>
          <w:sz w:val="22"/>
        </w:rPr>
        <w:t xml:space="preserve">reduced-dimension Jacobian matrix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oMath>
      <w:r w:rsidR="00236F9E">
        <w:rPr>
          <w:rFonts w:ascii="Times New Roman" w:eastAsiaTheme="minorEastAsia" w:hAnsi="Times New Roman" w:cs="Times New Roman"/>
          <w:sz w:val="22"/>
        </w:rPr>
        <w:t xml:space="preserve"> is given by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w:rPr>
            <w:rFonts w:ascii="Cambria Math" w:eastAsiaTheme="minorEastAsia" w:hAnsi="Cambria Math" w:cs="Times New Roman"/>
            <w:sz w:val="22"/>
          </w:rPr>
          <m:t>=</m:t>
        </m:r>
        <m:r>
          <m:rPr>
            <m:sty m:val="b"/>
          </m:rPr>
          <w:rPr>
            <w:rFonts w:ascii="Cambria Math" w:eastAsiaTheme="minorEastAsia" w:hAnsi="Cambria Math" w:cs="Times New Roman"/>
            <w:sz w:val="22"/>
          </w:rPr>
          <m:t>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236F9E">
        <w:rPr>
          <w:rFonts w:ascii="Times New Roman" w:eastAsiaTheme="minorEastAsia" w:hAnsi="Times New Roman" w:cs="Times New Roman"/>
          <w:bCs/>
          <w:sz w:val="22"/>
        </w:rPr>
        <w:t xml:space="preserve"> and 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-rank Jacobian</w:t>
      </w:r>
      <w:r w:rsidR="00236F9E">
        <w:rPr>
          <w:rFonts w:ascii="Times New Roman" w:eastAsiaTheme="minorEastAsia" w:hAnsi="Times New Roman" w:cs="Times New Roman"/>
          <w:sz w:val="22"/>
        </w:rPr>
        <w:t xml:space="preserve"> matrix</w:t>
      </w:r>
      <w:r>
        <w:rPr>
          <w:rFonts w:ascii="Times New Roman" w:eastAsiaTheme="minorEastAsia" w:hAnsi="Times New Roman" w:cs="Times New Roman"/>
          <w:sz w:val="22"/>
        </w:rPr>
        <w:t xml:space="preserve"> </w:t>
      </w:r>
      <m:oMath>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Sub>
      </m:oMath>
      <w:r w:rsidR="00236F9E">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by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r>
          <w:rPr>
            <w:rFonts w:ascii="Cambria Math" w:eastAsiaTheme="minorEastAsia" w:hAnsi="Cambria Math" w:cs="Times New Roman"/>
            <w:sz w:val="22"/>
          </w:rPr>
          <m:t>=</m:t>
        </m:r>
        <m:r>
          <m:rPr>
            <m:sty m:val="b"/>
          </m:rPr>
          <w:rPr>
            <w:rFonts w:ascii="Cambria Math" w:eastAsiaTheme="minorEastAsia" w:hAnsi="Cambria Math" w:cs="Times New Roman"/>
            <w:sz w:val="22"/>
          </w:rPr>
          <m:t>KΠ=K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Γ</m:t>
        </m:r>
        <m:r>
          <w:rPr>
            <w:rFonts w:ascii="Cambria Math" w:eastAsiaTheme="minorEastAsia" w:hAnsi="Cambria Math" w:cs="Times New Roman"/>
            <w:sz w:val="22"/>
          </w:rPr>
          <m:t>.</m:t>
        </m:r>
      </m:oMath>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Thus</w:t>
      </w:r>
      <w:r w:rsidR="00504A79">
        <w:rPr>
          <w:rFonts w:ascii="Times New Roman" w:eastAsiaTheme="minorEastAsia" w:hAnsi="Times New Roman" w:cs="Times New Roman"/>
          <w:sz w:val="22"/>
        </w:rPr>
        <w:t>,</w:t>
      </w:r>
      <w:r>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 xml:space="preserve">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w:t>
      </w:r>
      <w:r w:rsidR="00504A79">
        <w:rPr>
          <w:rFonts w:ascii="Times New Roman" w:eastAsiaTheme="minorEastAsia" w:hAnsi="Times New Roman" w:cs="Times New Roman"/>
          <w:sz w:val="22"/>
        </w:rPr>
        <w:t>Jacobian can be calculated from the reduced-dimension Jacobian by</w:t>
      </w:r>
      <w:r>
        <w:rPr>
          <w:rFonts w:ascii="Times New Roman" w:eastAsiaTheme="minorEastAsia" w:hAnsi="Times New Roman" w:cs="Times New Roman"/>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hAnsi="Cambria Math" w:cs="Times New Roman"/>
                <w:sz w:val="22"/>
              </w:rPr>
            </m:ctrlPr>
          </m:sub>
        </m:sSub>
        <m:r>
          <m:rPr>
            <m:sty m:val="b"/>
          </m:rPr>
          <w:rPr>
            <w:rFonts w:ascii="Cambria Math" w:eastAsiaTheme="minorEastAsia" w:hAnsi="Cambria Math" w:cs="Times New Roman"/>
            <w:sz w:val="22"/>
          </w:rPr>
          <m:t xml:space="preserve">= </m:t>
        </m:r>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w:t>
      </w:r>
      <w:r w:rsidR="008C5D74">
        <w:rPr>
          <w:rFonts w:ascii="Times New Roman" w:eastAsiaTheme="minorEastAsia" w:hAnsi="Times New Roman" w:cs="Times New Roman"/>
          <w:sz w:val="22"/>
        </w:rPr>
        <w:t xml:space="preserve"> The resulting Jacobian has dimension </w:t>
      </w:r>
      <m:oMath>
        <m:r>
          <w:rPr>
            <w:rFonts w:ascii="Cambria Math" w:eastAsiaTheme="minorEastAsia" w:hAnsi="Cambria Math" w:cs="Times New Roman"/>
            <w:sz w:val="22"/>
          </w:rPr>
          <m:t>m×n</m:t>
        </m:r>
      </m:oMath>
      <w:r w:rsidR="008C5D74">
        <w:rPr>
          <w:rFonts w:ascii="Times New Roman" w:eastAsiaTheme="minorEastAsia" w:hAnsi="Times New Roman" w:cs="Times New Roman"/>
          <w:sz w:val="22"/>
        </w:rPr>
        <w:t xml:space="preserve"> and rank </w:t>
      </w:r>
      <m:oMath>
        <m:r>
          <w:rPr>
            <w:rFonts w:ascii="Cambria Math" w:eastAsiaTheme="minorEastAsia" w:hAnsi="Cambria Math" w:cs="Times New Roman"/>
            <w:sz w:val="22"/>
          </w:rPr>
          <m:t>k</m:t>
        </m:r>
      </m:oMath>
      <w:r w:rsidR="008C5D74">
        <w:rPr>
          <w:rFonts w:ascii="Times New Roman" w:eastAsiaTheme="minorEastAsia" w:hAnsi="Times New Roman" w:cs="Times New Roman"/>
          <w:sz w:val="22"/>
        </w:rPr>
        <w:t>.</w:t>
      </w:r>
    </w:p>
    <w:p w14:paraId="4D47152C" w14:textId="66D80F55" w:rsidR="00726BA3" w:rsidRDefault="00726BA3" w:rsidP="007A4AD3">
      <w:pPr>
        <w:rPr>
          <w:rFonts w:ascii="Times New Roman" w:hAnsi="Times New Roman" w:cs="Times New Roman"/>
          <w:sz w:val="22"/>
        </w:rPr>
      </w:pPr>
    </w:p>
    <w:p w14:paraId="410C8DC2" w14:textId="68C1EEFC" w:rsidR="00FC4945" w:rsidRPr="00C031B8" w:rsidRDefault="00726BA3" w:rsidP="007A4AD3">
      <w:pPr>
        <w:rPr>
          <w:rFonts w:ascii="Times New Roman" w:eastAsiaTheme="minorEastAsia" w:hAnsi="Times New Roman" w:cs="Times New Roman"/>
          <w:sz w:val="22"/>
        </w:rPr>
      </w:pPr>
      <w:r>
        <w:rPr>
          <w:rFonts w:ascii="Times New Roman" w:hAnsi="Times New Roman" w:cs="Times New Roman"/>
          <w:sz w:val="22"/>
        </w:rPr>
        <w:t xml:space="preserve">In an inverse system without a </w:t>
      </w:r>
      <w:r w:rsidR="00F304D1">
        <w:rPr>
          <w:rFonts w:ascii="Times New Roman" w:hAnsi="Times New Roman" w:cs="Times New Roman"/>
          <w:sz w:val="22"/>
        </w:rPr>
        <w:t>known</w:t>
      </w:r>
      <w:r>
        <w:rPr>
          <w:rFonts w:ascii="Times New Roman" w:hAnsi="Times New Roman" w:cs="Times New Roman"/>
          <w:sz w:val="22"/>
        </w:rPr>
        <w:t xml:space="preserve"> Jacobian matrix, the reduced-rank </w:t>
      </w:r>
      <w:r w:rsidR="00F304D1">
        <w:rPr>
          <w:rFonts w:ascii="Times New Roman" w:hAnsi="Times New Roman" w:cs="Times New Roman"/>
          <w:sz w:val="22"/>
        </w:rPr>
        <w:t xml:space="preserve">Jacobian matrix </w:t>
      </w:r>
      <w:r>
        <w:rPr>
          <w:rFonts w:ascii="Times New Roman" w:hAnsi="Times New Roman" w:cs="Times New Roman"/>
          <w:sz w:val="22"/>
        </w:rPr>
        <w:t xml:space="preserve">approximation can be constructed in a two-step update that iteratively improves the patterns of information content used as perturbations. </w:t>
      </w:r>
      <w:r w:rsidR="004B6999">
        <w:rPr>
          <w:rFonts w:ascii="Times New Roman" w:hAnsi="Times New Roman" w:cs="Times New Roman"/>
          <w:sz w:val="22"/>
        </w:rPr>
        <w:t xml:space="preserve">We 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004B6999" w:rsidRPr="00313F9F">
        <w:rPr>
          <w:rFonts w:ascii="Times New Roman" w:eastAsiaTheme="minorEastAsia" w:hAnsi="Times New Roman" w:cs="Times New Roman"/>
          <w:sz w:val="22"/>
        </w:rPr>
        <w:t xml:space="preserve"> </w:t>
      </w:r>
      <w:r w:rsidR="00267A94">
        <w:rPr>
          <w:rFonts w:ascii="Times New Roman" w:eastAsiaTheme="minorEastAsia" w:hAnsi="Times New Roman" w:cs="Times New Roman"/>
          <w:sz w:val="22"/>
        </w:rPr>
        <w:t xml:space="preserve">(Section 2.3) </w:t>
      </w:r>
      <w:r w:rsidR="004B6999">
        <w:rPr>
          <w:rFonts w:ascii="Times New Roman" w:eastAsiaTheme="minorEastAsia" w:hAnsi="Times New Roman" w:cs="Times New Roman"/>
          <w:sz w:val="22"/>
        </w:rPr>
        <w:t xml:space="preserve">to </w:t>
      </w:r>
      <w:r w:rsidR="004B6999">
        <w:rPr>
          <w:rFonts w:ascii="Times New Roman" w:hAnsi="Times New Roman" w:cs="Times New Roman"/>
          <w:sz w:val="22"/>
        </w:rPr>
        <w:t xml:space="preserve">calculate </w:t>
      </w:r>
      <w:r w:rsidR="008A0C71">
        <w:rPr>
          <w:rFonts w:ascii="Times New Roman" w:hAnsi="Times New Roman" w:cs="Times New Roman"/>
          <w:sz w:val="22"/>
        </w:rPr>
        <w:t>the corresponding</w:t>
      </w:r>
      <w:r w:rsidR="004B6999">
        <w:rPr>
          <w:rFonts w:ascii="Times New Roman" w:hAnsi="Times New Roman" w:cs="Times New Roman"/>
          <w:sz w:val="22"/>
        </w:rPr>
        <w:t xml:space="preserve"> averaging kernel </w:t>
      </w:r>
      <w:r w:rsidR="00452E11">
        <w:rPr>
          <w:rFonts w:ascii="Times New Roman" w:hAnsi="Times New Roman" w:cs="Times New Roman"/>
          <w:sz w:val="22"/>
        </w:rPr>
        <w:t xml:space="preserve">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257E00">
        <w:rPr>
          <w:rFonts w:ascii="Times New Roman" w:eastAsiaTheme="minorEastAsia" w:hAnsi="Times New Roman" w:cs="Times New Roman"/>
          <w:sz w:val="22"/>
        </w:rPr>
        <w:t xml:space="preserve"> </w:t>
      </w:r>
      <w:r w:rsidR="007343DB">
        <w:rPr>
          <w:rFonts w:ascii="Times New Roman" w:eastAsiaTheme="minorEastAsia" w:hAnsi="Times New Roman" w:cs="Times New Roman"/>
          <w:sz w:val="22"/>
        </w:rPr>
        <w:t xml:space="preserve">and </w:t>
      </w:r>
      <w:r w:rsidR="008A0C71">
        <w:rPr>
          <w:rFonts w:ascii="Times New Roman" w:eastAsiaTheme="minorEastAsia" w:hAnsi="Times New Roman" w:cs="Times New Roman"/>
          <w:sz w:val="22"/>
        </w:rPr>
        <w:t xml:space="preserve">the matrix of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452E11" w:rsidRPr="003D0E84">
        <w:rPr>
          <w:rFonts w:ascii="Times New Roman" w:eastAsiaTheme="minorEastAsia" w:hAnsi="Times New Roman" w:cs="Times New Roman"/>
          <w:color w:val="000000" w:themeColor="text1"/>
          <w:sz w:val="22"/>
        </w:rPr>
        <w:t>.</w:t>
      </w:r>
      <w:r w:rsidR="00452E11" w:rsidRPr="000A6280">
        <w:rPr>
          <w:rFonts w:ascii="Times New Roman" w:hAnsi="Times New Roman" w:cs="Times New Roman"/>
          <w:color w:val="FF0000"/>
          <w:sz w:val="22"/>
        </w:rPr>
        <w:t xml:space="preserve"> </w:t>
      </w:r>
      <w:r w:rsidR="003D0E84">
        <w:rPr>
          <w:rFonts w:ascii="Times New Roman" w:eastAsiaTheme="minorEastAsia" w:hAnsi="Times New Roman" w:cs="Times New Roman"/>
          <w:sz w:val="22"/>
        </w:rPr>
        <w:t xml:space="preserve">When calculating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3D0E84">
        <w:rPr>
          <w:rFonts w:ascii="Times New Roman" w:eastAsiaTheme="minorEastAsia" w:hAnsi="Times New Roman" w:cs="Times New Roman"/>
          <w:sz w:val="22"/>
        </w:rPr>
        <w:t>, we</w:t>
      </w:r>
      <w:r w:rsidR="00452E11">
        <w:rPr>
          <w:rFonts w:ascii="Times New Roman" w:eastAsiaTheme="minorEastAsia" w:hAnsi="Times New Roman" w:cs="Times New Roman"/>
          <w:sz w:val="22"/>
        </w:rPr>
        <w:t xml:space="preserve"> select the</w:t>
      </w:r>
      <w:r w:rsidR="003D0E84">
        <w:rPr>
          <w:rFonts w:ascii="Times New Roman" w:eastAsiaTheme="minorEastAsia" w:hAnsi="Times New Roman" w:cs="Times New Roman"/>
          <w:sz w:val="22"/>
        </w:rPr>
        <w:t xml:space="preserv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3D0E84">
        <w:rPr>
          <w:rFonts w:ascii="Times New Roman" w:eastAsiaTheme="minorEastAsia" w:hAnsi="Times New Roman" w:cs="Times New Roman"/>
          <w:bCs/>
          <w:sz w:val="22"/>
        </w:rPr>
        <w:t xml:space="preserve"> </w:t>
      </w:r>
      <w:r w:rsidR="008A0C71">
        <w:rPr>
          <w:rFonts w:ascii="Times New Roman" w:eastAsiaTheme="minorEastAsia" w:hAnsi="Times New Roman" w:cs="Times New Roman"/>
          <w:bCs/>
          <w:sz w:val="22"/>
        </w:rPr>
        <w:t>eigenvectors</w:t>
      </w:r>
      <w:r w:rsidR="003D0E84">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 xml:space="preserve">that have a signal-to-noise ratio greater than </w:t>
      </w:r>
      <w:r w:rsidR="002B6192">
        <w:rPr>
          <w:rFonts w:ascii="Times New Roman" w:eastAsiaTheme="minorEastAsia" w:hAnsi="Times New Roman" w:cs="Times New Roman"/>
          <w:sz w:val="22"/>
        </w:rPr>
        <w:t>some threshold</w:t>
      </w:r>
      <w:r w:rsidR="003D0E84">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r w:rsidR="00B012CE">
        <w:rPr>
          <w:rFonts w:ascii="Times New Roman" w:eastAsiaTheme="minorEastAsia" w:hAnsi="Times New Roman" w:cs="Times New Roman"/>
          <w:sz w:val="22"/>
        </w:rPr>
        <w:t xml:space="preserve">We use </w:t>
      </w:r>
      <w:r w:rsidR="002B6192">
        <w:rPr>
          <w:rFonts w:ascii="Times New Roman" w:eastAsiaTheme="minorEastAsia" w:hAnsi="Times New Roman" w:cs="Times New Roman"/>
          <w:sz w:val="22"/>
        </w:rPr>
        <w:t>the</w:t>
      </w:r>
      <w:r w:rsidR="00B012CE">
        <w:rPr>
          <w:rFonts w:ascii="Times New Roman" w:eastAsiaTheme="minorEastAsia" w:hAnsi="Times New Roman" w:cs="Times New Roman"/>
          <w:sz w:val="22"/>
        </w:rPr>
        <w:t xml:space="preserve"> </w:t>
      </w:r>
      <w:commentRangeStart w:id="10"/>
      <w:r w:rsidR="002B6192">
        <w:rPr>
          <w:rFonts w:ascii="Times New Roman" w:eastAsiaTheme="minorEastAsia" w:hAnsi="Times New Roman" w:cs="Times New Roman"/>
          <w:sz w:val="22"/>
        </w:rPr>
        <w:t>stricter</w:t>
      </w:r>
      <w:r w:rsidR="000B348C">
        <w:rPr>
          <w:rFonts w:ascii="Times New Roman" w:eastAsiaTheme="minorEastAsia" w:hAnsi="Times New Roman" w:cs="Times New Roman"/>
          <w:sz w:val="22"/>
        </w:rPr>
        <w:t xml:space="preserve"> </w:t>
      </w:r>
      <w:commentRangeEnd w:id="10"/>
      <w:r w:rsidR="00CE01D2">
        <w:rPr>
          <w:rStyle w:val="CommentReference"/>
        </w:rPr>
        <w:commentReference w:id="10"/>
      </w:r>
      <w:r w:rsidR="00B012CE">
        <w:rPr>
          <w:rFonts w:ascii="Times New Roman" w:eastAsiaTheme="minorEastAsia" w:hAnsi="Times New Roman" w:cs="Times New Roman"/>
          <w:sz w:val="22"/>
        </w:rPr>
        <w:t xml:space="preserve">signal-to-noise </w:t>
      </w:r>
      <w:r w:rsidR="002B6192">
        <w:rPr>
          <w:rFonts w:ascii="Times New Roman" w:eastAsiaTheme="minorEastAsia" w:hAnsi="Times New Roman" w:cs="Times New Roman"/>
          <w:sz w:val="22"/>
        </w:rPr>
        <w:t>criterion</w:t>
      </w:r>
      <w:r w:rsidR="000B348C">
        <w:rPr>
          <w:rFonts w:ascii="Times New Roman" w:eastAsiaTheme="minorEastAsia" w:hAnsi="Times New Roman" w:cs="Times New Roman"/>
          <w:sz w:val="22"/>
        </w:rPr>
        <w:t xml:space="preserve"> to</w:t>
      </w:r>
      <w:r w:rsidR="001B2699">
        <w:rPr>
          <w:rFonts w:ascii="Times New Roman" w:eastAsiaTheme="minorEastAsia" w:hAnsi="Times New Roman" w:cs="Times New Roman"/>
          <w:sz w:val="22"/>
        </w:rPr>
        <w:t xml:space="preserve"> account for </w:t>
      </w:r>
      <w:r w:rsidR="00B012CE">
        <w:rPr>
          <w:rFonts w:ascii="Times New Roman" w:eastAsiaTheme="minorEastAsia" w:hAnsi="Times New Roman" w:cs="Times New Roman"/>
          <w:sz w:val="22"/>
        </w:rPr>
        <w:t>the errors in the initial estimate of the information content</w:t>
      </w:r>
      <w:r w:rsidR="00503D75">
        <w:rPr>
          <w:rFonts w:ascii="Times New Roman" w:eastAsiaTheme="minorEastAsia" w:hAnsi="Times New Roman" w:cs="Times New Roman"/>
          <w:sz w:val="22"/>
        </w:rPr>
        <w:t>.</w:t>
      </w:r>
      <w:r w:rsidR="00503D75">
        <w:rPr>
          <w:rFonts w:ascii="Times New Roman" w:eastAsiaTheme="minorEastAsia" w:hAnsi="Times New Roman" w:cs="Times New Roman"/>
          <w:bCs/>
          <w:sz w:val="22"/>
        </w:rPr>
        <w:t xml:space="preserve"> </w:t>
      </w:r>
      <w:r w:rsidR="003D0E84">
        <w:rPr>
          <w:rFonts w:ascii="Times New Roman" w:eastAsiaTheme="minorEastAsia" w:hAnsi="Times New Roman" w:cs="Times New Roman"/>
          <w:sz w:val="22"/>
        </w:rPr>
        <w:t xml:space="preserve">We </w:t>
      </w:r>
      <w:r w:rsidR="008C390F">
        <w:rPr>
          <w:rFonts w:ascii="Times New Roman" w:eastAsiaTheme="minorEastAsia" w:hAnsi="Times New Roman" w:cs="Times New Roman"/>
          <w:sz w:val="22"/>
        </w:rPr>
        <w:t xml:space="preserve">calculate the </w:t>
      </w:r>
      <w:r w:rsidR="00C031B8">
        <w:rPr>
          <w:rFonts w:ascii="Times New Roman" w:eastAsiaTheme="minorEastAsia" w:hAnsi="Times New Roman" w:cs="Times New Roman"/>
          <w:sz w:val="22"/>
        </w:rPr>
        <w:t xml:space="preserve">forward </w:t>
      </w:r>
      <w:r w:rsidR="008C390F">
        <w:rPr>
          <w:rFonts w:ascii="Times New Roman" w:eastAsiaTheme="minorEastAsia" w:hAnsi="Times New Roman" w:cs="Times New Roman"/>
          <w:sz w:val="22"/>
        </w:rPr>
        <w:t xml:space="preserve">model response to each </w:t>
      </w:r>
      <w:r w:rsidR="008A0C71">
        <w:rPr>
          <w:rFonts w:ascii="Times New Roman" w:eastAsiaTheme="minorEastAsia" w:hAnsi="Times New Roman" w:cs="Times New Roman"/>
          <w:sz w:val="22"/>
        </w:rPr>
        <w:t>of the</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eigenvectors</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 xml:space="preserve">using equation (9) </w:t>
      </w:r>
      <w:r w:rsidR="000B348C">
        <w:rPr>
          <w:rFonts w:ascii="Times New Roman" w:eastAsiaTheme="minorEastAsia" w:hAnsi="Times New Roman" w:cs="Times New Roman"/>
          <w:sz w:val="22"/>
        </w:rPr>
        <w:t>and</w:t>
      </w:r>
      <w:r w:rsidR="008C390F">
        <w:rPr>
          <w:rFonts w:ascii="Times New Roman" w:eastAsiaTheme="minorEastAsia" w:hAnsi="Times New Roman" w:cs="Times New Roman"/>
          <w:sz w:val="22"/>
        </w:rPr>
        <w:t xml:space="preserve"> transform the resulting reduced-dimension Jacobian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m:rPr>
                <m:sty m:val="p"/>
              </m:rPr>
              <w:rPr>
                <w:rFonts w:ascii="Cambria Math" w:eastAsiaTheme="minorEastAsia" w:hAnsi="Cambria Math" w:cs="Times New Roman"/>
                <w:sz w:val="22"/>
              </w:rPr>
              <m:t>(1)</m:t>
            </m:r>
          </m:sup>
        </m:sSubSup>
      </m:oMath>
      <w:r w:rsidR="008C390F">
        <w:rPr>
          <w:rFonts w:ascii="Times New Roman" w:eastAsiaTheme="minorEastAsia" w:hAnsi="Times New Roman" w:cs="Times New Roman"/>
          <w:sz w:val="22"/>
        </w:rPr>
        <w:t xml:space="preserve"> to the </w:t>
      </w:r>
      <w:r w:rsidR="00EF4CCA">
        <w:rPr>
          <w:rFonts w:ascii="Times New Roman" w:eastAsiaTheme="minorEastAsia" w:hAnsi="Times New Roman" w:cs="Times New Roman"/>
          <w:sz w:val="22"/>
        </w:rPr>
        <w:t xml:space="preserve">full-dimension state space with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r>
          <m:rPr>
            <m:sty m:val="b"/>
          </m:rPr>
          <w:rPr>
            <w:rFonts w:ascii="Cambria Math" w:eastAsiaTheme="minorEastAsia" w:hAnsi="Cambria Math" w:cs="Times New Roman"/>
            <w:sz w:val="22"/>
          </w:rPr>
          <m:t xml:space="preserve">= </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i"/>
              </m:rPr>
              <w:rPr>
                <w:rFonts w:ascii="Cambria Math" w:eastAsiaTheme="minorEastAsia" w:hAnsi="Cambria Math" w:cs="Times New Roman"/>
                <w:sz w:val="22"/>
              </w:rPr>
              <m:t>(</m:t>
            </m:r>
            <m:r>
              <w:rPr>
                <w:rFonts w:ascii="Cambria Math" w:eastAsiaTheme="minorEastAsia" w:hAnsi="Cambria Math" w:cs="Times New Roman"/>
                <w:sz w:val="22"/>
              </w:rPr>
              <m:t>0</m:t>
            </m:r>
            <m:r>
              <m:rPr>
                <m:sty m:val="bi"/>
              </m:rPr>
              <w:rPr>
                <w:rFonts w:ascii="Cambria Math" w:eastAsiaTheme="minorEastAsia" w:hAnsi="Cambria Math" w:cs="Times New Roman"/>
                <w:sz w:val="22"/>
              </w:rPr>
              <m:t>)</m:t>
            </m:r>
          </m:sup>
        </m:sSup>
      </m:oMath>
      <w:r w:rsidR="000B348C">
        <w:rPr>
          <w:rFonts w:ascii="Times New Roman" w:eastAsiaTheme="minorEastAsia" w:hAnsi="Times New Roman" w:cs="Times New Roman"/>
          <w:bCs/>
          <w:sz w:val="22"/>
        </w:rPr>
        <w:t>.</w:t>
      </w:r>
      <w:r w:rsidR="00C031B8">
        <w:rPr>
          <w:rFonts w:ascii="Times New Roman" w:eastAsiaTheme="minorEastAsia" w:hAnsi="Times New Roman" w:cs="Times New Roman"/>
          <w:sz w:val="22"/>
        </w:rPr>
        <w:t xml:space="preserve"> </w:t>
      </w:r>
      <w:r w:rsidR="003413AE">
        <w:rPr>
          <w:rFonts w:ascii="Times New Roman" w:eastAsiaTheme="minorEastAsia" w:hAnsi="Times New Roman" w:cs="Times New Roman"/>
          <w:sz w:val="22"/>
        </w:rPr>
        <w:t xml:space="preserve">We calculate the associated averaging kernel matrix </w:t>
      </w:r>
      <m:oMath>
        <m:sSubSup>
          <m:sSubSupPr>
            <m:ctrlPr>
              <w:rPr>
                <w:rFonts w:ascii="Cambria Math" w:hAnsi="Cambria Math" w:cs="Times New Roman"/>
                <w:b/>
                <w:sz w:val="22"/>
              </w:rPr>
            </m:ctrlPr>
          </m:sSubSupPr>
          <m:e>
            <m:r>
              <m:rPr>
                <m:sty m:val="b"/>
              </m:rPr>
              <w:rPr>
                <w:rFonts w:ascii="Cambria Math" w:hAnsi="Cambria Math" w:cs="Times New Roman"/>
                <w:sz w:val="22"/>
              </w:rPr>
              <m:t>A</m:t>
            </m:r>
          </m:e>
          <m:sub>
            <m:r>
              <m:rPr>
                <m:sty m:val="p"/>
              </m:rPr>
              <w:rPr>
                <w:rFonts w:ascii="Cambria Math" w:hAnsi="Cambria Math" w:cs="Times New Roman"/>
                <w:sz w:val="22"/>
              </w:rPr>
              <m:t>Π</m:t>
            </m:r>
          </m:sub>
          <m:sup>
            <m:r>
              <m:rPr>
                <m:sty m:val="p"/>
              </m:rPr>
              <w:rPr>
                <w:rFonts w:ascii="Cambria Math" w:hAnsi="Cambria Math" w:cs="Times New Roman"/>
                <w:sz w:val="22"/>
              </w:rPr>
              <m:t>(1)</m:t>
            </m:r>
            <m:ctrlPr>
              <w:rPr>
                <w:rFonts w:ascii="Cambria Math" w:hAnsi="Cambria Math" w:cs="Times New Roman"/>
                <w:sz w:val="22"/>
              </w:rPr>
            </m:ctrlPr>
          </m:sup>
        </m:sSubSup>
      </m:oMath>
      <w:r w:rsidR="007343DB">
        <w:rPr>
          <w:rFonts w:ascii="Times New Roman" w:eastAsiaTheme="minorEastAsia" w:hAnsi="Times New Roman" w:cs="Times New Roman"/>
          <w:sz w:val="22"/>
        </w:rPr>
        <w:t xml:space="preserve"> and the</w:t>
      </w:r>
      <w:r w:rsidR="003413AE">
        <w:rPr>
          <w:rFonts w:ascii="Times New Roman" w:eastAsiaTheme="minorEastAsia" w:hAnsi="Times New Roman" w:cs="Times New Roman"/>
          <w:sz w:val="22"/>
        </w:rPr>
        <w:t xml:space="preserve"> matrix of </w:t>
      </w:r>
      <w:r w:rsidR="007343DB">
        <w:rPr>
          <w:rFonts w:ascii="Times New Roman" w:eastAsiaTheme="minorEastAsia" w:hAnsi="Times New Roman" w:cs="Times New Roman"/>
          <w:sz w:val="22"/>
        </w:rPr>
        <w:t xml:space="preserve">its </w:t>
      </w:r>
      <w:r w:rsidR="003413AE">
        <w:rPr>
          <w:rFonts w:ascii="Times New Roman" w:eastAsiaTheme="minorEastAsia" w:hAnsi="Times New Roman" w:cs="Times New Roman"/>
          <w:sz w:val="22"/>
        </w:rPr>
        <w:t xml:space="preserve">eigenvectors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3413AE">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 xml:space="preserve">Because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791912">
        <w:rPr>
          <w:rFonts w:ascii="Times New Roman" w:eastAsiaTheme="minorEastAsia" w:hAnsi="Times New Roman" w:cs="Times New Roman"/>
          <w:bCs/>
          <w:sz w:val="22"/>
        </w:rPr>
        <w:t xml:space="preserve"> is a reduced-rank approximation</w:t>
      </w:r>
      <w:r w:rsidR="00791912">
        <w:rPr>
          <w:rFonts w:ascii="Times New Roman" w:eastAsiaTheme="minorEastAsia" w:hAnsi="Times New Roman" w:cs="Times New Roman"/>
          <w:sz w:val="22"/>
        </w:rPr>
        <w:t>,</w:t>
      </w:r>
      <w:r w:rsidR="007E07B6">
        <w:rPr>
          <w:rFonts w:ascii="Times New Roman" w:eastAsiaTheme="minorEastAsia" w:hAnsi="Times New Roman" w:cs="Times New Roman"/>
          <w:sz w:val="22"/>
        </w:rPr>
        <w:t xml:space="preserve"> its</w:t>
      </w:r>
      <w:r w:rsidR="007343DB">
        <w:rPr>
          <w:rFonts w:ascii="Times New Roman" w:eastAsiaTheme="minorEastAsia" w:hAnsi="Times New Roman" w:cs="Times New Roman"/>
          <w:sz w:val="22"/>
        </w:rPr>
        <w:t xml:space="preserve"> spectrum</w:t>
      </w:r>
      <w:r w:rsidR="007E07B6">
        <w:rPr>
          <w:rFonts w:ascii="Times New Roman" w:eastAsiaTheme="minorEastAsia" w:hAnsi="Times New Roman" w:cs="Times New Roman"/>
          <w:sz w:val="22"/>
        </w:rPr>
        <w:t xml:space="preserve"> of information content</w:t>
      </w:r>
      <w:r w:rsidR="007343DB">
        <w:rPr>
          <w:rFonts w:ascii="Times New Roman" w:eastAsiaTheme="minorEastAsia" w:hAnsi="Times New Roman" w:cs="Times New Roman"/>
          <w:sz w:val="22"/>
        </w:rPr>
        <w:t xml:space="preserve"> is discontinuous at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To select the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7247D9" w:rsidRPr="007247D9">
        <w:rPr>
          <w:rFonts w:ascii="Times New Roman" w:eastAsiaTheme="minorEastAsia" w:hAnsi="Times New Roman" w:cs="Times New Roman"/>
          <w:bCs/>
          <w:sz w:val="22"/>
        </w:rPr>
        <w:t xml:space="preserve"> </w:t>
      </w:r>
      <w:r w:rsidR="007247D9">
        <w:rPr>
          <w:rFonts w:ascii="Times New Roman" w:eastAsiaTheme="minorEastAsia" w:hAnsi="Times New Roman" w:cs="Times New Roman"/>
          <w:sz w:val="22"/>
        </w:rPr>
        <w:t>of the second update</w:t>
      </w:r>
      <w:r w:rsidR="007343DB">
        <w:rPr>
          <w:rFonts w:ascii="Times New Roman" w:eastAsiaTheme="minorEastAsia" w:hAnsi="Times New Roman" w:cs="Times New Roman"/>
          <w:sz w:val="22"/>
        </w:rPr>
        <w:t xml:space="preserve"> and calculate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7247D9">
        <w:rPr>
          <w:rFonts w:ascii="Times New Roman" w:eastAsiaTheme="minorEastAsia" w:hAnsi="Times New Roman" w:cs="Times New Roman"/>
          <w:sz w:val="22"/>
        </w:rPr>
        <w:t xml:space="preserve">, we therefore use the spectrum of information content associated with the initial, full-rank estimate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w:t>
      </w:r>
      <w:r w:rsidR="007247D9">
        <w:rPr>
          <w:rFonts w:ascii="Times New Roman" w:eastAsiaTheme="minorEastAsia" w:hAnsi="Times New Roman" w:cs="Times New Roman"/>
          <w:bCs/>
          <w:sz w:val="22"/>
        </w:rPr>
        <w:t xml:space="preserve"> </w:t>
      </w:r>
      <w:r w:rsidR="000A6280">
        <w:rPr>
          <w:rFonts w:ascii="Times New Roman" w:eastAsiaTheme="minorEastAsia" w:hAnsi="Times New Roman" w:cs="Times New Roman"/>
          <w:sz w:val="22"/>
        </w:rPr>
        <w:t xml:space="preserve">We use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0A6280">
        <w:rPr>
          <w:rFonts w:ascii="Times New Roman" w:eastAsiaTheme="minorEastAsia" w:hAnsi="Times New Roman" w:cs="Times New Roman"/>
          <w:sz w:val="22"/>
        </w:rPr>
        <w:t xml:space="preserve"> eigenvectors that span most of the information content from the initial estimate</w:t>
      </w:r>
      <w:r w:rsidR="0044041B">
        <w:rPr>
          <w:rFonts w:ascii="Times New Roman" w:eastAsiaTheme="minorEastAsia" w:hAnsi="Times New Roman" w:cs="Times New Roman"/>
          <w:sz w:val="22"/>
        </w:rPr>
        <w:t xml:space="preserve"> to</w:t>
      </w:r>
      <w:r w:rsidR="000A6280">
        <w:rPr>
          <w:rFonts w:ascii="Times New Roman" w:eastAsiaTheme="minorEastAsia" w:hAnsi="Times New Roman" w:cs="Times New Roman"/>
          <w:sz w:val="22"/>
        </w:rPr>
        <w:t xml:space="preserve"> construct an updated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r>
          <m:rPr>
            <m:sty m:val="p"/>
          </m:rPr>
          <w:rPr>
            <w:rFonts w:ascii="Cambria Math" w:eastAsiaTheme="minorEastAsia" w:hAnsi="Cambria Math" w:cs="Times New Roman"/>
            <w:sz w:val="22"/>
          </w:rPr>
          <m:t xml:space="preserve"> </m:t>
        </m:r>
      </m:oMath>
      <w:r w:rsidR="000A6280">
        <w:rPr>
          <w:rFonts w:ascii="Times New Roman" w:eastAsiaTheme="minorEastAsia" w:hAnsi="Times New Roman" w:cs="Times New Roman"/>
          <w:sz w:val="22"/>
        </w:rPr>
        <w:t>as above.</w:t>
      </w:r>
      <w:r w:rsidR="007E07B6" w:rsidRPr="007E07B6">
        <w:rPr>
          <w:rFonts w:ascii="Times New Roman" w:eastAsiaTheme="minorEastAsia" w:hAnsi="Times New Roman" w:cs="Times New Roman"/>
          <w:bCs/>
          <w:color w:val="000000" w:themeColor="text1"/>
          <w:sz w:val="22"/>
        </w:rPr>
        <w:t xml:space="preserve"> </w:t>
      </w:r>
      <w:r w:rsidR="00FC4945" w:rsidRPr="007E07B6">
        <w:rPr>
          <w:rFonts w:ascii="Times New Roman" w:eastAsiaTheme="minorEastAsia" w:hAnsi="Times New Roman" w:cs="Times New Roman"/>
          <w:color w:val="000000" w:themeColor="text1"/>
          <w:sz w:val="22"/>
        </w:rPr>
        <w:t>The resulting Jacobian</w:t>
      </w:r>
      <w:r w:rsidR="00F304D1" w:rsidRPr="007E07B6">
        <w:rPr>
          <w:rFonts w:ascii="Times New Roman" w:eastAsiaTheme="minorEastAsia" w:hAnsi="Times New Roman" w:cs="Times New Roman"/>
          <w:color w:val="000000" w:themeColor="text1"/>
          <w:sz w:val="22"/>
        </w:rPr>
        <w:t xml:space="preserve"> matrix </w:t>
      </w:r>
      <m:oMath>
        <m:sSubSup>
          <m:sSubSupPr>
            <m:ctrlPr>
              <w:rPr>
                <w:rFonts w:ascii="Cambria Math" w:eastAsiaTheme="minorEastAsia" w:hAnsi="Cambria Math" w:cs="Times New Roman"/>
                <w:b/>
                <w:color w:val="000000" w:themeColor="text1"/>
                <w:sz w:val="22"/>
              </w:rPr>
            </m:ctrlPr>
          </m:sSubSupPr>
          <m:e>
            <m:r>
              <m:rPr>
                <m:sty m:val="b"/>
              </m:rPr>
              <w:rPr>
                <w:rFonts w:ascii="Cambria Math" w:eastAsiaTheme="minorEastAsia"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Π</m:t>
            </m:r>
            <m:ctrlPr>
              <w:rPr>
                <w:rFonts w:ascii="Cambria Math" w:eastAsiaTheme="minorEastAsia" w:hAnsi="Cambria Math" w:cs="Times New Roman"/>
                <w:color w:val="000000" w:themeColor="text1"/>
                <w:sz w:val="22"/>
              </w:rPr>
            </m:ctrlPr>
          </m:sub>
          <m:sup>
            <m:r>
              <w:rPr>
                <w:rFonts w:ascii="Cambria Math" w:eastAsiaTheme="minorEastAsia" w:hAnsi="Cambria Math" w:cs="Times New Roman"/>
                <w:color w:val="000000" w:themeColor="text1"/>
                <w:sz w:val="22"/>
              </w:rPr>
              <m:t>(2)</m:t>
            </m:r>
          </m:sup>
        </m:sSubSup>
      </m:oMath>
      <w:r w:rsidR="00FC4945" w:rsidRPr="007E07B6">
        <w:rPr>
          <w:rFonts w:ascii="Times New Roman" w:eastAsiaTheme="minorEastAsia" w:hAnsi="Times New Roman" w:cs="Times New Roman"/>
          <w:color w:val="000000" w:themeColor="text1"/>
          <w:sz w:val="22"/>
        </w:rPr>
        <w:t xml:space="preserve"> is a rank </w:t>
      </w:r>
      <m:oMath>
        <m:sSup>
          <m:sSupPr>
            <m:ctrlPr>
              <w:rPr>
                <w:rFonts w:ascii="Cambria Math" w:hAnsi="Cambria Math" w:cs="Times New Roman"/>
                <w:b/>
                <w:color w:val="000000" w:themeColor="text1"/>
                <w:sz w:val="22"/>
              </w:rPr>
            </m:ctrlPr>
          </m:sSupPr>
          <m:e>
            <m:r>
              <w:rPr>
                <w:rFonts w:ascii="Cambria Math" w:hAnsi="Cambria Math" w:cs="Times New Roman"/>
                <w:color w:val="000000" w:themeColor="text1"/>
                <w:sz w:val="22"/>
              </w:rPr>
              <m:t>≈k</m:t>
            </m:r>
          </m:e>
          <m:sup>
            <m:r>
              <m:rPr>
                <m:sty m:val="p"/>
              </m:rPr>
              <w:rPr>
                <w:rFonts w:ascii="Cambria Math" w:hAnsi="Cambria Math" w:cs="Times New Roman"/>
                <w:color w:val="000000" w:themeColor="text1"/>
                <w:sz w:val="22"/>
              </w:rPr>
              <m:t>(1)</m:t>
            </m:r>
          </m:sup>
        </m:sSup>
      </m:oMath>
      <w:r w:rsidR="00F304D1" w:rsidRPr="007E07B6">
        <w:rPr>
          <w:rFonts w:ascii="Times New Roman" w:eastAsiaTheme="minorEastAsia" w:hAnsi="Times New Roman" w:cs="Times New Roman"/>
          <w:color w:val="000000" w:themeColor="text1"/>
          <w:sz w:val="22"/>
        </w:rPr>
        <w:t xml:space="preserve"> </w:t>
      </w:r>
      <w:r w:rsidR="00FC4945" w:rsidRPr="007E07B6">
        <w:rPr>
          <w:rFonts w:ascii="Times New Roman" w:eastAsiaTheme="minorEastAsia" w:hAnsi="Times New Roman" w:cs="Times New Roman"/>
          <w:color w:val="000000" w:themeColor="text1"/>
          <w:sz w:val="22"/>
        </w:rPr>
        <w:t xml:space="preserve">approximation </w:t>
      </w:r>
      <w:r w:rsidR="00866061">
        <w:rPr>
          <w:rFonts w:ascii="Times New Roman" w:eastAsiaTheme="minorEastAsia" w:hAnsi="Times New Roman" w:cs="Times New Roman"/>
          <w:color w:val="000000" w:themeColor="text1"/>
          <w:sz w:val="22"/>
        </w:rPr>
        <w:t>that</w:t>
      </w:r>
      <w:r w:rsidR="00FC4945" w:rsidRPr="007E07B6">
        <w:rPr>
          <w:rFonts w:ascii="Times New Roman" w:eastAsiaTheme="minorEastAsia" w:hAnsi="Times New Roman" w:cs="Times New Roman"/>
          <w:color w:val="000000" w:themeColor="text1"/>
          <w:sz w:val="22"/>
        </w:rPr>
        <w:t xml:space="preserve"> accurately quantifies the forward model where the inverse system has high information content</w:t>
      </w:r>
      <w:r w:rsidR="00F304D1" w:rsidRPr="007E07B6">
        <w:rPr>
          <w:rFonts w:ascii="Times New Roman" w:eastAsiaTheme="minorEastAsia" w:hAnsi="Times New Roman" w:cs="Times New Roman"/>
          <w:color w:val="000000" w:themeColor="text1"/>
          <w:sz w:val="22"/>
        </w:rPr>
        <w:t xml:space="preserve"> as</w:t>
      </w:r>
      <w:r w:rsidR="00FC4945" w:rsidRPr="007E07B6">
        <w:rPr>
          <w:rFonts w:ascii="Times New Roman" w:eastAsiaTheme="minorEastAsia" w:hAnsi="Times New Roman" w:cs="Times New Roman"/>
          <w:color w:val="000000" w:themeColor="text1"/>
          <w:sz w:val="22"/>
        </w:rPr>
        <w:t xml:space="preserve"> and loses accuracy in areas with lower information content</w:t>
      </w:r>
      <w:r w:rsidR="007E07B6">
        <w:rPr>
          <w:rFonts w:ascii="Times New Roman" w:eastAsiaTheme="minorEastAsia" w:hAnsi="Times New Roman" w:cs="Times New Roman"/>
          <w:color w:val="000000" w:themeColor="text1"/>
          <w:sz w:val="22"/>
        </w:rPr>
        <w:t xml:space="preserve"> where the observations are least able to constrain emissions.</w:t>
      </w:r>
    </w:p>
    <w:p w14:paraId="2AD2F7A9" w14:textId="2A18BCA1" w:rsidR="00E772C0" w:rsidRPr="007E07B6" w:rsidRDefault="00E772C0" w:rsidP="007A4AD3">
      <w:pPr>
        <w:rPr>
          <w:rFonts w:ascii="Times New Roman" w:eastAsiaTheme="minorEastAsia" w:hAnsi="Times New Roman" w:cs="Times New Roman"/>
          <w:color w:val="000000" w:themeColor="text1"/>
          <w:sz w:val="22"/>
        </w:rPr>
      </w:pPr>
    </w:p>
    <w:p w14:paraId="01214D35" w14:textId="6D4E4147" w:rsidR="009D2F5C" w:rsidRDefault="00257EEA" w:rsidP="0092104F">
      <w:pPr>
        <w:rPr>
          <w:rFonts w:ascii="Times New Roman" w:hAnsi="Times New Roman" w:cs="Times New Roman"/>
          <w:b/>
          <w:sz w:val="22"/>
        </w:rPr>
      </w:pPr>
      <w:r w:rsidRPr="007E07B6">
        <w:rPr>
          <w:rFonts w:ascii="Times New Roman" w:hAnsi="Times New Roman" w:cs="Times New Roman"/>
          <w:b/>
          <w:color w:val="000000" w:themeColor="text1"/>
          <w:sz w:val="22"/>
        </w:rPr>
        <w:t>3</w:t>
      </w:r>
      <w:r w:rsidR="00375C79">
        <w:rPr>
          <w:rFonts w:ascii="Times New Roman" w:hAnsi="Times New Roman" w:cs="Times New Roman"/>
          <w:b/>
          <w:color w:val="000000" w:themeColor="text1"/>
          <w:sz w:val="22"/>
        </w:rPr>
        <w:t>.</w:t>
      </w:r>
      <w:r w:rsidRPr="007E07B6">
        <w:rPr>
          <w:rFonts w:ascii="Times New Roman" w:hAnsi="Times New Roman" w:cs="Times New Roman"/>
          <w:b/>
          <w:color w:val="000000" w:themeColor="text1"/>
          <w:sz w:val="22"/>
        </w:rPr>
        <w:t xml:space="preserve"> Results</w:t>
      </w:r>
      <w:r w:rsidR="00F40BA8" w:rsidRPr="007E07B6">
        <w:rPr>
          <w:rFonts w:ascii="Times New Roman" w:hAnsi="Times New Roman" w:cs="Times New Roman"/>
          <w:b/>
          <w:color w:val="000000" w:themeColor="text1"/>
          <w:sz w:val="22"/>
        </w:rPr>
        <w:t xml:space="preserve"> and Discu</w:t>
      </w:r>
      <w:r w:rsidR="00F40BA8">
        <w:rPr>
          <w:rFonts w:ascii="Times New Roman" w:hAnsi="Times New Roman" w:cs="Times New Roman"/>
          <w:b/>
          <w:sz w:val="22"/>
        </w:rPr>
        <w:t>ssion</w:t>
      </w:r>
    </w:p>
    <w:p w14:paraId="38F6CCB5" w14:textId="77777777" w:rsidR="00B012CE" w:rsidRPr="00257EEA" w:rsidRDefault="00B012CE" w:rsidP="0092104F">
      <w:pPr>
        <w:rPr>
          <w:rFonts w:ascii="Times New Roman" w:hAnsi="Times New Roman" w:cs="Times New Roman"/>
          <w:sz w:val="22"/>
        </w:rPr>
      </w:pPr>
    </w:p>
    <w:p w14:paraId="1B5D4C89" w14:textId="33771255" w:rsidR="00BF3452" w:rsidRPr="000A6536" w:rsidRDefault="00257EEA" w:rsidP="00BF3452">
      <w:pPr>
        <w:rPr>
          <w:rFonts w:ascii="Times New Roman" w:hAnsi="Times New Roman" w:cs="Times New Roman"/>
          <w:color w:val="000000" w:themeColor="text1"/>
          <w:sz w:val="22"/>
        </w:rPr>
      </w:pPr>
      <w:r w:rsidRPr="00704F70">
        <w:rPr>
          <w:rFonts w:ascii="Times New Roman" w:hAnsi="Times New Roman" w:cs="Times New Roman"/>
          <w:color w:val="000000" w:themeColor="text1"/>
          <w:sz w:val="22"/>
        </w:rPr>
        <w:t xml:space="preserve">We demonstrate the reduced-dimension and </w:t>
      </w:r>
      <w:r w:rsidR="00CC2E8C" w:rsidRPr="00704F70">
        <w:rPr>
          <w:rFonts w:ascii="Times New Roman" w:hAnsi="Times New Roman" w:cs="Times New Roman"/>
          <w:color w:val="000000" w:themeColor="text1"/>
          <w:sz w:val="22"/>
        </w:rPr>
        <w:t>reduced</w:t>
      </w:r>
      <w:r w:rsidRPr="00704F70">
        <w:rPr>
          <w:rFonts w:ascii="Times New Roman" w:hAnsi="Times New Roman" w:cs="Times New Roman"/>
          <w:color w:val="000000" w:themeColor="text1"/>
          <w:sz w:val="22"/>
        </w:rPr>
        <w:t>-rank Jacobian</w:t>
      </w:r>
      <w:r w:rsidR="00CC2E8C" w:rsidRPr="00704F70">
        <w:rPr>
          <w:rFonts w:ascii="Times New Roman" w:hAnsi="Times New Roman" w:cs="Times New Roman"/>
          <w:color w:val="000000" w:themeColor="text1"/>
          <w:sz w:val="22"/>
        </w:rPr>
        <w:t xml:space="preserve"> matri</w:t>
      </w:r>
      <w:r w:rsidR="00F77510" w:rsidRPr="00704F70">
        <w:rPr>
          <w:rFonts w:ascii="Times New Roman" w:hAnsi="Times New Roman" w:cs="Times New Roman"/>
          <w:color w:val="000000" w:themeColor="text1"/>
          <w:sz w:val="22"/>
        </w:rPr>
        <w:t>x</w:t>
      </w:r>
      <w:r w:rsidR="00CC2E8C" w:rsidRPr="00704F70">
        <w:rPr>
          <w:rFonts w:ascii="Times New Roman" w:hAnsi="Times New Roman" w:cs="Times New Roman"/>
          <w:color w:val="000000" w:themeColor="text1"/>
          <w:sz w:val="22"/>
        </w:rPr>
        <w:t xml:space="preserve"> construction</w:t>
      </w:r>
      <w:r w:rsidRPr="00704F70">
        <w:rPr>
          <w:rFonts w:ascii="Times New Roman" w:hAnsi="Times New Roman" w:cs="Times New Roman"/>
          <w:color w:val="000000" w:themeColor="text1"/>
          <w:sz w:val="22"/>
        </w:rPr>
        <w:t xml:space="preserve"> </w:t>
      </w:r>
      <w:r w:rsidR="002B6192">
        <w:rPr>
          <w:rFonts w:ascii="Times New Roman" w:hAnsi="Times New Roman" w:cs="Times New Roman"/>
          <w:color w:val="000000" w:themeColor="text1"/>
          <w:sz w:val="22"/>
        </w:rPr>
        <w:t>methods</w:t>
      </w:r>
      <w:r w:rsidRPr="00704F70">
        <w:rPr>
          <w:rFonts w:ascii="Times New Roman" w:hAnsi="Times New Roman" w:cs="Times New Roman"/>
          <w:color w:val="000000" w:themeColor="text1"/>
          <w:sz w:val="22"/>
        </w:rPr>
        <w:t xml:space="preserve"> in an analytic Bayesian inversion of atmospheric methane columns observed by the GOSAT satellite over North America in July 2009. </w:t>
      </w:r>
      <w:r w:rsidR="00AE162C">
        <w:rPr>
          <w:rFonts w:ascii="Times New Roman" w:hAnsi="Times New Roman" w:cs="Times New Roman"/>
          <w:color w:val="000000" w:themeColor="text1"/>
          <w:sz w:val="22"/>
        </w:rPr>
        <w:t xml:space="preserve">Although TROPOMI now provides higher density observations, using GOSAT </w:t>
      </w:r>
      <w:r w:rsidR="00366AAF">
        <w:rPr>
          <w:rFonts w:ascii="Times New Roman" w:hAnsi="Times New Roman" w:cs="Times New Roman"/>
          <w:color w:val="000000" w:themeColor="text1"/>
          <w:sz w:val="22"/>
        </w:rPr>
        <w:t xml:space="preserve">data </w:t>
      </w:r>
      <w:r w:rsidR="00AE162C">
        <w:rPr>
          <w:rFonts w:ascii="Times New Roman" w:hAnsi="Times New Roman" w:cs="Times New Roman"/>
          <w:color w:val="000000" w:themeColor="text1"/>
          <w:sz w:val="22"/>
        </w:rPr>
        <w:t>allows us</w:t>
      </w:r>
      <w:r w:rsidR="0065633A">
        <w:rPr>
          <w:rFonts w:ascii="Times New Roman" w:hAnsi="Times New Roman" w:cs="Times New Roman"/>
          <w:color w:val="000000" w:themeColor="text1"/>
          <w:sz w:val="22"/>
        </w:rPr>
        <w:t xml:space="preserve"> to</w:t>
      </w:r>
      <w:r w:rsidR="00704F70" w:rsidRPr="00704F70">
        <w:rPr>
          <w:rFonts w:ascii="Times New Roman" w:hAnsi="Times New Roman" w:cs="Times New Roman"/>
          <w:color w:val="000000" w:themeColor="text1"/>
          <w:sz w:val="22"/>
        </w:rPr>
        <w:t xml:space="preserve"> follow </w:t>
      </w:r>
      <w:r w:rsidR="008D7C13">
        <w:rPr>
          <w:rFonts w:ascii="Times New Roman" w:hAnsi="Times New Roman" w:cs="Times New Roman"/>
          <w:color w:val="000000" w:themeColor="text1"/>
          <w:sz w:val="22"/>
        </w:rPr>
        <w:t xml:space="preserve">the </w:t>
      </w:r>
      <w:commentRangeStart w:id="11"/>
      <w:r w:rsidR="008D7C13">
        <w:rPr>
          <w:rFonts w:ascii="Times New Roman" w:hAnsi="Times New Roman" w:cs="Times New Roman"/>
          <w:color w:val="000000" w:themeColor="text1"/>
          <w:sz w:val="22"/>
        </w:rPr>
        <w:t xml:space="preserve">framework </w:t>
      </w:r>
      <w:commentRangeEnd w:id="11"/>
      <w:r w:rsidR="0041131F">
        <w:rPr>
          <w:rStyle w:val="CommentReference"/>
        </w:rPr>
        <w:commentReference w:id="11"/>
      </w:r>
      <w:r w:rsidR="008D7C13">
        <w:rPr>
          <w:rFonts w:ascii="Times New Roman" w:hAnsi="Times New Roman" w:cs="Times New Roman"/>
          <w:color w:val="000000" w:themeColor="text1"/>
          <w:sz w:val="22"/>
        </w:rPr>
        <w:t xml:space="preserve">developed by </w:t>
      </w:r>
      <w:proofErr w:type="spellStart"/>
      <w:r w:rsidR="008D7C13">
        <w:rPr>
          <w:rFonts w:ascii="Times New Roman" w:hAnsi="Times New Roman" w:cs="Times New Roman"/>
          <w:color w:val="000000" w:themeColor="text1"/>
          <w:sz w:val="22"/>
        </w:rPr>
        <w:t>Maasakkers</w:t>
      </w:r>
      <w:proofErr w:type="spellEnd"/>
      <w:ins w:id="12" w:author="JDM" w:date="2020-09-26T22:32:00Z">
        <w:r w:rsidR="00564977">
          <w:rPr>
            <w:rFonts w:ascii="Times New Roman" w:hAnsi="Times New Roman" w:cs="Times New Roman"/>
            <w:color w:val="000000" w:themeColor="text1"/>
            <w:sz w:val="22"/>
          </w:rPr>
          <w:t xml:space="preserve"> et al.</w:t>
        </w:r>
      </w:ins>
      <w:r w:rsidR="008D7C13">
        <w:rPr>
          <w:rFonts w:ascii="Times New Roman" w:hAnsi="Times New Roman" w:cs="Times New Roman"/>
          <w:color w:val="000000" w:themeColor="text1"/>
          <w:sz w:val="22"/>
        </w:rPr>
        <w:t xml:space="preserve"> (</w:t>
      </w:r>
      <w:commentRangeStart w:id="13"/>
      <w:r w:rsidR="008D7C13">
        <w:rPr>
          <w:rFonts w:ascii="Times New Roman" w:hAnsi="Times New Roman" w:cs="Times New Roman"/>
          <w:color w:val="000000" w:themeColor="text1"/>
          <w:sz w:val="22"/>
        </w:rPr>
        <w:t>20</w:t>
      </w:r>
      <w:r w:rsidR="00765894">
        <w:rPr>
          <w:rFonts w:ascii="Times New Roman" w:hAnsi="Times New Roman" w:cs="Times New Roman"/>
          <w:color w:val="000000" w:themeColor="text1"/>
          <w:sz w:val="22"/>
        </w:rPr>
        <w:t>19</w:t>
      </w:r>
      <w:commentRangeEnd w:id="13"/>
      <w:r w:rsidR="0041131F">
        <w:rPr>
          <w:rStyle w:val="CommentReference"/>
        </w:rPr>
        <w:commentReference w:id="13"/>
      </w:r>
      <w:r w:rsidR="008D7C13">
        <w:rPr>
          <w:rFonts w:ascii="Times New Roman" w:hAnsi="Times New Roman" w:cs="Times New Roman"/>
          <w:color w:val="000000" w:themeColor="text1"/>
          <w:sz w:val="22"/>
        </w:rPr>
        <w:t>)</w:t>
      </w:r>
      <w:r w:rsidR="00704F70" w:rsidRPr="00704F70">
        <w:rPr>
          <w:rFonts w:ascii="Times New Roman" w:hAnsi="Times New Roman" w:cs="Times New Roman"/>
          <w:color w:val="000000" w:themeColor="text1"/>
          <w:sz w:val="22"/>
        </w:rPr>
        <w:t xml:space="preserve"> </w:t>
      </w:r>
      <w:r w:rsidR="0020565B">
        <w:rPr>
          <w:rFonts w:ascii="Times New Roman" w:hAnsi="Times New Roman" w:cs="Times New Roman"/>
          <w:color w:val="000000" w:themeColor="text1"/>
          <w:sz w:val="22"/>
        </w:rPr>
        <w:t xml:space="preserve">to construct a </w:t>
      </w:r>
      <w:r w:rsidR="000A6536">
        <w:rPr>
          <w:rFonts w:ascii="Times New Roman" w:hAnsi="Times New Roman" w:cs="Times New Roman"/>
          <w:color w:val="000000" w:themeColor="text1"/>
          <w:sz w:val="22"/>
        </w:rPr>
        <w:lastRenderedPageBreak/>
        <w:t>“</w:t>
      </w:r>
      <w:r w:rsidR="0020565B">
        <w:rPr>
          <w:rFonts w:ascii="Times New Roman" w:hAnsi="Times New Roman" w:cs="Times New Roman"/>
          <w:color w:val="000000" w:themeColor="text1"/>
          <w:sz w:val="22"/>
        </w:rPr>
        <w:t>native-resolution</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 xml:space="preserve"> inverse system</w:t>
      </w:r>
      <w:r w:rsidR="00765894">
        <w:rPr>
          <w:rFonts w:ascii="Times New Roman" w:hAnsi="Times New Roman" w:cs="Times New Roman"/>
          <w:color w:val="000000" w:themeColor="text1"/>
          <w:sz w:val="22"/>
        </w:rPr>
        <w:t xml:space="preserve"> at </w:t>
      </w:r>
      <w:r w:rsidR="00765894" w:rsidRPr="00704F70">
        <w:rPr>
          <w:rFonts w:ascii="Times New Roman" w:hAnsi="Times New Roman" w:cs="Times New Roman"/>
          <w:color w:val="000000" w:themeColor="text1"/>
          <w:sz w:val="22"/>
        </w:rPr>
        <w:t xml:space="preserve">1º x 1.25º </w:t>
      </w:r>
      <w:r w:rsidR="00765894">
        <w:rPr>
          <w:rFonts w:ascii="Times New Roman" w:hAnsi="Times New Roman" w:cs="Times New Roman"/>
          <w:color w:val="000000" w:themeColor="text1"/>
          <w:sz w:val="22"/>
        </w:rPr>
        <w:t xml:space="preserve">grid cell </w:t>
      </w:r>
      <w:r w:rsidR="00765894" w:rsidRPr="00704F70">
        <w:rPr>
          <w:rFonts w:ascii="Times New Roman" w:hAnsi="Times New Roman" w:cs="Times New Roman"/>
          <w:color w:val="000000" w:themeColor="text1"/>
          <w:sz w:val="22"/>
        </w:rPr>
        <w:t>resolution</w:t>
      </w:r>
      <w:r w:rsidR="00765894">
        <w:rPr>
          <w:rFonts w:ascii="Times New Roman" w:hAnsi="Times New Roman" w:cs="Times New Roman"/>
          <w:color w:val="000000" w:themeColor="text1"/>
          <w:sz w:val="22"/>
        </w:rPr>
        <w:t xml:space="preserve"> (</w:t>
      </w:r>
      <w:r w:rsidR="00765894">
        <w:rPr>
          <w:rFonts w:ascii="Times New Roman" w:hAnsi="Times New Roman" w:cs="Times New Roman"/>
          <w:i/>
          <w:iCs/>
          <w:color w:val="000000" w:themeColor="text1"/>
          <w:sz w:val="22"/>
        </w:rPr>
        <w:t>n</w:t>
      </w:r>
      <w:r w:rsidR="00765894">
        <w:rPr>
          <w:rFonts w:ascii="Times New Roman" w:hAnsi="Times New Roman" w:cs="Times New Roman"/>
          <w:color w:val="000000" w:themeColor="text1"/>
          <w:sz w:val="22"/>
        </w:rPr>
        <w:t xml:space="preserve"> = 2098,</w:t>
      </w:r>
      <w:r w:rsidR="00765894" w:rsidRPr="00765894">
        <w:rPr>
          <w:rFonts w:ascii="Times New Roman" w:hAnsi="Times New Roman" w:cs="Times New Roman"/>
          <w:color w:val="000000" w:themeColor="text1"/>
          <w:sz w:val="22"/>
        </w:rPr>
        <w:t xml:space="preserve"> </w:t>
      </w:r>
      <w:r w:rsidR="00886634">
        <w:rPr>
          <w:rFonts w:ascii="Times New Roman" w:hAnsi="Times New Roman" w:cs="Times New Roman"/>
          <w:color w:val="000000" w:themeColor="text1"/>
          <w:sz w:val="22"/>
        </w:rPr>
        <w:t>top</w:t>
      </w:r>
      <w:r w:rsidR="00765894">
        <w:rPr>
          <w:rFonts w:ascii="Times New Roman" w:hAnsi="Times New Roman" w:cs="Times New Roman"/>
          <w:color w:val="000000" w:themeColor="text1"/>
          <w:sz w:val="22"/>
        </w:rPr>
        <w:t xml:space="preserve"> left panel of Figure 1)</w:t>
      </w:r>
      <w:r w:rsidR="0020565B">
        <w:rPr>
          <w:rFonts w:ascii="Times New Roman" w:hAnsi="Times New Roman" w:cs="Times New Roman"/>
          <w:color w:val="000000" w:themeColor="text1"/>
          <w:sz w:val="22"/>
        </w:rPr>
        <w:t xml:space="preserve"> against which our reduced-dimension and reduced-rank methods can be compared.</w:t>
      </w:r>
      <w:r w:rsidR="00C97B37">
        <w:rPr>
          <w:rFonts w:ascii="Times New Roman" w:hAnsi="Times New Roman" w:cs="Times New Roman"/>
          <w:color w:val="000000" w:themeColor="text1"/>
          <w:sz w:val="22"/>
        </w:rPr>
        <w:t xml:space="preserve"> To demonstrate the </w:t>
      </w:r>
      <w:r w:rsidR="00E45A0C">
        <w:rPr>
          <w:rFonts w:ascii="Times New Roman" w:hAnsi="Times New Roman" w:cs="Times New Roman"/>
          <w:color w:val="000000" w:themeColor="text1"/>
          <w:sz w:val="22"/>
        </w:rPr>
        <w:t xml:space="preserve">applicability of the methods to </w:t>
      </w:r>
      <w:proofErr w:type="gramStart"/>
      <w:r w:rsidR="00E21BAB">
        <w:rPr>
          <w:rFonts w:ascii="Times New Roman" w:hAnsi="Times New Roman" w:cs="Times New Roman"/>
          <w:color w:val="000000" w:themeColor="text1"/>
          <w:sz w:val="22"/>
        </w:rPr>
        <w:t>higher-information</w:t>
      </w:r>
      <w:proofErr w:type="gramEnd"/>
      <w:r w:rsidR="00E21BAB">
        <w:rPr>
          <w:rFonts w:ascii="Times New Roman" w:hAnsi="Times New Roman" w:cs="Times New Roman"/>
          <w:color w:val="000000" w:themeColor="text1"/>
          <w:sz w:val="22"/>
        </w:rPr>
        <w:t xml:space="preserve"> observing systems such as </w:t>
      </w:r>
      <w:r w:rsidR="00E45A0C">
        <w:rPr>
          <w:rFonts w:ascii="Times New Roman" w:hAnsi="Times New Roman" w:cs="Times New Roman"/>
          <w:color w:val="000000" w:themeColor="text1"/>
          <w:sz w:val="22"/>
        </w:rPr>
        <w:t xml:space="preserve">TROPOMI, we artificially increase the information </w:t>
      </w:r>
      <w:r w:rsidR="00E45A0C" w:rsidRPr="000A6536">
        <w:rPr>
          <w:rFonts w:ascii="Times New Roman" w:hAnsi="Times New Roman" w:cs="Times New Roman"/>
          <w:color w:val="000000" w:themeColor="text1"/>
          <w:sz w:val="22"/>
        </w:rPr>
        <w:t xml:space="preserve">content of </w:t>
      </w:r>
      <w:r w:rsidR="00AE162C">
        <w:rPr>
          <w:rFonts w:ascii="Times New Roman" w:hAnsi="Times New Roman" w:cs="Times New Roman"/>
          <w:color w:val="000000" w:themeColor="text1"/>
          <w:sz w:val="22"/>
        </w:rPr>
        <w:t>the</w:t>
      </w:r>
      <w:r w:rsidR="00E45A0C" w:rsidRPr="000A6536">
        <w:rPr>
          <w:rFonts w:ascii="Times New Roman" w:hAnsi="Times New Roman" w:cs="Times New Roman"/>
          <w:color w:val="000000" w:themeColor="text1"/>
          <w:sz w:val="22"/>
        </w:rPr>
        <w:t xml:space="preserve"> GOSAT </w:t>
      </w:r>
      <w:r w:rsidR="00AE162C">
        <w:rPr>
          <w:rFonts w:ascii="Times New Roman" w:hAnsi="Times New Roman" w:cs="Times New Roman"/>
          <w:color w:val="000000" w:themeColor="text1"/>
          <w:sz w:val="22"/>
        </w:rPr>
        <w:t>data</w:t>
      </w:r>
      <w:r w:rsidR="00BF3452" w:rsidRPr="000A6536">
        <w:rPr>
          <w:rFonts w:ascii="Times New Roman" w:hAnsi="Times New Roman" w:cs="Times New Roman"/>
          <w:color w:val="000000" w:themeColor="text1"/>
          <w:sz w:val="22"/>
        </w:rPr>
        <w:t xml:space="preserve"> by introducing a regularization factor </w:t>
      </w:r>
      <m:oMath>
        <m:r>
          <w:rPr>
            <w:rFonts w:ascii="Cambria Math" w:hAnsi="Cambria Math" w:cs="Times New Roman"/>
            <w:color w:val="000000" w:themeColor="text1"/>
            <w:sz w:val="22"/>
          </w:rPr>
          <m:t>λ</m:t>
        </m:r>
      </m:oMath>
      <w:r w:rsidR="00BF3452" w:rsidRPr="000A6536">
        <w:rPr>
          <w:rFonts w:ascii="Times New Roman" w:hAnsi="Times New Roman" w:cs="Times New Roman"/>
          <w:color w:val="000000" w:themeColor="text1"/>
          <w:sz w:val="22"/>
        </w:rPr>
        <w:t xml:space="preserve"> </w:t>
      </w:r>
      <w:r w:rsidR="008D7C13" w:rsidRPr="000A6536">
        <w:rPr>
          <w:rFonts w:ascii="Times New Roman" w:hAnsi="Times New Roman" w:cs="Times New Roman"/>
          <w:color w:val="000000" w:themeColor="text1"/>
          <w:sz w:val="22"/>
        </w:rPr>
        <w:t xml:space="preserve">to the cost function </w:t>
      </w:r>
      <w:r w:rsidR="00BF3452" w:rsidRPr="000A6536">
        <w:rPr>
          <w:rFonts w:ascii="Times New Roman" w:hAnsi="Times New Roman" w:cs="Times New Roman"/>
          <w:color w:val="000000" w:themeColor="text1"/>
          <w:sz w:val="22"/>
        </w:rPr>
        <w:t>that increases the weight of the observational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 xml:space="preserve"> relative to the prior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w:t>
      </w:r>
    </w:p>
    <w:p w14:paraId="654DF55D" w14:textId="77777777" w:rsidR="00BF3452" w:rsidRPr="000A6536" w:rsidRDefault="00BF3452" w:rsidP="00BF3452">
      <w:pPr>
        <w:rPr>
          <w:rFonts w:ascii="Times New Roman" w:hAnsi="Times New Roman" w:cs="Times New Roman"/>
          <w:color w:val="000000" w:themeColor="text1"/>
          <w:sz w:val="22"/>
        </w:rPr>
      </w:pPr>
    </w:p>
    <w:p w14:paraId="7ACAE991" w14:textId="2BE6E52A" w:rsidR="00BF3452" w:rsidRPr="000A6536" w:rsidRDefault="004E4111" w:rsidP="00BF3452">
      <w:pPr>
        <w:ind w:left="720"/>
        <w:rPr>
          <w:rFonts w:ascii="Times New Roman" w:eastAsiaTheme="minorEastAsia" w:hAnsi="Times New Roman" w:cs="Times New Roman"/>
          <w:b/>
          <w:color w:val="000000" w:themeColor="text1"/>
          <w:sz w:val="22"/>
        </w:rPr>
      </w:pPr>
      <m:oMathPara>
        <m:oMath>
          <m:eqArr>
            <m:eqArrPr>
              <m:maxDist m:val="1"/>
              <m:ctrlPr>
                <w:rPr>
                  <w:rFonts w:ascii="Cambria Math" w:eastAsiaTheme="minorEastAsia" w:hAnsi="Cambria Math" w:cs="Times New Roman"/>
                  <w:i/>
                  <w:color w:val="000000" w:themeColor="text1"/>
                  <w:sz w:val="22"/>
                </w:rPr>
              </m:ctrlPr>
            </m:eqArrPr>
            <m:e>
              <m:r>
                <m:rPr>
                  <m:sty m:val="b"/>
                </m:rPr>
                <w:rPr>
                  <w:rFonts w:ascii="Cambria Math" w:hAnsi="Cambria Math" w:cs="Times New Roman"/>
                  <w:color w:val="000000" w:themeColor="text1"/>
                  <w:sz w:val="22"/>
                </w:rPr>
                <m:t>J</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r>
                        <m:rPr>
                          <m:sty m:val="p"/>
                        </m:rPr>
                        <w:rPr>
                          <w:rFonts w:ascii="Cambria Math" w:hAnsi="Cambria Math" w:cs="Times New Roman"/>
                          <w:color w:val="000000" w:themeColor="text1"/>
                          <w:sz w:val="22"/>
                        </w:rPr>
                        <m:t>-</m:t>
                      </m:r>
                      <m:sSub>
                        <m:sSubPr>
                          <m:ctrlPr>
                            <w:rPr>
                              <w:rFonts w:ascii="Cambria Math" w:hAnsi="Cambria Math" w:cs="Times New Roman"/>
                              <w:b/>
                              <w:color w:val="000000" w:themeColor="text1"/>
                              <w:sz w:val="22"/>
                            </w:rPr>
                          </m:ctrlPr>
                        </m:sSubPr>
                        <m:e>
                          <m:r>
                            <m:rPr>
                              <m:sty m:val="b"/>
                            </m:rPr>
                            <w:rPr>
                              <w:rFonts w:ascii="Cambria Math" w:hAnsi="Cambria Math" w:cs="Times New Roman"/>
                              <w:color w:val="000000" w:themeColor="text1"/>
                              <w:sz w:val="22"/>
                            </w:rPr>
                            <m:t>x</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A</m:t>
                          </m:r>
                        </m:sub>
                      </m:sSub>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A</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x</m:t>
                  </m:r>
                  <m:r>
                    <m:rPr>
                      <m:sty m:val="p"/>
                    </m:rPr>
                    <w:rPr>
                      <w:rFonts w:ascii="Cambria Math" w:eastAsiaTheme="minorEastAsia" w:hAnsi="Cambria Math" w:cs="Times New Roman"/>
                      <w:color w:val="000000" w:themeColor="text1"/>
                      <w:sz w:val="22"/>
                    </w:rPr>
                    <m:t>-</m:t>
                  </m:r>
                  <m:sSub>
                    <m:sSubPr>
                      <m:ctrlPr>
                        <w:rPr>
                          <w:rFonts w:ascii="Cambria Math" w:eastAsiaTheme="minorEastAsia" w:hAnsi="Cambria Math" w:cs="Times New Roman"/>
                          <w:b/>
                          <w:color w:val="000000" w:themeColor="text1"/>
                          <w:sz w:val="22"/>
                        </w:rPr>
                      </m:ctrlPr>
                    </m:sSubPr>
                    <m:e>
                      <m:r>
                        <m:rPr>
                          <m:sty m:val="b"/>
                        </m:rPr>
                        <w:rPr>
                          <w:rFonts w:ascii="Cambria Math" w:eastAsiaTheme="minorEastAsia" w:hAnsi="Cambria Math" w:cs="Times New Roman"/>
                          <w:color w:val="000000" w:themeColor="text1"/>
                          <w:sz w:val="22"/>
                        </w:rPr>
                        <m:t>x</m:t>
                      </m:r>
                      <m:ctrlPr>
                        <w:rPr>
                          <w:rFonts w:ascii="Cambria Math" w:eastAsiaTheme="minorEastAsia" w:hAnsi="Cambria Math" w:cs="Times New Roman"/>
                          <w:color w:val="000000" w:themeColor="text1"/>
                          <w:sz w:val="22"/>
                        </w:rPr>
                      </m:ctrlPr>
                    </m:e>
                    <m:sub>
                      <m:r>
                        <m:rPr>
                          <m:sty m:val="p"/>
                        </m:rPr>
                        <w:rPr>
                          <w:rFonts w:ascii="Cambria Math" w:eastAsiaTheme="minorEastAsia" w:hAnsi="Cambria Math" w:cs="Times New Roman"/>
                          <w:color w:val="000000" w:themeColor="text1"/>
                          <w:sz w:val="22"/>
                        </w:rPr>
                        <m:t>A</m:t>
                      </m:r>
                    </m:sub>
                  </m:sSub>
                </m:e>
              </m:d>
              <m:r>
                <w:rPr>
                  <w:rFonts w:ascii="Cambria Math" w:eastAsiaTheme="minorEastAsia" w:hAnsi="Cambria Math" w:cs="Times New Roman"/>
                  <w:color w:val="000000" w:themeColor="text1"/>
                  <w:sz w:val="22"/>
                </w:rPr>
                <m:t>+ λ</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y</m:t>
                      </m:r>
                      <m:r>
                        <m:rPr>
                          <m:sty m:val="p"/>
                        </m:rPr>
                        <w:rPr>
                          <w:rFonts w:ascii="Cambria Math" w:hAnsi="Cambria Math" w:cs="Times New Roman"/>
                          <w:color w:val="000000" w:themeColor="text1"/>
                          <w:sz w:val="22"/>
                        </w:rPr>
                        <m:t>-</m:t>
                      </m:r>
                      <m:r>
                        <m:rPr>
                          <m:sty m:val="b"/>
                        </m:rPr>
                        <w:rPr>
                          <w:rFonts w:ascii="Cambria Math" w:hAnsi="Cambria Math" w:cs="Times New Roman"/>
                          <w:color w:val="000000" w:themeColor="text1"/>
                          <w:sz w:val="22"/>
                        </w:rPr>
                        <m:t>F</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b"/>
                    </m:rPr>
                    <w:rPr>
                      <w:rFonts w:ascii="Cambria Math" w:eastAsiaTheme="minorEastAsia" w:hAnsi="Cambria Math" w:cs="Times New Roman"/>
                      <w:color w:val="000000" w:themeColor="text1"/>
                      <w:sz w:val="22"/>
                    </w:rPr>
                    <m:t>O</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y</m:t>
                  </m:r>
                  <m:r>
                    <m:rPr>
                      <m:sty m:val="p"/>
                    </m:rPr>
                    <w:rPr>
                      <w:rFonts w:ascii="Cambria Math" w:eastAsiaTheme="minorEastAsia" w:hAnsi="Cambria Math" w:cs="Times New Roman"/>
                      <w:color w:val="000000" w:themeColor="text1"/>
                      <w:sz w:val="22"/>
                    </w:rPr>
                    <m:t>-</m:t>
                  </m:r>
                  <m:r>
                    <m:rPr>
                      <m:sty m:val="b"/>
                    </m:rPr>
                    <w:rPr>
                      <w:rFonts w:ascii="Cambria Math" w:eastAsiaTheme="minorEastAsia" w:hAnsi="Cambria Math" w:cs="Times New Roman"/>
                      <w:color w:val="000000" w:themeColor="text1"/>
                      <w:sz w:val="22"/>
                    </w:rPr>
                    <m:t>F</m:t>
                  </m:r>
                  <m:d>
                    <m:dPr>
                      <m:ctrlPr>
                        <w:rPr>
                          <w:rFonts w:ascii="Cambria Math" w:eastAsiaTheme="minorEastAsia" w:hAnsi="Cambria Math" w:cs="Times New Roman"/>
                          <w:color w:val="000000" w:themeColor="text1"/>
                          <w:sz w:val="22"/>
                        </w:rPr>
                      </m:ctrlPr>
                    </m:dPr>
                    <m:e>
                      <m:r>
                        <m:rPr>
                          <m:sty m:val="b"/>
                        </m:rPr>
                        <w:rPr>
                          <w:rFonts w:ascii="Cambria Math" w:eastAsiaTheme="minorEastAsia" w:hAnsi="Cambria Math" w:cs="Times New Roman"/>
                          <w:color w:val="000000" w:themeColor="text1"/>
                          <w:sz w:val="22"/>
                        </w:rPr>
                        <m:t>x</m:t>
                      </m:r>
                    </m:e>
                  </m:d>
                </m:e>
              </m:d>
              <m:r>
                <w:rPr>
                  <w:rFonts w:ascii="Cambria Math" w:eastAsiaTheme="minorEastAsia" w:hAnsi="Cambria Math" w:cs="Times New Roman"/>
                  <w:color w:val="000000" w:themeColor="text1"/>
                  <w:sz w:val="22"/>
                </w:rPr>
                <m:t xml:space="preserve"> </m:t>
              </m:r>
              <m:r>
                <m:rPr>
                  <m:sty m:val="bi"/>
                </m:rPr>
                <w:rPr>
                  <w:rFonts w:ascii="Cambria Math" w:hAnsi="Cambria Math" w:cs="Times New Roman"/>
                  <w:color w:val="000000" w:themeColor="text1"/>
                  <w:sz w:val="22"/>
                </w:rPr>
                <m:t>#</m:t>
              </m:r>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10</m:t>
                  </m:r>
                </m:e>
              </m:d>
              <m:ctrlPr>
                <w:rPr>
                  <w:rFonts w:ascii="Cambria Math" w:hAnsi="Cambria Math" w:cs="Times New Roman"/>
                  <w:b/>
                  <w:i/>
                  <w:color w:val="000000" w:themeColor="text1"/>
                  <w:sz w:val="22"/>
                </w:rPr>
              </m:ctrlPr>
            </m:e>
          </m:eqArr>
        </m:oMath>
      </m:oMathPara>
    </w:p>
    <w:p w14:paraId="556F5862" w14:textId="77777777" w:rsidR="00BF3452" w:rsidRPr="000A6536" w:rsidRDefault="00BF3452" w:rsidP="00BF3452">
      <w:pPr>
        <w:rPr>
          <w:rFonts w:ascii="Times New Roman" w:hAnsi="Times New Roman" w:cs="Times New Roman"/>
          <w:color w:val="000000" w:themeColor="text1"/>
          <w:sz w:val="22"/>
        </w:rPr>
      </w:pPr>
    </w:p>
    <w:p w14:paraId="5ED23DED" w14:textId="6AA9803E" w:rsidR="00FC4945" w:rsidRPr="00EA5F19" w:rsidRDefault="00BF3452" w:rsidP="0092104F">
      <w:pPr>
        <w:rPr>
          <w:rFonts w:ascii="Times New Roman" w:hAnsi="Times New Roman" w:cs="Times New Roman"/>
          <w:color w:val="000000" w:themeColor="text1"/>
          <w:sz w:val="22"/>
        </w:rPr>
      </w:pPr>
      <w:r w:rsidRPr="00EA5F19">
        <w:rPr>
          <w:rFonts w:ascii="Times New Roman" w:hAnsi="Times New Roman" w:cs="Times New Roman"/>
          <w:color w:val="000000" w:themeColor="text1"/>
          <w:sz w:val="22"/>
        </w:rPr>
        <w:t>The regulariz</w:t>
      </w:r>
      <w:r w:rsidR="00765894" w:rsidRPr="00EA5F19">
        <w:rPr>
          <w:rFonts w:ascii="Times New Roman" w:hAnsi="Times New Roman" w:cs="Times New Roman"/>
          <w:color w:val="000000" w:themeColor="text1"/>
          <w:sz w:val="22"/>
        </w:rPr>
        <w:t>ation</w:t>
      </w:r>
      <w:r w:rsidRPr="00EA5F19">
        <w:rPr>
          <w:rFonts w:ascii="Times New Roman" w:hAnsi="Times New Roman" w:cs="Times New Roman"/>
          <w:color w:val="000000" w:themeColor="text1"/>
          <w:sz w:val="22"/>
        </w:rPr>
        <w:t xml:space="preserve"> factor functionally decreases the observational error covariance, increasing the DOFS.</w:t>
      </w:r>
      <w:r w:rsidR="00A56B21" w:rsidRPr="00EA5F19">
        <w:rPr>
          <w:rFonts w:ascii="Times New Roman" w:hAnsi="Times New Roman" w:cs="Times New Roman"/>
          <w:color w:val="000000" w:themeColor="text1"/>
          <w:sz w:val="22"/>
        </w:rPr>
        <w:t xml:space="preserve"> </w:t>
      </w:r>
      <w:r w:rsidR="006E76AE" w:rsidRPr="00EA5F19">
        <w:rPr>
          <w:rFonts w:ascii="Times New Roman" w:hAnsi="Times New Roman" w:cs="Times New Roman"/>
          <w:color w:val="000000" w:themeColor="text1"/>
          <w:sz w:val="22"/>
        </w:rPr>
        <w:t xml:space="preserve">We set </w:t>
      </w:r>
      <m:oMath>
        <m:r>
          <w:rPr>
            <w:rFonts w:ascii="Cambria Math" w:hAnsi="Cambria Math" w:cs="Times New Roman"/>
            <w:color w:val="000000" w:themeColor="text1"/>
            <w:sz w:val="22"/>
          </w:rPr>
          <m:t>λ=20</m:t>
        </m:r>
      </m:oMath>
      <w:r w:rsidR="00366AAF" w:rsidRPr="00EA5F19">
        <w:rPr>
          <w:rFonts w:ascii="Times New Roman" w:eastAsiaTheme="minorEastAsia" w:hAnsi="Times New Roman" w:cs="Times New Roman"/>
          <w:color w:val="000000" w:themeColor="text1"/>
          <w:sz w:val="22"/>
        </w:rPr>
        <w:t xml:space="preserve">, increasing </w:t>
      </w:r>
      <w:r w:rsidR="00A56B21" w:rsidRPr="00EA5F19">
        <w:rPr>
          <w:rFonts w:ascii="Times New Roman" w:eastAsiaTheme="minorEastAsia" w:hAnsi="Times New Roman" w:cs="Times New Roman"/>
          <w:color w:val="000000" w:themeColor="text1"/>
          <w:sz w:val="22"/>
        </w:rPr>
        <w:t xml:space="preserve">the </w:t>
      </w:r>
      <w:r w:rsidR="00366AAF" w:rsidRPr="00EA5F19">
        <w:rPr>
          <w:rFonts w:ascii="Times New Roman" w:eastAsiaTheme="minorEastAsia" w:hAnsi="Times New Roman" w:cs="Times New Roman"/>
          <w:color w:val="000000" w:themeColor="text1"/>
          <w:sz w:val="22"/>
        </w:rPr>
        <w:t xml:space="preserve">native-resolution </w:t>
      </w:r>
      <w:r w:rsidR="00A56B21" w:rsidRPr="00EA5F19">
        <w:rPr>
          <w:rFonts w:ascii="Times New Roman" w:eastAsiaTheme="minorEastAsia" w:hAnsi="Times New Roman" w:cs="Times New Roman"/>
          <w:color w:val="000000" w:themeColor="text1"/>
          <w:sz w:val="22"/>
        </w:rPr>
        <w:t>DOFS from 40 to 216.</w:t>
      </w:r>
      <w:r w:rsidR="0021389A" w:rsidRPr="00EA5F19">
        <w:rPr>
          <w:rFonts w:ascii="Times New Roman" w:eastAsiaTheme="minorEastAsia" w:hAnsi="Times New Roman" w:cs="Times New Roman"/>
          <w:color w:val="000000" w:themeColor="text1"/>
          <w:sz w:val="22"/>
        </w:rPr>
        <w:t xml:space="preserve"> </w:t>
      </w:r>
      <w:r w:rsidR="00E21BAB" w:rsidRPr="00EA5F19">
        <w:rPr>
          <w:rFonts w:ascii="Times New Roman" w:eastAsiaTheme="minorEastAsia" w:hAnsi="Times New Roman" w:cs="Times New Roman"/>
          <w:color w:val="000000" w:themeColor="text1"/>
          <w:sz w:val="22"/>
        </w:rPr>
        <w:t>Because of noise in the GOSAT data, this artificial</w:t>
      </w:r>
      <w:r w:rsidR="0021389A" w:rsidRPr="00EA5F19">
        <w:rPr>
          <w:rFonts w:ascii="Times New Roman" w:eastAsiaTheme="minorEastAsia" w:hAnsi="Times New Roman" w:cs="Times New Roman"/>
          <w:color w:val="000000" w:themeColor="text1"/>
          <w:sz w:val="22"/>
        </w:rPr>
        <w:t xml:space="preserve"> increase in </w:t>
      </w:r>
      <w:r w:rsidR="00E21BAB" w:rsidRPr="00EA5F19">
        <w:rPr>
          <w:rFonts w:ascii="Times New Roman" w:eastAsiaTheme="minorEastAsia" w:hAnsi="Times New Roman" w:cs="Times New Roman"/>
          <w:color w:val="000000" w:themeColor="text1"/>
          <w:sz w:val="22"/>
        </w:rPr>
        <w:t xml:space="preserve">information content results in </w:t>
      </w:r>
      <w:commentRangeStart w:id="14"/>
      <w:r w:rsidR="00E21BAB" w:rsidRPr="00EA5F19">
        <w:rPr>
          <w:rFonts w:ascii="Times New Roman" w:eastAsiaTheme="minorEastAsia" w:hAnsi="Times New Roman" w:cs="Times New Roman"/>
          <w:color w:val="000000" w:themeColor="text1"/>
          <w:sz w:val="22"/>
        </w:rPr>
        <w:t>overfit</w:t>
      </w:r>
      <w:commentRangeEnd w:id="14"/>
      <w:r w:rsidR="0041131F">
        <w:rPr>
          <w:rStyle w:val="CommentReference"/>
        </w:rPr>
        <w:commentReference w:id="14"/>
      </w:r>
      <w:r w:rsidR="00EA5F19">
        <w:rPr>
          <w:rFonts w:ascii="Times New Roman" w:eastAsiaTheme="minorEastAsia" w:hAnsi="Times New Roman" w:cs="Times New Roman"/>
          <w:color w:val="000000" w:themeColor="text1"/>
          <w:sz w:val="22"/>
        </w:rPr>
        <w:t>, which we ignore</w:t>
      </w:r>
      <w:r w:rsidR="00E21BAB" w:rsidRPr="00EA5F19">
        <w:rPr>
          <w:rFonts w:ascii="Times New Roman" w:eastAsiaTheme="minorEastAsia" w:hAnsi="Times New Roman" w:cs="Times New Roman"/>
          <w:color w:val="000000" w:themeColor="text1"/>
          <w:sz w:val="22"/>
        </w:rPr>
        <w:t xml:space="preserve"> </w:t>
      </w:r>
      <w:r w:rsidR="00EA5F19">
        <w:rPr>
          <w:rFonts w:ascii="Times New Roman" w:eastAsiaTheme="minorEastAsia" w:hAnsi="Times New Roman" w:cs="Times New Roman"/>
          <w:color w:val="000000" w:themeColor="text1"/>
          <w:sz w:val="22"/>
        </w:rPr>
        <w:t xml:space="preserve">in </w:t>
      </w:r>
      <w:r w:rsidR="00755CBA" w:rsidRPr="00EA5F19">
        <w:rPr>
          <w:rFonts w:ascii="Times New Roman" w:eastAsiaTheme="minorEastAsia" w:hAnsi="Times New Roman" w:cs="Times New Roman"/>
          <w:color w:val="000000" w:themeColor="text1"/>
          <w:sz w:val="22"/>
        </w:rPr>
        <w:t>our demonstration.</w:t>
      </w:r>
      <w:r w:rsidR="008530FC" w:rsidRPr="00EA5F19">
        <w:rPr>
          <w:rFonts w:ascii="Times New Roman" w:eastAsiaTheme="minorEastAsia" w:hAnsi="Times New Roman" w:cs="Times New Roman"/>
          <w:color w:val="000000" w:themeColor="text1"/>
          <w:sz w:val="22"/>
        </w:rPr>
        <w:t xml:space="preserve"> </w:t>
      </w:r>
      <w:r w:rsidR="00560545" w:rsidRPr="00EA5F19">
        <w:rPr>
          <w:rFonts w:ascii="Times New Roman" w:eastAsiaTheme="minorEastAsia" w:hAnsi="Times New Roman" w:cs="Times New Roman"/>
          <w:color w:val="000000" w:themeColor="text1"/>
          <w:sz w:val="22"/>
        </w:rPr>
        <w:t>All inversions solve for posterior scaling factors defined relative to the prior emissions.</w:t>
      </w:r>
    </w:p>
    <w:p w14:paraId="1D916A9D" w14:textId="77777777" w:rsidR="00FC4945" w:rsidRPr="00DA78DD" w:rsidRDefault="00FC4945" w:rsidP="0092104F">
      <w:pPr>
        <w:rPr>
          <w:rFonts w:ascii="Times New Roman" w:hAnsi="Times New Roman" w:cs="Times New Roman"/>
          <w:color w:val="4472C4" w:themeColor="accent1"/>
          <w:sz w:val="22"/>
        </w:rPr>
      </w:pPr>
    </w:p>
    <w:p w14:paraId="7C0C1B62" w14:textId="4D4CBC6E" w:rsidR="00A82E3B" w:rsidRPr="000A6536" w:rsidRDefault="00AE162C" w:rsidP="0092104F">
      <w:pPr>
        <w:rPr>
          <w:rFonts w:ascii="Times New Roman" w:hAnsi="Times New Roman" w:cs="Times New Roman"/>
          <w:color w:val="000000" w:themeColor="text1"/>
          <w:sz w:val="22"/>
        </w:rPr>
      </w:pPr>
      <w:r>
        <w:rPr>
          <w:rFonts w:ascii="Times New Roman" w:hAnsi="Times New Roman" w:cs="Times New Roman"/>
          <w:color w:val="000000" w:themeColor="text1"/>
          <w:sz w:val="22"/>
        </w:rPr>
        <w:t>We</w:t>
      </w:r>
      <w:r w:rsidR="006E76AE" w:rsidRPr="000A6536">
        <w:rPr>
          <w:rFonts w:ascii="Times New Roman" w:hAnsi="Times New Roman" w:cs="Times New Roman"/>
          <w:color w:val="000000" w:themeColor="text1"/>
          <w:sz w:val="22"/>
        </w:rPr>
        <w:t xml:space="preserve"> </w:t>
      </w:r>
      <w:r w:rsidR="00257EEA" w:rsidRPr="000A6536">
        <w:rPr>
          <w:rFonts w:ascii="Times New Roman" w:hAnsi="Times New Roman" w:cs="Times New Roman"/>
          <w:color w:val="000000" w:themeColor="text1"/>
          <w:sz w:val="22"/>
        </w:rPr>
        <w:t xml:space="preserve">use the </w:t>
      </w:r>
      <w:r w:rsidR="0053483B" w:rsidRPr="000A6536">
        <w:rPr>
          <w:rFonts w:ascii="Times New Roman" w:hAnsi="Times New Roman" w:cs="Times New Roman"/>
          <w:color w:val="000000" w:themeColor="text1"/>
          <w:sz w:val="22"/>
        </w:rPr>
        <w:t xml:space="preserve">nested North American </w:t>
      </w:r>
      <w:r w:rsidR="00257EEA" w:rsidRPr="000A6536">
        <w:rPr>
          <w:rFonts w:ascii="Times New Roman" w:hAnsi="Times New Roman" w:cs="Times New Roman"/>
          <w:color w:val="000000" w:themeColor="text1"/>
          <w:sz w:val="22"/>
        </w:rPr>
        <w:t xml:space="preserve">GEOS-Chem CTM </w:t>
      </w:r>
      <w:r w:rsidR="009F7374" w:rsidRPr="000A6536">
        <w:rPr>
          <w:rFonts w:ascii="Times New Roman" w:hAnsi="Times New Roman" w:cs="Times New Roman"/>
          <w:color w:val="000000" w:themeColor="text1"/>
          <w:sz w:val="22"/>
        </w:rPr>
        <w:t xml:space="preserve">version 12.4.0 </w:t>
      </w:r>
      <w:r w:rsidR="00257EEA" w:rsidRPr="000A6536">
        <w:rPr>
          <w:rFonts w:ascii="Times New Roman" w:hAnsi="Times New Roman" w:cs="Times New Roman"/>
          <w:color w:val="000000" w:themeColor="text1"/>
          <w:sz w:val="22"/>
        </w:rPr>
        <w:t>as forward model to simulate atmospheric methane column concentrations</w:t>
      </w:r>
      <w:r w:rsidR="0053483B" w:rsidRPr="000A6536">
        <w:rPr>
          <w:rFonts w:ascii="Times New Roman" w:hAnsi="Times New Roman" w:cs="Times New Roman"/>
          <w:color w:val="000000" w:themeColor="text1"/>
          <w:sz w:val="22"/>
        </w:rPr>
        <w:t xml:space="preserve"> at</w:t>
      </w:r>
      <w:r w:rsidR="00852156" w:rsidRPr="000A6536">
        <w:rPr>
          <w:rFonts w:ascii="Times New Roman" w:hAnsi="Times New Roman" w:cs="Times New Roman"/>
          <w:color w:val="000000" w:themeColor="text1"/>
          <w:sz w:val="22"/>
        </w:rPr>
        <w:t xml:space="preserve"> </w:t>
      </w:r>
      <w:r w:rsidR="00E21BAB">
        <w:rPr>
          <w:rFonts w:ascii="Times New Roman" w:hAnsi="Times New Roman" w:cs="Times New Roman"/>
          <w:color w:val="000000" w:themeColor="text1"/>
          <w:sz w:val="22"/>
        </w:rPr>
        <w:t>1</w:t>
      </w:r>
      <w:r w:rsidR="002D2EF2" w:rsidRPr="000A6536">
        <w:rPr>
          <w:rFonts w:ascii="Times New Roman" w:hAnsi="Times New Roman" w:cs="Times New Roman"/>
          <w:color w:val="000000" w:themeColor="text1"/>
          <w:sz w:val="22"/>
        </w:rPr>
        <w:t xml:space="preserve">º x </w:t>
      </w:r>
      <w:r w:rsidR="00E21BAB">
        <w:rPr>
          <w:rFonts w:ascii="Times New Roman" w:hAnsi="Times New Roman" w:cs="Times New Roman"/>
          <w:color w:val="000000" w:themeColor="text1"/>
          <w:sz w:val="22"/>
        </w:rPr>
        <w:t>1</w:t>
      </w:r>
      <w:r w:rsidR="002D2EF2" w:rsidRPr="000A6536">
        <w:rPr>
          <w:rFonts w:ascii="Times New Roman" w:hAnsi="Times New Roman" w:cs="Times New Roman"/>
          <w:color w:val="000000" w:themeColor="text1"/>
          <w:sz w:val="22"/>
        </w:rPr>
        <w:t xml:space="preserve">.25º </w:t>
      </w:r>
      <w:r w:rsidR="0053483B" w:rsidRPr="000A6536">
        <w:rPr>
          <w:rFonts w:ascii="Times New Roman" w:hAnsi="Times New Roman" w:cs="Times New Roman"/>
          <w:color w:val="000000" w:themeColor="text1"/>
          <w:sz w:val="22"/>
        </w:rPr>
        <w:t>resolution</w:t>
      </w:r>
      <w:r>
        <w:rPr>
          <w:rFonts w:ascii="Times New Roman" w:hAnsi="Times New Roman" w:cs="Times New Roman"/>
          <w:color w:val="000000" w:themeColor="text1"/>
          <w:sz w:val="22"/>
        </w:rPr>
        <w:t xml:space="preserve"> for July 2009</w:t>
      </w:r>
      <w:r w:rsidR="00257EEA" w:rsidRPr="000A6536">
        <w:rPr>
          <w:rFonts w:ascii="Times New Roman" w:hAnsi="Times New Roman" w:cs="Times New Roman"/>
          <w:color w:val="000000" w:themeColor="text1"/>
          <w:sz w:val="22"/>
        </w:rPr>
        <w:t>.</w:t>
      </w:r>
      <w:r w:rsidR="00AE4C9E" w:rsidRPr="000A6536">
        <w:rPr>
          <w:rFonts w:ascii="Times New Roman" w:hAnsi="Times New Roman" w:cs="Times New Roman"/>
          <w:color w:val="000000" w:themeColor="text1"/>
          <w:sz w:val="22"/>
        </w:rPr>
        <w:t xml:space="preserve"> </w:t>
      </w:r>
      <w:r w:rsidR="00E21BAB">
        <w:rPr>
          <w:rFonts w:ascii="Times New Roman" w:hAnsi="Times New Roman" w:cs="Times New Roman"/>
          <w:color w:val="000000" w:themeColor="text1"/>
          <w:sz w:val="22"/>
        </w:rPr>
        <w:t xml:space="preserve">The </w:t>
      </w:r>
      <w:r w:rsidR="00AE4C9E" w:rsidRPr="000A6536">
        <w:rPr>
          <w:rFonts w:ascii="Times New Roman" w:hAnsi="Times New Roman" w:cs="Times New Roman"/>
          <w:color w:val="000000" w:themeColor="text1"/>
          <w:sz w:val="22"/>
        </w:rPr>
        <w:t xml:space="preserve">2098 1º x 1.25º grid </w:t>
      </w:r>
      <w:r w:rsidR="00E21BAB">
        <w:rPr>
          <w:rFonts w:ascii="Times New Roman" w:hAnsi="Times New Roman" w:cs="Times New Roman"/>
          <w:color w:val="000000" w:themeColor="text1"/>
          <w:sz w:val="22"/>
        </w:rPr>
        <w:t>cells constitute our native-resolution state vector</w:t>
      </w:r>
      <w:r w:rsidR="00AE4C9E"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The model is driven with MERRA-2 meteorological fields (</w:t>
      </w:r>
      <w:proofErr w:type="spellStart"/>
      <w:r w:rsidR="002E4704" w:rsidRPr="000A6536">
        <w:rPr>
          <w:rFonts w:ascii="Times New Roman" w:hAnsi="Times New Roman" w:cs="Times New Roman"/>
          <w:color w:val="000000" w:themeColor="text1"/>
          <w:sz w:val="22"/>
        </w:rPr>
        <w:t>Bosilovich</w:t>
      </w:r>
      <w:proofErr w:type="spellEnd"/>
      <w:r w:rsidR="002E4704" w:rsidRPr="000A6536">
        <w:rPr>
          <w:rFonts w:ascii="Times New Roman" w:hAnsi="Times New Roman" w:cs="Times New Roman"/>
          <w:color w:val="000000" w:themeColor="text1"/>
          <w:sz w:val="22"/>
        </w:rPr>
        <w:t xml:space="preserve"> et al., 2016) from the NASA Global Modeling and Assimilation Office (GMAO). </w:t>
      </w:r>
      <w:r w:rsidR="0053483B" w:rsidRPr="000A6536">
        <w:rPr>
          <w:rFonts w:ascii="Times New Roman" w:hAnsi="Times New Roman" w:cs="Times New Roman"/>
          <w:color w:val="000000" w:themeColor="text1"/>
          <w:sz w:val="22"/>
        </w:rPr>
        <w:t xml:space="preserve">We use boundary conditions </w:t>
      </w:r>
      <w:r w:rsidR="002E4704" w:rsidRPr="000A6536">
        <w:rPr>
          <w:rFonts w:ascii="Times New Roman" w:hAnsi="Times New Roman" w:cs="Times New Roman"/>
          <w:color w:val="000000" w:themeColor="text1"/>
          <w:sz w:val="22"/>
        </w:rPr>
        <w:t xml:space="preserve">and initial conditions </w:t>
      </w:r>
      <w:r w:rsidR="0053483B" w:rsidRPr="000A6536">
        <w:rPr>
          <w:rFonts w:ascii="Times New Roman" w:hAnsi="Times New Roman" w:cs="Times New Roman"/>
          <w:color w:val="000000" w:themeColor="text1"/>
          <w:sz w:val="22"/>
        </w:rPr>
        <w:t xml:space="preserve">from </w:t>
      </w:r>
      <w:r w:rsidR="002E4704" w:rsidRPr="000A6536">
        <w:rPr>
          <w:rFonts w:ascii="Times New Roman" w:hAnsi="Times New Roman" w:cs="Times New Roman"/>
          <w:color w:val="000000" w:themeColor="text1"/>
          <w:sz w:val="22"/>
        </w:rPr>
        <w:t xml:space="preserve">a global </w:t>
      </w:r>
      <w:r>
        <w:rPr>
          <w:rFonts w:ascii="Times New Roman" w:hAnsi="Times New Roman" w:cs="Times New Roman"/>
          <w:color w:val="000000" w:themeColor="text1"/>
          <w:sz w:val="22"/>
        </w:rPr>
        <w:t xml:space="preserve">posterior </w:t>
      </w:r>
      <w:r w:rsidR="002E4704" w:rsidRPr="000A6536">
        <w:rPr>
          <w:rFonts w:ascii="Times New Roman" w:hAnsi="Times New Roman" w:cs="Times New Roman"/>
          <w:color w:val="000000" w:themeColor="text1"/>
          <w:sz w:val="22"/>
        </w:rPr>
        <w:t>GEOS-Chem 4º x 5º</w:t>
      </w:r>
      <w:r w:rsidR="009F7374"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 xml:space="preserve">simulation </w:t>
      </w:r>
      <w:r>
        <w:rPr>
          <w:rFonts w:ascii="Times New Roman" w:hAnsi="Times New Roman" w:cs="Times New Roman"/>
          <w:color w:val="000000" w:themeColor="text1"/>
          <w:sz w:val="22"/>
        </w:rPr>
        <w:t xml:space="preserve">from </w:t>
      </w:r>
      <w:proofErr w:type="spellStart"/>
      <w:r w:rsidR="002E4704" w:rsidRPr="000A6536">
        <w:rPr>
          <w:rFonts w:ascii="Times New Roman" w:hAnsi="Times New Roman" w:cs="Times New Roman"/>
          <w:color w:val="000000" w:themeColor="text1"/>
          <w:sz w:val="22"/>
        </w:rPr>
        <w:t>Maasakkers</w:t>
      </w:r>
      <w:proofErr w:type="spellEnd"/>
      <w:r w:rsidR="002E4704" w:rsidRPr="000A6536">
        <w:rPr>
          <w:rFonts w:ascii="Times New Roman" w:hAnsi="Times New Roman" w:cs="Times New Roman"/>
          <w:color w:val="000000" w:themeColor="text1"/>
          <w:sz w:val="22"/>
        </w:rPr>
        <w:t xml:space="preserve"> et al. (2019). </w:t>
      </w:r>
      <w:r w:rsidR="00824E2F">
        <w:rPr>
          <w:rFonts w:ascii="Times New Roman" w:hAnsi="Times New Roman" w:cs="Times New Roman"/>
          <w:color w:val="000000" w:themeColor="text1"/>
          <w:sz w:val="22"/>
        </w:rPr>
        <w:t>The</w:t>
      </w:r>
      <w:r w:rsidR="00880B23">
        <w:rPr>
          <w:rFonts w:ascii="Times New Roman" w:hAnsi="Times New Roman" w:cs="Times New Roman"/>
          <w:color w:val="000000" w:themeColor="text1"/>
          <w:sz w:val="22"/>
        </w:rPr>
        <w:t xml:space="preserve"> GOSAT </w:t>
      </w:r>
      <w:r w:rsidR="00824E2F">
        <w:rPr>
          <w:rFonts w:ascii="Times New Roman" w:hAnsi="Times New Roman" w:cs="Times New Roman"/>
          <w:color w:val="000000" w:themeColor="text1"/>
          <w:sz w:val="22"/>
        </w:rPr>
        <w:t>observations are</w:t>
      </w:r>
      <w:r w:rsidR="00880B23">
        <w:rPr>
          <w:rFonts w:ascii="Times New Roman" w:hAnsi="Times New Roman" w:cs="Times New Roman"/>
          <w:color w:val="000000" w:themeColor="text1"/>
          <w:sz w:val="22"/>
        </w:rPr>
        <w:t xml:space="preserve"> from </w:t>
      </w:r>
      <w:r w:rsidR="002E4704" w:rsidRPr="000A6536">
        <w:rPr>
          <w:rFonts w:ascii="Times New Roman" w:hAnsi="Times New Roman" w:cs="Times New Roman"/>
          <w:color w:val="000000" w:themeColor="text1"/>
          <w:sz w:val="22"/>
        </w:rPr>
        <w:t xml:space="preserve">the University of Leicester version 7 </w:t>
      </w:r>
      <w:del w:id="15" w:author="JDM" w:date="2020-09-30T23:07:00Z">
        <w:r w:rsidR="002E4704" w:rsidRPr="000A6536" w:rsidDel="0041131F">
          <w:rPr>
            <w:rFonts w:ascii="Times New Roman" w:hAnsi="Times New Roman" w:cs="Times New Roman"/>
            <w:color w:val="000000" w:themeColor="text1"/>
            <w:sz w:val="22"/>
          </w:rPr>
          <w:delText>CO</w:delText>
        </w:r>
        <w:r w:rsidR="002E4704" w:rsidRPr="000A6536" w:rsidDel="0041131F">
          <w:rPr>
            <w:rFonts w:ascii="Times New Roman" w:hAnsi="Times New Roman" w:cs="Times New Roman"/>
            <w:color w:val="000000" w:themeColor="text1"/>
            <w:sz w:val="22"/>
            <w:vertAlign w:val="subscript"/>
          </w:rPr>
          <w:delText>2</w:delText>
        </w:r>
        <w:r w:rsidR="002E4704" w:rsidRPr="000A6536" w:rsidDel="0041131F">
          <w:rPr>
            <w:rFonts w:ascii="Times New Roman" w:hAnsi="Times New Roman" w:cs="Times New Roman"/>
            <w:color w:val="000000" w:themeColor="text1"/>
            <w:sz w:val="22"/>
          </w:rPr>
          <w:delText xml:space="preserve"> </w:delText>
        </w:r>
      </w:del>
      <w:r w:rsidR="002E4704" w:rsidRPr="000A6536">
        <w:rPr>
          <w:rFonts w:ascii="Times New Roman" w:hAnsi="Times New Roman" w:cs="Times New Roman"/>
          <w:color w:val="000000" w:themeColor="text1"/>
          <w:sz w:val="22"/>
        </w:rPr>
        <w:t>proxy</w:t>
      </w:r>
      <w:ins w:id="16" w:author="JDM" w:date="2020-09-30T23:07:00Z">
        <w:r w:rsidR="0041131F">
          <w:rPr>
            <w:rFonts w:ascii="Times New Roman" w:hAnsi="Times New Roman" w:cs="Times New Roman"/>
            <w:color w:val="000000" w:themeColor="text1"/>
            <w:sz w:val="22"/>
          </w:rPr>
          <w:t xml:space="preserve"> CH</w:t>
        </w:r>
        <w:r w:rsidR="0041131F" w:rsidRPr="0041131F">
          <w:rPr>
            <w:rFonts w:ascii="Times New Roman" w:hAnsi="Times New Roman" w:cs="Times New Roman"/>
            <w:color w:val="000000" w:themeColor="text1"/>
            <w:sz w:val="22"/>
            <w:vertAlign w:val="subscript"/>
            <w:rPrChange w:id="17" w:author="JDM" w:date="2020-09-30T23:07:00Z">
              <w:rPr>
                <w:rFonts w:ascii="Times New Roman" w:hAnsi="Times New Roman" w:cs="Times New Roman"/>
                <w:color w:val="000000" w:themeColor="text1"/>
                <w:sz w:val="22"/>
              </w:rPr>
            </w:rPrChange>
          </w:rPr>
          <w:t>4</w:t>
        </w:r>
      </w:ins>
      <w:r w:rsidR="002E4704" w:rsidRPr="000A6536">
        <w:rPr>
          <w:rFonts w:ascii="Times New Roman" w:hAnsi="Times New Roman" w:cs="Times New Roman"/>
          <w:color w:val="000000" w:themeColor="text1"/>
          <w:sz w:val="22"/>
        </w:rPr>
        <w:t xml:space="preserve"> retrieval over land </w:t>
      </w:r>
      <w:commentRangeStart w:id="18"/>
      <w:r w:rsidR="00F53A86">
        <w:rPr>
          <w:rFonts w:ascii="Times New Roman" w:hAnsi="Times New Roman" w:cs="Times New Roman"/>
          <w:color w:val="000000" w:themeColor="text1"/>
          <w:sz w:val="22"/>
        </w:rPr>
        <w:fldChar w:fldCharType="begin" w:fldLock="1"/>
      </w:r>
      <w:r w:rsidR="00F53A86">
        <w:rPr>
          <w:rFonts w:ascii="Times New Roman" w:hAnsi="Times New Roman" w:cs="Times New Roman"/>
          <w:color w:val="000000" w:themeColor="text1"/>
          <w:sz w:val="22"/>
        </w:rPr>
        <w:instrText>ADDIN CSL_CITATION {"citationItems":[{"id":"ITEM-1","itemData":{"DOI":"10.5194/amt-8-4785-2015","ISSN":"18678548","abstract":"We present 5 years of GOSAT XCH4 retrieved using the \"proxy\" approach. The Proxy XCH4 data are validated against ground-based TCCON observations and are found to be of high quality with a small bias of 4.8 ppb (&amp;sim; 0.27 %) and a single-sounding precision of 13.4 ppb (&amp;sim; 0.74 %). The station-to-station bias (ameasure of the relative accuracy) is found to be 4.2 ppb. For the first time the XCH4/XCO2 ratio component of the Proxy retrieval is validated (bias of 0.014 ppb ppm&amp;minus;1 (&amp;sim; 0.30 %), single-sounding precision of 0.033 ppb ppm&amp;minus;1 (&amp;sim; 0.72 %)). The uncertainty relating to the model XCO2 component of the Proxy XCH4 is assessed through the use of an ensemble of XCO2 models. While each individual XCO2 model is found to agree well with the TCCON validation data (&lt;i&gt;r&lt;/i&gt; Combining double low line 0.94-0.97), it is not possible to select one model as the best from our comparisons. The median XCO2 value of the ensemble has a smaller scatter against TCCON (a standard deviation of 0.92 ppm) than any of the individual models whilst maintaining a small bias (0.15 ppm). This model median XCO2 is used to calculate the Proxy XCH4 with the maximum deviation of the ensemble from the median used as an estimate of the uncertainty. We compare this uncertainty to the a posteriori retrieval error (which is assumed to reduce with sqrt(&lt;i&gt;N&lt;/i&gt;)) and find typically that the model XCO2 uncertainty becomes significant during summer months when the a posteriori error is at its lowest due to the increase in signal related to increased summertime reflected sunlight. We assess the significance of these model and retrieval uncertainties on flux inversion by comparing the GOSAT XCH4 against modelled XCH4 from TM5-4DVAR constrained by NOAA surface observations (MACC reanalysis scenario S1-NOAA). We find that for the majority of regions the differences are much larger than the estimated uncertainties. Our findings show that useful information will be provided to the inversions for the majority of regions in addition to that already provided by the assimilated surface measurements.","author":[{"dropping-particle":"","family":"Parker","given":"R. J.","non-dropping-particle":"","parse-names":false,"suffix":""},{"dropping-particle":"","family":"Boesch","given":"H.","non-dropping-particle":"","parse-names":false,"suffix":""},{"dropping-particle":"","family":"Byckling","given":"K.","non-dropping-particle":"","parse-names":false,"suffix":""},{"dropping-particle":"","family":"Webb","given":"A. J.","non-dropping-particle":"","parse-names":false,"suffix":""},{"dropping-particle":"","family":"Palmer","given":"P. I.","non-dropping-particle":"","parse-names":false,"suffix":""},{"dropping-particle":"","family":"Feng","given":"L.","non-dropping-particle":"","parse-names":false,"suffix":""},{"dropping-particle":"","family":"Bergamaschi","given":"P.","non-dropping-particle":"","parse-names":false,"suffix":""},{"dropping-particle":"","family":"Chevallier","given":"F.","non-dropping-particle":"","parse-names":false,"suffix":""},{"dropping-particle":"","family":"Notholt","given":"J.","non-dropping-particle":"","parse-names":false,"suffix":""},{"dropping-particle":"","family":"Deutscher","given":"N.","non-dropping-particle":"","parse-names":false,"suffix":""},{"dropping-particle":"","family":"Warneke","given":"T.","non-dropping-particle":"","parse-names":false,"suffix":""},{"dropping-particle":"","family":"Hase","given":"F.","non-dropping-particle":"","parse-names":false,"suffix":""},{"dropping-particle":"","family":"Sussmann","given":"R.","non-dropping-particle":"","parse-names":false,"suffix":""},{"dropping-particle":"","family":"Kawakami","given":"S.","non-dropping-particle":"","parse-names":false,"suffix":""},{"dropping-particle":"","family":"Kivi","given":"R.","non-dropping-particle":"","parse-names":false,"suffix":""},{"dropping-particle":"","family":"Griffith","given":"D. W.T.","non-dropping-particle":"","parse-names":false,"suffix":""},{"dropping-particle":"","family":"Velazco","given":"V.","non-dropping-particle":"","parse-names":false,"suffix":""}],"container-title":"Atmospheric Measurement Techniques","id":"ITEM-1","issued":{"date-parts":[["2015"]]},"title":"Assessing 5 years of GOSAT Proxy XCH4 data and associated uncertainties","type":"article-journal"},"uris":["http://www.mendeley.com/documents/?uuid=75ad284b-9807-4e53-85cc-057b0015465a"]},{"id":"ITEM-2","itemData":{"DOI":"10.1029/2011GL047871","ISSN":"00948276","abstract":"We report new short-wave infrared (SWIR) column retrievals of atmospheric methane (X&lt;inf&gt;CH4&lt;/inf&gt;) from the Japanese Greenhouse Gases Observing SATellite (GOSAT) and compare observed spatial and temporal variations with correlative ground-based measurements from the Total Carbon Column Observing Network (TCCON) and with the global 3-D GEOS-Chem chemistry transport model. GOSAT X &lt;inf&gt;CH4&lt;/inf&gt; retrievals are compared with daily TCCON observations at six sites between April 2009 and July 2010 (Bialystok, Park Falls, Lamont, Orleans, Darwin and Wollongong). GOSAT reproduces the site-dependent seasonal cycles as observed by TCCON with correlations typically between 0.5 and 0.7 with an estimated single-sounding precision between 0.4-0.8%. We find a latitudinal-dependent difference between the X&lt;inf&gt;CH4&lt;/inf&gt; retrievals from GOSAT and TCCON which ranges from 17.9 ppb at the most northerly site (Bialystok) to-14.6 ppb at the site with the lowest latitude (Darwin). We estimate that the mean smoothing error difference included in the GOSAT to TCCON comparisons can account for 15.7 to 17.4 ppb for the northerly sites and for 1.1 ppb at the lowest latitude site. The GOSAT X&lt;inf&gt;CH4&lt;/inf&gt; retrievals agree well with the GEOS-Chem model on annual (August 2009-July 2010) and monthly timescales, capturing over 80% of the zonal variability. Differences between model and observed X&lt;inf&gt;CH4&lt;/inf&gt; are found over key source regions such as Southeast Asia and central Africa which will be further investigated using a formal inverse model analysis. Copyright 2011 by the American Geophysical Union.","author":[{"dropping-particle":"","family":"Parker","given":"Robert","non-dropping-particle":"","parse-names":false,"suffix":""},{"dropping-particle":"","family":"Boesch","given":"Hartmut","non-dropping-particle":"","parse-names":false,"suffix":""},{"dropping-particle":"","family":"Cogan","given":"Austin","non-dropping-particle":"","parse-names":false,"suffix":""},{"dropping-particle":"","family":"Fraser","given":"Annemarie","non-dropping-particle":"","parse-names":false,"suffix":""},{"dropping-particle":"","family":"Feng","given":"Liang","non-dropping-particle":"","parse-names":false,"suffix":""},{"dropping-particle":"","family":"Palmer","given":"Paul I.","non-dropping-particle":"","parse-names":false,"suffix":""},{"dropping-particle":"","family":"Messerschmidt","given":"Janina","non-dropping-particle":"","parse-names":false,"suffix":""},{"dropping-particle":"","family":"Deutscher","given":"Nicholas","non-dropping-particle":"","parse-names":false,"suffix":""},{"dropping-particle":"","family":"Griffith","given":"David W.T.","non-dropping-particle":"","parse-names":false,"suffix":""},{"dropping-particle":"","family":"Notholt","given":"Justus","non-dropping-particle":"","parse-names":false,"suffix":""},{"dropping-particle":"","family":"Wennberg","given":"Paul O.","non-dropping-particle":"","parse-names":false,"suffix":""},{"dropping-particle":"","family":"Wunch","given":"Debra","non-dropping-particle":"","parse-names":false,"suffix":""}],"container-title":"Geophysical Research Letters","id":"ITEM-2","issued":{"date-parts":[["2011"]]},"title":"Methane observations from the Greenhouse Gases Observing SATellite: Comparison to ground-based TCCON data and model calculations","type":"article-journal"},"uris":["http://www.mendeley.com/documents/?uuid=23406917-afe2-4317-bfe9-e2d83fb7930f"]}],"mendeley":{"formattedCitation":"(R. J. Parker et al. 2015; R. Parker et al. 2011)","manualFormatting":"(Parker et al. 2015; Parker et al. 2011)","plainTextFormattedCitation":"(R. J. Parker et al. 2015; R. Parker et al. 2011)","previouslyFormattedCitation":"(R. J. Parker et al. 2015; R. Parker et al. 2011)"},"properties":{"noteIndex":0},"schema":"https://github.com/citation-style-language/schema/raw/master/csl-citation.json"}</w:instrText>
      </w:r>
      <w:r w:rsidR="00F53A86">
        <w:rPr>
          <w:rFonts w:ascii="Times New Roman" w:hAnsi="Times New Roman" w:cs="Times New Roman"/>
          <w:color w:val="000000" w:themeColor="text1"/>
          <w:sz w:val="22"/>
        </w:rPr>
        <w:fldChar w:fldCharType="separate"/>
      </w:r>
      <w:r w:rsidR="00F53A86" w:rsidRPr="00F53A86">
        <w:rPr>
          <w:rFonts w:ascii="Times New Roman" w:hAnsi="Times New Roman" w:cs="Times New Roman"/>
          <w:noProof/>
          <w:color w:val="000000" w:themeColor="text1"/>
          <w:sz w:val="22"/>
        </w:rPr>
        <w:t>(Parker et al. 2015; Parker et al. 2011)</w:t>
      </w:r>
      <w:r w:rsidR="00F53A86">
        <w:rPr>
          <w:rFonts w:ascii="Times New Roman" w:hAnsi="Times New Roman" w:cs="Times New Roman"/>
          <w:color w:val="000000" w:themeColor="text1"/>
          <w:sz w:val="22"/>
        </w:rPr>
        <w:fldChar w:fldCharType="end"/>
      </w:r>
      <w:commentRangeEnd w:id="18"/>
      <w:r w:rsidR="0041131F">
        <w:rPr>
          <w:rStyle w:val="CommentReference"/>
        </w:rPr>
        <w:commentReference w:id="18"/>
      </w:r>
      <w:r w:rsidR="00F53A8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for July 2009</w:t>
      </w:r>
      <w:r w:rsidR="00DA130B" w:rsidRPr="000A6536">
        <w:rPr>
          <w:rFonts w:ascii="Times New Roman" w:hAnsi="Times New Roman" w:cs="Times New Roman"/>
          <w:color w:val="000000" w:themeColor="text1"/>
          <w:sz w:val="22"/>
        </w:rPr>
        <w:t xml:space="preserve">. </w:t>
      </w:r>
      <w:r w:rsidR="008530FC">
        <w:rPr>
          <w:rFonts w:ascii="Times New Roman" w:hAnsi="Times New Roman" w:cs="Times New Roman"/>
          <w:color w:val="000000" w:themeColor="text1"/>
          <w:sz w:val="22"/>
        </w:rPr>
        <w:t>P</w:t>
      </w:r>
      <w:r w:rsidR="00824E2F" w:rsidRPr="000A6536">
        <w:rPr>
          <w:rFonts w:ascii="Times New Roman" w:hAnsi="Times New Roman" w:cs="Times New Roman"/>
          <w:color w:val="000000" w:themeColor="text1"/>
          <w:sz w:val="22"/>
        </w:rPr>
        <w:t>rior emissions</w:t>
      </w:r>
      <w:r w:rsidR="008530FC">
        <w:rPr>
          <w:rFonts w:ascii="Times New Roman" w:hAnsi="Times New Roman" w:cs="Times New Roman"/>
          <w:color w:val="000000" w:themeColor="text1"/>
          <w:sz w:val="22"/>
        </w:rPr>
        <w:t xml:space="preserve"> and</w:t>
      </w:r>
      <w:r w:rsidR="00824E2F" w:rsidRPr="006B763D">
        <w:rPr>
          <w:rFonts w:ascii="Times New Roman" w:hAnsi="Times New Roman" w:cs="Times New Roman"/>
          <w:color w:val="000000" w:themeColor="text1"/>
          <w:sz w:val="22"/>
        </w:rPr>
        <w:t xml:space="preserve"> </w:t>
      </w:r>
      <w:r w:rsidR="00824E2F" w:rsidRPr="000A6536">
        <w:rPr>
          <w:rFonts w:ascii="Times New Roman" w:hAnsi="Times New Roman" w:cs="Times New Roman"/>
          <w:color w:val="000000" w:themeColor="text1"/>
          <w:sz w:val="22"/>
        </w:rPr>
        <w:t>error covariances</w:t>
      </w:r>
      <w:r w:rsidR="008530FC">
        <w:rPr>
          <w:rFonts w:ascii="Times New Roman" w:hAnsi="Times New Roman" w:cs="Times New Roman"/>
          <w:color w:val="000000" w:themeColor="text1"/>
          <w:sz w:val="22"/>
        </w:rPr>
        <w:t xml:space="preserve"> </w:t>
      </w:r>
      <w:r w:rsidR="00824E2F">
        <w:rPr>
          <w:rFonts w:ascii="Times New Roman" w:hAnsi="Times New Roman" w:cs="Times New Roman"/>
          <w:color w:val="000000" w:themeColor="text1"/>
          <w:sz w:val="22"/>
        </w:rPr>
        <w:t xml:space="preserve">are from </w:t>
      </w:r>
      <w:commentRangeStart w:id="19"/>
      <w:proofErr w:type="spellStart"/>
      <w:r w:rsidR="00824E2F" w:rsidRPr="000A6536">
        <w:rPr>
          <w:rFonts w:ascii="Times New Roman" w:hAnsi="Times New Roman" w:cs="Times New Roman"/>
          <w:color w:val="000000" w:themeColor="text1"/>
          <w:sz w:val="22"/>
        </w:rPr>
        <w:t>Maasakkers</w:t>
      </w:r>
      <w:proofErr w:type="spellEnd"/>
      <w:r w:rsidR="00824E2F" w:rsidRPr="000A6536">
        <w:rPr>
          <w:rFonts w:ascii="Times New Roman" w:hAnsi="Times New Roman" w:cs="Times New Roman"/>
          <w:color w:val="000000" w:themeColor="text1"/>
          <w:sz w:val="22"/>
        </w:rPr>
        <w:t xml:space="preserve"> et al. (2019)</w:t>
      </w:r>
      <w:commentRangeEnd w:id="19"/>
      <w:r w:rsidR="0041131F">
        <w:rPr>
          <w:rStyle w:val="CommentReference"/>
        </w:rPr>
        <w:commentReference w:id="19"/>
      </w:r>
      <w:r w:rsidR="00824E2F" w:rsidRPr="000A6536">
        <w:rPr>
          <w:rFonts w:ascii="Times New Roman" w:hAnsi="Times New Roman" w:cs="Times New Roman"/>
          <w:color w:val="000000" w:themeColor="text1"/>
          <w:sz w:val="22"/>
        </w:rPr>
        <w:t xml:space="preserve">. </w:t>
      </w:r>
      <w:r w:rsidR="008530FC">
        <w:rPr>
          <w:rFonts w:ascii="Times New Roman" w:hAnsi="Times New Roman" w:cs="Times New Roman"/>
          <w:color w:val="000000" w:themeColor="text1"/>
          <w:sz w:val="22"/>
        </w:rPr>
        <w:t>Th</w:t>
      </w:r>
      <w:r w:rsidR="00EA5F19">
        <w:rPr>
          <w:rFonts w:ascii="Times New Roman" w:hAnsi="Times New Roman" w:cs="Times New Roman"/>
          <w:color w:val="000000" w:themeColor="text1"/>
          <w:sz w:val="22"/>
        </w:rPr>
        <w:t>e</w:t>
      </w:r>
      <w:r w:rsidR="008530FC">
        <w:rPr>
          <w:rFonts w:ascii="Times New Roman" w:hAnsi="Times New Roman" w:cs="Times New Roman"/>
          <w:color w:val="000000" w:themeColor="text1"/>
          <w:sz w:val="22"/>
        </w:rPr>
        <w:t xml:space="preserve"> demonstration is sufficiently </w:t>
      </w:r>
      <w:r w:rsidR="00EA5F19">
        <w:rPr>
          <w:rFonts w:ascii="Times New Roman" w:hAnsi="Times New Roman" w:cs="Times New Roman"/>
          <w:color w:val="000000" w:themeColor="text1"/>
          <w:sz w:val="22"/>
        </w:rPr>
        <w:t xml:space="preserve">coarse-resolution and </w:t>
      </w:r>
      <w:r w:rsidR="008530FC">
        <w:rPr>
          <w:rFonts w:ascii="Times New Roman" w:hAnsi="Times New Roman" w:cs="Times New Roman"/>
          <w:color w:val="000000" w:themeColor="text1"/>
          <w:sz w:val="22"/>
        </w:rPr>
        <w:t xml:space="preserve">short that the native-resolution Jacobian matrix </w:t>
      </w:r>
      <w:r w:rsidR="00EA5F19" w:rsidRPr="00EA5F19">
        <w:rPr>
          <w:rFonts w:ascii="Times New Roman" w:hAnsi="Times New Roman" w:cs="Times New Roman"/>
          <w:b/>
          <w:bCs/>
          <w:color w:val="000000" w:themeColor="text1"/>
          <w:sz w:val="22"/>
        </w:rPr>
        <w:t>K</w:t>
      </w:r>
      <w:r w:rsidR="00EA5F19">
        <w:rPr>
          <w:rFonts w:ascii="Times New Roman" w:hAnsi="Times New Roman" w:cs="Times New Roman"/>
          <w:color w:val="000000" w:themeColor="text1"/>
          <w:sz w:val="22"/>
        </w:rPr>
        <w:t xml:space="preserve"> </w:t>
      </w:r>
      <w:r w:rsidR="008530FC" w:rsidRPr="00EA5F19">
        <w:rPr>
          <w:rFonts w:ascii="Times New Roman" w:hAnsi="Times New Roman" w:cs="Times New Roman"/>
          <w:color w:val="000000" w:themeColor="text1"/>
          <w:sz w:val="22"/>
        </w:rPr>
        <w:t>can</w:t>
      </w:r>
      <w:r w:rsidR="008530FC">
        <w:rPr>
          <w:rFonts w:ascii="Times New Roman" w:hAnsi="Times New Roman" w:cs="Times New Roman"/>
          <w:color w:val="000000" w:themeColor="text1"/>
          <w:sz w:val="22"/>
        </w:rPr>
        <w:t xml:space="preserve"> be explicitly computed with 2099 model runs. </w:t>
      </w:r>
      <w:r w:rsidR="00E16148">
        <w:rPr>
          <w:rFonts w:ascii="Times New Roman" w:hAnsi="Times New Roman" w:cs="Times New Roman"/>
          <w:color w:val="000000" w:themeColor="text1"/>
          <w:sz w:val="22"/>
        </w:rPr>
        <w:t xml:space="preserve">After constructing </w:t>
      </w:r>
      <w:r w:rsidR="00EA5F19">
        <w:rPr>
          <w:rFonts w:ascii="Times New Roman" w:hAnsi="Times New Roman" w:cs="Times New Roman"/>
          <w:b/>
          <w:bCs/>
          <w:color w:val="000000" w:themeColor="text1"/>
          <w:sz w:val="22"/>
        </w:rPr>
        <w:t>K</w:t>
      </w:r>
      <w:r w:rsidR="006318E7">
        <w:rPr>
          <w:rFonts w:ascii="Times New Roman" w:hAnsi="Times New Roman" w:cs="Times New Roman"/>
          <w:color w:val="000000" w:themeColor="text1"/>
          <w:sz w:val="22"/>
        </w:rPr>
        <w:t xml:space="preserve">, we use </w:t>
      </w:r>
      <w:r w:rsidR="00EA5F19">
        <w:rPr>
          <w:rFonts w:ascii="Times New Roman" w:hAnsi="Times New Roman" w:cs="Times New Roman"/>
          <w:color w:val="000000" w:themeColor="text1"/>
          <w:sz w:val="22"/>
        </w:rPr>
        <w:t xml:space="preserve">it </w:t>
      </w:r>
      <w:r w:rsidR="006B763D">
        <w:rPr>
          <w:rFonts w:ascii="Times New Roman" w:hAnsi="Times New Roman" w:cs="Times New Roman"/>
          <w:color w:val="000000" w:themeColor="text1"/>
          <w:sz w:val="22"/>
        </w:rPr>
        <w:t>as the forward model</w:t>
      </w:r>
      <w:r w:rsidR="006318E7">
        <w:rPr>
          <w:rFonts w:ascii="Times New Roman" w:hAnsi="Times New Roman" w:cs="Times New Roman"/>
          <w:color w:val="000000" w:themeColor="text1"/>
          <w:sz w:val="22"/>
        </w:rPr>
        <w:t xml:space="preserve"> in lieu of additional GEOS-Chem simulations</w:t>
      </w:r>
      <w:r w:rsidR="00EA5F19">
        <w:rPr>
          <w:rFonts w:ascii="Times New Roman" w:hAnsi="Times New Roman" w:cs="Times New Roman"/>
          <w:color w:val="000000" w:themeColor="text1"/>
          <w:sz w:val="22"/>
        </w:rPr>
        <w:t>.</w:t>
      </w:r>
    </w:p>
    <w:p w14:paraId="50AF4CC3" w14:textId="77777777" w:rsidR="00FB4A7F" w:rsidRPr="00773FCE" w:rsidRDefault="00FB4A7F" w:rsidP="0092104F">
      <w:pPr>
        <w:rPr>
          <w:rFonts w:ascii="Times New Roman" w:hAnsi="Times New Roman" w:cs="Times New Roman"/>
          <w:color w:val="000000" w:themeColor="text1"/>
          <w:sz w:val="22"/>
        </w:rPr>
      </w:pPr>
    </w:p>
    <w:p w14:paraId="72C95E59" w14:textId="0B1C2751" w:rsidR="00773FCE" w:rsidRPr="00773FCE" w:rsidRDefault="000A6536"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Figure 2 (</w:t>
      </w:r>
      <w:r w:rsidR="00886634">
        <w:rPr>
          <w:rFonts w:ascii="Times New Roman" w:hAnsi="Times New Roman" w:cs="Times New Roman"/>
          <w:color w:val="000000" w:themeColor="text1"/>
          <w:sz w:val="22"/>
        </w:rPr>
        <w:t>top</w:t>
      </w:r>
      <w:r w:rsidRPr="00773FCE">
        <w:rPr>
          <w:rFonts w:ascii="Times New Roman" w:hAnsi="Times New Roman" w:cs="Times New Roman"/>
          <w:color w:val="000000" w:themeColor="text1"/>
          <w:sz w:val="22"/>
        </w:rPr>
        <w:t xml:space="preserve"> left panel) shows the averaging kernel sensitivities of the </w:t>
      </w:r>
      <w:r w:rsidR="00BD5103" w:rsidRPr="00773FCE">
        <w:rPr>
          <w:rFonts w:ascii="Times New Roman" w:hAnsi="Times New Roman" w:cs="Times New Roman"/>
          <w:color w:val="000000" w:themeColor="text1"/>
          <w:sz w:val="22"/>
        </w:rPr>
        <w:t xml:space="preserve">native-resolution </w:t>
      </w:r>
      <w:r w:rsidRPr="00773FCE">
        <w:rPr>
          <w:rFonts w:ascii="Times New Roman" w:hAnsi="Times New Roman" w:cs="Times New Roman"/>
          <w:color w:val="000000" w:themeColor="text1"/>
          <w:sz w:val="22"/>
        </w:rPr>
        <w:t xml:space="preserve">averaging kernel matrix </w:t>
      </w:r>
      <w:r w:rsidRPr="00773FCE">
        <w:rPr>
          <w:rFonts w:ascii="Times New Roman" w:hAnsi="Times New Roman" w:cs="Times New Roman"/>
          <w:b/>
          <w:bCs/>
          <w:color w:val="000000" w:themeColor="text1"/>
          <w:sz w:val="22"/>
        </w:rPr>
        <w:t>A</w:t>
      </w:r>
      <w:r w:rsidRPr="00773FCE">
        <w:rPr>
          <w:rFonts w:ascii="Times New Roman" w:hAnsi="Times New Roman" w:cs="Times New Roman"/>
          <w:color w:val="000000" w:themeColor="text1"/>
          <w:sz w:val="22"/>
        </w:rPr>
        <w:t xml:space="preserve">. As discussed in Section 2 </w:t>
      </w:r>
      <w:r w:rsidR="008530FC">
        <w:rPr>
          <w:rFonts w:ascii="Times New Roman" w:hAnsi="Times New Roman" w:cs="Times New Roman"/>
          <w:color w:val="000000" w:themeColor="text1"/>
          <w:sz w:val="22"/>
        </w:rPr>
        <w:t>(cf. equation (4))</w:t>
      </w:r>
      <w:r w:rsidRPr="00773FCE">
        <w:rPr>
          <w:rFonts w:ascii="Times New Roman" w:hAnsi="Times New Roman" w:cs="Times New Roman"/>
          <w:color w:val="000000" w:themeColor="text1"/>
          <w:sz w:val="22"/>
        </w:rPr>
        <w:t xml:space="preserve">, the </w:t>
      </w:r>
      <w:r w:rsidR="008530FC">
        <w:rPr>
          <w:rFonts w:ascii="Times New Roman" w:hAnsi="Times New Roman" w:cs="Times New Roman"/>
          <w:color w:val="000000" w:themeColor="text1"/>
          <w:sz w:val="22"/>
        </w:rPr>
        <w:t xml:space="preserve">patterns in the </w:t>
      </w:r>
      <w:r w:rsidR="00BD5103" w:rsidRPr="00773FCE">
        <w:rPr>
          <w:rFonts w:ascii="Times New Roman" w:hAnsi="Times New Roman" w:cs="Times New Roman"/>
          <w:color w:val="000000" w:themeColor="text1"/>
          <w:sz w:val="22"/>
        </w:rPr>
        <w:t>sensitivit</w:t>
      </w:r>
      <w:r w:rsidR="008530FC">
        <w:rPr>
          <w:rFonts w:ascii="Times New Roman" w:hAnsi="Times New Roman" w:cs="Times New Roman"/>
          <w:color w:val="000000" w:themeColor="text1"/>
          <w:sz w:val="22"/>
        </w:rPr>
        <w:t xml:space="preserve">ies </w:t>
      </w:r>
      <w:r w:rsidR="00BD5103" w:rsidRPr="00773FCE">
        <w:rPr>
          <w:rFonts w:ascii="Times New Roman" w:hAnsi="Times New Roman" w:cs="Times New Roman"/>
          <w:color w:val="000000" w:themeColor="text1"/>
          <w:sz w:val="22"/>
        </w:rPr>
        <w:t xml:space="preserve">are largely driven by </w:t>
      </w:r>
      <w:r w:rsidR="008530FC">
        <w:rPr>
          <w:rFonts w:ascii="Times New Roman" w:hAnsi="Times New Roman" w:cs="Times New Roman"/>
          <w:color w:val="000000" w:themeColor="text1"/>
          <w:sz w:val="22"/>
        </w:rPr>
        <w:t xml:space="preserve">the specified error covariance matrices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8530FC">
        <w:rPr>
          <w:rFonts w:ascii="Times New Roman" w:eastAsiaTheme="minorEastAsia" w:hAnsi="Times New Roman" w:cs="Times New Roman"/>
          <w:sz w:val="22"/>
        </w:rPr>
        <w:t xml:space="preserve">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O</m:t>
            </m:r>
          </m:sub>
        </m:sSub>
      </m:oMath>
      <w:r w:rsidR="008530FC">
        <w:rPr>
          <w:rFonts w:ascii="Times New Roman" w:eastAsiaTheme="minorEastAsia" w:hAnsi="Times New Roman" w:cs="Times New Roman"/>
          <w:sz w:val="22"/>
        </w:rPr>
        <w:t xml:space="preserve">. </w:t>
      </w:r>
      <w:r w:rsidR="00560545">
        <w:rPr>
          <w:rFonts w:ascii="Times New Roman" w:eastAsiaTheme="minorEastAsia" w:hAnsi="Times New Roman" w:cs="Times New Roman"/>
          <w:sz w:val="22"/>
        </w:rPr>
        <w:t xml:space="preserve">In our demonstration,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560545">
        <w:rPr>
          <w:rFonts w:ascii="Times New Roman" w:eastAsiaTheme="minorEastAsia" w:hAnsi="Times New Roman" w:cs="Times New Roman"/>
          <w:sz w:val="22"/>
        </w:rPr>
        <w:t xml:space="preserve"> is a diagonal matrix of relative errors on prior emission</w:t>
      </w:r>
      <w:r w:rsidR="00886634">
        <w:rPr>
          <w:rFonts w:ascii="Times New Roman" w:eastAsiaTheme="minorEastAsia" w:hAnsi="Times New Roman" w:cs="Times New Roman"/>
          <w:sz w:val="22"/>
        </w:rPr>
        <w:t>s</w:t>
      </w:r>
      <w:r w:rsidR="00560545">
        <w:rPr>
          <w:rFonts w:ascii="Times New Roman" w:eastAsiaTheme="minorEastAsia" w:hAnsi="Times New Roman" w:cs="Times New Roman"/>
          <w:sz w:val="22"/>
        </w:rPr>
        <w:t xml:space="preserve"> estimates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O</m:t>
            </m:r>
          </m:sub>
        </m:sSub>
      </m:oMath>
      <w:r w:rsidR="00560545">
        <w:rPr>
          <w:rFonts w:ascii="Times New Roman" w:eastAsiaTheme="minorEastAsia" w:hAnsi="Times New Roman" w:cs="Times New Roman"/>
          <w:sz w:val="22"/>
        </w:rPr>
        <w:t xml:space="preserve"> is a diagonal matrix of absolute errors on the observations </w:t>
      </w:r>
      <w:commentRangeStart w:id="20"/>
      <w:r w:rsidR="002F70D8">
        <w:rPr>
          <w:rFonts w:ascii="Times New Roman" w:eastAsiaTheme="minorEastAsia" w:hAnsi="Times New Roman" w:cs="Times New Roman"/>
          <w:sz w:val="22"/>
        </w:rPr>
        <w:fldChar w:fldCharType="begin" w:fldLock="1"/>
      </w:r>
      <w:r w:rsidR="002F70D8">
        <w:rPr>
          <w:rFonts w:ascii="Times New Roman" w:eastAsiaTheme="minorEastAsia" w:hAnsi="Times New Roman" w:cs="Times New Roman"/>
          <w:sz w:val="22"/>
        </w:rPr>
        <w:instrText>ADDIN CSL_CITATION {"citationItems":[{"id":"ITEM-1","itemData":{"DOI":"10.5194/acp-2018-1365","abstract":"Abstract.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Discussions","id":"ITEM-1","issue":"January","issued":{"date-parts":[["2019"]]},"page":"1-36","title":"Global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2010&amp;amp;ndash;2015","type":"article-journal"},"uris":["http://www.mendeley.com/documents/?uuid=413c7da7-f2f6-46b3-a575-d864922ab94c"]}],"mendeley":{"formattedCitation":"(Maasakkers, Jacob, Sulprizio, Scarpelli, Nesser, Sheng, Zhang, Hersher, Bloom, et al. 2019)","manualFormatting":"(Maasakkers et al. 2019)","plainTextFormattedCitation":"(Maasakkers, Jacob, Sulprizio, Scarpelli, Nesser, Sheng, Zhang, Hersher, Bloom, et al. 2019)","previouslyFormattedCitation":"(Maasakkers, Jacob, Sulprizio, Scarpelli, Nesser, Sheng, Zhang, Hersher, Bloom, et al. 2019)"},"properties":{"noteIndex":0},"schema":"https://github.com/citation-style-language/schema/raw/master/csl-citation.json"}</w:instrText>
      </w:r>
      <w:r w:rsidR="002F70D8">
        <w:rPr>
          <w:rFonts w:ascii="Times New Roman" w:eastAsiaTheme="minorEastAsia" w:hAnsi="Times New Roman" w:cs="Times New Roman"/>
          <w:sz w:val="22"/>
        </w:rPr>
        <w:fldChar w:fldCharType="separate"/>
      </w:r>
      <w:r w:rsidR="002F70D8" w:rsidRPr="002F70D8">
        <w:rPr>
          <w:rFonts w:ascii="Times New Roman" w:eastAsiaTheme="minorEastAsia" w:hAnsi="Times New Roman" w:cs="Times New Roman"/>
          <w:noProof/>
          <w:sz w:val="22"/>
        </w:rPr>
        <w:t>(Maasakkers et al. 2019)</w:t>
      </w:r>
      <w:r w:rsidR="002F70D8">
        <w:rPr>
          <w:rFonts w:ascii="Times New Roman" w:eastAsiaTheme="minorEastAsia" w:hAnsi="Times New Roman" w:cs="Times New Roman"/>
          <w:sz w:val="22"/>
        </w:rPr>
        <w:fldChar w:fldCharType="end"/>
      </w:r>
      <w:commentRangeEnd w:id="20"/>
      <w:r w:rsidR="00861430">
        <w:rPr>
          <w:rStyle w:val="CommentReference"/>
        </w:rPr>
        <w:commentReference w:id="20"/>
      </w:r>
      <w:r w:rsidR="002F70D8">
        <w:rPr>
          <w:rFonts w:ascii="Times New Roman" w:eastAsiaTheme="minorEastAsia" w:hAnsi="Times New Roman" w:cs="Times New Roman"/>
          <w:sz w:val="22"/>
        </w:rPr>
        <w:t xml:space="preserve">. As a result, the patterns of the averaging kernel sensitivities given by </w:t>
      </w:r>
      <w:r w:rsidR="002F70D8">
        <w:rPr>
          <w:rFonts w:ascii="Times New Roman" w:eastAsiaTheme="minorEastAsia" w:hAnsi="Times New Roman" w:cs="Times New Roman"/>
          <w:b/>
          <w:bCs/>
          <w:sz w:val="22"/>
        </w:rPr>
        <w:t>A</w:t>
      </w:r>
      <w:r w:rsidR="002F70D8">
        <w:rPr>
          <w:rFonts w:ascii="Times New Roman" w:eastAsiaTheme="minorEastAsia" w:hAnsi="Times New Roman" w:cs="Times New Roman"/>
          <w:sz w:val="22"/>
        </w:rPr>
        <w:t xml:space="preserve"> largely reflect the patterns of the absolute prior error</w:t>
      </w:r>
      <w:r w:rsidR="00EA5F19">
        <w:rPr>
          <w:rFonts w:ascii="Times New Roman" w:eastAsiaTheme="minorEastAsia" w:hAnsi="Times New Roman" w:cs="Times New Roman"/>
          <w:sz w:val="22"/>
        </w:rPr>
        <w:t xml:space="preserve"> standard deviations</w:t>
      </w:r>
      <w:r w:rsidR="002F70D8">
        <w:rPr>
          <w:rFonts w:ascii="Times New Roman" w:eastAsiaTheme="minorEastAsia" w:hAnsi="Times New Roman" w:cs="Times New Roman"/>
          <w:sz w:val="22"/>
        </w:rPr>
        <w:t xml:space="preserve"> (</w:t>
      </w:r>
      <w:r w:rsidR="00886634">
        <w:rPr>
          <w:rFonts w:ascii="Times New Roman" w:eastAsiaTheme="minorEastAsia" w:hAnsi="Times New Roman" w:cs="Times New Roman"/>
          <w:sz w:val="22"/>
        </w:rPr>
        <w:t>bottom</w:t>
      </w:r>
      <w:r w:rsidR="002F70D8">
        <w:rPr>
          <w:rFonts w:ascii="Times New Roman" w:eastAsiaTheme="minorEastAsia" w:hAnsi="Times New Roman" w:cs="Times New Roman"/>
          <w:sz w:val="22"/>
        </w:rPr>
        <w:t xml:space="preserve"> left panel) and the observation density (</w:t>
      </w:r>
      <w:r w:rsidR="00886634">
        <w:rPr>
          <w:rFonts w:ascii="Times New Roman" w:eastAsiaTheme="minorEastAsia" w:hAnsi="Times New Roman" w:cs="Times New Roman"/>
          <w:sz w:val="22"/>
        </w:rPr>
        <w:t xml:space="preserve">bottom </w:t>
      </w:r>
      <w:r w:rsidR="002F70D8">
        <w:rPr>
          <w:rFonts w:ascii="Times New Roman" w:eastAsiaTheme="minorEastAsia" w:hAnsi="Times New Roman" w:cs="Times New Roman"/>
          <w:sz w:val="22"/>
        </w:rPr>
        <w:t xml:space="preserve">right panel). Errors on the prior emissions estimate are largest for wetlands along the southeastern coast of the U.S. </w:t>
      </w:r>
      <w:r w:rsidR="002F70D8">
        <w:rPr>
          <w:rFonts w:ascii="Times New Roman" w:eastAsiaTheme="minorEastAsia" w:hAnsi="Times New Roman" w:cs="Times New Roman"/>
          <w:sz w:val="22"/>
        </w:rPr>
        <w:fldChar w:fldCharType="begin" w:fldLock="1"/>
      </w:r>
      <w:r w:rsidR="00F53A86">
        <w:rPr>
          <w:rFonts w:ascii="Times New Roman" w:eastAsiaTheme="minorEastAsia" w:hAnsi="Times New Roman" w:cs="Times New Roman"/>
          <w:sz w:val="22"/>
        </w:rPr>
        <w:instrText>ADDIN CSL_CITATION {"citationItems":[{"id":"ITEM-1","itemData":{"DOI":"10.5194/gmd-2016-224","abstract":"Wetland emissions remain one of the principal sources of uncertainty in the global atmospheric methane (CH4) budget, largely due to poorly constrained process controls on CH4 production in waterlogged soils. Process-based estimates of global wetland CH4 emissions and their associated uncertainties can provide crucial prior information for model-based top-down CH4 emission estimates. Here we construct a global wetland CH4 emission model ensemble for use in atmospheric chemistry and transport models. Our 0.5°&amp;thinsp;×&amp;thinsp;0.5° resolution model ensemble is based on satellite-derived surface water extent and precipitation re-analyses, nine heterotrophic respiration simulations (eight carbon cycle models and a data-constrained terrestrial carbon cycle analysis) and three temperature parameterizations for the period 2009&amp;ndash;2010; an extended ensemble subset &amp;ndash; based solely on precipitation and the data-constrained terrestrial carbon cycle analysis &amp;ndash; is derived for the period 2001&amp;ndash;2015. We incorporate the mean of the full and extended model ensembles into GEOS-Chem and compare model against surface measurements of atmospheric CH4; model performance (site-level and zonal mean anomaly residuals) compares favourably against published wetland CH4 emissions scenarios. We find that uncertainties in carbon decomposition rates and wetland extent together account for more than 80&amp;thinsp;% of the primary uncertainty in the timing, magnitude and seasonal variability of wetland CH4 emissions, although uncertainty in the temperature CH4:C dependence is a significant contributor to seasonal variations in mid-latitude wetland CH4 emissions. The combination of satellite, carbon cycle models and temperature dependence parameterizations provides a physically informed structural a priori uncertainty critical for top-down estimates of wetland CH4 fluxes: specifically, our ensemble can provide enhanced information on the prior CH4 emissions uncertainty and the error covariance structure, as well as a means for using posterior flux estimates and their uncertainties to quantitatively constrain global wetland CH4 emission biogeochemical process controls.","author":[{"dropping-particle":"","family":"Bloom","given":"A. Anthony","non-dropping-particle":"","parse-names":false,"suffix":""},{"dropping-particle":"","family":"Bowman","given":"Kevin","non-dropping-particle":"","parse-names":false,"suffix":""},{"dropping-particle":"","family":"Lee","given":"Meemong","non-dropping-particle":"","parse-names":false,"suffix":""},{"dropping-particle":"","family":"Turner","given":"Alexander J.","non-dropping-particle":"","parse-names":false,"suffix":""},{"dropping-particle":"","family":"Schroeder","given":"Ronny","non-dropping-particle":"","parse-names":false,"suffix":""},{"dropping-particle":"","family":"Worden","given":"John R.","non-dropping-particle":"","parse-names":false,"suffix":""},{"dropping-particle":"","family":"Weidner","given":"Richard","non-dropping-particle":"","parse-names":false,"suffix":""},{"dropping-particle":"","family":"McDonald","given":"Kyle C.","non-dropping-particle":"","parse-names":false,"suffix":""},{"dropping-particle":"","family":"Jacob","given":"Daniel J.","non-dropping-particle":"","parse-names":false,"suffix":""}],"container-title":"Geoscientific Model Development Discussions","id":"ITEM-1","issued":{"date-parts":[["2017"]]},"page":"2141-2156","title":"A global wetland methane emissions and uncertainty dataset for atmospheric chemical transport models","type":"article-journal","volume":"10"},"uris":["http://www.mendeley.com/documents/?uuid=f849c994-a836-4301-bc3b-b79aeb2af959"]}],"mendeley":{"formattedCitation":"(Bloom et al. 2017)","plainTextFormattedCitation":"(Bloom et al. 2017)","previouslyFormattedCitation":"(Bloom et al. 2017)"},"properties":{"noteIndex":0},"schema":"https://github.com/citation-style-language/schema/raw/master/csl-citation.json"}</w:instrText>
      </w:r>
      <w:r w:rsidR="002F70D8">
        <w:rPr>
          <w:rFonts w:ascii="Times New Roman" w:eastAsiaTheme="minorEastAsia" w:hAnsi="Times New Roman" w:cs="Times New Roman"/>
          <w:sz w:val="22"/>
        </w:rPr>
        <w:fldChar w:fldCharType="separate"/>
      </w:r>
      <w:r w:rsidR="002F70D8" w:rsidRPr="002F70D8">
        <w:rPr>
          <w:rFonts w:ascii="Times New Roman" w:eastAsiaTheme="minorEastAsia" w:hAnsi="Times New Roman" w:cs="Times New Roman"/>
          <w:noProof/>
          <w:sz w:val="22"/>
        </w:rPr>
        <w:t>(Bloom et al. 2017)</w:t>
      </w:r>
      <w:r w:rsidR="002F70D8">
        <w:rPr>
          <w:rFonts w:ascii="Times New Roman" w:eastAsiaTheme="minorEastAsia" w:hAnsi="Times New Roman" w:cs="Times New Roman"/>
          <w:sz w:val="22"/>
        </w:rPr>
        <w:fldChar w:fldCharType="end"/>
      </w:r>
      <w:r w:rsidR="002F70D8">
        <w:rPr>
          <w:rFonts w:ascii="Times New Roman" w:eastAsiaTheme="minorEastAsia" w:hAnsi="Times New Roman" w:cs="Times New Roman"/>
          <w:sz w:val="22"/>
        </w:rPr>
        <w:t>.</w:t>
      </w:r>
      <w:r w:rsidR="001F24B6" w:rsidRPr="00773FCE">
        <w:rPr>
          <w:rFonts w:ascii="Times New Roman" w:hAnsi="Times New Roman" w:cs="Times New Roman"/>
          <w:color w:val="000000" w:themeColor="text1"/>
          <w:sz w:val="22"/>
        </w:rPr>
        <w:t xml:space="preserve"> The variability in </w:t>
      </w:r>
      <w:r w:rsidR="002F70D8">
        <w:rPr>
          <w:rFonts w:ascii="Times New Roman" w:hAnsi="Times New Roman" w:cs="Times New Roman"/>
          <w:color w:val="000000" w:themeColor="text1"/>
          <w:sz w:val="22"/>
        </w:rPr>
        <w:t xml:space="preserve">the </w:t>
      </w:r>
      <w:r w:rsidR="001F24B6" w:rsidRPr="00773FCE">
        <w:rPr>
          <w:rFonts w:ascii="Times New Roman" w:hAnsi="Times New Roman" w:cs="Times New Roman"/>
          <w:color w:val="000000" w:themeColor="text1"/>
          <w:sz w:val="22"/>
        </w:rPr>
        <w:t xml:space="preserve">observation density is driven by sampling </w:t>
      </w:r>
      <w:r w:rsidR="002F70D8">
        <w:rPr>
          <w:rFonts w:ascii="Times New Roman" w:hAnsi="Times New Roman" w:cs="Times New Roman"/>
          <w:color w:val="000000" w:themeColor="text1"/>
          <w:sz w:val="22"/>
        </w:rPr>
        <w:t xml:space="preserve">frequency </w:t>
      </w:r>
      <w:r w:rsidR="001F24B6" w:rsidRPr="00773FCE">
        <w:rPr>
          <w:rFonts w:ascii="Times New Roman" w:hAnsi="Times New Roman" w:cs="Times New Roman"/>
          <w:color w:val="000000" w:themeColor="text1"/>
          <w:sz w:val="22"/>
        </w:rPr>
        <w:t>and retrieval success</w:t>
      </w:r>
      <w:r w:rsidR="00EA5F19">
        <w:rPr>
          <w:rFonts w:ascii="Times New Roman" w:hAnsi="Times New Roman" w:cs="Times New Roman"/>
          <w:color w:val="000000" w:themeColor="text1"/>
          <w:sz w:val="22"/>
        </w:rPr>
        <w:t xml:space="preserve"> </w:t>
      </w:r>
      <w:r w:rsidR="00F53A86">
        <w:rPr>
          <w:rFonts w:ascii="Times New Roman" w:hAnsi="Times New Roman" w:cs="Times New Roman"/>
          <w:color w:val="000000" w:themeColor="text1"/>
          <w:sz w:val="22"/>
        </w:rPr>
        <w:fldChar w:fldCharType="begin" w:fldLock="1"/>
      </w:r>
      <w:r w:rsidR="00F53A86">
        <w:rPr>
          <w:rFonts w:ascii="Times New Roman" w:hAnsi="Times New Roman" w:cs="Times New Roman"/>
          <w:color w:val="000000" w:themeColor="text1"/>
          <w:sz w:val="22"/>
        </w:rPr>
        <w:instrText>ADDIN CSL_CITATION {"citationItems":[{"id":"ITEM-1","itemData":{"DOI":"10.5194/amt-8-4785-2015","ISSN":"18678548","abstract":"We present 5 years of GOSAT XCH4 retrieved using the \"proxy\" approach. The Proxy XCH4 data are validated against ground-based TCCON observations and are found to be of high quality with a small bias of 4.8 ppb (&amp;sim; 0.27 %) and a single-sounding precision of 13.4 ppb (&amp;sim; 0.74 %). The station-to-station bias (ameasure of the relative accuracy) is found to be 4.2 ppb. For the first time the XCH4/XCO2 ratio component of the Proxy retrieval is validated (bias of 0.014 ppb ppm&amp;minus;1 (&amp;sim; 0.30 %), single-sounding precision of 0.033 ppb ppm&amp;minus;1 (&amp;sim; 0.72 %)). The uncertainty relating to the model XCO2 component of the Proxy XCH4 is assessed through the use of an ensemble of XCO2 models. While each individual XCO2 model is found to agree well with the TCCON validation data (&lt;i&gt;r&lt;/i&gt; Combining double low line 0.94-0.97), it is not possible to select one model as the best from our comparisons. The median XCO2 value of the ensemble has a smaller scatter against TCCON (a standard deviation of 0.92 ppm) than any of the individual models whilst maintaining a small bias (0.15 ppm). This model median XCO2 is used to calculate the Proxy XCH4 with the maximum deviation of the ensemble from the median used as an estimate of the uncertainty. We compare this uncertainty to the a posteriori retrieval error (which is assumed to reduce with sqrt(&lt;i&gt;N&lt;/i&gt;)) and find typically that the model XCO2 uncertainty becomes significant during summer months when the a posteriori error is at its lowest due to the increase in signal related to increased summertime reflected sunlight. We assess the significance of these model and retrieval uncertainties on flux inversion by comparing the GOSAT XCH4 against modelled XCH4 from TM5-4DVAR constrained by NOAA surface observations (MACC reanalysis scenario S1-NOAA). We find that for the majority of regions the differences are much larger than the estimated uncertainties. Our findings show that useful information will be provided to the inversions for the majority of regions in addition to that already provided by the assimilated surface measurements.","author":[{"dropping-particle":"","family":"Parker","given":"R. J.","non-dropping-particle":"","parse-names":false,"suffix":""},{"dropping-particle":"","family":"Boesch","given":"H.","non-dropping-particle":"","parse-names":false,"suffix":""},{"dropping-particle":"","family":"Byckling","given":"K.","non-dropping-particle":"","parse-names":false,"suffix":""},{"dropping-particle":"","family":"Webb","given":"A. J.","non-dropping-particle":"","parse-names":false,"suffix":""},{"dropping-particle":"","family":"Palmer","given":"P. I.","non-dropping-particle":"","parse-names":false,"suffix":""},{"dropping-particle":"","family":"Feng","given":"L.","non-dropping-particle":"","parse-names":false,"suffix":""},{"dropping-particle":"","family":"Bergamaschi","given":"P.","non-dropping-particle":"","parse-names":false,"suffix":""},{"dropping-particle":"","family":"Chevallier","given":"F.","non-dropping-particle":"","parse-names":false,"suffix":""},{"dropping-particle":"","family":"Notholt","given":"J.","non-dropping-particle":"","parse-names":false,"suffix":""},{"dropping-particle":"","family":"Deutscher","given":"N.","non-dropping-particle":"","parse-names":false,"suffix":""},{"dropping-particle":"","family":"Warneke","given":"T.","non-dropping-particle":"","parse-names":false,"suffix":""},{"dropping-particle":"","family":"Hase","given":"F.","non-dropping-particle":"","parse-names":false,"suffix":""},{"dropping-particle":"","family":"Sussmann","given":"R.","non-dropping-particle":"","parse-names":false,"suffix":""},{"dropping-particle":"","family":"Kawakami","given":"S.","non-dropping-particle":"","parse-names":false,"suffix":""},{"dropping-particle":"","family":"Kivi","given":"R.","non-dropping-particle":"","parse-names":false,"suffix":""},{"dropping-particle":"","family":"Griffith","given":"D. W.T.","non-dropping-particle":"","parse-names":false,"suffix":""},{"dropping-particle":"","family":"Velazco","given":"V.","non-dropping-particle":"","parse-names":false,"suffix":""}],"container-title":"Atmospheric Measurement Techniques","id":"ITEM-1","issued":{"date-parts":[["2015"]]},"title":"Assessing 5 years of GOSAT Proxy XCH4 data and associated uncertainties","type":"article-journal"},"uris":["http://www.mendeley.com/documents/?uuid=75ad284b-9807-4e53-85cc-057b0015465a"]}],"mendeley":{"formattedCitation":"(R. J. Parker et al. 2015)","manualFormatting":"(Parker et al. 2015)","plainTextFormattedCitation":"(R. J. Parker et al. 2015)"},"properties":{"noteIndex":0},"schema":"https://github.com/citation-style-language/schema/raw/master/csl-citation.json"}</w:instrText>
      </w:r>
      <w:r w:rsidR="00F53A86">
        <w:rPr>
          <w:rFonts w:ascii="Times New Roman" w:hAnsi="Times New Roman" w:cs="Times New Roman"/>
          <w:color w:val="000000" w:themeColor="text1"/>
          <w:sz w:val="22"/>
        </w:rPr>
        <w:fldChar w:fldCharType="separate"/>
      </w:r>
      <w:r w:rsidR="00F53A86" w:rsidRPr="00F53A86">
        <w:rPr>
          <w:rFonts w:ascii="Times New Roman" w:hAnsi="Times New Roman" w:cs="Times New Roman"/>
          <w:noProof/>
          <w:color w:val="000000" w:themeColor="text1"/>
          <w:sz w:val="22"/>
        </w:rPr>
        <w:t>(Parker et al. 2015)</w:t>
      </w:r>
      <w:r w:rsidR="00F53A86">
        <w:rPr>
          <w:rFonts w:ascii="Times New Roman" w:hAnsi="Times New Roman" w:cs="Times New Roman"/>
          <w:color w:val="000000" w:themeColor="text1"/>
          <w:sz w:val="22"/>
        </w:rPr>
        <w:fldChar w:fldCharType="end"/>
      </w:r>
      <w:r w:rsidR="001F24B6" w:rsidRPr="00773FCE">
        <w:rPr>
          <w:rFonts w:ascii="Times New Roman" w:hAnsi="Times New Roman" w:cs="Times New Roman"/>
          <w:color w:val="000000" w:themeColor="text1"/>
          <w:sz w:val="22"/>
        </w:rPr>
        <w:t>.</w:t>
      </w:r>
    </w:p>
    <w:p w14:paraId="79D21B75" w14:textId="77777777" w:rsidR="00773FCE" w:rsidRPr="00773FCE" w:rsidRDefault="00773FCE" w:rsidP="00A3639E">
      <w:pPr>
        <w:rPr>
          <w:rFonts w:ascii="Times New Roman" w:hAnsi="Times New Roman" w:cs="Times New Roman"/>
          <w:color w:val="000000" w:themeColor="text1"/>
          <w:sz w:val="22"/>
        </w:rPr>
      </w:pPr>
    </w:p>
    <w:p w14:paraId="1339F730" w14:textId="1E0D5253" w:rsidR="00A6735B" w:rsidRPr="00773FCE" w:rsidRDefault="00BD5103" w:rsidP="00A3639E">
      <w:pPr>
        <w:rPr>
          <w:rFonts w:ascii="Times New Roman" w:hAnsi="Times New Roman" w:cs="Times New Roman"/>
          <w:color w:val="000000" w:themeColor="text1"/>
          <w:sz w:val="22"/>
        </w:rPr>
      </w:pPr>
      <w:commentRangeStart w:id="21"/>
      <w:r w:rsidRPr="00773FCE">
        <w:rPr>
          <w:rFonts w:ascii="Times New Roman" w:hAnsi="Times New Roman" w:cs="Times New Roman"/>
          <w:color w:val="000000" w:themeColor="text1"/>
          <w:sz w:val="22"/>
        </w:rPr>
        <w:t>Figure 2 (</w:t>
      </w:r>
      <w:r w:rsidR="00886634">
        <w:rPr>
          <w:rFonts w:ascii="Times New Roman" w:hAnsi="Times New Roman" w:cs="Times New Roman"/>
          <w:color w:val="000000" w:themeColor="text1"/>
          <w:sz w:val="22"/>
        </w:rPr>
        <w:t>top</w:t>
      </w:r>
      <w:r w:rsidRPr="00773FCE">
        <w:rPr>
          <w:rFonts w:ascii="Times New Roman" w:hAnsi="Times New Roman" w:cs="Times New Roman"/>
          <w:color w:val="000000" w:themeColor="text1"/>
          <w:sz w:val="22"/>
        </w:rPr>
        <w:t xml:space="preserve"> right panel) also shows the initial estimate of averaging kernel sensitivitie</w:t>
      </w:r>
      <w:r w:rsidR="006B763D">
        <w:rPr>
          <w:rFonts w:ascii="Times New Roman" w:hAnsi="Times New Roman" w:cs="Times New Roman"/>
          <w:color w:val="000000" w:themeColor="text1"/>
          <w:sz w:val="22"/>
        </w:rPr>
        <w:t xml:space="preserve">s </w:t>
      </w:r>
      <w:r w:rsidR="00C32741">
        <w:rPr>
          <w:rFonts w:ascii="Times New Roman" w:hAnsi="Times New Roman" w:cs="Times New Roman"/>
          <w:color w:val="000000" w:themeColor="text1"/>
          <w:sz w:val="22"/>
        </w:rPr>
        <w:t xml:space="preserve">of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r>
          <w:rPr>
            <w:rFonts w:ascii="Cambria Math" w:eastAsiaTheme="minorEastAsia" w:hAnsi="Cambria Math" w:cs="Times New Roman"/>
            <w:color w:val="000000" w:themeColor="text1"/>
            <w:sz w:val="22"/>
          </w:rPr>
          <m:t xml:space="preserve"> </m:t>
        </m:r>
      </m:oMath>
      <w:r w:rsidR="006B763D">
        <w:rPr>
          <w:rFonts w:ascii="Times New Roman" w:hAnsi="Times New Roman" w:cs="Times New Roman"/>
          <w:color w:val="000000" w:themeColor="text1"/>
          <w:sz w:val="22"/>
        </w:rPr>
        <w:t>d</w:t>
      </w:r>
      <w:r w:rsidRPr="00773FCE">
        <w:rPr>
          <w:rFonts w:ascii="Times New Roman" w:hAnsi="Times New Roman" w:cs="Times New Roman"/>
          <w:color w:val="000000" w:themeColor="text1"/>
          <w:sz w:val="22"/>
        </w:rPr>
        <w:t xml:space="preserve">erived from the initial estimate of the Jacobian </w:t>
      </w:r>
      <w:r w:rsidR="001C71AD" w:rsidRPr="00773FCE">
        <w:rPr>
          <w:rFonts w:ascii="Times New Roman" w:hAnsi="Times New Roman" w:cs="Times New Roman"/>
          <w:color w:val="000000" w:themeColor="text1"/>
          <w:sz w:val="22"/>
        </w:rPr>
        <w:t xml:space="preserve">matrix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82555C" w:rsidRPr="00773FCE">
        <w:rPr>
          <w:rFonts w:ascii="Times New Roman" w:hAnsi="Times New Roman" w:cs="Times New Roman"/>
          <w:color w:val="000000" w:themeColor="text1"/>
          <w:sz w:val="22"/>
        </w:rPr>
        <w:t xml:space="preserve"> </w:t>
      </w:r>
      <w:r w:rsidR="00107F95">
        <w:rPr>
          <w:rFonts w:ascii="Times New Roman" w:hAnsi="Times New Roman" w:cs="Times New Roman"/>
          <w:color w:val="000000" w:themeColor="text1"/>
          <w:sz w:val="22"/>
        </w:rPr>
        <w:t>constructed as</w:t>
      </w:r>
      <w:r w:rsidR="00192EE9" w:rsidRPr="00773FCE">
        <w:rPr>
          <w:rFonts w:ascii="Times New Roman" w:hAnsi="Times New Roman" w:cs="Times New Roman"/>
          <w:color w:val="000000" w:themeColor="text1"/>
          <w:sz w:val="22"/>
        </w:rPr>
        <w:t xml:space="preserve"> described in Section 2.</w:t>
      </w:r>
      <w:r w:rsidR="00432A6D" w:rsidRPr="00773FCE">
        <w:rPr>
          <w:rFonts w:ascii="Times New Roman" w:hAnsi="Times New Roman" w:cs="Times New Roman"/>
          <w:color w:val="000000" w:themeColor="text1"/>
          <w:sz w:val="22"/>
        </w:rPr>
        <w:t>3.</w:t>
      </w:r>
      <w:r w:rsidR="00EA5F19">
        <w:rPr>
          <w:rFonts w:ascii="Times New Roman" w:hAnsi="Times New Roman" w:cs="Times New Roman"/>
          <w:color w:val="000000" w:themeColor="text1"/>
          <w:sz w:val="22"/>
        </w:rPr>
        <w:t xml:space="preserve"> N</w:t>
      </w:r>
      <w:r w:rsidR="001F24B6" w:rsidRPr="00773FCE">
        <w:rPr>
          <w:rFonts w:ascii="Times New Roman" w:hAnsi="Times New Roman" w:cs="Times New Roman"/>
          <w:color w:val="000000" w:themeColor="text1"/>
          <w:sz w:val="22"/>
        </w:rPr>
        <w:t xml:space="preserve">o forward model simulations were conducted to construct this initial estimate, </w:t>
      </w:r>
      <w:r w:rsidR="00EA5F19">
        <w:rPr>
          <w:rFonts w:ascii="Times New Roman" w:hAnsi="Times New Roman" w:cs="Times New Roman"/>
          <w:color w:val="000000" w:themeColor="text1"/>
          <w:sz w:val="22"/>
        </w:rPr>
        <w:t xml:space="preserve">yet </w:t>
      </w:r>
      <w:r w:rsidR="001F24B6" w:rsidRPr="00773FCE">
        <w:rPr>
          <w:rFonts w:ascii="Times New Roman" w:hAnsi="Times New Roman" w:cs="Times New Roman"/>
          <w:color w:val="000000" w:themeColor="text1"/>
          <w:sz w:val="22"/>
        </w:rPr>
        <w:t xml:space="preserve">the patterns of information content reproduce those given by the native-resolution averaging kernel matrix </w:t>
      </w:r>
      <w:r w:rsidR="001F24B6" w:rsidRPr="00773FCE">
        <w:rPr>
          <w:rFonts w:ascii="Times New Roman" w:hAnsi="Times New Roman" w:cs="Times New Roman"/>
          <w:b/>
          <w:bCs/>
          <w:color w:val="000000" w:themeColor="text1"/>
          <w:sz w:val="22"/>
        </w:rPr>
        <w:t>A</w:t>
      </w:r>
      <w:r w:rsidR="001F24B6" w:rsidRPr="00773FCE">
        <w:rPr>
          <w:rFonts w:ascii="Times New Roman" w:hAnsi="Times New Roman" w:cs="Times New Roman"/>
          <w:color w:val="000000" w:themeColor="text1"/>
          <w:sz w:val="22"/>
        </w:rPr>
        <w:t xml:space="preserve"> because of the </w:t>
      </w:r>
      <w:r w:rsidR="00773FCE" w:rsidRPr="00773FCE">
        <w:rPr>
          <w:rFonts w:ascii="Times New Roman" w:hAnsi="Times New Roman" w:cs="Times New Roman"/>
          <w:color w:val="000000" w:themeColor="text1"/>
          <w:sz w:val="22"/>
        </w:rPr>
        <w:t xml:space="preserve">strong </w:t>
      </w:r>
      <w:r w:rsidR="001F24B6" w:rsidRPr="00773FCE">
        <w:rPr>
          <w:rFonts w:ascii="Times New Roman" w:eastAsiaTheme="minorEastAsia" w:hAnsi="Times New Roman" w:cs="Times New Roman"/>
          <w:color w:val="000000" w:themeColor="text1"/>
          <w:sz w:val="22"/>
        </w:rPr>
        <w:t xml:space="preserve">dependence on </w:t>
      </w:r>
      <w:r w:rsidR="00773FCE" w:rsidRPr="00773FCE">
        <w:rPr>
          <w:rFonts w:ascii="Times New Roman" w:eastAsiaTheme="minorEastAsia" w:hAnsi="Times New Roman" w:cs="Times New Roman"/>
          <w:color w:val="000000" w:themeColor="text1"/>
          <w:sz w:val="22"/>
        </w:rPr>
        <w:t xml:space="preserve">the prior error standard deviation and </w:t>
      </w:r>
      <w:r w:rsidR="00107F95">
        <w:rPr>
          <w:rFonts w:ascii="Times New Roman" w:eastAsiaTheme="minorEastAsia" w:hAnsi="Times New Roman" w:cs="Times New Roman"/>
          <w:color w:val="000000" w:themeColor="text1"/>
          <w:sz w:val="22"/>
        </w:rPr>
        <w:t xml:space="preserve">the </w:t>
      </w:r>
      <w:r w:rsidR="00773FCE" w:rsidRPr="00773FCE">
        <w:rPr>
          <w:rFonts w:ascii="Times New Roman" w:eastAsiaTheme="minorEastAsia" w:hAnsi="Times New Roman" w:cs="Times New Roman"/>
          <w:color w:val="000000" w:themeColor="text1"/>
          <w:sz w:val="22"/>
        </w:rPr>
        <w:t>observation density.</w:t>
      </w:r>
      <w:commentRangeEnd w:id="21"/>
      <w:r w:rsidR="00070149">
        <w:rPr>
          <w:rStyle w:val="CommentReference"/>
        </w:rPr>
        <w:commentReference w:id="21"/>
      </w:r>
    </w:p>
    <w:p w14:paraId="01A52FFD" w14:textId="77777777" w:rsidR="00A6735B" w:rsidRPr="003C70A4" w:rsidRDefault="00A6735B" w:rsidP="00A6735B">
      <w:pPr>
        <w:rPr>
          <w:rFonts w:ascii="Times New Roman" w:eastAsiaTheme="minorEastAsia" w:hAnsi="Times New Roman" w:cs="Times New Roman"/>
          <w:color w:val="000000" w:themeColor="text1"/>
          <w:sz w:val="22"/>
        </w:rPr>
      </w:pPr>
    </w:p>
    <w:p w14:paraId="0BEF9F0C" w14:textId="7A3B09AA" w:rsidR="001C2FB8" w:rsidRPr="00F216FE" w:rsidRDefault="002F70D8" w:rsidP="00A6735B">
      <w:pPr>
        <w:rPr>
          <w:rFonts w:ascii="Times New Roman" w:eastAsiaTheme="minorEastAsia" w:hAnsi="Times New Roman" w:cs="Times New Roman"/>
          <w:color w:val="000000" w:themeColor="text1"/>
          <w:sz w:val="22"/>
        </w:rPr>
      </w:pPr>
      <w:r>
        <w:rPr>
          <w:rFonts w:ascii="Times New Roman" w:eastAsiaTheme="minorEastAsia" w:hAnsi="Times New Roman" w:cs="Times New Roman"/>
          <w:color w:val="000000" w:themeColor="text1"/>
          <w:sz w:val="22"/>
        </w:rPr>
        <w:t xml:space="preserve">We aim to reduce the number of forward </w:t>
      </w:r>
      <w:proofErr w:type="gramStart"/>
      <w:r>
        <w:rPr>
          <w:rFonts w:ascii="Times New Roman" w:eastAsiaTheme="minorEastAsia" w:hAnsi="Times New Roman" w:cs="Times New Roman"/>
          <w:color w:val="000000" w:themeColor="text1"/>
          <w:sz w:val="22"/>
        </w:rPr>
        <w:t>model</w:t>
      </w:r>
      <w:proofErr w:type="gramEnd"/>
      <w:r>
        <w:rPr>
          <w:rFonts w:ascii="Times New Roman" w:eastAsiaTheme="minorEastAsia" w:hAnsi="Times New Roman" w:cs="Times New Roman"/>
          <w:color w:val="000000" w:themeColor="text1"/>
          <w:sz w:val="22"/>
        </w:rPr>
        <w:t xml:space="preserve"> runs needed to construct the Jacobian matrix by </w:t>
      </w:r>
      <w:r w:rsidR="00EA5F19">
        <w:rPr>
          <w:rFonts w:ascii="Times New Roman" w:eastAsiaTheme="minorEastAsia" w:hAnsi="Times New Roman" w:cs="Times New Roman"/>
          <w:color w:val="000000" w:themeColor="text1"/>
          <w:sz w:val="22"/>
        </w:rPr>
        <w:t>a factor of 4</w:t>
      </w:r>
      <w:r>
        <w:rPr>
          <w:rFonts w:ascii="Times New Roman" w:eastAsiaTheme="minorEastAsia" w:hAnsi="Times New Roman" w:cs="Times New Roman"/>
          <w:color w:val="000000" w:themeColor="text1"/>
          <w:sz w:val="22"/>
        </w:rPr>
        <w:t xml:space="preserve"> relative to the native-resolution inversion</w:t>
      </w:r>
      <w:r w:rsidR="00A469BB">
        <w:rPr>
          <w:rFonts w:ascii="Times New Roman" w:eastAsiaTheme="minorEastAsia" w:hAnsi="Times New Roman" w:cs="Times New Roman"/>
          <w:color w:val="000000" w:themeColor="text1"/>
          <w:sz w:val="22"/>
        </w:rPr>
        <w:t xml:space="preserve">, from 2099 to </w:t>
      </w:r>
      <m:oMath>
        <m:r>
          <w:rPr>
            <w:rFonts w:ascii="Cambria Math" w:eastAsiaTheme="minorEastAsia" w:hAnsi="Cambria Math" w:cs="Times New Roman"/>
            <w:color w:val="000000" w:themeColor="text1"/>
            <w:sz w:val="22"/>
          </w:rPr>
          <m:t>≈</m:t>
        </m:r>
      </m:oMath>
      <w:r w:rsidR="00A469BB">
        <w:rPr>
          <w:rFonts w:ascii="Times New Roman" w:eastAsiaTheme="minorEastAsia" w:hAnsi="Times New Roman" w:cs="Times New Roman"/>
          <w:color w:val="000000" w:themeColor="text1"/>
          <w:sz w:val="22"/>
        </w:rPr>
        <w:t>530 simulations</w:t>
      </w:r>
      <w:r>
        <w:rPr>
          <w:rFonts w:ascii="Times New Roman" w:eastAsiaTheme="minorEastAsia" w:hAnsi="Times New Roman" w:cs="Times New Roman"/>
          <w:color w:val="000000" w:themeColor="text1"/>
          <w:sz w:val="22"/>
        </w:rPr>
        <w:t xml:space="preserve">. </w:t>
      </w:r>
      <w:r w:rsidR="00A6735B" w:rsidRPr="003C70A4">
        <w:rPr>
          <w:rFonts w:ascii="Times New Roman" w:eastAsiaTheme="minorEastAsia" w:hAnsi="Times New Roman" w:cs="Times New Roman"/>
          <w:color w:val="000000" w:themeColor="text1"/>
          <w:sz w:val="22"/>
        </w:rPr>
        <w:t xml:space="preserve">We </w:t>
      </w:r>
      <w:r w:rsidR="006318E7" w:rsidRPr="003C70A4">
        <w:rPr>
          <w:rFonts w:ascii="Times New Roman" w:eastAsiaTheme="minorEastAsia" w:hAnsi="Times New Roman" w:cs="Times New Roman"/>
          <w:color w:val="000000" w:themeColor="text1"/>
          <w:sz w:val="22"/>
        </w:rPr>
        <w:t xml:space="preserve">first </w:t>
      </w:r>
      <w:r w:rsidR="00A469BB">
        <w:rPr>
          <w:rFonts w:ascii="Times New Roman" w:eastAsiaTheme="minorEastAsia" w:hAnsi="Times New Roman" w:cs="Times New Roman"/>
          <w:color w:val="000000" w:themeColor="text1"/>
          <w:sz w:val="22"/>
        </w:rPr>
        <w:t xml:space="preserve">apply the reduced-dimension method to </w:t>
      </w:r>
      <w:r w:rsidR="00A6735B" w:rsidRPr="003C70A4">
        <w:rPr>
          <w:rFonts w:ascii="Times New Roman" w:eastAsiaTheme="minorEastAsia" w:hAnsi="Times New Roman" w:cs="Times New Roman"/>
          <w:color w:val="000000" w:themeColor="text1"/>
          <w:sz w:val="22"/>
        </w:rPr>
        <w:t xml:space="preserve">construct </w:t>
      </w:r>
      <w:r w:rsidR="00357B18" w:rsidRPr="003C70A4">
        <w:rPr>
          <w:rFonts w:ascii="Times New Roman" w:eastAsiaTheme="minorEastAsia" w:hAnsi="Times New Roman" w:cs="Times New Roman"/>
          <w:color w:val="000000" w:themeColor="text1"/>
          <w:sz w:val="22"/>
        </w:rPr>
        <w:t>a</w:t>
      </w:r>
      <w:r w:rsidR="006318E7" w:rsidRPr="003C70A4">
        <w:rPr>
          <w:rFonts w:ascii="Times New Roman" w:eastAsiaTheme="minorEastAsia" w:hAnsi="Times New Roman" w:cs="Times New Roman"/>
          <w:color w:val="000000" w:themeColor="text1"/>
          <w:sz w:val="22"/>
        </w:rPr>
        <w:t xml:space="preserve"> </w:t>
      </w:r>
      <w:r w:rsidR="006B763D" w:rsidRPr="003C70A4">
        <w:rPr>
          <w:rFonts w:ascii="Times New Roman" w:eastAsiaTheme="minorEastAsia" w:hAnsi="Times New Roman" w:cs="Times New Roman"/>
          <w:color w:val="000000" w:themeColor="text1"/>
          <w:sz w:val="22"/>
        </w:rPr>
        <w:t xml:space="preserve">reduced-dimension </w:t>
      </w:r>
      <w:r w:rsidR="006318E7" w:rsidRPr="003C70A4">
        <w:rPr>
          <w:rFonts w:ascii="Times New Roman" w:eastAsiaTheme="minorEastAsia" w:hAnsi="Times New Roman" w:cs="Times New Roman"/>
          <w:color w:val="000000" w:themeColor="text1"/>
          <w:sz w:val="22"/>
        </w:rPr>
        <w:t xml:space="preserve">Jacobian </w:t>
      </w:r>
      <w:r>
        <w:rPr>
          <w:rFonts w:ascii="Times New Roman" w:eastAsiaTheme="minorEastAsia" w:hAnsi="Times New Roman" w:cs="Times New Roman"/>
          <w:color w:val="000000" w:themeColor="text1"/>
          <w:sz w:val="22"/>
        </w:rPr>
        <w:t xml:space="preserve">matrix </w:t>
      </w:r>
      <w:r w:rsidR="006318E7" w:rsidRPr="003C70A4">
        <w:rPr>
          <w:rFonts w:ascii="Times New Roman" w:eastAsiaTheme="minorEastAsia" w:hAnsi="Times New Roman" w:cs="Times New Roman"/>
          <w:color w:val="000000" w:themeColor="text1"/>
          <w:sz w:val="22"/>
        </w:rPr>
        <w:t>on a</w:t>
      </w:r>
      <w:r w:rsidR="00A6735B" w:rsidRPr="003C70A4">
        <w:rPr>
          <w:rFonts w:ascii="Times New Roman" w:eastAsiaTheme="minorEastAsia" w:hAnsi="Times New Roman" w:cs="Times New Roman"/>
          <w:color w:val="000000" w:themeColor="text1"/>
          <w:sz w:val="22"/>
        </w:rPr>
        <w:t xml:space="preserve"> multiscale grid</w:t>
      </w:r>
      <w:r w:rsidR="00896DDE" w:rsidRPr="003C70A4">
        <w:rPr>
          <w:rFonts w:ascii="Times New Roman" w:eastAsiaTheme="minorEastAsia" w:hAnsi="Times New Roman" w:cs="Times New Roman"/>
          <w:color w:val="000000" w:themeColor="text1"/>
          <w:sz w:val="22"/>
        </w:rPr>
        <w:t xml:space="preserve"> </w:t>
      </w:r>
      <w:r w:rsidR="00F216FE">
        <w:rPr>
          <w:rFonts w:ascii="Times New Roman" w:eastAsiaTheme="minorEastAsia" w:hAnsi="Times New Roman" w:cs="Times New Roman"/>
          <w:color w:val="000000" w:themeColor="text1"/>
          <w:sz w:val="22"/>
        </w:rPr>
        <w:t>follow</w:t>
      </w:r>
      <w:r w:rsidR="00AF5892">
        <w:rPr>
          <w:rFonts w:ascii="Times New Roman" w:eastAsiaTheme="minorEastAsia" w:hAnsi="Times New Roman" w:cs="Times New Roman"/>
          <w:color w:val="000000" w:themeColor="text1"/>
          <w:sz w:val="22"/>
        </w:rPr>
        <w:t>ing</w:t>
      </w:r>
      <w:r w:rsidR="00F216FE">
        <w:rPr>
          <w:rFonts w:ascii="Times New Roman" w:eastAsiaTheme="minorEastAsia" w:hAnsi="Times New Roman" w:cs="Times New Roman"/>
          <w:color w:val="000000" w:themeColor="text1"/>
          <w:sz w:val="22"/>
        </w:rPr>
        <w:t xml:space="preserve"> Section 2.4</w:t>
      </w:r>
      <w:r w:rsidR="00770481">
        <w:rPr>
          <w:rFonts w:ascii="Times New Roman" w:eastAsiaTheme="minorEastAsia" w:hAnsi="Times New Roman" w:cs="Times New Roman"/>
          <w:color w:val="000000" w:themeColor="text1"/>
          <w:sz w:val="22"/>
        </w:rPr>
        <w:t xml:space="preserve">. </w:t>
      </w:r>
      <w:r w:rsidR="009E31DC" w:rsidRPr="003C70A4">
        <w:rPr>
          <w:rFonts w:ascii="Times New Roman" w:eastAsiaTheme="minorEastAsia" w:hAnsi="Times New Roman" w:cs="Times New Roman"/>
          <w:color w:val="000000" w:themeColor="text1"/>
          <w:sz w:val="22"/>
        </w:rPr>
        <w:t>The resulting multiscale grid</w:t>
      </w:r>
      <w:r w:rsidR="009B6ADC">
        <w:rPr>
          <w:rFonts w:ascii="Times New Roman" w:eastAsiaTheme="minorEastAsia" w:hAnsi="Times New Roman" w:cs="Times New Roman"/>
          <w:color w:val="000000" w:themeColor="text1"/>
          <w:sz w:val="22"/>
        </w:rPr>
        <w:t xml:space="preserve"> and reduced-dimension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9B6ADC" w:rsidRPr="003C70A4">
        <w:rPr>
          <w:rFonts w:ascii="Times New Roman" w:eastAsiaTheme="minorEastAsia" w:hAnsi="Times New Roman" w:cs="Times New Roman"/>
          <w:b/>
          <w:color w:val="000000" w:themeColor="text1"/>
          <w:sz w:val="22"/>
        </w:rPr>
        <w:t xml:space="preserve"> </w:t>
      </w:r>
      <w:r w:rsidR="009B6ADC" w:rsidRPr="003C70A4">
        <w:rPr>
          <w:rFonts w:ascii="Times New Roman" w:eastAsiaTheme="minorEastAsia" w:hAnsi="Times New Roman" w:cs="Times New Roman"/>
          <w:color w:val="000000" w:themeColor="text1"/>
          <w:sz w:val="22"/>
        </w:rPr>
        <w:t xml:space="preserve">constrains </w:t>
      </w:r>
      <w:r w:rsidR="009B6ADC">
        <w:rPr>
          <w:rFonts w:ascii="Times New Roman" w:eastAsiaTheme="minorEastAsia" w:hAnsi="Times New Roman" w:cs="Times New Roman"/>
          <w:color w:val="000000" w:themeColor="text1"/>
          <w:sz w:val="22"/>
        </w:rPr>
        <w:t>359</w:t>
      </w:r>
      <w:r w:rsidR="009B6ADC" w:rsidRPr="003C70A4">
        <w:rPr>
          <w:rFonts w:ascii="Times New Roman" w:eastAsiaTheme="minorEastAsia" w:hAnsi="Times New Roman" w:cs="Times New Roman"/>
          <w:color w:val="000000" w:themeColor="text1"/>
          <w:sz w:val="22"/>
        </w:rPr>
        <w:t xml:space="preserve"> clusters and required </w:t>
      </w:r>
      <w:r w:rsidR="009B6ADC">
        <w:rPr>
          <w:rFonts w:ascii="Times New Roman" w:eastAsiaTheme="minorEastAsia" w:hAnsi="Times New Roman" w:cs="Times New Roman"/>
          <w:color w:val="000000" w:themeColor="text1"/>
          <w:sz w:val="22"/>
        </w:rPr>
        <w:t>470</w:t>
      </w:r>
      <w:r w:rsidR="009B6ADC" w:rsidRPr="003C70A4">
        <w:rPr>
          <w:rFonts w:ascii="Times New Roman" w:eastAsiaTheme="minorEastAsia" w:hAnsi="Times New Roman" w:cs="Times New Roman"/>
          <w:color w:val="000000" w:themeColor="text1"/>
          <w:sz w:val="22"/>
        </w:rPr>
        <w:t xml:space="preserve"> model simulations</w:t>
      </w:r>
      <w:r w:rsidR="00C56F9D" w:rsidRPr="003C70A4">
        <w:rPr>
          <w:rFonts w:ascii="Times New Roman" w:eastAsiaTheme="minorEastAsia" w:hAnsi="Times New Roman" w:cs="Times New Roman"/>
          <w:color w:val="000000" w:themeColor="text1"/>
          <w:sz w:val="22"/>
        </w:rPr>
        <w:t>.</w:t>
      </w:r>
      <w:r w:rsidR="00397C41">
        <w:rPr>
          <w:rFonts w:ascii="Times New Roman" w:eastAsiaTheme="minorEastAsia" w:hAnsi="Times New Roman" w:cs="Times New Roman"/>
          <w:color w:val="000000" w:themeColor="text1"/>
          <w:sz w:val="22"/>
        </w:rPr>
        <w:t xml:space="preserve"> </w:t>
      </w:r>
      <w:r w:rsidR="00640C6C" w:rsidRPr="003C70A4">
        <w:rPr>
          <w:rFonts w:ascii="Times New Roman" w:eastAsiaTheme="minorEastAsia" w:hAnsi="Times New Roman" w:cs="Times New Roman"/>
          <w:color w:val="000000" w:themeColor="text1"/>
          <w:sz w:val="22"/>
        </w:rPr>
        <w:t>We disaggregate</w:t>
      </w:r>
      <w:r w:rsidR="001C2FB8" w:rsidRPr="003C70A4">
        <w:rPr>
          <w:rFonts w:ascii="Times New Roman" w:eastAsiaTheme="minorEastAsia" w:hAnsi="Times New Roman" w:cs="Times New Roman"/>
          <w:color w:val="000000" w:themeColor="text1"/>
          <w:sz w:val="22"/>
        </w:rPr>
        <w:t xml:space="preserve"> </w:t>
      </w:r>
      <w:r w:rsidR="00330CE4">
        <w:rPr>
          <w:rFonts w:ascii="Times New Roman" w:eastAsiaTheme="minorEastAsia" w:hAnsi="Times New Roman" w:cs="Times New Roman"/>
          <w:color w:val="000000" w:themeColor="text1"/>
          <w:sz w:val="22"/>
        </w:rPr>
        <w:t>16</w:t>
      </w:r>
      <w:r w:rsidR="001C2FB8" w:rsidRPr="003C70A4">
        <w:rPr>
          <w:rFonts w:ascii="Times New Roman" w:eastAsiaTheme="minorEastAsia" w:hAnsi="Times New Roman" w:cs="Times New Roman"/>
          <w:color w:val="000000" w:themeColor="text1"/>
          <w:sz w:val="22"/>
        </w:rPr>
        <w:t xml:space="preserve"> </w:t>
      </w:r>
      <w:r w:rsidR="00640C6C" w:rsidRPr="003C70A4">
        <w:rPr>
          <w:rFonts w:ascii="Times New Roman" w:eastAsiaTheme="minorEastAsia" w:hAnsi="Times New Roman" w:cs="Times New Roman"/>
          <w:color w:val="000000" w:themeColor="text1"/>
          <w:sz w:val="22"/>
        </w:rPr>
        <w:t>clusters</w:t>
      </w:r>
      <w:r w:rsidR="00C60B7C" w:rsidRPr="003C70A4">
        <w:rPr>
          <w:rFonts w:ascii="Times New Roman" w:eastAsiaTheme="minorEastAsia" w:hAnsi="Times New Roman" w:cs="Times New Roman"/>
          <w:color w:val="000000" w:themeColor="text1"/>
          <w:sz w:val="22"/>
        </w:rPr>
        <w:t xml:space="preserve"> with a sensitivity increase greater than 0.4</w:t>
      </w:r>
      <w:r w:rsidR="00640C6C" w:rsidRPr="003C70A4">
        <w:rPr>
          <w:rFonts w:ascii="Times New Roman" w:eastAsiaTheme="minorEastAsia" w:hAnsi="Times New Roman" w:cs="Times New Roman"/>
          <w:color w:val="000000" w:themeColor="text1"/>
          <w:sz w:val="22"/>
        </w:rPr>
        <w:t xml:space="preserve">, adding </w:t>
      </w:r>
      <w:r w:rsidR="00E109FA">
        <w:rPr>
          <w:rFonts w:ascii="Times New Roman" w:eastAsiaTheme="minorEastAsia" w:hAnsi="Times New Roman" w:cs="Times New Roman"/>
          <w:color w:val="000000" w:themeColor="text1"/>
          <w:sz w:val="22"/>
        </w:rPr>
        <w:t>64</w:t>
      </w:r>
      <w:r w:rsidR="00640C6C" w:rsidRPr="003C70A4">
        <w:rPr>
          <w:rFonts w:ascii="Times New Roman" w:eastAsiaTheme="minorEastAsia" w:hAnsi="Times New Roman" w:cs="Times New Roman"/>
          <w:color w:val="000000" w:themeColor="text1"/>
          <w:sz w:val="22"/>
        </w:rPr>
        <w:t xml:space="preserve"> native-resolution grid cells</w:t>
      </w:r>
      <w:r w:rsidR="00AA70B2">
        <w:rPr>
          <w:rFonts w:ascii="Times New Roman" w:eastAsiaTheme="minorEastAsia" w:hAnsi="Times New Roman" w:cs="Times New Roman"/>
          <w:color w:val="000000" w:themeColor="text1"/>
          <w:sz w:val="22"/>
        </w:rPr>
        <w:t>.</w:t>
      </w:r>
      <w:commentRangeStart w:id="22"/>
      <w:r w:rsidR="00AA70B2">
        <w:rPr>
          <w:rFonts w:ascii="Times New Roman" w:eastAsiaTheme="minorEastAsia" w:hAnsi="Times New Roman" w:cs="Times New Roman"/>
          <w:color w:val="000000" w:themeColor="text1"/>
          <w:sz w:val="22"/>
        </w:rPr>
        <w:t xml:space="preserve"> </w:t>
      </w:r>
      <w:r w:rsidR="00F216FE">
        <w:rPr>
          <w:rFonts w:ascii="Times New Roman" w:eastAsiaTheme="minorEastAsia" w:hAnsi="Times New Roman" w:cs="Times New Roman"/>
          <w:color w:val="000000" w:themeColor="text1"/>
          <w:sz w:val="22"/>
        </w:rPr>
        <w:t xml:space="preserve">The resulting multiscale grid is shown in the </w:t>
      </w:r>
      <w:r w:rsidR="00886634">
        <w:rPr>
          <w:rFonts w:ascii="Times New Roman" w:eastAsiaTheme="minorEastAsia" w:hAnsi="Times New Roman" w:cs="Times New Roman"/>
          <w:color w:val="000000" w:themeColor="text1"/>
          <w:sz w:val="22"/>
        </w:rPr>
        <w:t xml:space="preserve">top </w:t>
      </w:r>
      <w:r w:rsidR="00F216FE">
        <w:rPr>
          <w:rFonts w:ascii="Times New Roman" w:eastAsiaTheme="minorEastAsia" w:hAnsi="Times New Roman" w:cs="Times New Roman"/>
          <w:color w:val="000000" w:themeColor="text1"/>
          <w:sz w:val="22"/>
        </w:rPr>
        <w:t>right panel of Figure 1</w:t>
      </w:r>
      <w:commentRangeEnd w:id="22"/>
      <w:r w:rsidR="00070149">
        <w:rPr>
          <w:rStyle w:val="CommentReference"/>
        </w:rPr>
        <w:commentReference w:id="22"/>
      </w:r>
      <w:r w:rsidR="00F216FE">
        <w:rPr>
          <w:rFonts w:ascii="Times New Roman" w:eastAsiaTheme="minorEastAsia" w:hAnsi="Times New Roman" w:cs="Times New Roman"/>
          <w:color w:val="000000" w:themeColor="text1"/>
          <w:sz w:val="22"/>
        </w:rPr>
        <w:t>. It</w:t>
      </w:r>
      <w:r w:rsidR="00AA70B2" w:rsidRPr="003C70A4">
        <w:rPr>
          <w:rFonts w:ascii="Times New Roman" w:eastAsiaTheme="minorEastAsia" w:hAnsi="Times New Roman" w:cs="Times New Roman"/>
          <w:color w:val="000000" w:themeColor="text1"/>
          <w:sz w:val="22"/>
        </w:rPr>
        <w:t xml:space="preserve"> has dimension </w:t>
      </w:r>
      <w:r w:rsidR="00AA70B2">
        <w:rPr>
          <w:rFonts w:ascii="Times New Roman" w:eastAsiaTheme="minorEastAsia" w:hAnsi="Times New Roman" w:cs="Times New Roman"/>
          <w:color w:val="000000" w:themeColor="text1"/>
          <w:sz w:val="22"/>
        </w:rPr>
        <w:t>423</w:t>
      </w:r>
      <w:r w:rsidR="00AA70B2" w:rsidRPr="003C70A4">
        <w:rPr>
          <w:rFonts w:ascii="Times New Roman" w:eastAsiaTheme="minorEastAsia" w:hAnsi="Times New Roman" w:cs="Times New Roman"/>
          <w:color w:val="000000" w:themeColor="text1"/>
          <w:sz w:val="22"/>
        </w:rPr>
        <w:t xml:space="preserve"> and the corresponding reduced-dimension </w:t>
      </w:r>
      <w:r w:rsidR="00AA70B2" w:rsidRPr="003C70A4">
        <w:rPr>
          <w:rFonts w:ascii="Times New Roman" w:eastAsiaTheme="minorEastAsia" w:hAnsi="Times New Roman" w:cs="Times New Roman"/>
          <w:color w:val="000000" w:themeColor="text1"/>
          <w:sz w:val="22"/>
        </w:rPr>
        <w:lastRenderedPageBreak/>
        <w:t xml:space="preserve">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AA70B2" w:rsidRPr="003C70A4">
        <w:rPr>
          <w:rFonts w:ascii="Times New Roman" w:eastAsiaTheme="minorEastAsia" w:hAnsi="Times New Roman" w:cs="Times New Roman"/>
          <w:bCs/>
          <w:color w:val="000000" w:themeColor="text1"/>
          <w:sz w:val="22"/>
        </w:rPr>
        <w:t xml:space="preserve"> required </w:t>
      </w:r>
      <w:r w:rsidR="00AA70B2">
        <w:rPr>
          <w:rFonts w:ascii="Times New Roman" w:eastAsiaTheme="minorEastAsia" w:hAnsi="Times New Roman" w:cs="Times New Roman"/>
          <w:bCs/>
          <w:color w:val="000000" w:themeColor="text1"/>
          <w:sz w:val="22"/>
        </w:rPr>
        <w:t>534</w:t>
      </w:r>
      <w:r w:rsidR="00AA70B2" w:rsidRPr="003C70A4">
        <w:rPr>
          <w:rFonts w:ascii="Times New Roman" w:eastAsiaTheme="minorEastAsia" w:hAnsi="Times New Roman" w:cs="Times New Roman"/>
          <w:bCs/>
          <w:color w:val="000000" w:themeColor="text1"/>
          <w:sz w:val="22"/>
        </w:rPr>
        <w:t xml:space="preserve"> forward model simulations</w:t>
      </w:r>
      <w:r w:rsidR="00C60B7C" w:rsidRPr="003C70A4">
        <w:rPr>
          <w:rFonts w:ascii="Times New Roman" w:eastAsiaTheme="minorEastAsia" w:hAnsi="Times New Roman" w:cs="Times New Roman"/>
          <w:color w:val="000000" w:themeColor="text1"/>
          <w:sz w:val="22"/>
        </w:rPr>
        <w:t xml:space="preserve">. </w:t>
      </w:r>
      <w:r w:rsidR="003E33E7" w:rsidRPr="003C70A4">
        <w:rPr>
          <w:rFonts w:ascii="Times New Roman" w:eastAsiaTheme="minorEastAsia" w:hAnsi="Times New Roman" w:cs="Times New Roman"/>
          <w:bCs/>
          <w:color w:val="000000" w:themeColor="text1"/>
          <w:sz w:val="22"/>
        </w:rPr>
        <w:t xml:space="preserve">The grid has </w:t>
      </w:r>
      <w:r w:rsidR="00330CE4">
        <w:rPr>
          <w:rFonts w:ascii="Times New Roman" w:eastAsiaTheme="minorEastAsia" w:hAnsi="Times New Roman" w:cs="Times New Roman"/>
          <w:bCs/>
          <w:color w:val="000000" w:themeColor="text1"/>
          <w:sz w:val="22"/>
        </w:rPr>
        <w:t>199</w:t>
      </w:r>
      <w:r w:rsidR="003E33E7" w:rsidRPr="003C70A4">
        <w:rPr>
          <w:rFonts w:ascii="Times New Roman" w:eastAsiaTheme="minorEastAsia" w:hAnsi="Times New Roman" w:cs="Times New Roman"/>
          <w:bCs/>
          <w:color w:val="000000" w:themeColor="text1"/>
          <w:sz w:val="22"/>
        </w:rPr>
        <w:t xml:space="preserve"> native-resolution grid cells and clusters </w:t>
      </w:r>
      <w:r w:rsidR="00026171">
        <w:rPr>
          <w:rFonts w:ascii="Times New Roman" w:eastAsiaTheme="minorEastAsia" w:hAnsi="Times New Roman" w:cs="Times New Roman"/>
          <w:bCs/>
          <w:color w:val="000000" w:themeColor="text1"/>
          <w:sz w:val="22"/>
        </w:rPr>
        <w:t>of between</w:t>
      </w:r>
      <w:r w:rsidR="003E33E7" w:rsidRPr="003C70A4">
        <w:rPr>
          <w:rFonts w:ascii="Times New Roman" w:eastAsiaTheme="minorEastAsia" w:hAnsi="Times New Roman" w:cs="Times New Roman"/>
          <w:bCs/>
          <w:color w:val="000000" w:themeColor="text1"/>
          <w:sz w:val="22"/>
        </w:rPr>
        <w:t xml:space="preserve"> </w:t>
      </w:r>
      <w:r w:rsidR="00026171">
        <w:rPr>
          <w:rFonts w:ascii="Times New Roman" w:eastAsiaTheme="minorEastAsia" w:hAnsi="Times New Roman" w:cs="Times New Roman"/>
          <w:bCs/>
          <w:color w:val="000000" w:themeColor="text1"/>
          <w:sz w:val="22"/>
        </w:rPr>
        <w:t>2</w:t>
      </w:r>
      <w:r w:rsidR="003E33E7" w:rsidRPr="003C70A4">
        <w:rPr>
          <w:rFonts w:ascii="Times New Roman" w:eastAsiaTheme="minorEastAsia" w:hAnsi="Times New Roman" w:cs="Times New Roman"/>
          <w:bCs/>
          <w:color w:val="000000" w:themeColor="text1"/>
          <w:sz w:val="22"/>
        </w:rPr>
        <w:t xml:space="preserve"> </w:t>
      </w:r>
      <w:r w:rsidR="00026171">
        <w:rPr>
          <w:rFonts w:ascii="Times New Roman" w:eastAsiaTheme="minorEastAsia" w:hAnsi="Times New Roman" w:cs="Times New Roman"/>
          <w:bCs/>
          <w:color w:val="000000" w:themeColor="text1"/>
          <w:sz w:val="22"/>
        </w:rPr>
        <w:t>and</w:t>
      </w:r>
      <w:r w:rsidR="003E33E7" w:rsidRPr="003C70A4">
        <w:rPr>
          <w:rFonts w:ascii="Times New Roman" w:eastAsiaTheme="minorEastAsia" w:hAnsi="Times New Roman" w:cs="Times New Roman"/>
          <w:bCs/>
          <w:color w:val="000000" w:themeColor="text1"/>
          <w:sz w:val="22"/>
        </w:rPr>
        <w:t xml:space="preserve"> </w:t>
      </w:r>
      <w:r w:rsidR="008F12AF">
        <w:rPr>
          <w:rFonts w:ascii="Times New Roman" w:eastAsiaTheme="minorEastAsia" w:hAnsi="Times New Roman" w:cs="Times New Roman"/>
          <w:bCs/>
          <w:color w:val="000000" w:themeColor="text1"/>
          <w:sz w:val="22"/>
        </w:rPr>
        <w:t>49</w:t>
      </w:r>
      <w:r w:rsidR="00026171">
        <w:rPr>
          <w:rFonts w:ascii="Times New Roman" w:eastAsiaTheme="minorEastAsia" w:hAnsi="Times New Roman" w:cs="Times New Roman"/>
          <w:bCs/>
          <w:color w:val="000000" w:themeColor="text1"/>
          <w:sz w:val="22"/>
        </w:rPr>
        <w:t xml:space="preserve"> grid cells</w:t>
      </w:r>
      <w:r w:rsidR="003E33E7" w:rsidRPr="003C70A4">
        <w:rPr>
          <w:rFonts w:ascii="Times New Roman" w:eastAsiaTheme="minorEastAsia" w:hAnsi="Times New Roman" w:cs="Times New Roman"/>
          <w:bCs/>
          <w:color w:val="000000" w:themeColor="text1"/>
          <w:sz w:val="22"/>
        </w:rPr>
        <w:t>.</w:t>
      </w:r>
    </w:p>
    <w:p w14:paraId="3F2C1330" w14:textId="77777777" w:rsidR="001C2FB8" w:rsidRPr="003C70A4" w:rsidRDefault="001C2FB8" w:rsidP="00A6735B">
      <w:pPr>
        <w:rPr>
          <w:rFonts w:ascii="Times New Roman" w:eastAsiaTheme="minorEastAsia" w:hAnsi="Times New Roman" w:cs="Times New Roman"/>
          <w:color w:val="000000" w:themeColor="text1"/>
          <w:sz w:val="22"/>
        </w:rPr>
      </w:pPr>
    </w:p>
    <w:p w14:paraId="07D75889" w14:textId="1F6BD392" w:rsidR="00A6735B" w:rsidRPr="003C70A4" w:rsidRDefault="00A6735B" w:rsidP="00A6735B">
      <w:pPr>
        <w:rPr>
          <w:rFonts w:ascii="Times New Roman" w:eastAsiaTheme="minorEastAsia" w:hAnsi="Times New Roman" w:cs="Times New Roman"/>
          <w:bCs/>
          <w:color w:val="000000" w:themeColor="text1"/>
          <w:sz w:val="22"/>
        </w:rPr>
      </w:pPr>
      <w:r w:rsidRPr="003C70A4">
        <w:rPr>
          <w:rFonts w:ascii="Times New Roman" w:eastAsiaTheme="minorEastAsia" w:hAnsi="Times New Roman" w:cs="Times New Roman"/>
          <w:color w:val="000000" w:themeColor="text1"/>
          <w:sz w:val="22"/>
        </w:rPr>
        <w:t xml:space="preserve">Figure </w:t>
      </w:r>
      <w:r w:rsidR="00986E81">
        <w:rPr>
          <w:rFonts w:ascii="Times New Roman" w:eastAsiaTheme="minorEastAsia" w:hAnsi="Times New Roman" w:cs="Times New Roman"/>
          <w:color w:val="000000" w:themeColor="text1"/>
          <w:sz w:val="22"/>
        </w:rPr>
        <w:t>3</w:t>
      </w:r>
      <w:r w:rsidRPr="003C70A4">
        <w:rPr>
          <w:rFonts w:ascii="Times New Roman" w:eastAsiaTheme="minorEastAsia" w:hAnsi="Times New Roman" w:cs="Times New Roman"/>
          <w:color w:val="000000" w:themeColor="text1"/>
          <w:sz w:val="22"/>
        </w:rPr>
        <w:t xml:space="preserve"> shows the averaging kernel </w:t>
      </w:r>
      <w:r w:rsidR="001E0632" w:rsidRPr="003C70A4">
        <w:rPr>
          <w:rFonts w:ascii="Times New Roman" w:eastAsiaTheme="minorEastAsia" w:hAnsi="Times New Roman" w:cs="Times New Roman"/>
          <w:color w:val="000000" w:themeColor="text1"/>
          <w:sz w:val="22"/>
        </w:rPr>
        <w:t>sensitivities</w:t>
      </w:r>
      <w:r w:rsidRPr="003C70A4">
        <w:rPr>
          <w:rFonts w:ascii="Times New Roman" w:eastAsiaTheme="minorEastAsia" w:hAnsi="Times New Roman" w:cs="Times New Roman"/>
          <w:color w:val="000000" w:themeColor="text1"/>
          <w:sz w:val="22"/>
        </w:rPr>
        <w:t xml:space="preserve"> (</w:t>
      </w:r>
      <w:r w:rsidR="002A6072">
        <w:rPr>
          <w:rFonts w:ascii="Times New Roman" w:eastAsiaTheme="minorEastAsia" w:hAnsi="Times New Roman" w:cs="Times New Roman"/>
          <w:color w:val="000000" w:themeColor="text1"/>
          <w:sz w:val="22"/>
        </w:rPr>
        <w:t>top</w:t>
      </w:r>
      <w:r w:rsidRPr="003C70A4">
        <w:rPr>
          <w:rFonts w:ascii="Times New Roman" w:eastAsiaTheme="minorEastAsia" w:hAnsi="Times New Roman" w:cs="Times New Roman"/>
          <w:color w:val="000000" w:themeColor="text1"/>
          <w:sz w:val="22"/>
        </w:rPr>
        <w:t>)</w:t>
      </w:r>
      <w:r w:rsidR="002A6072">
        <w:rPr>
          <w:rFonts w:ascii="Times New Roman" w:eastAsiaTheme="minorEastAsia" w:hAnsi="Times New Roman" w:cs="Times New Roman"/>
          <w:color w:val="000000" w:themeColor="text1"/>
          <w:sz w:val="22"/>
        </w:rPr>
        <w:t xml:space="preserve"> and </w:t>
      </w:r>
      <w:r w:rsidR="002A6072" w:rsidRPr="003C70A4">
        <w:rPr>
          <w:rFonts w:ascii="Times New Roman" w:eastAsiaTheme="minorEastAsia" w:hAnsi="Times New Roman" w:cs="Times New Roman"/>
          <w:color w:val="000000" w:themeColor="text1"/>
          <w:sz w:val="22"/>
        </w:rPr>
        <w:t>posterior emission scaling factors</w:t>
      </w:r>
      <w:r w:rsidR="00F047A6">
        <w:rPr>
          <w:rFonts w:ascii="Times New Roman" w:eastAsiaTheme="minorEastAsia" w:hAnsi="Times New Roman" w:cs="Times New Roman"/>
          <w:color w:val="000000" w:themeColor="text1"/>
          <w:sz w:val="22"/>
        </w:rPr>
        <w:t xml:space="preserve"> relative to the prior estimate</w:t>
      </w:r>
      <w:r w:rsidR="002A6072" w:rsidRPr="003C70A4">
        <w:rPr>
          <w:rFonts w:ascii="Times New Roman" w:eastAsiaTheme="minorEastAsia" w:hAnsi="Times New Roman" w:cs="Times New Roman"/>
          <w:color w:val="000000" w:themeColor="text1"/>
          <w:sz w:val="22"/>
        </w:rPr>
        <w:t xml:space="preserve"> (</w:t>
      </w:r>
      <w:r w:rsidR="002A6072">
        <w:rPr>
          <w:rFonts w:ascii="Times New Roman" w:eastAsiaTheme="minorEastAsia" w:hAnsi="Times New Roman" w:cs="Times New Roman"/>
          <w:color w:val="000000" w:themeColor="text1"/>
          <w:sz w:val="22"/>
        </w:rPr>
        <w:t>bottom</w:t>
      </w:r>
      <w:r w:rsidR="002A6072" w:rsidRPr="003C70A4">
        <w:rPr>
          <w:rFonts w:ascii="Times New Roman" w:eastAsiaTheme="minorEastAsia" w:hAnsi="Times New Roman" w:cs="Times New Roman"/>
          <w:color w:val="000000" w:themeColor="text1"/>
          <w:sz w:val="22"/>
        </w:rPr>
        <w:t>)</w:t>
      </w:r>
      <w:r w:rsidR="002A6072">
        <w:rPr>
          <w:rFonts w:ascii="Times New Roman" w:eastAsiaTheme="minorEastAsia" w:hAnsi="Times New Roman" w:cs="Times New Roman"/>
          <w:color w:val="000000" w:themeColor="text1"/>
          <w:sz w:val="22"/>
        </w:rPr>
        <w:t xml:space="preserve"> </w:t>
      </w:r>
      <w:r w:rsidRPr="003C70A4">
        <w:rPr>
          <w:rFonts w:ascii="Times New Roman" w:eastAsiaTheme="minorEastAsia" w:hAnsi="Times New Roman" w:cs="Times New Roman"/>
          <w:color w:val="000000" w:themeColor="text1"/>
          <w:sz w:val="22"/>
        </w:rPr>
        <w:t xml:space="preserve">for the </w:t>
      </w:r>
      <w:r w:rsidR="00640C6C" w:rsidRPr="003C70A4">
        <w:rPr>
          <w:rFonts w:ascii="Times New Roman" w:eastAsiaTheme="minorEastAsia" w:hAnsi="Times New Roman" w:cs="Times New Roman"/>
          <w:color w:val="000000" w:themeColor="text1"/>
          <w:sz w:val="22"/>
        </w:rPr>
        <w:t>reduced-dimension</w:t>
      </w:r>
      <w:r w:rsidRPr="003C70A4">
        <w:rPr>
          <w:rFonts w:ascii="Times New Roman" w:eastAsiaTheme="minorEastAsia" w:hAnsi="Times New Roman" w:cs="Times New Roman"/>
          <w:color w:val="000000" w:themeColor="text1"/>
          <w:sz w:val="22"/>
        </w:rPr>
        <w:t xml:space="preserve"> solution (center column) compared to the native</w:t>
      </w:r>
      <w:r w:rsidR="00640C6C" w:rsidRPr="003C70A4">
        <w:rPr>
          <w:rFonts w:ascii="Times New Roman" w:eastAsiaTheme="minorEastAsia" w:hAnsi="Times New Roman" w:cs="Times New Roman"/>
          <w:color w:val="000000" w:themeColor="text1"/>
          <w:sz w:val="22"/>
        </w:rPr>
        <w:t>-r</w:t>
      </w:r>
      <w:r w:rsidRPr="003C70A4">
        <w:rPr>
          <w:rFonts w:ascii="Times New Roman" w:eastAsiaTheme="minorEastAsia" w:hAnsi="Times New Roman" w:cs="Times New Roman"/>
          <w:color w:val="000000" w:themeColor="text1"/>
          <w:sz w:val="22"/>
        </w:rPr>
        <w:t xml:space="preserve">esolution solution (left column). Both solutions are exact on the grids used. The </w:t>
      </w:r>
      <w:r w:rsidR="008808A5" w:rsidRPr="003C70A4">
        <w:rPr>
          <w:rFonts w:ascii="Times New Roman" w:eastAsiaTheme="minorEastAsia" w:hAnsi="Times New Roman" w:cs="Times New Roman"/>
          <w:color w:val="000000" w:themeColor="text1"/>
          <w:sz w:val="22"/>
        </w:rPr>
        <w:t>reduced-dimension</w:t>
      </w:r>
      <w:r w:rsidRPr="003C70A4">
        <w:rPr>
          <w:rFonts w:ascii="Times New Roman" w:eastAsiaTheme="minorEastAsia" w:hAnsi="Times New Roman" w:cs="Times New Roman"/>
          <w:color w:val="000000" w:themeColor="text1"/>
          <w:sz w:val="22"/>
        </w:rPr>
        <w:t xml:space="preserve"> solution generates </w:t>
      </w:r>
      <w:r w:rsidR="008808A5" w:rsidRPr="003C70A4">
        <w:rPr>
          <w:rFonts w:ascii="Times New Roman" w:eastAsiaTheme="minorEastAsia" w:hAnsi="Times New Roman" w:cs="Times New Roman"/>
          <w:color w:val="000000" w:themeColor="text1"/>
          <w:sz w:val="22"/>
        </w:rPr>
        <w:t>fewer DOFS</w:t>
      </w:r>
      <w:r w:rsidR="0024571D" w:rsidRPr="003C70A4">
        <w:rPr>
          <w:rFonts w:ascii="Times New Roman" w:eastAsiaTheme="minorEastAsia" w:hAnsi="Times New Roman" w:cs="Times New Roman"/>
          <w:color w:val="000000" w:themeColor="text1"/>
          <w:sz w:val="22"/>
        </w:rPr>
        <w:t xml:space="preserve"> </w:t>
      </w:r>
      <w:r w:rsidR="008808A5" w:rsidRPr="003C70A4">
        <w:rPr>
          <w:rFonts w:ascii="Times New Roman" w:eastAsiaTheme="minorEastAsia" w:hAnsi="Times New Roman" w:cs="Times New Roman"/>
          <w:color w:val="000000" w:themeColor="text1"/>
          <w:sz w:val="22"/>
        </w:rPr>
        <w:t>(</w:t>
      </w:r>
      <w:r w:rsidR="00330CE4">
        <w:rPr>
          <w:rFonts w:ascii="Times New Roman" w:eastAsiaTheme="minorEastAsia" w:hAnsi="Times New Roman" w:cs="Times New Roman"/>
          <w:color w:val="000000" w:themeColor="text1"/>
          <w:sz w:val="22"/>
        </w:rPr>
        <w:t>89</w:t>
      </w:r>
      <w:r w:rsidR="008808A5" w:rsidRPr="003C70A4">
        <w:rPr>
          <w:rFonts w:ascii="Times New Roman" w:eastAsiaTheme="minorEastAsia" w:hAnsi="Times New Roman" w:cs="Times New Roman"/>
          <w:color w:val="000000" w:themeColor="text1"/>
          <w:sz w:val="22"/>
        </w:rPr>
        <w:t>)</w:t>
      </w:r>
      <w:r w:rsidRPr="003C70A4">
        <w:rPr>
          <w:rFonts w:ascii="Times New Roman" w:eastAsiaTheme="minorEastAsia" w:hAnsi="Times New Roman" w:cs="Times New Roman"/>
          <w:color w:val="000000" w:themeColor="text1"/>
          <w:sz w:val="22"/>
        </w:rPr>
        <w:t xml:space="preserve"> </w:t>
      </w:r>
      <w:r w:rsidR="008808A5" w:rsidRPr="003C70A4">
        <w:rPr>
          <w:rFonts w:ascii="Times New Roman" w:eastAsiaTheme="minorEastAsia" w:hAnsi="Times New Roman" w:cs="Times New Roman"/>
          <w:color w:val="000000" w:themeColor="text1"/>
          <w:sz w:val="22"/>
        </w:rPr>
        <w:t xml:space="preserve">than </w:t>
      </w:r>
      <w:r w:rsidRPr="003C70A4">
        <w:rPr>
          <w:rFonts w:ascii="Times New Roman" w:eastAsiaTheme="minorEastAsia" w:hAnsi="Times New Roman" w:cs="Times New Roman"/>
          <w:color w:val="000000" w:themeColor="text1"/>
          <w:sz w:val="22"/>
        </w:rPr>
        <w:t>the native</w:t>
      </w:r>
      <w:r w:rsidR="008808A5" w:rsidRPr="003C70A4">
        <w:rPr>
          <w:rFonts w:ascii="Times New Roman" w:eastAsiaTheme="minorEastAsia" w:hAnsi="Times New Roman" w:cs="Times New Roman"/>
          <w:color w:val="000000" w:themeColor="text1"/>
          <w:sz w:val="22"/>
        </w:rPr>
        <w:t>-</w:t>
      </w:r>
      <w:r w:rsidRPr="003C70A4">
        <w:rPr>
          <w:rFonts w:ascii="Times New Roman" w:eastAsiaTheme="minorEastAsia" w:hAnsi="Times New Roman" w:cs="Times New Roman"/>
          <w:color w:val="000000" w:themeColor="text1"/>
          <w:sz w:val="22"/>
        </w:rPr>
        <w:t>resolution</w:t>
      </w:r>
      <w:r w:rsidR="008808A5" w:rsidRPr="003C70A4">
        <w:rPr>
          <w:rFonts w:ascii="Times New Roman" w:eastAsiaTheme="minorEastAsia" w:hAnsi="Times New Roman" w:cs="Times New Roman"/>
          <w:color w:val="000000" w:themeColor="text1"/>
          <w:sz w:val="22"/>
        </w:rPr>
        <w:t xml:space="preserve"> solution (216) but twice as many DOFS per cell (0.</w:t>
      </w:r>
      <w:r w:rsidR="00330CE4">
        <w:rPr>
          <w:rFonts w:ascii="Times New Roman" w:eastAsiaTheme="minorEastAsia" w:hAnsi="Times New Roman" w:cs="Times New Roman"/>
          <w:color w:val="000000" w:themeColor="text1"/>
          <w:sz w:val="22"/>
        </w:rPr>
        <w:t>21</w:t>
      </w:r>
      <w:r w:rsidR="008808A5" w:rsidRPr="003C70A4">
        <w:rPr>
          <w:rFonts w:ascii="Times New Roman" w:eastAsiaTheme="minorEastAsia" w:hAnsi="Times New Roman" w:cs="Times New Roman"/>
          <w:color w:val="000000" w:themeColor="text1"/>
          <w:sz w:val="22"/>
        </w:rPr>
        <w:t xml:space="preserve"> compared to 0.10),</w:t>
      </w:r>
      <w:r w:rsidR="0024571D" w:rsidRPr="003C70A4">
        <w:rPr>
          <w:rFonts w:ascii="Times New Roman" w:eastAsiaTheme="minorEastAsia" w:hAnsi="Times New Roman" w:cs="Times New Roman"/>
          <w:color w:val="000000" w:themeColor="text1"/>
          <w:sz w:val="22"/>
        </w:rPr>
        <w:t xml:space="preserve"> reflecting the </w:t>
      </w:r>
      <w:r w:rsidR="00327A6C" w:rsidRPr="003C70A4">
        <w:rPr>
          <w:rFonts w:ascii="Times New Roman" w:eastAsiaTheme="minorEastAsia" w:hAnsi="Times New Roman" w:cs="Times New Roman"/>
          <w:color w:val="000000" w:themeColor="text1"/>
          <w:sz w:val="22"/>
        </w:rPr>
        <w:t>consolidation of information content.</w:t>
      </w:r>
      <w:r w:rsidR="00312B74" w:rsidRPr="003C70A4">
        <w:rPr>
          <w:rFonts w:ascii="Times New Roman" w:eastAsiaTheme="minorEastAsia" w:hAnsi="Times New Roman" w:cs="Times New Roman"/>
          <w:color w:val="000000" w:themeColor="text1"/>
          <w:sz w:val="22"/>
        </w:rPr>
        <w:t xml:space="preserve"> </w:t>
      </w:r>
      <w:r w:rsidR="00C60B7C" w:rsidRPr="003C70A4">
        <w:rPr>
          <w:rFonts w:ascii="Times New Roman" w:eastAsiaTheme="minorEastAsia" w:hAnsi="Times New Roman" w:cs="Times New Roman"/>
          <w:color w:val="000000" w:themeColor="text1"/>
          <w:sz w:val="22"/>
        </w:rPr>
        <w:t xml:space="preserve">This is reflected in the </w:t>
      </w:r>
      <w:r w:rsidR="00F047A6">
        <w:rPr>
          <w:rFonts w:ascii="Times New Roman" w:eastAsiaTheme="minorEastAsia" w:hAnsi="Times New Roman" w:cs="Times New Roman"/>
          <w:color w:val="000000" w:themeColor="text1"/>
          <w:sz w:val="22"/>
        </w:rPr>
        <w:t>reduced-dimension averaging kernel sensitivities, which are</w:t>
      </w:r>
      <w:r w:rsidR="00C60B7C" w:rsidRPr="003C70A4">
        <w:rPr>
          <w:rFonts w:ascii="Times New Roman" w:eastAsiaTheme="minorEastAsia" w:hAnsi="Times New Roman" w:cs="Times New Roman"/>
          <w:color w:val="000000" w:themeColor="text1"/>
          <w:sz w:val="22"/>
        </w:rPr>
        <w:t xml:space="preserve"> more uniform </w:t>
      </w:r>
      <w:r w:rsidR="00F047A6">
        <w:rPr>
          <w:rFonts w:ascii="Times New Roman" w:eastAsiaTheme="minorEastAsia" w:hAnsi="Times New Roman" w:cs="Times New Roman"/>
          <w:color w:val="000000" w:themeColor="text1"/>
          <w:sz w:val="22"/>
        </w:rPr>
        <w:t>than t</w:t>
      </w:r>
      <w:r w:rsidR="00C60B7C" w:rsidRPr="003C70A4">
        <w:rPr>
          <w:rFonts w:ascii="Times New Roman" w:eastAsiaTheme="minorEastAsia" w:hAnsi="Times New Roman" w:cs="Times New Roman"/>
          <w:color w:val="000000" w:themeColor="text1"/>
          <w:sz w:val="22"/>
        </w:rPr>
        <w:t xml:space="preserve">he native-resolution </w:t>
      </w:r>
      <w:r w:rsidR="00F047A6">
        <w:rPr>
          <w:rFonts w:ascii="Times New Roman" w:eastAsiaTheme="minorEastAsia" w:hAnsi="Times New Roman" w:cs="Times New Roman"/>
          <w:color w:val="000000" w:themeColor="text1"/>
          <w:sz w:val="22"/>
        </w:rPr>
        <w:t>values</w:t>
      </w:r>
      <w:r w:rsidR="00C60B7C" w:rsidRPr="003C70A4">
        <w:rPr>
          <w:rFonts w:ascii="Times New Roman" w:eastAsiaTheme="minorEastAsia" w:hAnsi="Times New Roman" w:cs="Times New Roman"/>
          <w:color w:val="000000" w:themeColor="text1"/>
          <w:sz w:val="22"/>
        </w:rPr>
        <w:t xml:space="preserve">. </w:t>
      </w:r>
      <w:r w:rsidR="000130D1" w:rsidRPr="003C70A4">
        <w:rPr>
          <w:rFonts w:ascii="Times New Roman" w:eastAsiaTheme="minorEastAsia" w:hAnsi="Times New Roman" w:cs="Times New Roman"/>
          <w:color w:val="000000" w:themeColor="text1"/>
          <w:sz w:val="22"/>
        </w:rPr>
        <w:t xml:space="preserve">The </w:t>
      </w:r>
      <w:r w:rsidR="0050613B" w:rsidRPr="003C70A4">
        <w:rPr>
          <w:rFonts w:ascii="Times New Roman" w:eastAsiaTheme="minorEastAsia" w:hAnsi="Times New Roman" w:cs="Times New Roman"/>
          <w:color w:val="000000" w:themeColor="text1"/>
          <w:sz w:val="22"/>
        </w:rPr>
        <w:t xml:space="preserve">reduced-dimension </w:t>
      </w:r>
      <w:r w:rsidR="000130D1" w:rsidRPr="003C70A4">
        <w:rPr>
          <w:rFonts w:ascii="Times New Roman" w:eastAsiaTheme="minorEastAsia" w:hAnsi="Times New Roman" w:cs="Times New Roman"/>
          <w:color w:val="000000" w:themeColor="text1"/>
          <w:sz w:val="22"/>
        </w:rPr>
        <w:t xml:space="preserve">posterior scaling </w:t>
      </w:r>
      <w:r w:rsidR="0050613B" w:rsidRPr="003C70A4">
        <w:rPr>
          <w:rFonts w:ascii="Times New Roman" w:eastAsiaTheme="minorEastAsia" w:hAnsi="Times New Roman" w:cs="Times New Roman"/>
          <w:color w:val="000000" w:themeColor="text1"/>
          <w:sz w:val="22"/>
        </w:rPr>
        <w:t xml:space="preserve">factors exhibit less variability than the native-resolution </w:t>
      </w:r>
      <w:r w:rsidR="00AE0117">
        <w:rPr>
          <w:rFonts w:ascii="Times New Roman" w:eastAsiaTheme="minorEastAsia" w:hAnsi="Times New Roman" w:cs="Times New Roman"/>
          <w:color w:val="000000" w:themeColor="text1"/>
          <w:sz w:val="22"/>
        </w:rPr>
        <w:t>solution</w:t>
      </w:r>
      <w:r w:rsidR="0050613B" w:rsidRPr="003C70A4">
        <w:rPr>
          <w:rFonts w:ascii="Times New Roman" w:eastAsiaTheme="minorEastAsia" w:hAnsi="Times New Roman" w:cs="Times New Roman"/>
          <w:color w:val="000000" w:themeColor="text1"/>
          <w:sz w:val="22"/>
        </w:rPr>
        <w:t xml:space="preserve">, </w:t>
      </w:r>
      <w:r w:rsidR="00AE0117">
        <w:rPr>
          <w:rFonts w:ascii="Times New Roman" w:eastAsiaTheme="minorEastAsia" w:hAnsi="Times New Roman" w:cs="Times New Roman"/>
          <w:color w:val="000000" w:themeColor="text1"/>
          <w:sz w:val="22"/>
        </w:rPr>
        <w:t xml:space="preserve">which exhibits checkerboard patterns resulting in part from the </w:t>
      </w:r>
      <w:r w:rsidR="00A70BA7">
        <w:rPr>
          <w:rFonts w:ascii="Times New Roman" w:eastAsiaTheme="minorEastAsia" w:hAnsi="Times New Roman" w:cs="Times New Roman"/>
          <w:color w:val="000000" w:themeColor="text1"/>
          <w:sz w:val="22"/>
        </w:rPr>
        <w:t xml:space="preserve">overfit </w:t>
      </w:r>
      <w:r w:rsidR="00AE0117">
        <w:rPr>
          <w:rFonts w:ascii="Times New Roman" w:eastAsiaTheme="minorEastAsia" w:hAnsi="Times New Roman" w:cs="Times New Roman"/>
          <w:color w:val="000000" w:themeColor="text1"/>
          <w:sz w:val="22"/>
        </w:rPr>
        <w:t xml:space="preserve">of the </w:t>
      </w:r>
      <w:r w:rsidR="0050613B" w:rsidRPr="003C70A4">
        <w:rPr>
          <w:rFonts w:ascii="Times New Roman" w:eastAsiaTheme="minorEastAsia" w:hAnsi="Times New Roman" w:cs="Times New Roman"/>
          <w:color w:val="000000" w:themeColor="text1"/>
          <w:sz w:val="22"/>
        </w:rPr>
        <w:t xml:space="preserve">posterior solution </w:t>
      </w:r>
      <w:r w:rsidR="00AE0117">
        <w:rPr>
          <w:rFonts w:ascii="Times New Roman" w:eastAsiaTheme="minorEastAsia" w:hAnsi="Times New Roman" w:cs="Times New Roman"/>
          <w:color w:val="000000" w:themeColor="text1"/>
          <w:sz w:val="22"/>
        </w:rPr>
        <w:t>to</w:t>
      </w:r>
      <w:r w:rsidR="0050613B" w:rsidRPr="003C70A4">
        <w:rPr>
          <w:rFonts w:ascii="Times New Roman" w:eastAsiaTheme="minorEastAsia" w:hAnsi="Times New Roman" w:cs="Times New Roman"/>
          <w:color w:val="000000" w:themeColor="text1"/>
          <w:sz w:val="22"/>
        </w:rPr>
        <w:t xml:space="preserve"> observational noise. The </w:t>
      </w:r>
      <w:r w:rsidR="00AE0117">
        <w:rPr>
          <w:rFonts w:ascii="Times New Roman" w:eastAsiaTheme="minorEastAsia" w:hAnsi="Times New Roman" w:cs="Times New Roman"/>
          <w:color w:val="000000" w:themeColor="text1"/>
          <w:sz w:val="22"/>
        </w:rPr>
        <w:t>posterior scaling factors agree on regional scales</w:t>
      </w:r>
      <w:r w:rsidR="0050613B" w:rsidRPr="003C70A4">
        <w:rPr>
          <w:rFonts w:ascii="Times New Roman" w:eastAsiaTheme="minorEastAsia" w:hAnsi="Times New Roman" w:cs="Times New Roman"/>
          <w:color w:val="000000" w:themeColor="text1"/>
          <w:sz w:val="22"/>
        </w:rPr>
        <w:t>.</w:t>
      </w:r>
    </w:p>
    <w:p w14:paraId="6B6C2681" w14:textId="77777777" w:rsidR="00A6735B" w:rsidRPr="003C70A4" w:rsidRDefault="00A6735B" w:rsidP="00A6735B">
      <w:pPr>
        <w:rPr>
          <w:rFonts w:ascii="Times New Roman" w:eastAsiaTheme="minorEastAsia" w:hAnsi="Times New Roman" w:cs="Times New Roman"/>
          <w:color w:val="000000" w:themeColor="text1"/>
          <w:sz w:val="22"/>
        </w:rPr>
      </w:pPr>
    </w:p>
    <w:p w14:paraId="03257363" w14:textId="18D54803" w:rsidR="004E5717"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w:t>
      </w:r>
      <w:r w:rsidR="0056670B">
        <w:rPr>
          <w:rFonts w:ascii="Times New Roman" w:eastAsiaTheme="minorEastAsia" w:hAnsi="Times New Roman" w:cs="Times New Roman"/>
          <w:sz w:val="22"/>
        </w:rPr>
        <w:t>next</w:t>
      </w:r>
      <w:r>
        <w:rPr>
          <w:rFonts w:ascii="Times New Roman" w:eastAsiaTheme="minorEastAsia" w:hAnsi="Times New Roman" w:cs="Times New Roman"/>
          <w:sz w:val="22"/>
        </w:rPr>
        <w:t xml:space="preserve"> </w:t>
      </w:r>
      <w:r w:rsidR="00AE0117">
        <w:rPr>
          <w:rFonts w:ascii="Times New Roman" w:eastAsiaTheme="minorEastAsia" w:hAnsi="Times New Roman" w:cs="Times New Roman"/>
          <w:sz w:val="22"/>
        </w:rPr>
        <w:t>apply</w:t>
      </w:r>
      <w:r>
        <w:rPr>
          <w:rFonts w:ascii="Times New Roman" w:eastAsiaTheme="minorEastAsia" w:hAnsi="Times New Roman" w:cs="Times New Roman"/>
          <w:sz w:val="22"/>
        </w:rPr>
        <w:t xml:space="preserve"> </w:t>
      </w:r>
      <w:r w:rsidR="00AE0117">
        <w:rPr>
          <w:rFonts w:ascii="Times New Roman" w:eastAsiaTheme="minorEastAsia" w:hAnsi="Times New Roman" w:cs="Times New Roman"/>
          <w:sz w:val="22"/>
        </w:rPr>
        <w:t>the</w:t>
      </w:r>
      <w:r>
        <w:rPr>
          <w:rFonts w:ascii="Times New Roman" w:eastAsiaTheme="minorEastAsia" w:hAnsi="Times New Roman" w:cs="Times New Roman"/>
          <w:sz w:val="22"/>
        </w:rPr>
        <w:t xml:space="preserve"> reduced-rank</w:t>
      </w:r>
      <w:r w:rsidR="00AE0117">
        <w:rPr>
          <w:rFonts w:ascii="Times New Roman" w:eastAsiaTheme="minorEastAsia" w:hAnsi="Times New Roman" w:cs="Times New Roman"/>
          <w:sz w:val="22"/>
        </w:rPr>
        <w:t xml:space="preserve"> method (Section </w:t>
      </w:r>
      <w:r w:rsidR="00C32741">
        <w:rPr>
          <w:rFonts w:ascii="Times New Roman" w:eastAsiaTheme="minorEastAsia" w:hAnsi="Times New Roman" w:cs="Times New Roman"/>
          <w:sz w:val="22"/>
        </w:rPr>
        <w:t>2.5)</w:t>
      </w:r>
      <w:r>
        <w:rPr>
          <w:rFonts w:ascii="Times New Roman" w:eastAsiaTheme="minorEastAsia" w:hAnsi="Times New Roman" w:cs="Times New Roman"/>
          <w:sz w:val="22"/>
        </w:rPr>
        <w:t xml:space="preserve"> </w:t>
      </w:r>
      <w:r w:rsidR="00C32741">
        <w:rPr>
          <w:rFonts w:ascii="Times New Roman" w:eastAsiaTheme="minorEastAsia" w:hAnsi="Times New Roman" w:cs="Times New Roman"/>
          <w:sz w:val="22"/>
        </w:rPr>
        <w:t xml:space="preserve">to construct a reduced-rank approximation of the </w:t>
      </w:r>
      <w:r>
        <w:rPr>
          <w:rFonts w:ascii="Times New Roman" w:eastAsiaTheme="minorEastAsia" w:hAnsi="Times New Roman" w:cs="Times New Roman"/>
          <w:sz w:val="22"/>
        </w:rPr>
        <w:t xml:space="preserve">Jacobian matrix. </w:t>
      </w:r>
      <w:r w:rsidR="0056670B">
        <w:rPr>
          <w:rFonts w:ascii="Times New Roman" w:eastAsiaTheme="minorEastAsia" w:hAnsi="Times New Roman" w:cs="Times New Roman"/>
          <w:sz w:val="22"/>
        </w:rPr>
        <w:t>We</w:t>
      </w:r>
      <w:r>
        <w:rPr>
          <w:rFonts w:ascii="Times New Roman" w:eastAsiaTheme="minorEastAsia" w:hAnsi="Times New Roman" w:cs="Times New Roman"/>
          <w:sz w:val="22"/>
        </w:rPr>
        <w:t xml:space="preserve"> </w:t>
      </w:r>
      <w:r w:rsidR="00DF2840">
        <w:rPr>
          <w:rFonts w:ascii="Times New Roman" w:eastAsiaTheme="minorEastAsia" w:hAnsi="Times New Roman" w:cs="Times New Roman"/>
          <w:sz w:val="22"/>
        </w:rPr>
        <w:t>calculate the dominant eigenvectors of the initial averaging kernel matri</w:t>
      </w:r>
      <w:r w:rsidR="00DF2840" w:rsidRPr="009374D0">
        <w:rPr>
          <w:rFonts w:ascii="Times New Roman" w:eastAsiaTheme="minorEastAsia" w:hAnsi="Times New Roman" w:cs="Times New Roman"/>
          <w:color w:val="000000" w:themeColor="text1"/>
          <w:sz w:val="22"/>
        </w:rPr>
        <w:t>x estimate</w:t>
      </w:r>
      <w:r w:rsidR="00C32741">
        <w:rPr>
          <w:rFonts w:ascii="Times New Roman" w:eastAsiaTheme="minorEastAsia" w:hAnsi="Times New Roman" w:cs="Times New Roman"/>
          <w:color w:val="000000" w:themeColor="text1"/>
          <w:sz w:val="22"/>
        </w:rPr>
        <w:t xml:space="preserve">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DF2840" w:rsidRPr="009374D0">
        <w:rPr>
          <w:rFonts w:ascii="Times New Roman" w:eastAsiaTheme="minorEastAsia" w:hAnsi="Times New Roman" w:cs="Times New Roman"/>
          <w:color w:val="000000" w:themeColor="text1"/>
          <w:sz w:val="22"/>
        </w:rPr>
        <w:t>,</w:t>
      </w:r>
      <w:r w:rsidR="00E37463" w:rsidRPr="009374D0">
        <w:rPr>
          <w:rFonts w:ascii="Times New Roman" w:eastAsiaTheme="minorEastAsia" w:hAnsi="Times New Roman" w:cs="Times New Roman"/>
          <w:color w:val="000000" w:themeColor="text1"/>
          <w:sz w:val="22"/>
        </w:rPr>
        <w:t xml:space="preserve"> requir</w:t>
      </w:r>
      <w:r w:rsidR="00DF2840" w:rsidRPr="009374D0">
        <w:rPr>
          <w:rFonts w:ascii="Times New Roman" w:eastAsiaTheme="minorEastAsia" w:hAnsi="Times New Roman" w:cs="Times New Roman"/>
          <w:color w:val="000000" w:themeColor="text1"/>
          <w:sz w:val="22"/>
        </w:rPr>
        <w:t>ing</w:t>
      </w:r>
      <w:r w:rsidR="00E37463" w:rsidRPr="009374D0">
        <w:rPr>
          <w:rFonts w:ascii="Times New Roman" w:eastAsiaTheme="minorEastAsia" w:hAnsi="Times New Roman" w:cs="Times New Roman"/>
          <w:color w:val="000000" w:themeColor="text1"/>
          <w:sz w:val="22"/>
        </w:rPr>
        <w:t xml:space="preserve"> that the s</w:t>
      </w:r>
      <w:r w:rsidRPr="009374D0">
        <w:rPr>
          <w:rFonts w:ascii="Times New Roman" w:eastAsiaTheme="minorEastAsia" w:hAnsi="Times New Roman" w:cs="Times New Roman"/>
          <w:color w:val="000000" w:themeColor="text1"/>
          <w:sz w:val="22"/>
        </w:rPr>
        <w:t xml:space="preserve">ignal-to-noise </w:t>
      </w:r>
      <w:r w:rsidR="00E37463" w:rsidRPr="009374D0">
        <w:rPr>
          <w:rFonts w:ascii="Times New Roman" w:eastAsiaTheme="minorEastAsia" w:hAnsi="Times New Roman" w:cs="Times New Roman"/>
          <w:color w:val="000000" w:themeColor="text1"/>
          <w:sz w:val="22"/>
        </w:rPr>
        <w:t>ratio</w:t>
      </w:r>
      <w:r w:rsidRPr="009374D0">
        <w:rPr>
          <w:rFonts w:ascii="Times New Roman" w:eastAsiaTheme="minorEastAsia" w:hAnsi="Times New Roman" w:cs="Times New Roman"/>
          <w:color w:val="000000" w:themeColor="text1"/>
          <w:sz w:val="22"/>
        </w:rPr>
        <w:t xml:space="preserve"> of all </w:t>
      </w:r>
      <w:r w:rsidR="00DF2840" w:rsidRPr="009374D0">
        <w:rPr>
          <w:rFonts w:ascii="Times New Roman" w:eastAsiaTheme="minorEastAsia" w:hAnsi="Times New Roman" w:cs="Times New Roman"/>
          <w:color w:val="000000" w:themeColor="text1"/>
          <w:sz w:val="22"/>
        </w:rPr>
        <w:t>eigenvectors</w:t>
      </w:r>
      <w:r w:rsidRPr="009374D0">
        <w:rPr>
          <w:rFonts w:ascii="Times New Roman" w:eastAsiaTheme="minorEastAsia" w:hAnsi="Times New Roman" w:cs="Times New Roman"/>
          <w:color w:val="000000" w:themeColor="text1"/>
          <w:sz w:val="22"/>
        </w:rPr>
        <w:t xml:space="preserve"> be greater than </w:t>
      </w:r>
      <w:r w:rsidR="0065524D" w:rsidRPr="009374D0">
        <w:rPr>
          <w:rFonts w:ascii="Times New Roman" w:eastAsiaTheme="minorEastAsia" w:hAnsi="Times New Roman" w:cs="Times New Roman"/>
          <w:color w:val="000000" w:themeColor="text1"/>
          <w:sz w:val="22"/>
        </w:rPr>
        <w:t>2</w:t>
      </w:r>
      <w:r w:rsidR="007C5A54">
        <w:rPr>
          <w:rFonts w:ascii="Times New Roman" w:eastAsiaTheme="minorEastAsia" w:hAnsi="Times New Roman" w:cs="Times New Roman"/>
          <w:color w:val="000000" w:themeColor="text1"/>
          <w:sz w:val="22"/>
        </w:rPr>
        <w:t>.5</w:t>
      </w:r>
      <w:r w:rsidR="00C32741">
        <w:rPr>
          <w:rFonts w:ascii="Times New Roman" w:eastAsiaTheme="minorEastAsia" w:hAnsi="Times New Roman" w:cs="Times New Roman"/>
          <w:color w:val="000000" w:themeColor="text1"/>
          <w:sz w:val="22"/>
        </w:rPr>
        <w:t>.</w:t>
      </w:r>
      <w:r w:rsidRPr="009374D0">
        <w:rPr>
          <w:rFonts w:ascii="Times New Roman" w:eastAsiaTheme="minorEastAsia" w:hAnsi="Times New Roman" w:cs="Times New Roman"/>
          <w:color w:val="000000" w:themeColor="text1"/>
          <w:sz w:val="22"/>
        </w:rPr>
        <w:t xml:space="preserve"> </w:t>
      </w:r>
      <w:proofErr w:type="gramStart"/>
      <w:r w:rsidR="00C32741">
        <w:rPr>
          <w:rFonts w:ascii="Times New Roman" w:eastAsiaTheme="minorEastAsia" w:hAnsi="Times New Roman" w:cs="Times New Roman"/>
          <w:color w:val="000000" w:themeColor="text1"/>
          <w:sz w:val="22"/>
        </w:rPr>
        <w:t>This yields</w:t>
      </w:r>
      <w:proofErr w:type="gramEnd"/>
      <w:r w:rsidR="00C32741">
        <w:rPr>
          <w:rFonts w:ascii="Times New Roman" w:eastAsiaTheme="minorEastAsia" w:hAnsi="Times New Roman" w:cs="Times New Roman"/>
          <w:color w:val="000000" w:themeColor="text1"/>
          <w:sz w:val="22"/>
        </w:rPr>
        <w:t xml:space="preserve"> </w:t>
      </w:r>
      <m:oMath>
        <m:sSup>
          <m:sSupPr>
            <m:ctrlPr>
              <w:rPr>
                <w:rFonts w:ascii="Cambria Math" w:eastAsiaTheme="minorEastAsia" w:hAnsi="Cambria Math" w:cs="Times New Roman"/>
                <w:i/>
                <w:color w:val="000000" w:themeColor="text1"/>
                <w:sz w:val="22"/>
              </w:rPr>
            </m:ctrlPr>
          </m:sSupPr>
          <m:e>
            <m:r>
              <w:rPr>
                <w:rFonts w:ascii="Cambria Math" w:eastAsiaTheme="minorEastAsia" w:hAnsi="Cambria Math" w:cs="Times New Roman"/>
                <w:color w:val="000000" w:themeColor="text1"/>
                <w:sz w:val="22"/>
              </w:rPr>
              <m:t>k</m:t>
            </m:r>
          </m:e>
          <m:sup>
            <m:r>
              <w:rPr>
                <w:rFonts w:ascii="Cambria Math" w:eastAsiaTheme="minorEastAsia" w:hAnsi="Cambria Math" w:cs="Times New Roman"/>
                <w:color w:val="000000" w:themeColor="text1"/>
                <w:sz w:val="22"/>
              </w:rPr>
              <m:t>(0)</m:t>
            </m:r>
          </m:sup>
        </m:sSup>
      </m:oMath>
      <w:r w:rsidR="00C32741">
        <w:rPr>
          <w:rFonts w:ascii="Times New Roman" w:eastAsiaTheme="minorEastAsia" w:hAnsi="Times New Roman" w:cs="Times New Roman"/>
          <w:color w:val="000000" w:themeColor="text1"/>
          <w:sz w:val="22"/>
        </w:rPr>
        <w:t xml:space="preserve"> = </w:t>
      </w:r>
      <w:r w:rsidR="007C5A54">
        <w:rPr>
          <w:rFonts w:ascii="Times New Roman" w:eastAsiaTheme="minorEastAsia" w:hAnsi="Times New Roman" w:cs="Times New Roman"/>
          <w:color w:val="000000" w:themeColor="text1"/>
          <w:sz w:val="22"/>
        </w:rPr>
        <w:t>74</w:t>
      </w:r>
      <w:r w:rsidR="00C32741">
        <w:rPr>
          <w:rFonts w:ascii="Times New Roman" w:eastAsiaTheme="minorEastAsia" w:hAnsi="Times New Roman" w:cs="Times New Roman"/>
          <w:color w:val="000000" w:themeColor="text1"/>
          <w:sz w:val="22"/>
        </w:rPr>
        <w:t xml:space="preserve"> eigenvectors</w:t>
      </w:r>
      <w:r w:rsidR="007C5A54">
        <w:rPr>
          <w:rFonts w:ascii="Times New Roman" w:eastAsiaTheme="minorEastAsia" w:hAnsi="Times New Roman" w:cs="Times New Roman"/>
          <w:color w:val="000000" w:themeColor="text1"/>
          <w:sz w:val="22"/>
        </w:rPr>
        <w:t xml:space="preserve">, which </w:t>
      </w:r>
      <w:r w:rsidR="00C32741">
        <w:rPr>
          <w:rFonts w:ascii="Times New Roman" w:eastAsiaTheme="minorEastAsia" w:hAnsi="Times New Roman" w:cs="Times New Roman"/>
          <w:color w:val="000000" w:themeColor="text1"/>
          <w:sz w:val="22"/>
        </w:rPr>
        <w:t xml:space="preserve">account for </w:t>
      </w:r>
      <w:r w:rsidR="007C5A54">
        <w:rPr>
          <w:rFonts w:ascii="Times New Roman" w:eastAsiaTheme="minorEastAsia" w:hAnsi="Times New Roman" w:cs="Times New Roman"/>
          <w:color w:val="000000" w:themeColor="text1"/>
          <w:sz w:val="22"/>
        </w:rPr>
        <w:t>37</w:t>
      </w:r>
      <w:r w:rsidR="0021389A" w:rsidRPr="009374D0">
        <w:rPr>
          <w:rFonts w:ascii="Times New Roman" w:eastAsiaTheme="minorEastAsia" w:hAnsi="Times New Roman" w:cs="Times New Roman"/>
          <w:color w:val="000000" w:themeColor="text1"/>
          <w:sz w:val="22"/>
        </w:rPr>
        <w:t xml:space="preserve">% of the </w:t>
      </w:r>
      <w:r w:rsidR="00C32741">
        <w:rPr>
          <w:rFonts w:ascii="Times New Roman" w:eastAsiaTheme="minorEastAsia" w:hAnsi="Times New Roman" w:cs="Times New Roman"/>
          <w:color w:val="000000" w:themeColor="text1"/>
          <w:sz w:val="22"/>
        </w:rPr>
        <w:t xml:space="preserve">initial-estimate </w:t>
      </w:r>
      <w:r w:rsidR="0021389A" w:rsidRPr="009374D0">
        <w:rPr>
          <w:rFonts w:ascii="Times New Roman" w:eastAsiaTheme="minorEastAsia" w:hAnsi="Times New Roman" w:cs="Times New Roman"/>
          <w:color w:val="000000" w:themeColor="text1"/>
          <w:sz w:val="22"/>
        </w:rPr>
        <w:t>DOFS</w:t>
      </w:r>
      <w:r w:rsidRPr="009374D0">
        <w:rPr>
          <w:rFonts w:ascii="Times New Roman" w:eastAsiaTheme="minorEastAsia" w:hAnsi="Times New Roman" w:cs="Times New Roman"/>
          <w:color w:val="000000" w:themeColor="text1"/>
          <w:sz w:val="22"/>
        </w:rPr>
        <w:t>. We perturb the</w:t>
      </w:r>
      <w:r w:rsidR="00DF2840" w:rsidRPr="009374D0">
        <w:rPr>
          <w:rFonts w:ascii="Times New Roman" w:eastAsiaTheme="minorEastAsia" w:hAnsi="Times New Roman" w:cs="Times New Roman"/>
          <w:color w:val="000000" w:themeColor="text1"/>
          <w:sz w:val="22"/>
        </w:rPr>
        <w:t xml:space="preserve">se </w:t>
      </w:r>
      <w:r w:rsidR="00B0569A" w:rsidRPr="009374D0">
        <w:rPr>
          <w:rFonts w:ascii="Times New Roman" w:eastAsiaTheme="minorEastAsia" w:hAnsi="Times New Roman" w:cs="Times New Roman"/>
          <w:color w:val="000000" w:themeColor="text1"/>
          <w:sz w:val="22"/>
        </w:rPr>
        <w:t>eigenvectors</w:t>
      </w:r>
      <w:r w:rsidRPr="009374D0">
        <w:rPr>
          <w:rFonts w:ascii="Times New Roman" w:eastAsiaTheme="minorEastAsia" w:hAnsi="Times New Roman" w:cs="Times New Roman"/>
          <w:color w:val="000000" w:themeColor="text1"/>
          <w:sz w:val="22"/>
        </w:rPr>
        <w:t xml:space="preserve"> in the forward model and construct the reduced-rank Jacobian matrix</w:t>
      </w:r>
      <w:r w:rsidRPr="0021389A">
        <w:rPr>
          <w:rFonts w:ascii="Times New Roman" w:eastAsiaTheme="minorEastAsia" w:hAnsi="Times New Roman" w:cs="Times New Roman"/>
          <w:color w:val="000000" w:themeColor="text1"/>
          <w:sz w:val="22"/>
        </w:rPr>
        <w:t xml:space="preserve">. </w:t>
      </w:r>
      <w:r w:rsidR="00342086" w:rsidRPr="0021389A">
        <w:rPr>
          <w:rFonts w:ascii="Times New Roman" w:eastAsiaTheme="minorEastAsia" w:hAnsi="Times New Roman" w:cs="Times New Roman"/>
          <w:color w:val="000000" w:themeColor="text1"/>
          <w:sz w:val="22"/>
        </w:rPr>
        <w:t xml:space="preserve">We </w:t>
      </w:r>
      <w:r w:rsidR="00095B25">
        <w:rPr>
          <w:rFonts w:ascii="Times New Roman" w:eastAsiaTheme="minorEastAsia" w:hAnsi="Times New Roman" w:cs="Times New Roman"/>
          <w:color w:val="000000" w:themeColor="text1"/>
          <w:sz w:val="22"/>
        </w:rPr>
        <w:t xml:space="preserve">then </w:t>
      </w:r>
      <w:r w:rsidR="00342086" w:rsidRPr="0021389A">
        <w:rPr>
          <w:rFonts w:ascii="Times New Roman" w:eastAsiaTheme="minorEastAsia" w:hAnsi="Times New Roman" w:cs="Times New Roman"/>
          <w:color w:val="000000" w:themeColor="text1"/>
          <w:sz w:val="22"/>
        </w:rPr>
        <w:t xml:space="preserve">calculate </w:t>
      </w:r>
      <w:r w:rsidR="00C32741">
        <w:rPr>
          <w:rFonts w:ascii="Times New Roman" w:eastAsiaTheme="minorEastAsia" w:hAnsi="Times New Roman" w:cs="Times New Roman"/>
          <w:color w:val="000000" w:themeColor="text1"/>
          <w:sz w:val="22"/>
        </w:rPr>
        <w:t xml:space="preserve">the </w:t>
      </w:r>
      <w:r w:rsidR="00342086" w:rsidRPr="0021389A">
        <w:rPr>
          <w:rFonts w:ascii="Times New Roman" w:eastAsiaTheme="minorEastAsia" w:hAnsi="Times New Roman" w:cs="Times New Roman"/>
          <w:color w:val="000000" w:themeColor="text1"/>
          <w:sz w:val="22"/>
        </w:rPr>
        <w:t xml:space="preserve">averaging kernel matrix </w:t>
      </w:r>
      <m:oMath>
        <m:sSubSup>
          <m:sSubSupPr>
            <m:ctrlPr>
              <w:rPr>
                <w:rFonts w:ascii="Cambria Math" w:hAnsi="Cambria Math" w:cs="Times New Roman"/>
                <w:bCs/>
                <w:color w:val="000000" w:themeColor="text1"/>
                <w:sz w:val="22"/>
              </w:rPr>
            </m:ctrlPr>
          </m:sSub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1</m:t>
                </m:r>
              </m:e>
            </m:d>
            <m:ctrlPr>
              <w:rPr>
                <w:rFonts w:ascii="Cambria Math" w:hAnsi="Cambria Math" w:cs="Times New Roman"/>
                <w:b/>
                <w:i/>
                <w:color w:val="000000" w:themeColor="text1"/>
                <w:sz w:val="22"/>
              </w:rPr>
            </m:ctrlPr>
          </m:sup>
        </m:sSubSup>
      </m:oMath>
      <w:r w:rsidR="00C32741">
        <w:rPr>
          <w:rFonts w:ascii="Times New Roman" w:eastAsiaTheme="minorEastAsia" w:hAnsi="Times New Roman" w:cs="Times New Roman"/>
          <w:b/>
          <w:color w:val="000000" w:themeColor="text1"/>
          <w:sz w:val="22"/>
        </w:rPr>
        <w:t xml:space="preserve"> </w:t>
      </w:r>
      <w:r w:rsidR="00342086" w:rsidRPr="0021389A">
        <w:rPr>
          <w:rFonts w:ascii="Times New Roman" w:eastAsiaTheme="minorEastAsia" w:hAnsi="Times New Roman" w:cs="Times New Roman"/>
          <w:color w:val="000000" w:themeColor="text1"/>
          <w:sz w:val="22"/>
        </w:rPr>
        <w:t>and its dominant eigenvectors</w:t>
      </w:r>
      <w:r w:rsidR="00C32741">
        <w:rPr>
          <w:rFonts w:ascii="Times New Roman" w:eastAsiaTheme="minorEastAsia" w:hAnsi="Times New Roman" w:cs="Times New Roman"/>
          <w:color w:val="000000" w:themeColor="text1"/>
          <w:sz w:val="22"/>
        </w:rPr>
        <w:t xml:space="preserve">, </w:t>
      </w:r>
      <w:r w:rsidR="00AF5892">
        <w:rPr>
          <w:rFonts w:ascii="Times New Roman" w:eastAsiaTheme="minorEastAsia" w:hAnsi="Times New Roman" w:cs="Times New Roman"/>
          <w:color w:val="000000" w:themeColor="text1"/>
          <w:sz w:val="22"/>
        </w:rPr>
        <w:t>defining</w:t>
      </w:r>
      <w:r>
        <w:rPr>
          <w:rFonts w:ascii="Times New Roman" w:eastAsiaTheme="minorEastAsia" w:hAnsi="Times New Roman" w:cs="Times New Roman"/>
          <w:sz w:val="22"/>
        </w:rPr>
        <w:t xml:space="preserve"> </w:t>
      </w:r>
      <m:oMath>
        <m:sSup>
          <m:sSupPr>
            <m:ctrlPr>
              <w:rPr>
                <w:rFonts w:ascii="Cambria Math" w:eastAsiaTheme="minorEastAsia" w:hAnsi="Cambria Math" w:cs="Times New Roman"/>
                <w:i/>
                <w:color w:val="000000" w:themeColor="text1"/>
                <w:sz w:val="22"/>
              </w:rPr>
            </m:ctrlPr>
          </m:sSupPr>
          <m:e>
            <m:r>
              <w:rPr>
                <w:rFonts w:ascii="Cambria Math" w:eastAsiaTheme="minorEastAsia" w:hAnsi="Cambria Math" w:cs="Times New Roman"/>
                <w:color w:val="000000" w:themeColor="text1"/>
                <w:sz w:val="22"/>
              </w:rPr>
              <m:t>k</m:t>
            </m:r>
          </m:e>
          <m:sup>
            <m:r>
              <w:rPr>
                <w:rFonts w:ascii="Cambria Math" w:eastAsiaTheme="minorEastAsia" w:hAnsi="Cambria Math" w:cs="Times New Roman"/>
                <w:color w:val="000000" w:themeColor="text1"/>
                <w:sz w:val="22"/>
              </w:rPr>
              <m:t>(1)</m:t>
            </m:r>
          </m:sup>
        </m:sSup>
      </m:oMath>
      <w:r w:rsidR="001C5116">
        <w:rPr>
          <w:rFonts w:ascii="Times New Roman" w:eastAsiaTheme="minorEastAsia" w:hAnsi="Times New Roman" w:cs="Times New Roman"/>
          <w:color w:val="000000" w:themeColor="text1"/>
          <w:sz w:val="22"/>
        </w:rPr>
        <w:t xml:space="preserve"> = 462</w:t>
      </w:r>
      <w:r w:rsidR="00C32741">
        <w:rPr>
          <w:rFonts w:ascii="Times New Roman" w:eastAsiaTheme="minorEastAsia" w:hAnsi="Times New Roman" w:cs="Times New Roman"/>
          <w:sz w:val="22"/>
        </w:rPr>
        <w:t xml:space="preserve"> by</w:t>
      </w:r>
      <w:r>
        <w:rPr>
          <w:rFonts w:ascii="Times New Roman" w:eastAsiaTheme="minorEastAsia" w:hAnsi="Times New Roman" w:cs="Times New Roman"/>
          <w:sz w:val="22"/>
        </w:rPr>
        <w:t xml:space="preserve"> </w:t>
      </w:r>
      <w:r w:rsidR="00E37463">
        <w:rPr>
          <w:rFonts w:ascii="Times New Roman" w:eastAsiaTheme="minorEastAsia" w:hAnsi="Times New Roman" w:cs="Times New Roman"/>
          <w:sz w:val="22"/>
        </w:rPr>
        <w:t>requir</w:t>
      </w:r>
      <w:r w:rsidR="00342086">
        <w:rPr>
          <w:rFonts w:ascii="Times New Roman" w:eastAsiaTheme="minorEastAsia" w:hAnsi="Times New Roman" w:cs="Times New Roman"/>
          <w:sz w:val="22"/>
        </w:rPr>
        <w:t>ing</w:t>
      </w:r>
      <w:r w:rsidR="00E37463">
        <w:rPr>
          <w:rFonts w:ascii="Times New Roman" w:eastAsiaTheme="minorEastAsia" w:hAnsi="Times New Roman" w:cs="Times New Roman"/>
          <w:sz w:val="22"/>
        </w:rPr>
        <w:t xml:space="preserve"> </w:t>
      </w:r>
      <w:r w:rsidR="00342086">
        <w:rPr>
          <w:rFonts w:ascii="Times New Roman" w:eastAsiaTheme="minorEastAsia" w:hAnsi="Times New Roman" w:cs="Times New Roman"/>
          <w:sz w:val="22"/>
        </w:rPr>
        <w:t>t</w:t>
      </w:r>
      <w:r>
        <w:rPr>
          <w:rFonts w:ascii="Times New Roman" w:eastAsiaTheme="minorEastAsia" w:hAnsi="Times New Roman" w:cs="Times New Roman"/>
          <w:sz w:val="22"/>
        </w:rPr>
        <w:t xml:space="preserve">hat the improved </w:t>
      </w:r>
      <w:r w:rsidR="00B0569A">
        <w:rPr>
          <w:rFonts w:ascii="Times New Roman" w:eastAsiaTheme="minorEastAsia" w:hAnsi="Times New Roman" w:cs="Times New Roman"/>
          <w:sz w:val="22"/>
        </w:rPr>
        <w:t>eigenvectors</w:t>
      </w:r>
      <w:r>
        <w:rPr>
          <w:rFonts w:ascii="Times New Roman" w:eastAsiaTheme="minorEastAsia" w:hAnsi="Times New Roman" w:cs="Times New Roman"/>
          <w:sz w:val="22"/>
        </w:rPr>
        <w:t xml:space="preserve"> capture 9</w:t>
      </w:r>
      <w:r w:rsidR="0065524D">
        <w:rPr>
          <w:rFonts w:ascii="Times New Roman" w:eastAsiaTheme="minorEastAsia" w:hAnsi="Times New Roman" w:cs="Times New Roman"/>
          <w:sz w:val="22"/>
        </w:rPr>
        <w:t>8</w:t>
      </w:r>
      <w:r w:rsidR="001C5116">
        <w:rPr>
          <w:rFonts w:ascii="Times New Roman" w:eastAsiaTheme="minorEastAsia" w:hAnsi="Times New Roman" w:cs="Times New Roman"/>
          <w:sz w:val="22"/>
        </w:rPr>
        <w:t>.5</w:t>
      </w:r>
      <w:r>
        <w:rPr>
          <w:rFonts w:ascii="Times New Roman" w:eastAsiaTheme="minorEastAsia" w:hAnsi="Times New Roman" w:cs="Times New Roman"/>
          <w:sz w:val="22"/>
        </w:rPr>
        <w:t>% of the information content</w:t>
      </w:r>
      <w:r w:rsidR="00C32741">
        <w:rPr>
          <w:rFonts w:ascii="Times New Roman" w:eastAsiaTheme="minorEastAsia" w:hAnsi="Times New Roman" w:cs="Times New Roman"/>
          <w:sz w:val="22"/>
        </w:rPr>
        <w:t xml:space="preserve"> defined by </w:t>
      </w:r>
      <m:oMath>
        <m:sSubSup>
          <m:sSubSupPr>
            <m:ctrlPr>
              <w:rPr>
                <w:rFonts w:ascii="Cambria Math" w:hAnsi="Cambria Math" w:cs="Times New Roman"/>
                <w:bCs/>
                <w:color w:val="000000" w:themeColor="text1"/>
                <w:sz w:val="22"/>
              </w:rPr>
            </m:ctrlPr>
          </m:sSub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ctrlPr>
              <w:rPr>
                <w:rFonts w:ascii="Cambria Math" w:hAnsi="Cambria Math" w:cs="Times New Roman"/>
                <w:b/>
                <w:i/>
                <w:color w:val="000000" w:themeColor="text1"/>
                <w:sz w:val="22"/>
              </w:rPr>
            </m:ctrlPr>
          </m:sup>
        </m:sSubSup>
      </m:oMath>
      <w:r w:rsidR="00C32741">
        <w:rPr>
          <w:rFonts w:ascii="Times New Roman" w:eastAsiaTheme="minorEastAsia" w:hAnsi="Times New Roman" w:cs="Times New Roman"/>
          <w:sz w:val="22"/>
        </w:rPr>
        <w:t>.</w:t>
      </w:r>
      <w:r>
        <w:rPr>
          <w:rFonts w:ascii="Times New Roman" w:eastAsiaTheme="minorEastAsia" w:hAnsi="Times New Roman" w:cs="Times New Roman"/>
          <w:sz w:val="22"/>
        </w:rPr>
        <w:t xml:space="preserve"> The resulting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has rank </w:t>
      </w:r>
      <m:oMath>
        <m:r>
          <w:rPr>
            <w:rFonts w:ascii="Cambria Math" w:eastAsiaTheme="minorEastAsia" w:hAnsi="Cambria Math" w:cs="Times New Roman"/>
            <w:sz w:val="22"/>
          </w:rPr>
          <m:t>≈</m:t>
        </m:r>
      </m:oMath>
      <w:r w:rsidR="001C5116">
        <w:rPr>
          <w:rFonts w:ascii="Times New Roman" w:eastAsiaTheme="minorEastAsia" w:hAnsi="Times New Roman" w:cs="Times New Roman"/>
          <w:sz w:val="22"/>
        </w:rPr>
        <w:t>462</w:t>
      </w:r>
      <w:r>
        <w:rPr>
          <w:rFonts w:ascii="Times New Roman" w:eastAsiaTheme="minorEastAsia" w:hAnsi="Times New Roman" w:cs="Times New Roman"/>
          <w:sz w:val="22"/>
        </w:rPr>
        <w:t xml:space="preserve"> and required </w:t>
      </w:r>
      <w:r w:rsidR="00E56AA3">
        <w:rPr>
          <w:rFonts w:ascii="Times New Roman" w:eastAsiaTheme="minorEastAsia" w:hAnsi="Times New Roman" w:cs="Times New Roman"/>
          <w:sz w:val="22"/>
        </w:rPr>
        <w:t>5</w:t>
      </w:r>
      <w:r w:rsidR="0065524D">
        <w:rPr>
          <w:rFonts w:ascii="Times New Roman" w:eastAsiaTheme="minorEastAsia" w:hAnsi="Times New Roman" w:cs="Times New Roman"/>
          <w:sz w:val="22"/>
        </w:rPr>
        <w:t>3</w:t>
      </w:r>
      <w:r w:rsidR="001C5116">
        <w:rPr>
          <w:rFonts w:ascii="Times New Roman" w:eastAsiaTheme="minorEastAsia" w:hAnsi="Times New Roman" w:cs="Times New Roman"/>
          <w:sz w:val="22"/>
        </w:rPr>
        <w:t>7</w:t>
      </w:r>
      <w:r w:rsidR="0056670B">
        <w:rPr>
          <w:rFonts w:ascii="Times New Roman" w:eastAsiaTheme="minorEastAsia" w:hAnsi="Times New Roman" w:cs="Times New Roman"/>
          <w:sz w:val="22"/>
        </w:rPr>
        <w:t xml:space="preserve"> </w:t>
      </w:r>
      <w:r w:rsidR="00DF2840">
        <w:rPr>
          <w:rFonts w:ascii="Times New Roman" w:eastAsiaTheme="minorEastAsia" w:hAnsi="Times New Roman" w:cs="Times New Roman"/>
          <w:sz w:val="22"/>
        </w:rPr>
        <w:t xml:space="preserve">forward </w:t>
      </w:r>
      <w:r>
        <w:rPr>
          <w:rFonts w:ascii="Times New Roman" w:eastAsiaTheme="minorEastAsia" w:hAnsi="Times New Roman" w:cs="Times New Roman"/>
          <w:sz w:val="22"/>
        </w:rPr>
        <w:t xml:space="preserve">model </w:t>
      </w:r>
      <w:r w:rsidR="00DF2840">
        <w:rPr>
          <w:rFonts w:ascii="Times New Roman" w:eastAsiaTheme="minorEastAsia" w:hAnsi="Times New Roman" w:cs="Times New Roman"/>
          <w:sz w:val="22"/>
        </w:rPr>
        <w:t>simulations</w:t>
      </w:r>
      <w:r w:rsidR="00E56AA3">
        <w:rPr>
          <w:rFonts w:ascii="Times New Roman" w:eastAsiaTheme="minorEastAsia" w:hAnsi="Times New Roman" w:cs="Times New Roman"/>
          <w:sz w:val="22"/>
        </w:rPr>
        <w:t>.</w:t>
      </w:r>
      <w:r w:rsidR="006F583F">
        <w:rPr>
          <w:rFonts w:ascii="Times New Roman" w:eastAsiaTheme="minorEastAsia" w:hAnsi="Times New Roman" w:cs="Times New Roman"/>
          <w:sz w:val="22"/>
        </w:rPr>
        <w:t xml:space="preserve"> </w:t>
      </w:r>
      <w:r w:rsidR="001C5116">
        <w:rPr>
          <w:rFonts w:ascii="Times New Roman" w:eastAsiaTheme="minorEastAsia" w:hAnsi="Times New Roman" w:cs="Times New Roman"/>
          <w:sz w:val="22"/>
        </w:rPr>
        <w:t xml:space="preserve">We solve the inversion with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sidR="001C5116">
        <w:rPr>
          <w:rFonts w:ascii="Times New Roman" w:eastAsiaTheme="minorEastAsia" w:hAnsi="Times New Roman" w:cs="Times New Roman"/>
          <w:sz w:val="22"/>
        </w:rPr>
        <w:t xml:space="preserve"> and find </w:t>
      </w:r>
      <w:r w:rsidR="006F583F">
        <w:rPr>
          <w:rFonts w:ascii="Times New Roman" w:eastAsiaTheme="minorEastAsia" w:hAnsi="Times New Roman" w:cs="Times New Roman"/>
          <w:sz w:val="22"/>
        </w:rPr>
        <w:t>15</w:t>
      </w:r>
      <w:r w:rsidR="001C5116">
        <w:rPr>
          <w:rFonts w:ascii="Times New Roman" w:eastAsiaTheme="minorEastAsia" w:hAnsi="Times New Roman" w:cs="Times New Roman"/>
          <w:sz w:val="22"/>
        </w:rPr>
        <w:t>5</w:t>
      </w:r>
      <w:r w:rsidR="006F583F">
        <w:rPr>
          <w:rFonts w:ascii="Times New Roman" w:eastAsiaTheme="minorEastAsia" w:hAnsi="Times New Roman" w:cs="Times New Roman"/>
          <w:sz w:val="22"/>
        </w:rPr>
        <w:t xml:space="preserve"> DOFS compared to the 216 DOFS generated in the native-resolution inversion</w:t>
      </w:r>
      <w:r w:rsidR="00EA5F19">
        <w:rPr>
          <w:rFonts w:ascii="Times New Roman" w:eastAsiaTheme="minorEastAsia" w:hAnsi="Times New Roman" w:cs="Times New Roman"/>
          <w:sz w:val="22"/>
        </w:rPr>
        <w:t>, achieving 72% of the DOFS at a quarter of the computational cost.</w:t>
      </w:r>
    </w:p>
    <w:p w14:paraId="74B6D8DE" w14:textId="77777777" w:rsidR="005944B4" w:rsidRDefault="005944B4" w:rsidP="00A6735B">
      <w:pPr>
        <w:rPr>
          <w:rFonts w:ascii="Times New Roman" w:eastAsiaTheme="minorEastAsia" w:hAnsi="Times New Roman" w:cs="Times New Roman"/>
          <w:sz w:val="22"/>
        </w:rPr>
      </w:pPr>
    </w:p>
    <w:p w14:paraId="05085CB5" w14:textId="1148416E" w:rsidR="00B56C68" w:rsidRPr="00952887" w:rsidRDefault="008F12AF" w:rsidP="00A6735B">
      <w:pPr>
        <w:rPr>
          <w:rFonts w:ascii="Times New Roman" w:eastAsiaTheme="minorEastAsia" w:hAnsi="Times New Roman" w:cs="Times New Roman"/>
          <w:color w:val="000000" w:themeColor="text1"/>
          <w:sz w:val="22"/>
        </w:rPr>
      </w:pPr>
      <w:commentRangeStart w:id="23"/>
      <w:commentRangeStart w:id="24"/>
      <w:r w:rsidRPr="00952887">
        <w:rPr>
          <w:rFonts w:ascii="Times New Roman" w:eastAsiaTheme="minorEastAsia" w:hAnsi="Times New Roman" w:cs="Times New Roman"/>
          <w:color w:val="000000" w:themeColor="text1"/>
          <w:sz w:val="22"/>
        </w:rPr>
        <w:t>The DOFS</w:t>
      </w:r>
      <w:r w:rsidR="00CA34CA" w:rsidRPr="00952887">
        <w:rPr>
          <w:rFonts w:ascii="Times New Roman" w:eastAsiaTheme="minorEastAsia" w:hAnsi="Times New Roman" w:cs="Times New Roman"/>
          <w:color w:val="000000" w:themeColor="text1"/>
          <w:sz w:val="22"/>
        </w:rPr>
        <w:t xml:space="preserve"> of the reduced-rank inversion</w:t>
      </w:r>
      <w:r w:rsidR="00F66E34" w:rsidRPr="00952887">
        <w:rPr>
          <w:rFonts w:ascii="Times New Roman" w:eastAsiaTheme="minorEastAsia" w:hAnsi="Times New Roman" w:cs="Times New Roman"/>
          <w:color w:val="000000" w:themeColor="text1"/>
          <w:sz w:val="22"/>
        </w:rPr>
        <w:t xml:space="preserve"> are only moderately </w:t>
      </w:r>
      <w:r w:rsidRPr="00952887">
        <w:rPr>
          <w:rFonts w:ascii="Times New Roman" w:eastAsiaTheme="minorEastAsia" w:hAnsi="Times New Roman" w:cs="Times New Roman"/>
          <w:color w:val="000000" w:themeColor="text1"/>
          <w:sz w:val="22"/>
        </w:rPr>
        <w:t>sensitiv</w:t>
      </w:r>
      <w:r w:rsidR="00F66E34" w:rsidRPr="00952887">
        <w:rPr>
          <w:rFonts w:ascii="Times New Roman" w:eastAsiaTheme="minorEastAsia" w:hAnsi="Times New Roman" w:cs="Times New Roman"/>
          <w:color w:val="000000" w:themeColor="text1"/>
          <w:sz w:val="22"/>
        </w:rPr>
        <w:t>e</w:t>
      </w:r>
      <w:r w:rsidRPr="00952887">
        <w:rPr>
          <w:rFonts w:ascii="Times New Roman" w:eastAsiaTheme="minorEastAsia" w:hAnsi="Times New Roman" w:cs="Times New Roman"/>
          <w:color w:val="000000" w:themeColor="text1"/>
          <w:sz w:val="22"/>
        </w:rPr>
        <w:t xml:space="preserve"> to the</w:t>
      </w:r>
      <w:r w:rsidR="00986E81"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 xml:space="preserve">thresholds chosen </w:t>
      </w:r>
      <w:r w:rsidR="00986E81" w:rsidRPr="00952887">
        <w:rPr>
          <w:rFonts w:ascii="Times New Roman" w:eastAsiaTheme="minorEastAsia" w:hAnsi="Times New Roman" w:cs="Times New Roman"/>
          <w:color w:val="000000" w:themeColor="text1"/>
          <w:sz w:val="22"/>
        </w:rPr>
        <w:t xml:space="preserve">in the first and second updates. </w:t>
      </w:r>
      <w:r w:rsidR="00952887" w:rsidRPr="00952887">
        <w:rPr>
          <w:rFonts w:ascii="Times New Roman" w:eastAsiaTheme="minorEastAsia" w:hAnsi="Times New Roman" w:cs="Times New Roman"/>
          <w:color w:val="000000" w:themeColor="text1"/>
          <w:sz w:val="22"/>
        </w:rPr>
        <w:t>F</w:t>
      </w:r>
      <w:r w:rsidR="00986E81" w:rsidRPr="00952887">
        <w:rPr>
          <w:rFonts w:ascii="Times New Roman" w:eastAsiaTheme="minorEastAsia" w:hAnsi="Times New Roman" w:cs="Times New Roman"/>
          <w:color w:val="000000" w:themeColor="text1"/>
          <w:sz w:val="22"/>
        </w:rPr>
        <w:t>igure 4</w:t>
      </w:r>
      <w:r w:rsidR="0081615D" w:rsidRPr="00952887">
        <w:rPr>
          <w:rFonts w:ascii="Times New Roman" w:eastAsiaTheme="minorEastAsia" w:hAnsi="Times New Roman" w:cs="Times New Roman"/>
          <w:color w:val="000000" w:themeColor="text1"/>
          <w:sz w:val="22"/>
        </w:rPr>
        <w:t xml:space="preserve"> </w:t>
      </w:r>
      <w:r w:rsidR="001C5116" w:rsidRPr="00952887">
        <w:rPr>
          <w:rFonts w:ascii="Times New Roman" w:eastAsiaTheme="minorEastAsia" w:hAnsi="Times New Roman" w:cs="Times New Roman"/>
          <w:color w:val="000000" w:themeColor="text1"/>
          <w:sz w:val="22"/>
        </w:rPr>
        <w:t xml:space="preserve">shows the </w:t>
      </w:r>
      <w:r w:rsidR="00CA34CA" w:rsidRPr="00952887">
        <w:rPr>
          <w:rFonts w:ascii="Times New Roman" w:eastAsiaTheme="minorEastAsia" w:hAnsi="Times New Roman" w:cs="Times New Roman"/>
          <w:color w:val="000000" w:themeColor="text1"/>
          <w:sz w:val="22"/>
        </w:rPr>
        <w:t xml:space="preserve">reduced-rank </w:t>
      </w:r>
      <w:r w:rsidR="001C5116" w:rsidRPr="00952887">
        <w:rPr>
          <w:rFonts w:ascii="Times New Roman" w:eastAsiaTheme="minorEastAsia" w:hAnsi="Times New Roman" w:cs="Times New Roman"/>
          <w:color w:val="000000" w:themeColor="text1"/>
          <w:sz w:val="22"/>
        </w:rPr>
        <w:t xml:space="preserve">DOFS as a function </w:t>
      </w:r>
      <w:r w:rsidRPr="00952887">
        <w:rPr>
          <w:rFonts w:ascii="Times New Roman" w:eastAsiaTheme="minorEastAsia" w:hAnsi="Times New Roman" w:cs="Times New Roman"/>
          <w:color w:val="000000" w:themeColor="text1"/>
          <w:sz w:val="22"/>
        </w:rPr>
        <w:t>of</w:t>
      </w:r>
      <w:r w:rsidR="00B56C68" w:rsidRPr="00952887">
        <w:rPr>
          <w:rFonts w:ascii="Times New Roman" w:eastAsiaTheme="minorEastAsia" w:hAnsi="Times New Roman" w:cs="Times New Roman"/>
          <w:color w:val="000000" w:themeColor="text1"/>
          <w:sz w:val="22"/>
        </w:rPr>
        <w:t xml:space="preserve"> the number of</w:t>
      </w:r>
      <w:r w:rsidR="001C5116" w:rsidRPr="00952887">
        <w:rPr>
          <w:rFonts w:ascii="Times New Roman" w:eastAsiaTheme="minorEastAsia" w:hAnsi="Times New Roman" w:cs="Times New Roman"/>
          <w:color w:val="000000" w:themeColor="text1"/>
          <w:sz w:val="22"/>
        </w:rPr>
        <w:t xml:space="preserve"> first</w:t>
      </w:r>
      <w:r w:rsidR="00B56C68" w:rsidRPr="00952887">
        <w:rPr>
          <w:rFonts w:ascii="Times New Roman" w:eastAsiaTheme="minorEastAsia" w:hAnsi="Times New Roman" w:cs="Times New Roman"/>
          <w:color w:val="000000" w:themeColor="text1"/>
          <w:sz w:val="22"/>
        </w:rPr>
        <w:t>-</w:t>
      </w:r>
      <w:r w:rsidR="001C5116" w:rsidRPr="00952887">
        <w:rPr>
          <w:rFonts w:ascii="Times New Roman" w:eastAsiaTheme="minorEastAsia" w:hAnsi="Times New Roman" w:cs="Times New Roman"/>
          <w:color w:val="000000" w:themeColor="text1"/>
          <w:sz w:val="22"/>
        </w:rPr>
        <w:t xml:space="preserve"> and second</w:t>
      </w:r>
      <w:r w:rsidR="00B56C68" w:rsidRPr="00952887">
        <w:rPr>
          <w:rFonts w:ascii="Times New Roman" w:eastAsiaTheme="minorEastAsia" w:hAnsi="Times New Roman" w:cs="Times New Roman"/>
          <w:color w:val="000000" w:themeColor="text1"/>
          <w:sz w:val="22"/>
        </w:rPr>
        <w:t>-update forward</w:t>
      </w:r>
      <w:r w:rsidR="001C5116" w:rsidRPr="00952887">
        <w:rPr>
          <w:rFonts w:ascii="Times New Roman" w:eastAsiaTheme="minorEastAsia" w:hAnsi="Times New Roman" w:cs="Times New Roman"/>
          <w:color w:val="000000" w:themeColor="text1"/>
          <w:sz w:val="22"/>
        </w:rPr>
        <w:t xml:space="preserve"> model runs. </w:t>
      </w:r>
      <w:r w:rsidR="00203975" w:rsidRPr="00952887">
        <w:rPr>
          <w:rFonts w:ascii="Times New Roman" w:eastAsiaTheme="minorEastAsia" w:hAnsi="Times New Roman" w:cs="Times New Roman"/>
          <w:color w:val="000000" w:themeColor="text1"/>
          <w:sz w:val="22"/>
        </w:rPr>
        <w:t>Among all possible</w:t>
      </w:r>
      <w:r w:rsidRPr="00952887">
        <w:rPr>
          <w:rFonts w:ascii="Times New Roman" w:eastAsiaTheme="minorEastAsia" w:hAnsi="Times New Roman" w:cs="Times New Roman"/>
          <w:color w:val="000000" w:themeColor="text1"/>
          <w:sz w:val="22"/>
        </w:rPr>
        <w:t xml:space="preserve"> partitions of</w:t>
      </w:r>
      <w:r w:rsidR="0064453F" w:rsidRPr="00952887">
        <w:rPr>
          <w:rFonts w:ascii="Times New Roman" w:eastAsiaTheme="minorEastAsia" w:hAnsi="Times New Roman" w:cs="Times New Roman"/>
          <w:color w:val="000000" w:themeColor="text1"/>
          <w:sz w:val="22"/>
        </w:rPr>
        <w:t xml:space="preserve"> </w:t>
      </w:r>
      <w:r w:rsidR="001C5116" w:rsidRPr="00952887">
        <w:rPr>
          <w:rFonts w:ascii="Times New Roman" w:eastAsiaTheme="minorEastAsia" w:hAnsi="Times New Roman" w:cs="Times New Roman"/>
          <w:color w:val="000000" w:themeColor="text1"/>
          <w:sz w:val="22"/>
        </w:rPr>
        <w:t>53</w:t>
      </w:r>
      <w:r w:rsidRPr="00952887">
        <w:rPr>
          <w:rFonts w:ascii="Times New Roman" w:eastAsiaTheme="minorEastAsia" w:hAnsi="Times New Roman" w:cs="Times New Roman"/>
          <w:color w:val="000000" w:themeColor="text1"/>
          <w:sz w:val="22"/>
        </w:rPr>
        <w:t>7</w:t>
      </w:r>
      <w:r w:rsidR="001C5116"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 xml:space="preserve">total </w:t>
      </w:r>
      <w:r w:rsidR="00B369AF" w:rsidRPr="00952887">
        <w:rPr>
          <w:rFonts w:ascii="Times New Roman" w:eastAsiaTheme="minorEastAsia" w:hAnsi="Times New Roman" w:cs="Times New Roman"/>
          <w:color w:val="000000" w:themeColor="text1"/>
          <w:sz w:val="22"/>
        </w:rPr>
        <w:t>model run</w:t>
      </w:r>
      <w:r w:rsidR="001C5116" w:rsidRPr="00952887">
        <w:rPr>
          <w:rFonts w:ascii="Times New Roman" w:eastAsiaTheme="minorEastAsia" w:hAnsi="Times New Roman" w:cs="Times New Roman"/>
          <w:color w:val="000000" w:themeColor="text1"/>
          <w:sz w:val="22"/>
        </w:rPr>
        <w:t xml:space="preserve">s </w:t>
      </w:r>
      <w:r w:rsidR="00B369AF" w:rsidRPr="00952887">
        <w:rPr>
          <w:rFonts w:ascii="Times New Roman" w:eastAsiaTheme="minorEastAsia" w:hAnsi="Times New Roman" w:cs="Times New Roman"/>
          <w:color w:val="000000" w:themeColor="text1"/>
          <w:sz w:val="22"/>
        </w:rPr>
        <w:t xml:space="preserve">(dashed line), </w:t>
      </w:r>
      <w:r w:rsidR="00F66E34" w:rsidRPr="00952887">
        <w:rPr>
          <w:rFonts w:ascii="Times New Roman" w:eastAsiaTheme="minorEastAsia" w:hAnsi="Times New Roman" w:cs="Times New Roman"/>
          <w:color w:val="000000" w:themeColor="text1"/>
          <w:sz w:val="22"/>
        </w:rPr>
        <w:t xml:space="preserve">our </w:t>
      </w:r>
      <w:r w:rsidR="00B369AF" w:rsidRPr="00952887">
        <w:rPr>
          <w:rFonts w:ascii="Times New Roman" w:eastAsiaTheme="minorEastAsia" w:hAnsi="Times New Roman" w:cs="Times New Roman"/>
          <w:color w:val="000000" w:themeColor="text1"/>
          <w:sz w:val="22"/>
        </w:rPr>
        <w:t xml:space="preserve">update scheme </w:t>
      </w:r>
      <w:r w:rsidR="0051456D" w:rsidRPr="00952887">
        <w:rPr>
          <w:rFonts w:ascii="Times New Roman" w:eastAsiaTheme="minorEastAsia" w:hAnsi="Times New Roman" w:cs="Times New Roman"/>
          <w:color w:val="000000" w:themeColor="text1"/>
          <w:sz w:val="22"/>
        </w:rPr>
        <w:t xml:space="preserve">(starred) </w:t>
      </w:r>
      <w:r w:rsidR="00B369AF" w:rsidRPr="00952887">
        <w:rPr>
          <w:rFonts w:ascii="Times New Roman" w:eastAsiaTheme="minorEastAsia" w:hAnsi="Times New Roman" w:cs="Times New Roman"/>
          <w:color w:val="000000" w:themeColor="text1"/>
          <w:sz w:val="22"/>
        </w:rPr>
        <w:t>maximizes the DOFS.</w:t>
      </w:r>
      <w:r w:rsidR="0051456D" w:rsidRPr="00952887">
        <w:rPr>
          <w:rFonts w:ascii="Times New Roman" w:eastAsiaTheme="minorEastAsia" w:hAnsi="Times New Roman" w:cs="Times New Roman"/>
          <w:color w:val="000000" w:themeColor="text1"/>
          <w:sz w:val="22"/>
        </w:rPr>
        <w:t xml:space="preserve"> </w:t>
      </w:r>
      <w:r w:rsidR="00F66E34" w:rsidRPr="00952887">
        <w:rPr>
          <w:rFonts w:ascii="Times New Roman" w:eastAsiaTheme="minorEastAsia" w:hAnsi="Times New Roman" w:cs="Times New Roman"/>
          <w:color w:val="000000" w:themeColor="text1"/>
          <w:sz w:val="22"/>
        </w:rPr>
        <w:t>U</w:t>
      </w:r>
      <w:r w:rsidR="0051456D" w:rsidRPr="00952887">
        <w:rPr>
          <w:rFonts w:ascii="Times New Roman" w:eastAsiaTheme="minorEastAsia" w:hAnsi="Times New Roman" w:cs="Times New Roman"/>
          <w:color w:val="000000" w:themeColor="text1"/>
          <w:sz w:val="22"/>
        </w:rPr>
        <w:t>s</w:t>
      </w:r>
      <w:r w:rsidRPr="00952887">
        <w:rPr>
          <w:rFonts w:ascii="Times New Roman" w:eastAsiaTheme="minorEastAsia" w:hAnsi="Times New Roman" w:cs="Times New Roman"/>
          <w:color w:val="000000" w:themeColor="text1"/>
          <w:sz w:val="22"/>
        </w:rPr>
        <w:t>ing</w:t>
      </w:r>
      <w:r w:rsidR="0051456D" w:rsidRPr="00952887">
        <w:rPr>
          <w:rFonts w:ascii="Times New Roman" w:eastAsiaTheme="minorEastAsia" w:hAnsi="Times New Roman" w:cs="Times New Roman"/>
          <w:color w:val="000000" w:themeColor="text1"/>
          <w:sz w:val="22"/>
        </w:rPr>
        <w:t xml:space="preserve"> a signal-to-noise ratio threshold of 1 or 4 instead of 2.5 </w:t>
      </w:r>
      <w:r w:rsidR="00B56C68" w:rsidRPr="00952887">
        <w:rPr>
          <w:rFonts w:ascii="Times New Roman" w:eastAsiaTheme="minorEastAsia" w:hAnsi="Times New Roman" w:cs="Times New Roman"/>
          <w:color w:val="000000" w:themeColor="text1"/>
          <w:sz w:val="22"/>
        </w:rPr>
        <w:t>(dots)</w:t>
      </w:r>
      <w:r w:rsidR="0051456D"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decreases the</w:t>
      </w:r>
      <w:r w:rsidR="0051456D" w:rsidRPr="00952887">
        <w:rPr>
          <w:rFonts w:ascii="Times New Roman" w:eastAsiaTheme="minorEastAsia" w:hAnsi="Times New Roman" w:cs="Times New Roman"/>
          <w:color w:val="000000" w:themeColor="text1"/>
          <w:sz w:val="22"/>
        </w:rPr>
        <w:t xml:space="preserve"> reduced-rank DOFS</w:t>
      </w:r>
      <w:r w:rsidRPr="00952887">
        <w:rPr>
          <w:rFonts w:ascii="Times New Roman" w:eastAsiaTheme="minorEastAsia" w:hAnsi="Times New Roman" w:cs="Times New Roman"/>
          <w:color w:val="000000" w:themeColor="text1"/>
          <w:sz w:val="22"/>
        </w:rPr>
        <w:t xml:space="preserve"> by </w:t>
      </w:r>
      <w:r w:rsidR="00F66E34" w:rsidRPr="00952887">
        <w:rPr>
          <w:rFonts w:ascii="Times New Roman" w:eastAsiaTheme="minorEastAsia" w:hAnsi="Times New Roman" w:cs="Times New Roman"/>
          <w:color w:val="000000" w:themeColor="text1"/>
          <w:sz w:val="22"/>
        </w:rPr>
        <w:t xml:space="preserve">only </w:t>
      </w:r>
      <w:r w:rsidRPr="00952887">
        <w:rPr>
          <w:rFonts w:ascii="Times New Roman" w:eastAsiaTheme="minorEastAsia" w:hAnsi="Times New Roman" w:cs="Times New Roman"/>
          <w:color w:val="000000" w:themeColor="text1"/>
          <w:sz w:val="22"/>
        </w:rPr>
        <w:t>2</w:t>
      </w:r>
      <w:r w:rsidR="00203975" w:rsidRPr="00952887">
        <w:rPr>
          <w:rFonts w:ascii="Times New Roman" w:eastAsiaTheme="minorEastAsia" w:hAnsi="Times New Roman" w:cs="Times New Roman"/>
          <w:color w:val="000000" w:themeColor="text1"/>
          <w:sz w:val="22"/>
        </w:rPr>
        <w:t>-</w:t>
      </w:r>
      <w:r w:rsidRPr="00952887">
        <w:rPr>
          <w:rFonts w:ascii="Times New Roman" w:eastAsiaTheme="minorEastAsia" w:hAnsi="Times New Roman" w:cs="Times New Roman"/>
          <w:color w:val="000000" w:themeColor="text1"/>
          <w:sz w:val="22"/>
        </w:rPr>
        <w:t xml:space="preserve">3% </w:t>
      </w:r>
      <w:r w:rsidR="00CA34CA" w:rsidRPr="00952887">
        <w:rPr>
          <w:rFonts w:ascii="Times New Roman" w:eastAsiaTheme="minorEastAsia" w:hAnsi="Times New Roman" w:cs="Times New Roman"/>
          <w:color w:val="000000" w:themeColor="text1"/>
          <w:sz w:val="22"/>
        </w:rPr>
        <w:t xml:space="preserve">(from 155 </w:t>
      </w:r>
      <w:r w:rsidRPr="00952887">
        <w:rPr>
          <w:rFonts w:ascii="Times New Roman" w:eastAsiaTheme="minorEastAsia" w:hAnsi="Times New Roman" w:cs="Times New Roman"/>
          <w:color w:val="000000" w:themeColor="text1"/>
          <w:sz w:val="22"/>
        </w:rPr>
        <w:t xml:space="preserve">to </w:t>
      </w:r>
      <w:r w:rsidR="0051456D" w:rsidRPr="00952887">
        <w:rPr>
          <w:rFonts w:ascii="Times New Roman" w:eastAsiaTheme="minorEastAsia" w:hAnsi="Times New Roman" w:cs="Times New Roman"/>
          <w:color w:val="000000" w:themeColor="text1"/>
          <w:sz w:val="22"/>
        </w:rPr>
        <w:t>150 and 152</w:t>
      </w:r>
      <w:r w:rsidR="00CA34CA" w:rsidRPr="00952887">
        <w:rPr>
          <w:rFonts w:ascii="Times New Roman" w:eastAsiaTheme="minorEastAsia" w:hAnsi="Times New Roman" w:cs="Times New Roman"/>
          <w:color w:val="000000" w:themeColor="text1"/>
          <w:sz w:val="22"/>
        </w:rPr>
        <w:t>,</w:t>
      </w:r>
      <w:r w:rsidRPr="00952887">
        <w:rPr>
          <w:rFonts w:ascii="Times New Roman" w:eastAsiaTheme="minorEastAsia" w:hAnsi="Times New Roman" w:cs="Times New Roman"/>
          <w:color w:val="000000" w:themeColor="text1"/>
          <w:sz w:val="22"/>
        </w:rPr>
        <w:t xml:space="preserve"> respectively</w:t>
      </w:r>
      <w:r w:rsidR="00203975" w:rsidRPr="00952887">
        <w:rPr>
          <w:rFonts w:ascii="Times New Roman" w:eastAsiaTheme="minorEastAsia" w:hAnsi="Times New Roman" w:cs="Times New Roman"/>
          <w:color w:val="000000" w:themeColor="text1"/>
          <w:sz w:val="22"/>
        </w:rPr>
        <w:t>)</w:t>
      </w:r>
      <w:r w:rsidR="0051456D" w:rsidRPr="00952887">
        <w:rPr>
          <w:rFonts w:ascii="Times New Roman" w:eastAsiaTheme="minorEastAsia" w:hAnsi="Times New Roman" w:cs="Times New Roman"/>
          <w:color w:val="000000" w:themeColor="text1"/>
          <w:sz w:val="22"/>
        </w:rPr>
        <w:t>.</w:t>
      </w:r>
      <w:r w:rsidR="00F66E34" w:rsidRPr="00952887">
        <w:rPr>
          <w:rFonts w:ascii="Times New Roman" w:eastAsiaTheme="minorEastAsia" w:hAnsi="Times New Roman" w:cs="Times New Roman"/>
          <w:color w:val="000000" w:themeColor="text1"/>
          <w:sz w:val="22"/>
        </w:rPr>
        <w:t xml:space="preserve"> Lowering the </w:t>
      </w:r>
      <w:r w:rsidR="00CA34CA" w:rsidRPr="00952887">
        <w:rPr>
          <w:rFonts w:ascii="Times New Roman" w:eastAsiaTheme="minorEastAsia" w:hAnsi="Times New Roman" w:cs="Times New Roman"/>
          <w:color w:val="000000" w:themeColor="text1"/>
          <w:sz w:val="22"/>
        </w:rPr>
        <w:t xml:space="preserve">signal-to-noise ratio </w:t>
      </w:r>
      <w:r w:rsidR="00F66E34" w:rsidRPr="00952887">
        <w:rPr>
          <w:rFonts w:ascii="Times New Roman" w:eastAsiaTheme="minorEastAsia" w:hAnsi="Times New Roman" w:cs="Times New Roman"/>
          <w:color w:val="000000" w:themeColor="text1"/>
          <w:sz w:val="22"/>
        </w:rPr>
        <w:t xml:space="preserve">threshold </w:t>
      </w:r>
      <w:r w:rsidR="00CA34CA" w:rsidRPr="00952887">
        <w:rPr>
          <w:rFonts w:ascii="Times New Roman" w:eastAsiaTheme="minorEastAsia" w:hAnsi="Times New Roman" w:cs="Times New Roman"/>
          <w:color w:val="000000" w:themeColor="text1"/>
          <w:sz w:val="22"/>
        </w:rPr>
        <w:t xml:space="preserve">increases the number of eigenvectors used and the effect of errors in the initial Jacobian matrix estimate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CA34CA" w:rsidRPr="00952887">
        <w:rPr>
          <w:rFonts w:ascii="Times New Roman" w:eastAsiaTheme="minorEastAsia" w:hAnsi="Times New Roman" w:cs="Times New Roman"/>
          <w:color w:val="000000" w:themeColor="text1"/>
          <w:sz w:val="22"/>
        </w:rPr>
        <w:t xml:space="preserve">. Increasing the threshold fails to exploit the information content of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CA34CA" w:rsidRPr="00952887">
        <w:rPr>
          <w:rFonts w:ascii="Times New Roman" w:eastAsiaTheme="minorEastAsia" w:hAnsi="Times New Roman" w:cs="Times New Roman"/>
          <w:bCs/>
          <w:color w:val="000000" w:themeColor="text1"/>
          <w:sz w:val="22"/>
        </w:rPr>
        <w:t>.</w:t>
      </w:r>
      <w:r w:rsidR="00203975" w:rsidRPr="00952887">
        <w:rPr>
          <w:rFonts w:ascii="Times New Roman" w:eastAsiaTheme="minorEastAsia" w:hAnsi="Times New Roman" w:cs="Times New Roman"/>
          <w:bCs/>
          <w:color w:val="000000" w:themeColor="text1"/>
          <w:sz w:val="22"/>
        </w:rPr>
        <w:t xml:space="preserve"> More generally</w:t>
      </w:r>
      <w:r w:rsidR="00203975" w:rsidRPr="00952887">
        <w:rPr>
          <w:rFonts w:ascii="Times New Roman" w:eastAsiaTheme="minorEastAsia" w:hAnsi="Times New Roman" w:cs="Times New Roman"/>
          <w:color w:val="000000" w:themeColor="text1"/>
          <w:sz w:val="22"/>
        </w:rPr>
        <w:t>, a</w:t>
      </w:r>
      <w:r w:rsidR="009D46C4" w:rsidRPr="00952887">
        <w:rPr>
          <w:rFonts w:ascii="Times New Roman" w:eastAsiaTheme="minorEastAsia" w:hAnsi="Times New Roman" w:cs="Times New Roman"/>
          <w:color w:val="000000" w:themeColor="text1"/>
          <w:sz w:val="22"/>
        </w:rPr>
        <w:t>pplying a</w:t>
      </w:r>
      <w:r w:rsidR="0051456D" w:rsidRPr="00952887">
        <w:rPr>
          <w:rFonts w:ascii="Times New Roman" w:eastAsiaTheme="minorEastAsia" w:hAnsi="Times New Roman" w:cs="Times New Roman"/>
          <w:color w:val="000000" w:themeColor="text1"/>
          <w:sz w:val="22"/>
        </w:rPr>
        <w:t xml:space="preserve"> signal-to-noise ratio threshold of 2.5</w:t>
      </w:r>
      <w:r w:rsidR="009D46C4" w:rsidRPr="00952887">
        <w:rPr>
          <w:rFonts w:ascii="Times New Roman" w:eastAsiaTheme="minorEastAsia" w:hAnsi="Times New Roman" w:cs="Times New Roman"/>
          <w:color w:val="000000" w:themeColor="text1"/>
          <w:sz w:val="22"/>
        </w:rPr>
        <w:t xml:space="preserve"> in the first update </w:t>
      </w:r>
      <w:r w:rsidR="0051456D" w:rsidRPr="00952887">
        <w:rPr>
          <w:rFonts w:ascii="Times New Roman" w:eastAsiaTheme="minorEastAsia" w:hAnsi="Times New Roman" w:cs="Times New Roman"/>
          <w:color w:val="000000" w:themeColor="text1"/>
          <w:sz w:val="22"/>
        </w:rPr>
        <w:t xml:space="preserve">maximizes the DOFS regardless of the number of </w:t>
      </w:r>
      <w:proofErr w:type="gramStart"/>
      <w:r w:rsidR="0051456D" w:rsidRPr="00952887">
        <w:rPr>
          <w:rFonts w:ascii="Times New Roman" w:eastAsiaTheme="minorEastAsia" w:hAnsi="Times New Roman" w:cs="Times New Roman"/>
          <w:color w:val="000000" w:themeColor="text1"/>
          <w:sz w:val="22"/>
        </w:rPr>
        <w:t>model</w:t>
      </w:r>
      <w:proofErr w:type="gramEnd"/>
      <w:r w:rsidR="0051456D" w:rsidRPr="00952887">
        <w:rPr>
          <w:rFonts w:ascii="Times New Roman" w:eastAsiaTheme="minorEastAsia" w:hAnsi="Times New Roman" w:cs="Times New Roman"/>
          <w:color w:val="000000" w:themeColor="text1"/>
          <w:sz w:val="22"/>
        </w:rPr>
        <w:t xml:space="preserve"> runs conducted in the second update</w:t>
      </w:r>
      <w:r w:rsidR="00B56C68" w:rsidRPr="00952887">
        <w:rPr>
          <w:rFonts w:ascii="Times New Roman" w:eastAsiaTheme="minorEastAsia" w:hAnsi="Times New Roman" w:cs="Times New Roman"/>
          <w:color w:val="000000" w:themeColor="text1"/>
          <w:sz w:val="22"/>
        </w:rPr>
        <w:t>.</w:t>
      </w:r>
      <w:r w:rsidR="00203975" w:rsidRPr="00952887">
        <w:rPr>
          <w:rFonts w:ascii="Times New Roman" w:eastAsiaTheme="minorEastAsia" w:hAnsi="Times New Roman" w:cs="Times New Roman"/>
          <w:color w:val="000000" w:themeColor="text1"/>
          <w:sz w:val="22"/>
        </w:rPr>
        <w:t xml:space="preserve"> </w:t>
      </w:r>
      <w:r w:rsidR="00952887" w:rsidRPr="00952887">
        <w:rPr>
          <w:rFonts w:ascii="Times New Roman" w:eastAsiaTheme="minorEastAsia" w:hAnsi="Times New Roman" w:cs="Times New Roman"/>
          <w:color w:val="000000" w:themeColor="text1"/>
          <w:sz w:val="22"/>
        </w:rPr>
        <w:t xml:space="preserve">We show the DOFS generated by these optimal configurations </w:t>
      </w:r>
      <w:r w:rsidR="00203975" w:rsidRPr="00952887">
        <w:rPr>
          <w:rFonts w:ascii="Times New Roman" w:eastAsiaTheme="minorEastAsia" w:hAnsi="Times New Roman" w:cs="Times New Roman"/>
          <w:color w:val="000000" w:themeColor="text1"/>
          <w:sz w:val="22"/>
        </w:rPr>
        <w:t xml:space="preserve">as a function of the total number of forward </w:t>
      </w:r>
      <w:proofErr w:type="gramStart"/>
      <w:r w:rsidR="00203975" w:rsidRPr="00952887">
        <w:rPr>
          <w:rFonts w:ascii="Times New Roman" w:eastAsiaTheme="minorEastAsia" w:hAnsi="Times New Roman" w:cs="Times New Roman"/>
          <w:color w:val="000000" w:themeColor="text1"/>
          <w:sz w:val="22"/>
        </w:rPr>
        <w:t>model</w:t>
      </w:r>
      <w:proofErr w:type="gramEnd"/>
      <w:r w:rsidR="00203975" w:rsidRPr="00952887">
        <w:rPr>
          <w:rFonts w:ascii="Times New Roman" w:eastAsiaTheme="minorEastAsia" w:hAnsi="Times New Roman" w:cs="Times New Roman"/>
          <w:color w:val="000000" w:themeColor="text1"/>
          <w:sz w:val="22"/>
        </w:rPr>
        <w:t xml:space="preserve"> runs</w:t>
      </w:r>
      <w:r w:rsidR="00952887" w:rsidRPr="00952887">
        <w:rPr>
          <w:rFonts w:ascii="Times New Roman" w:eastAsiaTheme="minorEastAsia" w:hAnsi="Times New Roman" w:cs="Times New Roman"/>
          <w:color w:val="000000" w:themeColor="text1"/>
          <w:sz w:val="22"/>
        </w:rPr>
        <w:t xml:space="preserve"> in the top panel of Figure 4</w:t>
      </w:r>
      <w:r w:rsidR="00203975"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After only 275 simulations</w:t>
      </w:r>
      <w:r w:rsidR="00D31405"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 xml:space="preserve">the </w:t>
      </w:r>
      <w:r w:rsidR="00D31405" w:rsidRPr="00952887">
        <w:rPr>
          <w:rFonts w:ascii="Times New Roman" w:eastAsiaTheme="minorEastAsia" w:hAnsi="Times New Roman" w:cs="Times New Roman"/>
          <w:color w:val="000000" w:themeColor="text1"/>
          <w:sz w:val="22"/>
        </w:rPr>
        <w:t xml:space="preserve">optimal reduced-rank </w:t>
      </w:r>
      <w:r w:rsidRPr="00952887">
        <w:rPr>
          <w:rFonts w:ascii="Times New Roman" w:eastAsiaTheme="minorEastAsia" w:hAnsi="Times New Roman" w:cs="Times New Roman"/>
          <w:color w:val="000000" w:themeColor="text1"/>
          <w:sz w:val="22"/>
        </w:rPr>
        <w:t>inversion generates 108 DOFS</w:t>
      </w:r>
      <w:r w:rsidR="00D31405" w:rsidRPr="00952887">
        <w:rPr>
          <w:rFonts w:ascii="Times New Roman" w:eastAsiaTheme="minorEastAsia" w:hAnsi="Times New Roman" w:cs="Times New Roman"/>
          <w:color w:val="000000" w:themeColor="text1"/>
          <w:sz w:val="22"/>
        </w:rPr>
        <w:t xml:space="preserve">, </w:t>
      </w:r>
      <w:r w:rsidR="00203975" w:rsidRPr="00952887">
        <w:rPr>
          <w:rFonts w:ascii="Times New Roman" w:eastAsiaTheme="minorEastAsia" w:hAnsi="Times New Roman" w:cs="Times New Roman"/>
          <w:color w:val="000000" w:themeColor="text1"/>
          <w:sz w:val="22"/>
        </w:rPr>
        <w:t xml:space="preserve">achieving </w:t>
      </w:r>
      <w:r w:rsidR="00D31405" w:rsidRPr="00952887">
        <w:rPr>
          <w:rFonts w:ascii="Times New Roman" w:eastAsiaTheme="minorEastAsia" w:hAnsi="Times New Roman" w:cs="Times New Roman"/>
          <w:color w:val="000000" w:themeColor="text1"/>
          <w:sz w:val="22"/>
        </w:rPr>
        <w:t xml:space="preserve">half of the native-resolution DOFS </w:t>
      </w:r>
      <w:r w:rsidR="00EA5F19">
        <w:rPr>
          <w:rFonts w:ascii="Times New Roman" w:eastAsiaTheme="minorEastAsia" w:hAnsi="Times New Roman" w:cs="Times New Roman"/>
          <w:color w:val="000000" w:themeColor="text1"/>
          <w:sz w:val="22"/>
        </w:rPr>
        <w:t>at 13% of the computational cost</w:t>
      </w:r>
      <w:r w:rsidR="009616CD">
        <w:rPr>
          <w:rFonts w:ascii="Times New Roman" w:eastAsiaTheme="minorEastAsia" w:hAnsi="Times New Roman" w:cs="Times New Roman"/>
          <w:color w:val="000000" w:themeColor="text1"/>
          <w:sz w:val="22"/>
        </w:rPr>
        <w:t>.</w:t>
      </w:r>
      <w:commentRangeEnd w:id="23"/>
      <w:r w:rsidR="00F7775F">
        <w:rPr>
          <w:rStyle w:val="CommentReference"/>
        </w:rPr>
        <w:commentReference w:id="23"/>
      </w:r>
      <w:commentRangeEnd w:id="24"/>
      <w:r w:rsidR="000476E2">
        <w:rPr>
          <w:rStyle w:val="CommentReference"/>
        </w:rPr>
        <w:commentReference w:id="24"/>
      </w:r>
    </w:p>
    <w:p w14:paraId="11E0990D" w14:textId="3DF21E3B" w:rsidR="007C5A54" w:rsidRDefault="007C5A54" w:rsidP="00A6735B">
      <w:pPr>
        <w:rPr>
          <w:rFonts w:ascii="Times New Roman" w:eastAsiaTheme="minorEastAsia" w:hAnsi="Times New Roman" w:cs="Times New Roman"/>
          <w:sz w:val="22"/>
        </w:rPr>
      </w:pPr>
    </w:p>
    <w:p w14:paraId="7EB63AD8" w14:textId="1A120D43" w:rsidR="00E31499" w:rsidRPr="006453BA" w:rsidRDefault="004E5717" w:rsidP="00E31499">
      <w:pPr>
        <w:rPr>
          <w:rFonts w:ascii="Times New Roman" w:eastAsiaTheme="minorEastAsia" w:hAnsi="Times New Roman" w:cs="Times New Roman"/>
          <w:color w:val="000000" w:themeColor="text1"/>
          <w:sz w:val="22"/>
        </w:rPr>
      </w:pPr>
      <w:r>
        <w:rPr>
          <w:rFonts w:ascii="Times New Roman" w:eastAsiaTheme="minorEastAsia" w:hAnsi="Times New Roman" w:cs="Times New Roman"/>
          <w:sz w:val="22"/>
        </w:rPr>
        <w:t xml:space="preserve">We solve the inversion (equations (2) – (4)) using </w:t>
      </w:r>
      <w:r w:rsidR="00EA5F19">
        <w:rPr>
          <w:rFonts w:ascii="Times New Roman" w:eastAsiaTheme="minorEastAsia" w:hAnsi="Times New Roman" w:cs="Times New Roman"/>
          <w:sz w:val="22"/>
        </w:rPr>
        <w:t xml:space="preserve">the reduced-rank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b/>
          <w:sz w:val="22"/>
        </w:rPr>
        <w:t xml:space="preserve"> </w:t>
      </w:r>
      <w:r>
        <w:rPr>
          <w:rFonts w:ascii="Times New Roman" w:eastAsiaTheme="minorEastAsia" w:hAnsi="Times New Roman" w:cs="Times New Roman"/>
          <w:sz w:val="22"/>
        </w:rPr>
        <w:t xml:space="preserve">and compare </w:t>
      </w:r>
      <w:r w:rsidR="001D059F">
        <w:rPr>
          <w:rFonts w:ascii="Times New Roman" w:eastAsiaTheme="minorEastAsia" w:hAnsi="Times New Roman" w:cs="Times New Roman"/>
          <w:sz w:val="22"/>
        </w:rPr>
        <w:t xml:space="preserve">the posterior </w:t>
      </w:r>
      <w:r>
        <w:rPr>
          <w:rFonts w:ascii="Times New Roman" w:eastAsiaTheme="minorEastAsia" w:hAnsi="Times New Roman" w:cs="Times New Roman"/>
          <w:sz w:val="22"/>
        </w:rPr>
        <w:t xml:space="preserve">to the native-resolution solution. Figure </w:t>
      </w:r>
      <w:r w:rsidR="00B05179">
        <w:rPr>
          <w:rFonts w:ascii="Times New Roman" w:eastAsiaTheme="minorEastAsia" w:hAnsi="Times New Roman" w:cs="Times New Roman"/>
          <w:sz w:val="22"/>
        </w:rPr>
        <w:t>3</w:t>
      </w:r>
      <w:r w:rsidR="00375C79">
        <w:rPr>
          <w:rFonts w:ascii="Times New Roman" w:eastAsiaTheme="minorEastAsia" w:hAnsi="Times New Roman" w:cs="Times New Roman"/>
          <w:sz w:val="22"/>
        </w:rPr>
        <w:t xml:space="preserve"> </w:t>
      </w:r>
      <w:r>
        <w:rPr>
          <w:rFonts w:ascii="Times New Roman" w:eastAsiaTheme="minorEastAsia" w:hAnsi="Times New Roman" w:cs="Times New Roman"/>
          <w:sz w:val="22"/>
        </w:rPr>
        <w:t>(right column) shows the distribution of the</w:t>
      </w:r>
      <w:r w:rsidR="001D059F">
        <w:rPr>
          <w:rFonts w:ascii="Times New Roman" w:eastAsiaTheme="minorEastAsia" w:hAnsi="Times New Roman" w:cs="Times New Roman"/>
          <w:sz w:val="22"/>
        </w:rPr>
        <w:t xml:space="preserve"> reduced-rank</w:t>
      </w:r>
      <w:r>
        <w:rPr>
          <w:rFonts w:ascii="Times New Roman" w:eastAsiaTheme="minorEastAsia" w:hAnsi="Times New Roman" w:cs="Times New Roman"/>
          <w:sz w:val="22"/>
        </w:rPr>
        <w:t xml:space="preserve"> averaging kernel sensitivities (top) and posterior scaling factors (bottom) compared to the native</w:t>
      </w:r>
      <w:r w:rsidR="001D059F">
        <w:rPr>
          <w:rFonts w:ascii="Times New Roman" w:eastAsiaTheme="minorEastAsia" w:hAnsi="Times New Roman" w:cs="Times New Roman"/>
          <w:sz w:val="22"/>
        </w:rPr>
        <w:t>-</w:t>
      </w:r>
      <w:r>
        <w:rPr>
          <w:rFonts w:ascii="Times New Roman" w:eastAsiaTheme="minorEastAsia" w:hAnsi="Times New Roman" w:cs="Times New Roman"/>
          <w:sz w:val="22"/>
        </w:rPr>
        <w:t xml:space="preserve">resolution </w:t>
      </w:r>
      <w:r w:rsidR="00B05179">
        <w:rPr>
          <w:rFonts w:ascii="Times New Roman" w:eastAsiaTheme="minorEastAsia" w:hAnsi="Times New Roman" w:cs="Times New Roman"/>
          <w:sz w:val="22"/>
        </w:rPr>
        <w:t>inversion</w:t>
      </w:r>
      <w:r>
        <w:rPr>
          <w:rFonts w:ascii="Times New Roman" w:eastAsiaTheme="minorEastAsia" w:hAnsi="Times New Roman" w:cs="Times New Roman"/>
          <w:sz w:val="22"/>
        </w:rPr>
        <w:t xml:space="preserve"> (left column). Because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was constructed on the basis of the dominant patterns of information content, it solves for the posterior scaling factors accurately in the areas of highest information content and defaults to the prior value (a scaling factor of </w:t>
      </w:r>
      <w:r w:rsidR="00CB3990">
        <w:rPr>
          <w:rFonts w:ascii="Times New Roman" w:eastAsiaTheme="minorEastAsia" w:hAnsi="Times New Roman" w:cs="Times New Roman"/>
          <w:sz w:val="22"/>
        </w:rPr>
        <w:t>one</w:t>
      </w:r>
      <w:r>
        <w:rPr>
          <w:rFonts w:ascii="Times New Roman" w:eastAsiaTheme="minorEastAsia" w:hAnsi="Times New Roman" w:cs="Times New Roman"/>
          <w:sz w:val="22"/>
        </w:rPr>
        <w:t xml:space="preserve">) elsewhere. </w:t>
      </w:r>
      <w:r w:rsidR="00E31499">
        <w:rPr>
          <w:rFonts w:ascii="Times New Roman" w:eastAsiaTheme="minorEastAsia" w:hAnsi="Times New Roman" w:cs="Times New Roman"/>
          <w:sz w:val="22"/>
        </w:rPr>
        <w:t xml:space="preserve">As a result of the exclusion of grid cells with low native-resolution information content, the reduced-rank DOFS (155) are lower than native-resolution DOFS (216). However, in grid cells with large averaging kernel sensitivities, the reduced-rank inversion preserves most information content. 699 grid cells have reduced-rank averaging kernel sensitivities greater than 0.01 and generate 153 DOFS, 87% of the 175 DOFS generated by these grid cells in the native-resolution inversion. </w:t>
      </w:r>
    </w:p>
    <w:p w14:paraId="0625DABA" w14:textId="77777777" w:rsidR="00E31499" w:rsidRDefault="00E31499" w:rsidP="00A6735B">
      <w:pPr>
        <w:rPr>
          <w:rFonts w:ascii="Times New Roman" w:eastAsiaTheme="minorEastAsia" w:hAnsi="Times New Roman" w:cs="Times New Roman"/>
          <w:sz w:val="22"/>
        </w:rPr>
      </w:pPr>
    </w:p>
    <w:p w14:paraId="52218F80" w14:textId="2DED0F97" w:rsidR="005C7815" w:rsidRPr="00662FD2" w:rsidRDefault="004E5717" w:rsidP="00A6735B">
      <w:pPr>
        <w:rPr>
          <w:rFonts w:ascii="Times New Roman" w:eastAsiaTheme="minorEastAsia" w:hAnsi="Times New Roman" w:cs="Times New Roman"/>
          <w:color w:val="000000" w:themeColor="text1"/>
          <w:sz w:val="22"/>
        </w:rPr>
      </w:pPr>
      <w:r w:rsidRPr="00662FD2">
        <w:rPr>
          <w:rFonts w:ascii="Times New Roman" w:eastAsiaTheme="minorEastAsia" w:hAnsi="Times New Roman" w:cs="Times New Roman"/>
          <w:color w:val="000000" w:themeColor="text1"/>
          <w:sz w:val="22"/>
        </w:rPr>
        <w:lastRenderedPageBreak/>
        <w:t xml:space="preserve">Figure </w:t>
      </w:r>
      <w:r w:rsidR="00E31499" w:rsidRPr="00662FD2">
        <w:rPr>
          <w:rFonts w:ascii="Times New Roman" w:eastAsiaTheme="minorEastAsia" w:hAnsi="Times New Roman" w:cs="Times New Roman"/>
          <w:color w:val="000000" w:themeColor="text1"/>
          <w:sz w:val="22"/>
        </w:rPr>
        <w:t>5</w:t>
      </w:r>
      <w:r w:rsidRPr="00662FD2">
        <w:rPr>
          <w:rFonts w:ascii="Times New Roman" w:eastAsiaTheme="minorEastAsia" w:hAnsi="Times New Roman" w:cs="Times New Roman"/>
          <w:color w:val="000000" w:themeColor="text1"/>
          <w:sz w:val="22"/>
        </w:rPr>
        <w:t xml:space="preserve"> </w:t>
      </w:r>
      <w:r w:rsidR="0046053A" w:rsidRPr="00662FD2">
        <w:rPr>
          <w:rFonts w:ascii="Times New Roman" w:eastAsiaTheme="minorEastAsia" w:hAnsi="Times New Roman" w:cs="Times New Roman"/>
          <w:color w:val="000000" w:themeColor="text1"/>
          <w:sz w:val="22"/>
        </w:rPr>
        <w:t>shows a statistical comparison of</w:t>
      </w:r>
      <w:r w:rsidR="000A1DAE" w:rsidRPr="00662FD2">
        <w:rPr>
          <w:rFonts w:ascii="Times New Roman" w:eastAsiaTheme="minorEastAsia" w:hAnsi="Times New Roman" w:cs="Times New Roman"/>
          <w:color w:val="000000" w:themeColor="text1"/>
          <w:sz w:val="22"/>
        </w:rPr>
        <w:t xml:space="preserve"> the reduced-rank and native-resolution </w:t>
      </w:r>
      <w:r w:rsidR="00EA5F19">
        <w:rPr>
          <w:rFonts w:ascii="Times New Roman" w:eastAsiaTheme="minorEastAsia" w:hAnsi="Times New Roman" w:cs="Times New Roman"/>
          <w:color w:val="000000" w:themeColor="text1"/>
          <w:sz w:val="22"/>
        </w:rPr>
        <w:t>inversion results</w:t>
      </w:r>
      <w:r w:rsidRPr="00662FD2">
        <w:rPr>
          <w:rFonts w:ascii="Times New Roman" w:eastAsiaTheme="minorEastAsia" w:hAnsi="Times New Roman" w:cs="Times New Roman"/>
          <w:color w:val="000000" w:themeColor="text1"/>
          <w:sz w:val="22"/>
        </w:rPr>
        <w:t xml:space="preserve"> subjected to the 0.01 </w:t>
      </w:r>
      <w:r w:rsidR="00EA5F19">
        <w:rPr>
          <w:rFonts w:ascii="Times New Roman" w:eastAsiaTheme="minorEastAsia" w:hAnsi="Times New Roman" w:cs="Times New Roman"/>
          <w:color w:val="000000" w:themeColor="text1"/>
          <w:sz w:val="22"/>
        </w:rPr>
        <w:t xml:space="preserve">reduced-rank </w:t>
      </w:r>
      <w:r w:rsidRPr="00662FD2">
        <w:rPr>
          <w:rFonts w:ascii="Times New Roman" w:eastAsiaTheme="minorEastAsia" w:hAnsi="Times New Roman" w:cs="Times New Roman"/>
          <w:color w:val="000000" w:themeColor="text1"/>
          <w:sz w:val="22"/>
        </w:rPr>
        <w:t xml:space="preserve">averaging kernel sensitivity threshold. </w:t>
      </w:r>
      <w:r w:rsidR="00320B05" w:rsidRPr="00662FD2">
        <w:rPr>
          <w:rFonts w:ascii="Times New Roman" w:eastAsiaTheme="minorEastAsia" w:hAnsi="Times New Roman" w:cs="Times New Roman"/>
          <w:color w:val="000000" w:themeColor="text1"/>
          <w:sz w:val="22"/>
        </w:rPr>
        <w:t xml:space="preserve">None of the reduced-rank quantities exhibit significant bias, as shown by comparison to the 1:1 line. </w:t>
      </w:r>
      <w:r w:rsidR="0046053A" w:rsidRPr="00662FD2">
        <w:rPr>
          <w:rFonts w:ascii="Times New Roman" w:eastAsiaTheme="minorEastAsia" w:hAnsi="Times New Roman" w:cs="Times New Roman"/>
          <w:color w:val="000000" w:themeColor="text1"/>
          <w:sz w:val="22"/>
        </w:rPr>
        <w:t xml:space="preserve">The elements of the reduced-rank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2</m:t>
                </m:r>
              </m:e>
            </m:d>
            <m:ctrlPr>
              <w:rPr>
                <w:rFonts w:ascii="Cambria Math" w:hAnsi="Cambria Math" w:cs="Times New Roman"/>
                <w:b/>
                <w:i/>
                <w:color w:val="000000" w:themeColor="text1"/>
                <w:sz w:val="22"/>
              </w:rPr>
            </m:ctrlPr>
          </m:sup>
        </m:sSubSup>
      </m:oMath>
      <w:r w:rsidR="0046053A" w:rsidRPr="00662FD2">
        <w:rPr>
          <w:rFonts w:ascii="Times New Roman" w:eastAsiaTheme="minorEastAsia" w:hAnsi="Times New Roman" w:cs="Times New Roman"/>
          <w:bCs/>
          <w:color w:val="000000" w:themeColor="text1"/>
          <w:sz w:val="22"/>
        </w:rPr>
        <w:t xml:space="preserve"> correspond closely with those of the native-resolution Jacobian matrix </w:t>
      </w:r>
      <w:r w:rsidR="0046053A" w:rsidRPr="00662FD2">
        <w:rPr>
          <w:rFonts w:ascii="Times New Roman" w:eastAsiaTheme="minorEastAsia" w:hAnsi="Times New Roman" w:cs="Times New Roman"/>
          <w:b/>
          <w:color w:val="000000" w:themeColor="text1"/>
          <w:sz w:val="22"/>
        </w:rPr>
        <w:t>K</w:t>
      </w:r>
      <w:r w:rsidR="0046053A" w:rsidRPr="00662FD2">
        <w:rPr>
          <w:rFonts w:ascii="Times New Roman" w:eastAsiaTheme="minorEastAsia" w:hAnsi="Times New Roman" w:cs="Times New Roman"/>
          <w:bCs/>
          <w:color w:val="000000" w:themeColor="text1"/>
          <w:sz w:val="22"/>
        </w:rPr>
        <w:t xml:space="preserve"> (R = 0.96).</w:t>
      </w:r>
      <w:r w:rsidR="00320B05" w:rsidRPr="00662FD2">
        <w:rPr>
          <w:rFonts w:ascii="Times New Roman" w:eastAsiaTheme="minorEastAsia" w:hAnsi="Times New Roman" w:cs="Times New Roman"/>
          <w:bCs/>
          <w:color w:val="000000" w:themeColor="text1"/>
          <w:sz w:val="22"/>
        </w:rPr>
        <w:t xml:space="preserve"> </w:t>
      </w:r>
      <w:r w:rsidR="00855EE8" w:rsidRPr="00662FD2">
        <w:rPr>
          <w:rFonts w:ascii="Times New Roman" w:eastAsiaTheme="minorEastAsia" w:hAnsi="Times New Roman" w:cs="Times New Roman"/>
          <w:color w:val="000000" w:themeColor="text1"/>
          <w:sz w:val="22"/>
        </w:rPr>
        <w:t xml:space="preserve">The strong correlation of the averaging kernel sensitivities </w:t>
      </w:r>
      <w:r w:rsidR="001D059F" w:rsidRPr="00662FD2">
        <w:rPr>
          <w:rFonts w:ascii="Times New Roman" w:eastAsiaTheme="minorEastAsia" w:hAnsi="Times New Roman" w:cs="Times New Roman"/>
          <w:color w:val="000000" w:themeColor="text1"/>
          <w:sz w:val="22"/>
        </w:rPr>
        <w:t>(R = 0.9</w:t>
      </w:r>
      <w:r w:rsidR="00320B05" w:rsidRPr="00662FD2">
        <w:rPr>
          <w:rFonts w:ascii="Times New Roman" w:eastAsiaTheme="minorEastAsia" w:hAnsi="Times New Roman" w:cs="Times New Roman"/>
          <w:color w:val="000000" w:themeColor="text1"/>
          <w:sz w:val="22"/>
        </w:rPr>
        <w:t>3)</w:t>
      </w:r>
      <w:r w:rsidR="00662FD2" w:rsidRPr="00662FD2">
        <w:rPr>
          <w:rFonts w:ascii="Times New Roman" w:eastAsiaTheme="minorEastAsia" w:hAnsi="Times New Roman" w:cs="Times New Roman"/>
          <w:color w:val="000000" w:themeColor="text1"/>
          <w:sz w:val="22"/>
        </w:rPr>
        <w:t xml:space="preserve"> confirms </w:t>
      </w:r>
      <w:r w:rsidR="00320B05" w:rsidRPr="00662FD2">
        <w:rPr>
          <w:rFonts w:ascii="Times New Roman" w:eastAsiaTheme="minorEastAsia" w:hAnsi="Times New Roman" w:cs="Times New Roman"/>
          <w:color w:val="000000" w:themeColor="text1"/>
          <w:sz w:val="22"/>
        </w:rPr>
        <w:t>that the reduced-rank inversion accurately identifies the native-resolution grid cells with highest information content</w:t>
      </w:r>
      <w:r w:rsidR="001D059F" w:rsidRPr="00662FD2">
        <w:rPr>
          <w:rFonts w:ascii="Times New Roman" w:eastAsiaTheme="minorEastAsia" w:hAnsi="Times New Roman" w:cs="Times New Roman"/>
          <w:color w:val="000000" w:themeColor="text1"/>
          <w:sz w:val="22"/>
        </w:rPr>
        <w:t>.</w:t>
      </w:r>
      <w:r w:rsidR="00320B05" w:rsidRPr="00662FD2">
        <w:rPr>
          <w:rFonts w:ascii="Times New Roman" w:eastAsiaTheme="minorEastAsia" w:hAnsi="Times New Roman" w:cs="Times New Roman"/>
          <w:color w:val="000000" w:themeColor="text1"/>
          <w:sz w:val="22"/>
        </w:rPr>
        <w:t xml:space="preserve"> </w:t>
      </w:r>
      <w:r w:rsidR="00662FD2" w:rsidRPr="00662FD2">
        <w:rPr>
          <w:rFonts w:ascii="Times New Roman" w:eastAsiaTheme="minorEastAsia" w:hAnsi="Times New Roman" w:cs="Times New Roman"/>
          <w:color w:val="000000" w:themeColor="text1"/>
          <w:sz w:val="22"/>
        </w:rPr>
        <w:t xml:space="preserve">The posterior error and scaling factors agree well in these grid cells. </w:t>
      </w:r>
      <w:r w:rsidR="00320B05" w:rsidRPr="00662FD2">
        <w:rPr>
          <w:rFonts w:ascii="Times New Roman" w:eastAsiaTheme="minorEastAsia" w:hAnsi="Times New Roman" w:cs="Times New Roman"/>
          <w:color w:val="000000" w:themeColor="text1"/>
          <w:sz w:val="22"/>
        </w:rPr>
        <w:t>The posterior error standard deviation</w:t>
      </w:r>
      <w:r w:rsidR="006B7976" w:rsidRPr="00662FD2">
        <w:rPr>
          <w:rFonts w:ascii="Times New Roman" w:eastAsiaTheme="minorEastAsia" w:hAnsi="Times New Roman" w:cs="Times New Roman"/>
          <w:color w:val="000000" w:themeColor="text1"/>
          <w:sz w:val="22"/>
        </w:rPr>
        <w:t>s correlate very strongly (R = 0.99) due in part to the common contribution of the prior and observational error covariance matrices (equation (3)). The outlier reduced-rank standard deviations tend to be larger than the native-resolution values, reflecting the error introduced by discarding information content. The posterior scaling factors</w:t>
      </w:r>
      <w:r w:rsidR="00855EE8" w:rsidRPr="00662FD2">
        <w:rPr>
          <w:rFonts w:ascii="Times New Roman" w:eastAsiaTheme="minorEastAsia" w:hAnsi="Times New Roman" w:cs="Times New Roman"/>
          <w:color w:val="000000" w:themeColor="text1"/>
          <w:sz w:val="22"/>
        </w:rPr>
        <w:t xml:space="preserve"> </w:t>
      </w:r>
      <w:r w:rsidR="00662FD2" w:rsidRPr="00662FD2">
        <w:rPr>
          <w:rFonts w:ascii="Times New Roman" w:eastAsiaTheme="minorEastAsia" w:hAnsi="Times New Roman" w:cs="Times New Roman"/>
          <w:color w:val="000000" w:themeColor="text1"/>
          <w:sz w:val="22"/>
        </w:rPr>
        <w:t xml:space="preserve">also </w:t>
      </w:r>
      <w:r w:rsidR="00855EE8" w:rsidRPr="00662FD2">
        <w:rPr>
          <w:rFonts w:ascii="Times New Roman" w:eastAsiaTheme="minorEastAsia" w:hAnsi="Times New Roman" w:cs="Times New Roman"/>
          <w:color w:val="000000" w:themeColor="text1"/>
          <w:sz w:val="22"/>
        </w:rPr>
        <w:t>agree well but the correlation coefficient is smaller (</w:t>
      </w:r>
      <w:commentRangeStart w:id="25"/>
      <w:commentRangeStart w:id="26"/>
      <w:r w:rsidR="00855EE8" w:rsidRPr="00662FD2">
        <w:rPr>
          <w:rFonts w:ascii="Times New Roman" w:eastAsiaTheme="minorEastAsia" w:hAnsi="Times New Roman" w:cs="Times New Roman"/>
          <w:color w:val="000000" w:themeColor="text1"/>
          <w:sz w:val="22"/>
        </w:rPr>
        <w:t>R = 0.89</w:t>
      </w:r>
      <w:commentRangeEnd w:id="25"/>
      <w:r w:rsidR="00AD7977">
        <w:rPr>
          <w:rStyle w:val="CommentReference"/>
        </w:rPr>
        <w:commentReference w:id="25"/>
      </w:r>
      <w:commentRangeEnd w:id="26"/>
      <w:r w:rsidR="0031248B">
        <w:rPr>
          <w:rStyle w:val="CommentReference"/>
        </w:rPr>
        <w:commentReference w:id="26"/>
      </w:r>
      <w:r w:rsidR="00855EE8" w:rsidRPr="00662FD2">
        <w:rPr>
          <w:rFonts w:ascii="Times New Roman" w:eastAsiaTheme="minorEastAsia" w:hAnsi="Times New Roman" w:cs="Times New Roman"/>
          <w:color w:val="000000" w:themeColor="text1"/>
          <w:sz w:val="22"/>
        </w:rPr>
        <w:t>) because of the propagation of errors from the posterior error covariance and Jacobian matrices (equation (2)).</w:t>
      </w:r>
    </w:p>
    <w:p w14:paraId="3F146B97" w14:textId="77777777" w:rsidR="00855EE8" w:rsidRDefault="00855EE8" w:rsidP="00A6735B">
      <w:pPr>
        <w:rPr>
          <w:rFonts w:ascii="Times New Roman" w:eastAsiaTheme="minorEastAsia" w:hAnsi="Times New Roman" w:cs="Times New Roman"/>
          <w:color w:val="4472C4" w:themeColor="accent1"/>
          <w:sz w:val="22"/>
        </w:rPr>
      </w:pPr>
    </w:p>
    <w:p w14:paraId="27889AAE" w14:textId="760DAB84" w:rsidR="00A70BA7" w:rsidRPr="00DC1F36" w:rsidRDefault="00662FD2" w:rsidP="00A70BA7">
      <w:pPr>
        <w:rPr>
          <w:rFonts w:ascii="Times New Roman" w:eastAsiaTheme="minorEastAsia" w:hAnsi="Times New Roman" w:cs="Times New Roman"/>
          <w:color w:val="000000" w:themeColor="text1"/>
          <w:sz w:val="22"/>
        </w:rPr>
      </w:pPr>
      <w:commentRangeStart w:id="27"/>
      <w:r w:rsidRPr="00DC1F36">
        <w:rPr>
          <w:rFonts w:ascii="Times New Roman" w:eastAsiaTheme="minorEastAsia" w:hAnsi="Times New Roman" w:cs="Times New Roman"/>
          <w:color w:val="000000" w:themeColor="text1"/>
          <w:sz w:val="22"/>
        </w:rPr>
        <w:t xml:space="preserve">The reduced-dimension and reduced-rank methods reproduce the native-resolution inversion with a </w:t>
      </w:r>
      <w:r w:rsidR="002174D8">
        <w:rPr>
          <w:rFonts w:ascii="Times New Roman" w:eastAsiaTheme="minorEastAsia" w:hAnsi="Times New Roman" w:cs="Times New Roman"/>
          <w:color w:val="000000" w:themeColor="text1"/>
          <w:sz w:val="22"/>
        </w:rPr>
        <w:t xml:space="preserve">factor of 4 </w:t>
      </w:r>
      <w:r w:rsidRPr="00DC1F36">
        <w:rPr>
          <w:rFonts w:ascii="Times New Roman" w:eastAsiaTheme="minorEastAsia" w:hAnsi="Times New Roman" w:cs="Times New Roman"/>
          <w:color w:val="000000" w:themeColor="text1"/>
          <w:sz w:val="22"/>
        </w:rPr>
        <w:t>reduction in computational cost.</w:t>
      </w:r>
      <w:r w:rsidR="00B369AF" w:rsidRPr="00DC1F36">
        <w:rPr>
          <w:rFonts w:ascii="Times New Roman" w:eastAsiaTheme="minorEastAsia" w:hAnsi="Times New Roman" w:cs="Times New Roman"/>
          <w:color w:val="000000" w:themeColor="text1"/>
          <w:sz w:val="22"/>
        </w:rPr>
        <w:t xml:space="preserve"> The reduced-dimension method generates </w:t>
      </w:r>
      <w:r w:rsidR="00B9487D" w:rsidRPr="00DC1F36">
        <w:rPr>
          <w:rFonts w:ascii="Times New Roman" w:eastAsiaTheme="minorEastAsia" w:hAnsi="Times New Roman" w:cs="Times New Roman"/>
          <w:color w:val="000000" w:themeColor="text1"/>
          <w:sz w:val="22"/>
        </w:rPr>
        <w:t>lower</w:t>
      </w:r>
      <w:r w:rsidR="00B369AF" w:rsidRPr="00DC1F36">
        <w:rPr>
          <w:rFonts w:ascii="Times New Roman" w:eastAsiaTheme="minorEastAsia" w:hAnsi="Times New Roman" w:cs="Times New Roman"/>
          <w:color w:val="000000" w:themeColor="text1"/>
          <w:sz w:val="22"/>
        </w:rPr>
        <w:t xml:space="preserve"> DOFS</w:t>
      </w:r>
      <w:r w:rsidRPr="00DC1F36">
        <w:rPr>
          <w:rFonts w:ascii="Times New Roman" w:eastAsiaTheme="minorEastAsia" w:hAnsi="Times New Roman" w:cs="Times New Roman"/>
          <w:color w:val="000000" w:themeColor="text1"/>
          <w:sz w:val="22"/>
        </w:rPr>
        <w:t xml:space="preserve"> </w:t>
      </w:r>
      <w:r w:rsidR="00B9487D" w:rsidRPr="00DC1F36">
        <w:rPr>
          <w:rFonts w:ascii="Times New Roman" w:eastAsiaTheme="minorEastAsia" w:hAnsi="Times New Roman" w:cs="Times New Roman"/>
          <w:color w:val="000000" w:themeColor="text1"/>
          <w:sz w:val="22"/>
        </w:rPr>
        <w:t xml:space="preserve">but higher DOFS per state vector element </w:t>
      </w:r>
      <w:r w:rsidRPr="00DC1F36">
        <w:rPr>
          <w:rFonts w:ascii="Times New Roman" w:eastAsiaTheme="minorEastAsia" w:hAnsi="Times New Roman" w:cs="Times New Roman"/>
          <w:color w:val="000000" w:themeColor="text1"/>
          <w:sz w:val="22"/>
        </w:rPr>
        <w:t>due to the clustering of grid cells</w:t>
      </w:r>
      <w:r w:rsidR="00B369AF" w:rsidRPr="00DC1F36">
        <w:rPr>
          <w:rFonts w:ascii="Times New Roman" w:eastAsiaTheme="minorEastAsia" w:hAnsi="Times New Roman" w:cs="Times New Roman"/>
          <w:color w:val="000000" w:themeColor="text1"/>
          <w:sz w:val="22"/>
        </w:rPr>
        <w:t xml:space="preserve">. </w:t>
      </w:r>
      <w:r w:rsidR="00B9487D" w:rsidRPr="00DC1F36">
        <w:rPr>
          <w:rFonts w:ascii="Times New Roman" w:eastAsiaTheme="minorEastAsia" w:hAnsi="Times New Roman" w:cs="Times New Roman"/>
          <w:color w:val="000000" w:themeColor="text1"/>
          <w:sz w:val="22"/>
        </w:rPr>
        <w:t>T</w:t>
      </w:r>
      <w:r w:rsidR="00B369AF" w:rsidRPr="00DC1F36">
        <w:rPr>
          <w:rFonts w:ascii="Times New Roman" w:eastAsiaTheme="minorEastAsia" w:hAnsi="Times New Roman" w:cs="Times New Roman"/>
          <w:color w:val="000000" w:themeColor="text1"/>
          <w:sz w:val="22"/>
        </w:rPr>
        <w:t xml:space="preserve">he </w:t>
      </w:r>
      <w:r w:rsidR="00A70BA7" w:rsidRPr="00DC1F36">
        <w:rPr>
          <w:rFonts w:ascii="Times New Roman" w:eastAsiaTheme="minorEastAsia" w:hAnsi="Times New Roman" w:cs="Times New Roman"/>
          <w:color w:val="000000" w:themeColor="text1"/>
          <w:sz w:val="22"/>
        </w:rPr>
        <w:t xml:space="preserve">resulting posterior </w:t>
      </w:r>
      <w:r w:rsidR="007C1B64" w:rsidRPr="00DC1F36">
        <w:rPr>
          <w:rFonts w:ascii="Times New Roman" w:eastAsiaTheme="minorEastAsia" w:hAnsi="Times New Roman" w:cs="Times New Roman"/>
          <w:color w:val="000000" w:themeColor="text1"/>
          <w:sz w:val="22"/>
        </w:rPr>
        <w:t>solution is exact on the multiscale grid</w:t>
      </w:r>
      <w:r w:rsidR="00A70BA7" w:rsidRPr="00DC1F36">
        <w:rPr>
          <w:rFonts w:ascii="Times New Roman" w:eastAsiaTheme="minorEastAsia" w:hAnsi="Times New Roman" w:cs="Times New Roman"/>
          <w:color w:val="000000" w:themeColor="text1"/>
          <w:sz w:val="22"/>
        </w:rPr>
        <w:t xml:space="preserve"> and provides better spatial coverage than the reduced-rank method</w:t>
      </w:r>
      <w:r w:rsidR="002174D8">
        <w:rPr>
          <w:rFonts w:ascii="Times New Roman" w:eastAsiaTheme="minorEastAsia" w:hAnsi="Times New Roman" w:cs="Times New Roman"/>
          <w:color w:val="000000" w:themeColor="text1"/>
          <w:sz w:val="22"/>
        </w:rPr>
        <w:t xml:space="preserve"> but at lower resolution</w:t>
      </w:r>
      <w:r w:rsidR="00A70BA7" w:rsidRPr="00DC1F36">
        <w:rPr>
          <w:rFonts w:ascii="Times New Roman" w:eastAsiaTheme="minorEastAsia" w:hAnsi="Times New Roman" w:cs="Times New Roman"/>
          <w:color w:val="000000" w:themeColor="text1"/>
          <w:sz w:val="22"/>
        </w:rPr>
        <w:t xml:space="preserve">. The reduced-rank method generates </w:t>
      </w:r>
      <w:r w:rsidR="002174D8">
        <w:rPr>
          <w:rFonts w:ascii="Times New Roman" w:eastAsiaTheme="minorEastAsia" w:hAnsi="Times New Roman" w:cs="Times New Roman"/>
          <w:color w:val="000000" w:themeColor="text1"/>
          <w:sz w:val="22"/>
        </w:rPr>
        <w:t xml:space="preserve">an approximation with </w:t>
      </w:r>
      <w:r w:rsidR="00A70BA7" w:rsidRPr="00DC1F36">
        <w:rPr>
          <w:rFonts w:ascii="Times New Roman" w:eastAsiaTheme="minorEastAsia" w:hAnsi="Times New Roman" w:cs="Times New Roman"/>
          <w:color w:val="000000" w:themeColor="text1"/>
          <w:sz w:val="22"/>
        </w:rPr>
        <w:t>higher DOFS and higher resolution where the averaging kernel sensitivities are large.</w:t>
      </w:r>
      <w:commentRangeEnd w:id="27"/>
      <w:r w:rsidR="002B2914">
        <w:rPr>
          <w:rStyle w:val="CommentReference"/>
        </w:rPr>
        <w:commentReference w:id="27"/>
      </w:r>
    </w:p>
    <w:p w14:paraId="559BCC2B" w14:textId="77777777" w:rsidR="00B274AD" w:rsidRPr="00B274AD" w:rsidRDefault="00B274AD" w:rsidP="00F40BA8">
      <w:pPr>
        <w:rPr>
          <w:rFonts w:ascii="Times New Roman" w:eastAsiaTheme="minorEastAsia" w:hAnsi="Times New Roman" w:cs="Times New Roman"/>
          <w:sz w:val="22"/>
        </w:rPr>
      </w:pPr>
    </w:p>
    <w:p w14:paraId="0862AB77" w14:textId="10C17E32" w:rsidR="00E46832" w:rsidRPr="009374D0" w:rsidRDefault="00F40BA8" w:rsidP="00E46832">
      <w:pPr>
        <w:rPr>
          <w:rFonts w:ascii="Times New Roman" w:hAnsi="Times New Roman" w:cs="Times New Roman"/>
          <w:b/>
          <w:sz w:val="22"/>
        </w:rPr>
      </w:pPr>
      <w:r>
        <w:rPr>
          <w:rFonts w:ascii="Times New Roman" w:hAnsi="Times New Roman" w:cs="Times New Roman"/>
          <w:b/>
          <w:sz w:val="22"/>
        </w:rPr>
        <w:t>4</w:t>
      </w:r>
      <w:r w:rsidR="00375C79">
        <w:rPr>
          <w:rFonts w:ascii="Times New Roman" w:hAnsi="Times New Roman" w:cs="Times New Roman"/>
          <w:b/>
          <w:sz w:val="22"/>
        </w:rPr>
        <w:t>.</w:t>
      </w:r>
      <w:r>
        <w:rPr>
          <w:rFonts w:ascii="Times New Roman" w:hAnsi="Times New Roman" w:cs="Times New Roman"/>
          <w:b/>
          <w:sz w:val="22"/>
        </w:rPr>
        <w:t xml:space="preserve"> Conclusions</w:t>
      </w:r>
    </w:p>
    <w:p w14:paraId="70DEF19B" w14:textId="77777777" w:rsidR="001C4211" w:rsidRDefault="001C4211" w:rsidP="001C4211">
      <w:pPr>
        <w:rPr>
          <w:rFonts w:ascii="Times" w:hAnsi="Times"/>
          <w:sz w:val="22"/>
          <w:szCs w:val="22"/>
        </w:rPr>
      </w:pPr>
    </w:p>
    <w:p w14:paraId="66F59F98" w14:textId="5F7EFE46" w:rsidR="001C4211" w:rsidRPr="001C4211" w:rsidRDefault="001C4211" w:rsidP="001C4211">
      <w:pPr>
        <w:rPr>
          <w:rFonts w:ascii="Times" w:hAnsi="Times"/>
          <w:sz w:val="22"/>
          <w:szCs w:val="22"/>
        </w:rPr>
      </w:pPr>
      <w:r w:rsidRPr="001C4211">
        <w:rPr>
          <w:rFonts w:ascii="Times" w:hAnsi="Times"/>
          <w:sz w:val="22"/>
          <w:szCs w:val="22"/>
        </w:rPr>
        <w:t xml:space="preserve">We proposed two methods to conduct analytic </w:t>
      </w:r>
      <w:r w:rsidR="007E775D">
        <w:rPr>
          <w:rFonts w:ascii="Times" w:hAnsi="Times"/>
          <w:sz w:val="22"/>
          <w:szCs w:val="22"/>
        </w:rPr>
        <w:t xml:space="preserve">high-resolution </w:t>
      </w:r>
      <w:r w:rsidRPr="001C4211">
        <w:rPr>
          <w:rFonts w:ascii="Times" w:hAnsi="Times"/>
          <w:sz w:val="22"/>
          <w:szCs w:val="22"/>
        </w:rPr>
        <w:t xml:space="preserve">inversions </w:t>
      </w:r>
      <w:r w:rsidR="007E775D">
        <w:rPr>
          <w:rFonts w:ascii="Times" w:hAnsi="Times"/>
          <w:sz w:val="22"/>
          <w:szCs w:val="22"/>
        </w:rPr>
        <w:t xml:space="preserve">of </w:t>
      </w:r>
      <w:r w:rsidRPr="001C4211">
        <w:rPr>
          <w:rFonts w:ascii="Times" w:hAnsi="Times"/>
          <w:sz w:val="22"/>
          <w:szCs w:val="22"/>
        </w:rPr>
        <w:t xml:space="preserve">satellite observations of atmospheric composition </w:t>
      </w:r>
      <w:r w:rsidR="007E775D">
        <w:rPr>
          <w:rFonts w:ascii="Times" w:hAnsi="Times"/>
          <w:sz w:val="22"/>
          <w:szCs w:val="22"/>
        </w:rPr>
        <w:t>to infer emissions</w:t>
      </w:r>
      <w:r w:rsidR="002174D8">
        <w:rPr>
          <w:rFonts w:ascii="Times" w:hAnsi="Times"/>
          <w:sz w:val="22"/>
          <w:szCs w:val="22"/>
        </w:rPr>
        <w:t xml:space="preserve"> while</w:t>
      </w:r>
      <w:r w:rsidRPr="001C4211">
        <w:rPr>
          <w:rFonts w:ascii="Times" w:hAnsi="Times"/>
          <w:sz w:val="22"/>
          <w:szCs w:val="22"/>
        </w:rPr>
        <w:t xml:space="preserve"> maximi</w:t>
      </w:r>
      <w:r w:rsidR="000A7CFA">
        <w:rPr>
          <w:rFonts w:ascii="Times" w:hAnsi="Times"/>
          <w:sz w:val="22"/>
          <w:szCs w:val="22"/>
        </w:rPr>
        <w:t>z</w:t>
      </w:r>
      <w:r w:rsidR="002174D8">
        <w:rPr>
          <w:rFonts w:ascii="Times" w:hAnsi="Times"/>
          <w:sz w:val="22"/>
          <w:szCs w:val="22"/>
        </w:rPr>
        <w:t>ing</w:t>
      </w:r>
      <w:r w:rsidRPr="001C4211">
        <w:rPr>
          <w:rFonts w:ascii="Times" w:hAnsi="Times"/>
          <w:sz w:val="22"/>
          <w:szCs w:val="22"/>
        </w:rPr>
        <w:t xml:space="preserve"> information content</w:t>
      </w:r>
      <w:r w:rsidR="000A7CFA">
        <w:rPr>
          <w:rFonts w:ascii="Times" w:hAnsi="Times"/>
          <w:sz w:val="22"/>
          <w:szCs w:val="22"/>
        </w:rPr>
        <w:t xml:space="preserve"> and minimiz</w:t>
      </w:r>
      <w:r w:rsidR="002174D8">
        <w:rPr>
          <w:rFonts w:ascii="Times" w:hAnsi="Times"/>
          <w:sz w:val="22"/>
          <w:szCs w:val="22"/>
        </w:rPr>
        <w:t>ing</w:t>
      </w:r>
      <w:r w:rsidR="000A7CFA">
        <w:rPr>
          <w:rFonts w:ascii="Times" w:hAnsi="Times"/>
          <w:sz w:val="22"/>
          <w:szCs w:val="22"/>
        </w:rPr>
        <w:t xml:space="preserve"> computational cost</w:t>
      </w:r>
      <w:r w:rsidRPr="001C4211">
        <w:rPr>
          <w:rFonts w:ascii="Times" w:hAnsi="Times"/>
          <w:sz w:val="22"/>
          <w:szCs w:val="22"/>
        </w:rPr>
        <w:t xml:space="preserve">. </w:t>
      </w:r>
      <w:r w:rsidR="000A7CFA">
        <w:rPr>
          <w:rFonts w:ascii="Times" w:hAnsi="Times"/>
          <w:sz w:val="22"/>
          <w:szCs w:val="22"/>
        </w:rPr>
        <w:t xml:space="preserve">Both </w:t>
      </w:r>
      <w:r w:rsidRPr="001C4211">
        <w:rPr>
          <w:rFonts w:ascii="Times" w:hAnsi="Times"/>
          <w:sz w:val="22"/>
          <w:szCs w:val="22"/>
        </w:rPr>
        <w:t>methods exploit the dominant patter</w:t>
      </w:r>
      <w:r w:rsidR="000A7CFA">
        <w:rPr>
          <w:rFonts w:ascii="Times" w:hAnsi="Times"/>
          <w:sz w:val="22"/>
          <w:szCs w:val="22"/>
        </w:rPr>
        <w:t>n</w:t>
      </w:r>
      <w:r w:rsidRPr="001C4211">
        <w:rPr>
          <w:rFonts w:ascii="Times" w:hAnsi="Times"/>
          <w:sz w:val="22"/>
          <w:szCs w:val="22"/>
        </w:rPr>
        <w:t xml:space="preserve">s of information content in the </w:t>
      </w:r>
      <w:r w:rsidR="000A7CFA">
        <w:rPr>
          <w:rFonts w:ascii="Times" w:hAnsi="Times"/>
          <w:sz w:val="22"/>
          <w:szCs w:val="22"/>
        </w:rPr>
        <w:t>inverse system</w:t>
      </w:r>
      <w:r w:rsidRPr="001C4211">
        <w:rPr>
          <w:rFonts w:ascii="Times" w:hAnsi="Times"/>
          <w:sz w:val="22"/>
          <w:szCs w:val="22"/>
        </w:rPr>
        <w:t xml:space="preserve"> to construct the Jacobian matrix. </w:t>
      </w:r>
      <w:r w:rsidR="000A7CFA">
        <w:rPr>
          <w:rFonts w:ascii="Times" w:hAnsi="Times"/>
          <w:sz w:val="22"/>
          <w:szCs w:val="22"/>
        </w:rPr>
        <w:t xml:space="preserve">The </w:t>
      </w:r>
      <w:r w:rsidR="00093327">
        <w:rPr>
          <w:rFonts w:ascii="Times" w:hAnsi="Times"/>
          <w:sz w:val="22"/>
          <w:szCs w:val="22"/>
        </w:rPr>
        <w:t xml:space="preserve">reduced-dimension method </w:t>
      </w:r>
      <w:r w:rsidR="00093327" w:rsidRPr="001C4211">
        <w:rPr>
          <w:rFonts w:ascii="Times" w:hAnsi="Times"/>
          <w:sz w:val="22"/>
          <w:szCs w:val="22"/>
        </w:rPr>
        <w:t>build</w:t>
      </w:r>
      <w:r w:rsidR="00093327">
        <w:rPr>
          <w:rFonts w:ascii="Times" w:hAnsi="Times"/>
          <w:sz w:val="22"/>
          <w:szCs w:val="22"/>
        </w:rPr>
        <w:t>s</w:t>
      </w:r>
      <w:r w:rsidR="00093327" w:rsidRPr="001C4211">
        <w:rPr>
          <w:rFonts w:ascii="Times" w:hAnsi="Times"/>
          <w:sz w:val="22"/>
          <w:szCs w:val="22"/>
        </w:rPr>
        <w:t xml:space="preserve"> the Jacobian matrix on a multiscale grid that aggregates grid cells </w:t>
      </w:r>
      <w:r w:rsidR="009B6208">
        <w:rPr>
          <w:rFonts w:ascii="Times" w:hAnsi="Times"/>
          <w:sz w:val="22"/>
          <w:szCs w:val="22"/>
        </w:rPr>
        <w:t>where information content is lowest</w:t>
      </w:r>
      <w:r w:rsidR="00093327" w:rsidRPr="001C4211">
        <w:rPr>
          <w:rFonts w:ascii="Times" w:hAnsi="Times"/>
          <w:sz w:val="22"/>
          <w:szCs w:val="22"/>
        </w:rPr>
        <w:t xml:space="preserve">. </w:t>
      </w:r>
      <w:r w:rsidR="00093327">
        <w:rPr>
          <w:rFonts w:ascii="Times" w:hAnsi="Times"/>
          <w:sz w:val="22"/>
          <w:szCs w:val="22"/>
        </w:rPr>
        <w:t xml:space="preserve">The reduced-rank method constructs the Jacobian matrix using the dominant patterns of information content, discarding the weaker patterns. </w:t>
      </w:r>
      <w:r w:rsidR="002174D8">
        <w:rPr>
          <w:rFonts w:ascii="Times" w:hAnsi="Times"/>
          <w:sz w:val="22"/>
          <w:szCs w:val="22"/>
        </w:rPr>
        <w:t>While</w:t>
      </w:r>
      <w:r w:rsidR="00093327">
        <w:rPr>
          <w:rFonts w:ascii="Times" w:hAnsi="Times"/>
          <w:sz w:val="22"/>
          <w:szCs w:val="22"/>
        </w:rPr>
        <w:t xml:space="preserve"> we </w:t>
      </w:r>
      <w:r w:rsidR="006C783B">
        <w:rPr>
          <w:rFonts w:ascii="Times" w:hAnsi="Times"/>
          <w:sz w:val="22"/>
          <w:szCs w:val="22"/>
        </w:rPr>
        <w:t>consider the</w:t>
      </w:r>
      <w:r w:rsidR="00093327">
        <w:rPr>
          <w:rFonts w:ascii="Times" w:hAnsi="Times"/>
          <w:sz w:val="22"/>
          <w:szCs w:val="22"/>
        </w:rPr>
        <w:t xml:space="preserve"> inference of emissions from satellite observations of atmospheric composition, bo</w:t>
      </w:r>
      <w:r w:rsidRPr="001C4211">
        <w:rPr>
          <w:rFonts w:ascii="Times" w:hAnsi="Times"/>
          <w:sz w:val="22"/>
          <w:szCs w:val="22"/>
        </w:rPr>
        <w:t>th methods can be applied more generally to the problem of efficient numerical approximation of high-dimension Jacobian matrices.</w:t>
      </w:r>
    </w:p>
    <w:p w14:paraId="3042BA1B" w14:textId="77777777" w:rsidR="006C783B" w:rsidRDefault="006C783B" w:rsidP="001C4211">
      <w:pPr>
        <w:rPr>
          <w:rFonts w:ascii="Times" w:hAnsi="Times"/>
          <w:sz w:val="22"/>
          <w:szCs w:val="22"/>
        </w:rPr>
      </w:pPr>
    </w:p>
    <w:p w14:paraId="3A663E8D" w14:textId="72671107" w:rsidR="001C4211" w:rsidRPr="001C4211" w:rsidRDefault="006C783B" w:rsidP="001C4211">
      <w:pPr>
        <w:rPr>
          <w:rFonts w:ascii="Times" w:hAnsi="Times"/>
          <w:sz w:val="22"/>
          <w:szCs w:val="22"/>
        </w:rPr>
      </w:pPr>
      <w:r>
        <w:rPr>
          <w:rFonts w:ascii="Times" w:hAnsi="Times"/>
          <w:sz w:val="22"/>
          <w:szCs w:val="22"/>
        </w:rPr>
        <w:t xml:space="preserve">Both </w:t>
      </w:r>
      <w:r w:rsidR="001C4211" w:rsidRPr="001C4211">
        <w:rPr>
          <w:rFonts w:ascii="Times" w:hAnsi="Times"/>
          <w:sz w:val="22"/>
          <w:szCs w:val="22"/>
        </w:rPr>
        <w:t>methods use a two-step update to improve an initial</w:t>
      </w:r>
      <w:r>
        <w:rPr>
          <w:rFonts w:ascii="Times" w:hAnsi="Times"/>
          <w:sz w:val="22"/>
          <w:szCs w:val="22"/>
        </w:rPr>
        <w:t>, no-cost</w:t>
      </w:r>
      <w:r w:rsidR="001C4211" w:rsidRPr="001C4211">
        <w:rPr>
          <w:rFonts w:ascii="Times" w:hAnsi="Times"/>
          <w:sz w:val="22"/>
          <w:szCs w:val="22"/>
        </w:rPr>
        <w:t xml:space="preserve"> estimate of the Jacobian matrix</w:t>
      </w:r>
      <w:r>
        <w:rPr>
          <w:rFonts w:ascii="Times" w:hAnsi="Times"/>
          <w:sz w:val="22"/>
          <w:szCs w:val="22"/>
        </w:rPr>
        <w:t xml:space="preserve"> and </w:t>
      </w:r>
      <w:r w:rsidR="001C4211" w:rsidRPr="001C4211">
        <w:rPr>
          <w:rFonts w:ascii="Times" w:hAnsi="Times"/>
          <w:sz w:val="22"/>
          <w:szCs w:val="22"/>
        </w:rPr>
        <w:t xml:space="preserve">the </w:t>
      </w:r>
      <w:r>
        <w:rPr>
          <w:rFonts w:ascii="Times" w:hAnsi="Times"/>
          <w:sz w:val="22"/>
          <w:szCs w:val="22"/>
        </w:rPr>
        <w:t xml:space="preserve">corresponding </w:t>
      </w:r>
      <w:r w:rsidR="001C4211" w:rsidRPr="001C4211">
        <w:rPr>
          <w:rFonts w:ascii="Times" w:hAnsi="Times"/>
          <w:sz w:val="22"/>
          <w:szCs w:val="22"/>
        </w:rPr>
        <w:t>averaging kernel matrix. Because the averaging kernel matrix has a strong dependence on the prior and observational error covariance matrices, this initial estimate can accurately quantify the fine structure of information content.</w:t>
      </w:r>
      <w:r w:rsidR="00A95A5E">
        <w:rPr>
          <w:rFonts w:ascii="Times" w:hAnsi="Times"/>
          <w:sz w:val="22"/>
          <w:szCs w:val="22"/>
        </w:rPr>
        <w:t xml:space="preserve"> </w:t>
      </w:r>
      <w:r w:rsidR="001C4211" w:rsidRPr="001C4211">
        <w:rPr>
          <w:rFonts w:ascii="Times" w:hAnsi="Times"/>
          <w:sz w:val="22"/>
          <w:szCs w:val="22"/>
        </w:rPr>
        <w:t xml:space="preserve">The reduced-dimension method uses the initial estimate of the averaging kernel matrix to build the Jacobian matrix on a multiscale grid that maintains native resolution where information content is highest and </w:t>
      </w:r>
      <w:r w:rsidR="009B6208">
        <w:rPr>
          <w:rFonts w:ascii="Times" w:hAnsi="Times"/>
          <w:sz w:val="22"/>
          <w:szCs w:val="22"/>
        </w:rPr>
        <w:t>consolidates</w:t>
      </w:r>
      <w:r w:rsidR="001C4211" w:rsidRPr="001C4211">
        <w:rPr>
          <w:rFonts w:ascii="Times" w:hAnsi="Times"/>
          <w:sz w:val="22"/>
          <w:szCs w:val="22"/>
        </w:rPr>
        <w:t xml:space="preserve"> grid cells elsewhere. </w:t>
      </w:r>
      <w:r w:rsidR="009B6208">
        <w:rPr>
          <w:rFonts w:ascii="Times" w:hAnsi="Times"/>
          <w:sz w:val="22"/>
          <w:szCs w:val="22"/>
        </w:rPr>
        <w:t>The resulting reduced-dimension averaging kernel is compared to the initial estimate to identify and disaggregate the</w:t>
      </w:r>
      <w:r w:rsidR="001C4211" w:rsidRPr="001C4211">
        <w:rPr>
          <w:rFonts w:ascii="Times" w:hAnsi="Times"/>
          <w:sz w:val="22"/>
          <w:szCs w:val="22"/>
        </w:rPr>
        <w:t xml:space="preserve"> </w:t>
      </w:r>
      <w:r w:rsidR="009B6208">
        <w:rPr>
          <w:rFonts w:ascii="Times" w:hAnsi="Times"/>
          <w:sz w:val="22"/>
          <w:szCs w:val="22"/>
        </w:rPr>
        <w:t>state vector elements</w:t>
      </w:r>
      <w:r w:rsidR="001C4211" w:rsidRPr="001C4211">
        <w:rPr>
          <w:rFonts w:ascii="Times" w:hAnsi="Times"/>
          <w:sz w:val="22"/>
          <w:szCs w:val="22"/>
        </w:rPr>
        <w:t xml:space="preserve"> where the forward model contributed the most information content, generating a second update. </w:t>
      </w:r>
      <w:r w:rsidR="009B6208" w:rsidRPr="001C4211">
        <w:rPr>
          <w:rFonts w:ascii="Times" w:hAnsi="Times"/>
          <w:sz w:val="22"/>
          <w:szCs w:val="22"/>
        </w:rPr>
        <w:t xml:space="preserve">The reduced-rank method </w:t>
      </w:r>
      <w:r w:rsidR="009B6208">
        <w:rPr>
          <w:rFonts w:ascii="Times" w:hAnsi="Times"/>
          <w:sz w:val="22"/>
          <w:szCs w:val="22"/>
        </w:rPr>
        <w:t>uses the initial estimate of the averaging kernel matrix to identify the dominant patterns of information content. The forward model is applied to these patterns, generating a first update of the Jacobian matrix. This update serves as the basis for a second update. In both methods, rapid convergence occurs after two updates</w:t>
      </w:r>
      <w:r w:rsidR="001C4211" w:rsidRPr="001C4211">
        <w:rPr>
          <w:rFonts w:ascii="Times" w:hAnsi="Times"/>
          <w:sz w:val="22"/>
          <w:szCs w:val="22"/>
        </w:rPr>
        <w:t>.</w:t>
      </w:r>
    </w:p>
    <w:p w14:paraId="66A5BC99" w14:textId="77777777" w:rsidR="001C4211" w:rsidRPr="001C4211" w:rsidRDefault="001C4211" w:rsidP="001C4211">
      <w:pPr>
        <w:rPr>
          <w:rFonts w:ascii="Times" w:hAnsi="Times"/>
          <w:sz w:val="22"/>
          <w:szCs w:val="22"/>
        </w:rPr>
      </w:pPr>
    </w:p>
    <w:p w14:paraId="00089719" w14:textId="0133ECC6" w:rsidR="001C4211" w:rsidRPr="001C4211" w:rsidRDefault="001C4211" w:rsidP="001C4211">
      <w:pPr>
        <w:rPr>
          <w:rFonts w:ascii="Times" w:hAnsi="Times"/>
          <w:sz w:val="22"/>
          <w:szCs w:val="22"/>
        </w:rPr>
      </w:pPr>
      <w:r w:rsidRPr="001C4211">
        <w:rPr>
          <w:rFonts w:ascii="Times" w:hAnsi="Times"/>
          <w:sz w:val="22"/>
          <w:szCs w:val="22"/>
        </w:rPr>
        <w:t>We applied both methods in a demonstration inversion of GOSAT column methane observations</w:t>
      </w:r>
      <w:ins w:id="28" w:author="JDM" w:date="2020-10-01T00:01:00Z">
        <w:r w:rsidR="002B2914">
          <w:rPr>
            <w:rFonts w:ascii="Times" w:hAnsi="Times"/>
            <w:sz w:val="22"/>
            <w:szCs w:val="22"/>
          </w:rPr>
          <w:t xml:space="preserve"> </w:t>
        </w:r>
        <w:commentRangeStart w:id="29"/>
        <w:r w:rsidR="002B2914">
          <w:rPr>
            <w:rFonts w:ascii="Times" w:hAnsi="Times"/>
            <w:sz w:val="22"/>
            <w:szCs w:val="22"/>
          </w:rPr>
          <w:t>(with increased observational weight)</w:t>
        </w:r>
      </w:ins>
      <w:r w:rsidRPr="001C4211">
        <w:rPr>
          <w:rFonts w:ascii="Times" w:hAnsi="Times"/>
          <w:sz w:val="22"/>
          <w:szCs w:val="22"/>
        </w:rPr>
        <w:t xml:space="preserve"> </w:t>
      </w:r>
      <w:commentRangeEnd w:id="29"/>
      <w:r w:rsidR="002B2914">
        <w:rPr>
          <w:rStyle w:val="CommentReference"/>
        </w:rPr>
        <w:commentReference w:id="29"/>
      </w:r>
      <w:r w:rsidRPr="001C4211">
        <w:rPr>
          <w:rFonts w:ascii="Times" w:hAnsi="Times"/>
          <w:sz w:val="22"/>
          <w:szCs w:val="22"/>
        </w:rPr>
        <w:t xml:space="preserve">for July 2009 at </w:t>
      </w:r>
      <w:r w:rsidRPr="001C4211">
        <w:rPr>
          <w:rFonts w:ascii="Times New Roman" w:hAnsi="Times New Roman" w:cs="Times New Roman"/>
          <w:color w:val="000000" w:themeColor="text1"/>
          <w:sz w:val="22"/>
          <w:szCs w:val="22"/>
        </w:rPr>
        <w:t xml:space="preserve">1º x 1.25º resolution </w:t>
      </w:r>
      <w:r w:rsidRPr="001C4211">
        <w:rPr>
          <w:rFonts w:ascii="Times" w:hAnsi="Times"/>
          <w:sz w:val="22"/>
          <w:szCs w:val="22"/>
        </w:rPr>
        <w:t>over North America</w:t>
      </w:r>
      <w:r w:rsidR="009B6208">
        <w:rPr>
          <w:rFonts w:ascii="Times" w:hAnsi="Times"/>
          <w:sz w:val="22"/>
          <w:szCs w:val="22"/>
        </w:rPr>
        <w:t xml:space="preserve"> and compared the results to a native-resolution inversion</w:t>
      </w:r>
      <w:r w:rsidRPr="001C4211">
        <w:rPr>
          <w:rFonts w:ascii="Times" w:hAnsi="Times"/>
          <w:sz w:val="22"/>
          <w:szCs w:val="22"/>
        </w:rPr>
        <w:t xml:space="preserve">. </w:t>
      </w:r>
      <w:r w:rsidR="005B0494">
        <w:rPr>
          <w:rFonts w:ascii="Times" w:hAnsi="Times"/>
          <w:sz w:val="22"/>
          <w:szCs w:val="22"/>
        </w:rPr>
        <w:t>Both</w:t>
      </w:r>
      <w:r w:rsidRPr="001C4211">
        <w:rPr>
          <w:rFonts w:ascii="Times" w:hAnsi="Times"/>
          <w:sz w:val="22"/>
          <w:szCs w:val="22"/>
        </w:rPr>
        <w:t xml:space="preserve"> methods </w:t>
      </w:r>
      <w:r w:rsidR="005B0494">
        <w:rPr>
          <w:rFonts w:ascii="Times" w:hAnsi="Times"/>
          <w:sz w:val="22"/>
          <w:szCs w:val="22"/>
        </w:rPr>
        <w:t>successfully</w:t>
      </w:r>
      <w:r w:rsidR="005B0494" w:rsidRPr="001C4211">
        <w:rPr>
          <w:rFonts w:ascii="Times" w:hAnsi="Times"/>
          <w:sz w:val="22"/>
          <w:szCs w:val="22"/>
        </w:rPr>
        <w:t xml:space="preserve"> </w:t>
      </w:r>
      <w:r w:rsidR="005B0494">
        <w:rPr>
          <w:rFonts w:ascii="Times" w:hAnsi="Times"/>
          <w:sz w:val="22"/>
          <w:szCs w:val="22"/>
        </w:rPr>
        <w:t>approximated the native-resolution</w:t>
      </w:r>
      <w:r w:rsidR="005B0494" w:rsidRPr="001C4211">
        <w:rPr>
          <w:rFonts w:ascii="Times" w:hAnsi="Times"/>
          <w:sz w:val="22"/>
          <w:szCs w:val="22"/>
        </w:rPr>
        <w:t xml:space="preserve"> </w:t>
      </w:r>
      <w:r w:rsidR="005B0494">
        <w:rPr>
          <w:rFonts w:ascii="Times" w:hAnsi="Times"/>
          <w:sz w:val="22"/>
          <w:szCs w:val="22"/>
        </w:rPr>
        <w:t xml:space="preserve">results and </w:t>
      </w:r>
      <w:r w:rsidR="002174D8">
        <w:rPr>
          <w:rFonts w:ascii="Times" w:hAnsi="Times"/>
          <w:sz w:val="22"/>
          <w:szCs w:val="22"/>
        </w:rPr>
        <w:t xml:space="preserve">decreased </w:t>
      </w:r>
      <w:r w:rsidRPr="001C4211">
        <w:rPr>
          <w:rFonts w:ascii="Times" w:hAnsi="Times"/>
          <w:sz w:val="22"/>
          <w:szCs w:val="22"/>
        </w:rPr>
        <w:t>computational cost</w:t>
      </w:r>
      <w:r w:rsidR="002174D8">
        <w:rPr>
          <w:rFonts w:ascii="Times" w:hAnsi="Times"/>
          <w:sz w:val="22"/>
          <w:szCs w:val="22"/>
        </w:rPr>
        <w:t xml:space="preserve"> by a factor of 4</w:t>
      </w:r>
      <w:r w:rsidRPr="001C4211">
        <w:rPr>
          <w:rFonts w:ascii="Times" w:hAnsi="Times"/>
          <w:sz w:val="22"/>
          <w:szCs w:val="22"/>
        </w:rPr>
        <w:t xml:space="preserve">. The reduced-dimension </w:t>
      </w:r>
      <w:r w:rsidR="00CB129F">
        <w:rPr>
          <w:rFonts w:ascii="Times" w:hAnsi="Times"/>
          <w:sz w:val="22"/>
          <w:szCs w:val="22"/>
        </w:rPr>
        <w:t>method</w:t>
      </w:r>
      <w:r w:rsidRPr="001C4211">
        <w:rPr>
          <w:rFonts w:ascii="Times" w:hAnsi="Times"/>
          <w:sz w:val="22"/>
          <w:szCs w:val="22"/>
        </w:rPr>
        <w:t xml:space="preserve"> </w:t>
      </w:r>
      <w:r w:rsidR="00B54700">
        <w:rPr>
          <w:rFonts w:ascii="Times" w:hAnsi="Times"/>
          <w:sz w:val="22"/>
          <w:szCs w:val="22"/>
        </w:rPr>
        <w:t>generated</w:t>
      </w:r>
      <w:r w:rsidRPr="001C4211">
        <w:rPr>
          <w:rFonts w:ascii="Times" w:hAnsi="Times"/>
          <w:sz w:val="22"/>
          <w:szCs w:val="22"/>
        </w:rPr>
        <w:t xml:space="preserve"> fewer than half of the native-resolution DOFS</w:t>
      </w:r>
      <w:r w:rsidR="00B54700">
        <w:rPr>
          <w:rFonts w:ascii="Times" w:hAnsi="Times"/>
          <w:sz w:val="22"/>
          <w:szCs w:val="22"/>
        </w:rPr>
        <w:t xml:space="preserve"> but </w:t>
      </w:r>
      <w:r w:rsidRPr="001C4211">
        <w:rPr>
          <w:rFonts w:ascii="Times" w:hAnsi="Times"/>
          <w:sz w:val="22"/>
          <w:szCs w:val="22"/>
        </w:rPr>
        <w:t>twice the DOFS per state vector elemen</w:t>
      </w:r>
      <w:r w:rsidR="00CB129F">
        <w:rPr>
          <w:rFonts w:ascii="Times" w:hAnsi="Times"/>
          <w:sz w:val="22"/>
          <w:szCs w:val="22"/>
        </w:rPr>
        <w:t>t</w:t>
      </w:r>
      <w:r w:rsidRPr="001C4211">
        <w:rPr>
          <w:rFonts w:ascii="Times" w:hAnsi="Times"/>
          <w:sz w:val="22"/>
          <w:szCs w:val="22"/>
        </w:rPr>
        <w:t xml:space="preserve">. </w:t>
      </w:r>
      <w:r w:rsidR="00CB129F">
        <w:rPr>
          <w:rFonts w:ascii="Times" w:hAnsi="Times"/>
          <w:sz w:val="22"/>
          <w:szCs w:val="22"/>
        </w:rPr>
        <w:t>The reduced-</w:t>
      </w:r>
      <w:r w:rsidR="00CB129F">
        <w:rPr>
          <w:rFonts w:ascii="Times" w:hAnsi="Times"/>
          <w:sz w:val="22"/>
          <w:szCs w:val="22"/>
        </w:rPr>
        <w:lastRenderedPageBreak/>
        <w:t xml:space="preserve">dimension solution is also exact on the multiscale grid. </w:t>
      </w:r>
      <w:r w:rsidRPr="001C4211">
        <w:rPr>
          <w:rFonts w:ascii="Times" w:hAnsi="Times"/>
          <w:sz w:val="22"/>
          <w:szCs w:val="22"/>
        </w:rPr>
        <w:t>The reduced-</w:t>
      </w:r>
      <w:r w:rsidR="00CB129F">
        <w:rPr>
          <w:rFonts w:ascii="Times" w:hAnsi="Times"/>
          <w:sz w:val="22"/>
          <w:szCs w:val="22"/>
        </w:rPr>
        <w:t>rank</w:t>
      </w:r>
      <w:r w:rsidRPr="001C4211">
        <w:rPr>
          <w:rFonts w:ascii="Times" w:hAnsi="Times"/>
          <w:sz w:val="22"/>
          <w:szCs w:val="22"/>
        </w:rPr>
        <w:t xml:space="preserve"> </w:t>
      </w:r>
      <w:r w:rsidR="00CB129F">
        <w:rPr>
          <w:rFonts w:ascii="Times" w:hAnsi="Times"/>
          <w:sz w:val="22"/>
          <w:szCs w:val="22"/>
        </w:rPr>
        <w:t>method retained 70% of the native-resolution DOFS by</w:t>
      </w:r>
      <w:r w:rsidRPr="001C4211">
        <w:rPr>
          <w:rFonts w:ascii="Times" w:hAnsi="Times"/>
          <w:sz w:val="22"/>
          <w:szCs w:val="22"/>
        </w:rPr>
        <w:t xml:space="preserve"> solv</w:t>
      </w:r>
      <w:r w:rsidR="00CB129F">
        <w:rPr>
          <w:rFonts w:ascii="Times" w:hAnsi="Times"/>
          <w:sz w:val="22"/>
          <w:szCs w:val="22"/>
        </w:rPr>
        <w:t>ing</w:t>
      </w:r>
      <w:r w:rsidRPr="001C4211">
        <w:rPr>
          <w:rFonts w:ascii="Times" w:hAnsi="Times"/>
          <w:sz w:val="22"/>
          <w:szCs w:val="22"/>
        </w:rPr>
        <w:t xml:space="preserve"> the inversion accurately </w:t>
      </w:r>
      <w:r w:rsidR="00CB129F">
        <w:rPr>
          <w:rFonts w:ascii="Times" w:hAnsi="Times"/>
          <w:sz w:val="22"/>
          <w:szCs w:val="22"/>
        </w:rPr>
        <w:t>in the grid cells with the</w:t>
      </w:r>
      <w:r w:rsidRPr="001C4211">
        <w:rPr>
          <w:rFonts w:ascii="Times" w:hAnsi="Times"/>
          <w:sz w:val="22"/>
          <w:szCs w:val="22"/>
        </w:rPr>
        <w:t xml:space="preserve"> highest information content, defaulting to the prior emissions estimate elsewhere. </w:t>
      </w:r>
    </w:p>
    <w:p w14:paraId="64994E74" w14:textId="77777777" w:rsidR="001C4211" w:rsidRPr="001C4211" w:rsidRDefault="001C4211" w:rsidP="001C4211">
      <w:pPr>
        <w:rPr>
          <w:rFonts w:ascii="Times" w:hAnsi="Times"/>
          <w:sz w:val="22"/>
          <w:szCs w:val="22"/>
        </w:rPr>
      </w:pPr>
    </w:p>
    <w:p w14:paraId="4E06C3E0" w14:textId="198DCF26" w:rsidR="00BB681E" w:rsidRPr="00374784" w:rsidRDefault="00B01983">
      <w:pPr>
        <w:rPr>
          <w:rFonts w:ascii="Times" w:hAnsi="Times"/>
        </w:rPr>
      </w:pPr>
      <w:r>
        <w:rPr>
          <w:rFonts w:ascii="Times" w:hAnsi="Times"/>
          <w:sz w:val="22"/>
          <w:szCs w:val="22"/>
        </w:rPr>
        <w:t xml:space="preserve">Satellite observations of atmospheric </w:t>
      </w:r>
      <w:r w:rsidR="00CB129F">
        <w:rPr>
          <w:rFonts w:ascii="Times" w:hAnsi="Times"/>
          <w:sz w:val="22"/>
          <w:szCs w:val="22"/>
        </w:rPr>
        <w:t>composition</w:t>
      </w:r>
      <w:r>
        <w:rPr>
          <w:rFonts w:ascii="Times" w:hAnsi="Times"/>
          <w:sz w:val="22"/>
          <w:szCs w:val="22"/>
        </w:rPr>
        <w:t xml:space="preserve"> </w:t>
      </w:r>
      <w:r w:rsidR="00740D53">
        <w:rPr>
          <w:rFonts w:ascii="Times" w:hAnsi="Times"/>
          <w:sz w:val="22"/>
          <w:szCs w:val="22"/>
        </w:rPr>
        <w:t>provid</w:t>
      </w:r>
      <w:r w:rsidR="00CB129F">
        <w:rPr>
          <w:rFonts w:ascii="Times" w:hAnsi="Times"/>
          <w:sz w:val="22"/>
          <w:szCs w:val="22"/>
        </w:rPr>
        <w:t>e</w:t>
      </w:r>
      <w:r w:rsidR="00740D53">
        <w:rPr>
          <w:rFonts w:ascii="Times" w:hAnsi="Times"/>
          <w:sz w:val="22"/>
          <w:szCs w:val="22"/>
        </w:rPr>
        <w:t xml:space="preserve"> an increasingly powerful resource to improve </w:t>
      </w:r>
      <w:r w:rsidR="00CB129F">
        <w:rPr>
          <w:rFonts w:ascii="Times" w:hAnsi="Times"/>
          <w:sz w:val="22"/>
          <w:szCs w:val="22"/>
        </w:rPr>
        <w:t>knowledge of</w:t>
      </w:r>
      <w:r w:rsidR="00740D53">
        <w:rPr>
          <w:rFonts w:ascii="Times" w:hAnsi="Times"/>
          <w:sz w:val="22"/>
          <w:szCs w:val="22"/>
        </w:rPr>
        <w:t xml:space="preserve"> emission</w:t>
      </w:r>
      <w:r w:rsidR="00CB129F">
        <w:rPr>
          <w:rFonts w:ascii="Times" w:hAnsi="Times"/>
          <w:sz w:val="22"/>
          <w:szCs w:val="22"/>
        </w:rPr>
        <w:t>s</w:t>
      </w:r>
      <w:r w:rsidR="00740D53">
        <w:rPr>
          <w:rFonts w:ascii="Times" w:hAnsi="Times"/>
          <w:sz w:val="22"/>
          <w:szCs w:val="22"/>
        </w:rPr>
        <w:t xml:space="preserve"> </w:t>
      </w:r>
      <w:r w:rsidR="00CB129F">
        <w:rPr>
          <w:rFonts w:ascii="Times" w:hAnsi="Times"/>
          <w:sz w:val="22"/>
          <w:szCs w:val="22"/>
        </w:rPr>
        <w:t xml:space="preserve">at high resolution. This is exemplified by the </w:t>
      </w:r>
      <w:r w:rsidR="00011E19">
        <w:rPr>
          <w:rFonts w:ascii="Times" w:hAnsi="Times"/>
          <w:sz w:val="22"/>
          <w:szCs w:val="22"/>
        </w:rPr>
        <w:t>observation of atmospheric methane column concentrations at 5.5 x 7 km</w:t>
      </w:r>
      <w:r w:rsidR="00011E19">
        <w:rPr>
          <w:rFonts w:ascii="Times" w:hAnsi="Times"/>
          <w:sz w:val="22"/>
          <w:szCs w:val="22"/>
          <w:vertAlign w:val="superscript"/>
        </w:rPr>
        <w:t>2</w:t>
      </w:r>
      <w:r w:rsidR="00011E19">
        <w:rPr>
          <w:rFonts w:ascii="Times" w:hAnsi="Times"/>
          <w:sz w:val="22"/>
          <w:szCs w:val="22"/>
        </w:rPr>
        <w:t xml:space="preserve"> pixel resolution by the </w:t>
      </w:r>
      <w:r>
        <w:rPr>
          <w:rFonts w:ascii="Times" w:hAnsi="Times"/>
          <w:sz w:val="22"/>
          <w:szCs w:val="22"/>
        </w:rPr>
        <w:t xml:space="preserve">TROPOMI </w:t>
      </w:r>
      <w:r w:rsidR="00011E19">
        <w:rPr>
          <w:rFonts w:ascii="Times" w:hAnsi="Times"/>
          <w:sz w:val="22"/>
          <w:szCs w:val="22"/>
        </w:rPr>
        <w:t xml:space="preserve">instrument. However, the </w:t>
      </w:r>
      <w:ins w:id="30" w:author="JDM" w:date="2020-10-01T00:03:00Z">
        <w:r w:rsidR="005B4D59">
          <w:rPr>
            <w:rFonts w:ascii="Times" w:hAnsi="Times"/>
            <w:sz w:val="22"/>
            <w:szCs w:val="22"/>
          </w:rPr>
          <w:t xml:space="preserve">TROPOMI </w:t>
        </w:r>
      </w:ins>
      <w:r w:rsidR="00011E19">
        <w:rPr>
          <w:rFonts w:ascii="Times" w:hAnsi="Times"/>
          <w:sz w:val="22"/>
          <w:szCs w:val="22"/>
        </w:rPr>
        <w:t xml:space="preserve">methane retrieval has only a </w:t>
      </w:r>
      <w:commentRangeStart w:id="31"/>
      <w:r w:rsidR="00011E19">
        <w:rPr>
          <w:rFonts w:ascii="Times" w:hAnsi="Times"/>
          <w:sz w:val="22"/>
          <w:szCs w:val="22"/>
        </w:rPr>
        <w:t>~3% retrieval success rat</w:t>
      </w:r>
      <w:r w:rsidR="002174D8">
        <w:rPr>
          <w:rFonts w:ascii="Times" w:hAnsi="Times"/>
          <w:sz w:val="22"/>
          <w:szCs w:val="22"/>
        </w:rPr>
        <w:t>e</w:t>
      </w:r>
      <w:commentRangeEnd w:id="31"/>
      <w:r w:rsidR="00B26EB3">
        <w:rPr>
          <w:rStyle w:val="CommentReference"/>
        </w:rPr>
        <w:commentReference w:id="31"/>
      </w:r>
      <w:r w:rsidR="00740D53">
        <w:rPr>
          <w:rFonts w:ascii="Times" w:hAnsi="Times"/>
          <w:sz w:val="22"/>
          <w:szCs w:val="22"/>
        </w:rPr>
        <w:t>.</w:t>
      </w:r>
      <w:r w:rsidR="00011E19">
        <w:rPr>
          <w:rFonts w:ascii="Times" w:hAnsi="Times"/>
          <w:sz w:val="22"/>
          <w:szCs w:val="22"/>
        </w:rPr>
        <w:t xml:space="preserve"> The methods presented here will enable h</w:t>
      </w:r>
      <w:r w:rsidR="00740D53">
        <w:rPr>
          <w:rFonts w:ascii="Times" w:hAnsi="Times"/>
          <w:sz w:val="22"/>
          <w:szCs w:val="22"/>
        </w:rPr>
        <w:t xml:space="preserve">igh-resolution analytic inversions </w:t>
      </w:r>
      <w:r w:rsidR="00011E19">
        <w:rPr>
          <w:rFonts w:ascii="Times" w:hAnsi="Times"/>
          <w:sz w:val="22"/>
          <w:szCs w:val="22"/>
        </w:rPr>
        <w:t>of</w:t>
      </w:r>
      <w:r w:rsidR="00740D53">
        <w:rPr>
          <w:rFonts w:ascii="Times" w:hAnsi="Times"/>
          <w:sz w:val="22"/>
          <w:szCs w:val="22"/>
        </w:rPr>
        <w:t xml:space="preserve"> these </w:t>
      </w:r>
      <w:r w:rsidR="00011E19">
        <w:rPr>
          <w:rFonts w:ascii="Times" w:hAnsi="Times"/>
          <w:sz w:val="22"/>
          <w:szCs w:val="22"/>
        </w:rPr>
        <w:t>observations that maximize the information content of the data while minimizing computational cost.</w:t>
      </w:r>
      <w:r w:rsidR="00BB681E" w:rsidRPr="00452027">
        <w:rPr>
          <w:rFonts w:ascii="Times New Roman" w:hAnsi="Times New Roman" w:cs="Times New Roman"/>
          <w:color w:val="000000" w:themeColor="text1"/>
          <w:sz w:val="22"/>
        </w:rPr>
        <w:br w:type="page"/>
      </w:r>
    </w:p>
    <w:p w14:paraId="79259F8A" w14:textId="23FFED32" w:rsidR="00452027" w:rsidRPr="00452027" w:rsidRDefault="00452027" w:rsidP="00452027">
      <w:pPr>
        <w:rPr>
          <w:rFonts w:ascii="Times New Roman" w:hAnsi="Times New Roman" w:cs="Times New Roman"/>
          <w:color w:val="000000" w:themeColor="text1"/>
          <w:sz w:val="22"/>
        </w:rPr>
      </w:pPr>
      <w:r w:rsidRPr="00452027">
        <w:rPr>
          <w:rFonts w:ascii="Times New Roman" w:hAnsi="Times New Roman" w:cs="Times New Roman"/>
          <w:b/>
          <w:bCs/>
          <w:color w:val="000000" w:themeColor="text1"/>
          <w:sz w:val="22"/>
        </w:rPr>
        <w:lastRenderedPageBreak/>
        <w:t xml:space="preserve">Acknowledgments. </w:t>
      </w:r>
      <w:r w:rsidRPr="00452027">
        <w:rPr>
          <w:rFonts w:ascii="Times New Roman" w:hAnsi="Times New Roman" w:cs="Times New Roman"/>
          <w:color w:val="000000" w:themeColor="text1"/>
          <w:sz w:val="22"/>
        </w:rPr>
        <w:t xml:space="preserve">This work was funded by the NASA Carbon Monitoring System and by </w:t>
      </w:r>
      <w:proofErr w:type="gramStart"/>
      <w:r w:rsidRPr="00452027">
        <w:rPr>
          <w:rFonts w:ascii="Times New Roman" w:hAnsi="Times New Roman" w:cs="Times New Roman"/>
          <w:color w:val="000000" w:themeColor="text1"/>
          <w:sz w:val="22"/>
        </w:rPr>
        <w:t>a</w:t>
      </w:r>
      <w:proofErr w:type="gramEnd"/>
      <w:r w:rsidRPr="00452027">
        <w:rPr>
          <w:rFonts w:ascii="Times New Roman" w:hAnsi="Times New Roman" w:cs="Times New Roman"/>
          <w:color w:val="000000" w:themeColor="text1"/>
          <w:sz w:val="22"/>
        </w:rPr>
        <w:t xml:space="preserve"> NSF Graduate Fellowship to </w:t>
      </w:r>
      <w:commentRangeStart w:id="32"/>
      <w:r w:rsidRPr="00452027">
        <w:rPr>
          <w:rFonts w:ascii="Times New Roman" w:hAnsi="Times New Roman" w:cs="Times New Roman"/>
          <w:color w:val="000000" w:themeColor="text1"/>
          <w:sz w:val="22"/>
        </w:rPr>
        <w:t>H</w:t>
      </w:r>
      <w:del w:id="33" w:author="Hannah Nesser" w:date="2020-09-30T18:44:00Z">
        <w:r w:rsidRPr="00452027" w:rsidDel="004E4111">
          <w:rPr>
            <w:rFonts w:ascii="Times New Roman" w:hAnsi="Times New Roman" w:cs="Times New Roman"/>
            <w:color w:val="000000" w:themeColor="text1"/>
            <w:sz w:val="22"/>
          </w:rPr>
          <w:delText>O</w:delText>
        </w:r>
      </w:del>
      <w:r w:rsidRPr="00452027">
        <w:rPr>
          <w:rFonts w:ascii="Times New Roman" w:hAnsi="Times New Roman" w:cs="Times New Roman"/>
          <w:color w:val="000000" w:themeColor="text1"/>
          <w:sz w:val="22"/>
        </w:rPr>
        <w:t>N</w:t>
      </w:r>
      <w:commentRangeEnd w:id="32"/>
      <w:r w:rsidR="006F7285">
        <w:rPr>
          <w:rStyle w:val="CommentReference"/>
        </w:rPr>
        <w:commentReference w:id="32"/>
      </w:r>
      <w:r w:rsidRPr="00452027">
        <w:rPr>
          <w:rFonts w:ascii="Times New Roman" w:hAnsi="Times New Roman" w:cs="Times New Roman"/>
          <w:color w:val="000000" w:themeColor="text1"/>
          <w:sz w:val="22"/>
        </w:rPr>
        <w:t xml:space="preserve">. We thank </w:t>
      </w:r>
      <w:r w:rsidR="007661F5">
        <w:rPr>
          <w:rFonts w:ascii="Times New Roman" w:hAnsi="Times New Roman" w:cs="Times New Roman"/>
          <w:color w:val="000000" w:themeColor="text1"/>
          <w:sz w:val="22"/>
        </w:rPr>
        <w:t xml:space="preserve">Daven </w:t>
      </w:r>
      <w:proofErr w:type="spellStart"/>
      <w:r w:rsidR="007661F5">
        <w:rPr>
          <w:rFonts w:ascii="Times New Roman" w:hAnsi="Times New Roman" w:cs="Times New Roman"/>
          <w:color w:val="000000" w:themeColor="text1"/>
          <w:sz w:val="22"/>
        </w:rPr>
        <w:t>Henze</w:t>
      </w:r>
      <w:proofErr w:type="spellEnd"/>
      <w:r w:rsidR="007661F5">
        <w:rPr>
          <w:rFonts w:ascii="Times New Roman" w:hAnsi="Times New Roman" w:cs="Times New Roman"/>
          <w:color w:val="000000" w:themeColor="text1"/>
          <w:sz w:val="22"/>
        </w:rPr>
        <w:t xml:space="preserve">, Kevin Bowman, </w:t>
      </w:r>
      <w:r>
        <w:rPr>
          <w:rFonts w:ascii="Times New Roman" w:hAnsi="Times New Roman" w:cs="Times New Roman"/>
          <w:color w:val="000000" w:themeColor="text1"/>
          <w:sz w:val="22"/>
        </w:rPr>
        <w:t>Michael Brenner</w:t>
      </w:r>
      <w:r w:rsidR="002174D8">
        <w:rPr>
          <w:rFonts w:ascii="Times New Roman" w:hAnsi="Times New Roman" w:cs="Times New Roman"/>
          <w:color w:val="000000" w:themeColor="text1"/>
          <w:sz w:val="22"/>
        </w:rPr>
        <w:t xml:space="preserve">, Cynthia </w:t>
      </w:r>
      <w:proofErr w:type="spellStart"/>
      <w:r w:rsidR="00F53A86">
        <w:rPr>
          <w:rFonts w:ascii="Times New Roman" w:hAnsi="Times New Roman" w:cs="Times New Roman"/>
          <w:color w:val="000000" w:themeColor="text1"/>
          <w:sz w:val="22"/>
        </w:rPr>
        <w:t>Randles</w:t>
      </w:r>
      <w:proofErr w:type="spellEnd"/>
      <w:r w:rsidR="002174D8">
        <w:rPr>
          <w:rFonts w:ascii="Times New Roman" w:hAnsi="Times New Roman" w:cs="Times New Roman"/>
          <w:color w:val="000000" w:themeColor="text1"/>
          <w:sz w:val="22"/>
        </w:rPr>
        <w:t>,</w:t>
      </w:r>
      <w:r w:rsidR="007661F5">
        <w:rPr>
          <w:rFonts w:ascii="Times New Roman" w:hAnsi="Times New Roman" w:cs="Times New Roman"/>
          <w:color w:val="000000" w:themeColor="text1"/>
          <w:sz w:val="22"/>
        </w:rPr>
        <w:t xml:space="preserve"> Jeremy Brandman, and Laurent White</w:t>
      </w:r>
      <w:r w:rsidRPr="00452027">
        <w:rPr>
          <w:rFonts w:ascii="Times New Roman" w:hAnsi="Times New Roman" w:cs="Times New Roman"/>
          <w:color w:val="000000" w:themeColor="text1"/>
          <w:sz w:val="22"/>
        </w:rPr>
        <w:t xml:space="preserve"> for helpful discussions.</w:t>
      </w:r>
    </w:p>
    <w:p w14:paraId="01785FC9" w14:textId="77777777" w:rsidR="00452027" w:rsidRPr="00452027" w:rsidRDefault="00452027" w:rsidP="00EB1375">
      <w:pPr>
        <w:rPr>
          <w:rFonts w:ascii="Times New Roman" w:hAnsi="Times New Roman" w:cs="Times New Roman"/>
          <w:bCs/>
          <w:sz w:val="22"/>
        </w:rPr>
      </w:pPr>
    </w:p>
    <w:p w14:paraId="01D42484" w14:textId="3A203AB1" w:rsidR="009D2F5C" w:rsidRDefault="00ED6D7B" w:rsidP="00EB1375">
      <w:pPr>
        <w:rPr>
          <w:rFonts w:ascii="Times New Roman" w:hAnsi="Times New Roman" w:cs="Times New Roman"/>
          <w:b/>
          <w:sz w:val="22"/>
        </w:rPr>
      </w:pPr>
      <w:r w:rsidRPr="00ED6D7B">
        <w:rPr>
          <w:rFonts w:ascii="Times New Roman" w:hAnsi="Times New Roman" w:cs="Times New Roman"/>
          <w:b/>
          <w:sz w:val="22"/>
        </w:rPr>
        <w:t>References</w:t>
      </w:r>
    </w:p>
    <w:commentRangeStart w:id="34"/>
    <w:p w14:paraId="0F77DD1A" w14:textId="41FE73FB" w:rsidR="00F53A86" w:rsidRPr="00F53A86" w:rsidRDefault="00EC1A4E" w:rsidP="00F53A86">
      <w:pPr>
        <w:widowControl w:val="0"/>
        <w:autoSpaceDE w:val="0"/>
        <w:autoSpaceDN w:val="0"/>
        <w:adjustRightInd w:val="0"/>
        <w:ind w:left="480" w:hanging="480"/>
        <w:rPr>
          <w:rFonts w:ascii="Times New Roman" w:hAnsi="Times New Roman" w:cs="Times New Roman"/>
          <w:noProof/>
          <w:sz w:val="22"/>
        </w:rPr>
      </w:pPr>
      <w:r>
        <w:rPr>
          <w:rFonts w:ascii="Times New Roman" w:hAnsi="Times New Roman" w:cs="Times New Roman"/>
          <w:sz w:val="22"/>
        </w:rPr>
        <w:fldChar w:fldCharType="begin" w:fldLock="1"/>
      </w:r>
      <w:r w:rsidRPr="00424407">
        <w:rPr>
          <w:rFonts w:ascii="Times New Roman" w:hAnsi="Times New Roman" w:cs="Times New Roman"/>
          <w:sz w:val="22"/>
          <w:rPrChange w:id="35" w:author="JDM" w:date="2020-09-29T22:43:00Z">
            <w:rPr>
              <w:rFonts w:ascii="Times New Roman" w:hAnsi="Times New Roman" w:cs="Times New Roman"/>
              <w:sz w:val="22"/>
              <w:lang w:val="nl-NL"/>
            </w:rPr>
          </w:rPrChange>
        </w:rPr>
        <w:instrText xml:space="preserve">ADDIN Mendeley Bibliography CSL_BIBLIOGRAPHY </w:instrText>
      </w:r>
      <w:r>
        <w:rPr>
          <w:rFonts w:ascii="Times New Roman" w:hAnsi="Times New Roman" w:cs="Times New Roman"/>
          <w:sz w:val="22"/>
        </w:rPr>
        <w:fldChar w:fldCharType="separate"/>
      </w:r>
      <w:r w:rsidR="00F53A86" w:rsidRPr="00424407">
        <w:rPr>
          <w:rFonts w:ascii="Times New Roman" w:hAnsi="Times New Roman" w:cs="Times New Roman"/>
          <w:noProof/>
          <w:sz w:val="22"/>
          <w:rPrChange w:id="36" w:author="JDM" w:date="2020-09-29T22:43:00Z">
            <w:rPr>
              <w:rFonts w:ascii="Times New Roman" w:hAnsi="Times New Roman" w:cs="Times New Roman"/>
              <w:noProof/>
              <w:sz w:val="22"/>
              <w:lang w:val="nl-NL"/>
            </w:rPr>
          </w:rPrChange>
        </w:rPr>
        <w:t xml:space="preserve">Alexe, M., P. Bergamaschi, A. Segers, R. Detmers, A. Butz, O. Hasekamp, S. Guerlet, et al. 2015. </w:t>
      </w:r>
      <w:r w:rsidR="00F53A86" w:rsidRPr="00F53A86">
        <w:rPr>
          <w:rFonts w:ascii="Times New Roman" w:hAnsi="Times New Roman" w:cs="Times New Roman"/>
          <w:noProof/>
          <w:sz w:val="22"/>
        </w:rPr>
        <w:t xml:space="preserve">“Inverse Modelling of CH4 Emissions for 2010-2011 Using Different Satellite Retrieval Products from GOSAT and SCIAMACHY.” </w:t>
      </w:r>
      <w:r w:rsidR="00F53A86" w:rsidRPr="00F53A86">
        <w:rPr>
          <w:rFonts w:ascii="Times New Roman" w:hAnsi="Times New Roman" w:cs="Times New Roman"/>
          <w:i/>
          <w:iCs/>
          <w:noProof/>
          <w:sz w:val="22"/>
        </w:rPr>
        <w:t>Atmospheric Chemistry and Physics</w:t>
      </w:r>
      <w:r w:rsidR="00F53A86" w:rsidRPr="00F53A86">
        <w:rPr>
          <w:rFonts w:ascii="Times New Roman" w:hAnsi="Times New Roman" w:cs="Times New Roman"/>
          <w:noProof/>
          <w:sz w:val="22"/>
        </w:rPr>
        <w:t>. https://doi.org/10.5194/acp-15-113-2015.</w:t>
      </w:r>
    </w:p>
    <w:p w14:paraId="0469EFDD"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Bergamaschi, P., S. Houweling, A. Segers, M. Krol, C. Frankenberg, R. A. Scheepmaker, E. Dlugokencky, et al. 2013. “Atmospheric CH4 in the First Decade of the 21st Century: Inverse Modeling Analysis Using SCIAMACHY Satellite Retrievals and NOAA Surface Measurements.” </w:t>
      </w:r>
      <w:r w:rsidRPr="00F53A86">
        <w:rPr>
          <w:rFonts w:ascii="Times New Roman" w:hAnsi="Times New Roman" w:cs="Times New Roman"/>
          <w:i/>
          <w:iCs/>
          <w:noProof/>
          <w:sz w:val="22"/>
        </w:rPr>
        <w:t>Journal of Geophysical Research Atmospheres</w:t>
      </w:r>
      <w:r w:rsidRPr="00F53A86">
        <w:rPr>
          <w:rFonts w:ascii="Times New Roman" w:hAnsi="Times New Roman" w:cs="Times New Roman"/>
          <w:noProof/>
          <w:sz w:val="22"/>
        </w:rPr>
        <w:t>. https://doi.org/10.1002/jgrd.50480.</w:t>
      </w:r>
    </w:p>
    <w:p w14:paraId="6F239459"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Bergamaschi, Peter, Christian Frankenberg, Jan Fokke Meirink, Maarten Krol, M. Gabriella Villani, Sander Houweling, Dentener Frank, et al. 2009. “Inverse Modeling of Global and Regional CH4 Emissions Using SCIAMACHY Satellite Retrievals.” </w:t>
      </w:r>
      <w:r w:rsidRPr="00F53A86">
        <w:rPr>
          <w:rFonts w:ascii="Times New Roman" w:hAnsi="Times New Roman" w:cs="Times New Roman"/>
          <w:i/>
          <w:iCs/>
          <w:noProof/>
          <w:sz w:val="22"/>
        </w:rPr>
        <w:t>Journal of Geophysical Research Atmospheres</w:t>
      </w:r>
      <w:r w:rsidRPr="00F53A86">
        <w:rPr>
          <w:rFonts w:ascii="Times New Roman" w:hAnsi="Times New Roman" w:cs="Times New Roman"/>
          <w:noProof/>
          <w:sz w:val="22"/>
        </w:rPr>
        <w:t>. https://doi.org/10.1029/2009JD012287.</w:t>
      </w:r>
    </w:p>
    <w:p w14:paraId="42FF1AD6"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Bloom, A. Anthony, Kevin Bowman, Meemong Lee, Alexander J. Turner, Ronny Schroeder, John R. Worden, Richard Weidner, Kyle C. McDonald, and Daniel J. Jacob. 2017. “A Global Wetland Methane Emissions and Uncertainty Dataset for Atmospheric Chemical Transport Models.” </w:t>
      </w:r>
      <w:r w:rsidRPr="00F53A86">
        <w:rPr>
          <w:rFonts w:ascii="Times New Roman" w:hAnsi="Times New Roman" w:cs="Times New Roman"/>
          <w:i/>
          <w:iCs/>
          <w:noProof/>
          <w:sz w:val="22"/>
        </w:rPr>
        <w:t>Geoscientific Model Development Discussions</w:t>
      </w:r>
      <w:r w:rsidRPr="00F53A86">
        <w:rPr>
          <w:rFonts w:ascii="Times New Roman" w:hAnsi="Times New Roman" w:cs="Times New Roman"/>
          <w:noProof/>
          <w:sz w:val="22"/>
        </w:rPr>
        <w:t xml:space="preserve"> 10: 2141–56. https://doi.org/10.5194/gmd-2016-224.</w:t>
      </w:r>
    </w:p>
    <w:p w14:paraId="4FB54B00"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Bocquet, M., L. Wu, and F. Chevallier. 2011. “Bayesian Design of Control Space for Optimal Assimilation of Observations. Part I: Consistent Multiscale Formalism.” </w:t>
      </w:r>
      <w:r w:rsidRPr="00F53A86">
        <w:rPr>
          <w:rFonts w:ascii="Times New Roman" w:hAnsi="Times New Roman" w:cs="Times New Roman"/>
          <w:i/>
          <w:iCs/>
          <w:noProof/>
          <w:sz w:val="22"/>
        </w:rPr>
        <w:t>Quarterly Journal of the Royal Meteorological Society</w:t>
      </w:r>
      <w:r w:rsidRPr="00F53A86">
        <w:rPr>
          <w:rFonts w:ascii="Times New Roman" w:hAnsi="Times New Roman" w:cs="Times New Roman"/>
          <w:noProof/>
          <w:sz w:val="22"/>
        </w:rPr>
        <w:t xml:space="preserve"> 137 (658): 1340–56. https://doi.org/10.1002/qj.837.</w:t>
      </w:r>
    </w:p>
    <w:p w14:paraId="790B0EDF"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564977">
        <w:rPr>
          <w:rFonts w:ascii="Times New Roman" w:hAnsi="Times New Roman" w:cs="Times New Roman"/>
          <w:noProof/>
          <w:sz w:val="22"/>
          <w:lang w:val="nl-NL"/>
        </w:rPr>
        <w:t xml:space="preserve">Bousserez, N., and Daven K. Henze. </w:t>
      </w:r>
      <w:r w:rsidRPr="00F53A86">
        <w:rPr>
          <w:rFonts w:ascii="Times New Roman" w:hAnsi="Times New Roman" w:cs="Times New Roman"/>
          <w:noProof/>
          <w:sz w:val="22"/>
        </w:rPr>
        <w:t xml:space="preserve">2018. “Optimal and Scalable Methods to Approximate the Solutions of Large-Scale Bayesian Problems: Theory and Application to Atmospheric Inversion and Data Assimilation.” </w:t>
      </w:r>
      <w:r w:rsidRPr="00F53A86">
        <w:rPr>
          <w:rFonts w:ascii="Times New Roman" w:hAnsi="Times New Roman" w:cs="Times New Roman"/>
          <w:i/>
          <w:iCs/>
          <w:noProof/>
          <w:sz w:val="22"/>
        </w:rPr>
        <w:t>Quarterly Journal of the Royal Meteorological Society</w:t>
      </w:r>
      <w:r w:rsidRPr="00F53A86">
        <w:rPr>
          <w:rFonts w:ascii="Times New Roman" w:hAnsi="Times New Roman" w:cs="Times New Roman"/>
          <w:noProof/>
          <w:sz w:val="22"/>
        </w:rPr>
        <w:t xml:space="preserve"> 144 (711): 365–90. https://doi.org/10.1002/qj.3209.</w:t>
      </w:r>
    </w:p>
    <w:p w14:paraId="384672FA"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Brasseur, Guy P., and Daniel J. Jacob. 2017. </w:t>
      </w:r>
      <w:r w:rsidRPr="00F53A86">
        <w:rPr>
          <w:rFonts w:ascii="Times New Roman" w:hAnsi="Times New Roman" w:cs="Times New Roman"/>
          <w:i/>
          <w:iCs/>
          <w:noProof/>
          <w:sz w:val="22"/>
        </w:rPr>
        <w:t>Modeling of Atmospheric Chemistry</w:t>
      </w:r>
      <w:r w:rsidRPr="00F53A86">
        <w:rPr>
          <w:rFonts w:ascii="Times New Roman" w:hAnsi="Times New Roman" w:cs="Times New Roman"/>
          <w:noProof/>
          <w:sz w:val="22"/>
        </w:rPr>
        <w:t>. Cambridge University Press.</w:t>
      </w:r>
    </w:p>
    <w:p w14:paraId="01B5C54E"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Evensen, Geir. 2009. </w:t>
      </w:r>
      <w:r w:rsidRPr="00F53A86">
        <w:rPr>
          <w:rFonts w:ascii="Times New Roman" w:hAnsi="Times New Roman" w:cs="Times New Roman"/>
          <w:i/>
          <w:iCs/>
          <w:noProof/>
          <w:sz w:val="22"/>
        </w:rPr>
        <w:t>Data Assimilation: The Ensemble Kalman Filter</w:t>
      </w:r>
      <w:r w:rsidRPr="00F53A86">
        <w:rPr>
          <w:rFonts w:ascii="Times New Roman" w:hAnsi="Times New Roman" w:cs="Times New Roman"/>
          <w:noProof/>
          <w:sz w:val="22"/>
        </w:rPr>
        <w:t xml:space="preserve">. </w:t>
      </w:r>
      <w:r w:rsidRPr="00F53A86">
        <w:rPr>
          <w:rFonts w:ascii="Times New Roman" w:hAnsi="Times New Roman" w:cs="Times New Roman"/>
          <w:i/>
          <w:iCs/>
          <w:noProof/>
          <w:sz w:val="22"/>
        </w:rPr>
        <w:t>Data Assimilation (Second Edition): The Ensemble Kalman Filter</w:t>
      </w:r>
      <w:r w:rsidRPr="00F53A86">
        <w:rPr>
          <w:rFonts w:ascii="Times New Roman" w:hAnsi="Times New Roman" w:cs="Times New Roman"/>
          <w:noProof/>
          <w:sz w:val="22"/>
        </w:rPr>
        <w:t>. https://doi.org/10.1007/978-3-642-03711-5.</w:t>
      </w:r>
    </w:p>
    <w:p w14:paraId="355EE4B4"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Henze, D. K., A. Hakami, and J. H. Seinfeld. 2007. “Development of the Adjoint of GEOS-Chem.” </w:t>
      </w:r>
      <w:r w:rsidRPr="00F53A86">
        <w:rPr>
          <w:rFonts w:ascii="Times New Roman" w:hAnsi="Times New Roman" w:cs="Times New Roman"/>
          <w:i/>
          <w:iCs/>
          <w:noProof/>
          <w:sz w:val="22"/>
        </w:rPr>
        <w:t>Atmospheric Chemistry and Physics Discussions</w:t>
      </w:r>
      <w:r w:rsidRPr="00F53A86">
        <w:rPr>
          <w:rFonts w:ascii="Times New Roman" w:hAnsi="Times New Roman" w:cs="Times New Roman"/>
          <w:noProof/>
          <w:sz w:val="22"/>
        </w:rPr>
        <w:t xml:space="preserve"> 7 (9): 2413–33. https://doi.org/10.5194/acpd-6-10591-2006.</w:t>
      </w:r>
    </w:p>
    <w:p w14:paraId="14789D0B"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Houweling, S., M. Krol, P. Bergamaschi, C. Frankenberg, E. J. Dlugokencky, I. Morino, J. Notholt, et al. 2014. “A Multi-Year Methane Inversion Using SCIAMACHY, Accounting for Systematic Errors Using TCCON Measurements.” </w:t>
      </w:r>
      <w:r w:rsidRPr="00F53A86">
        <w:rPr>
          <w:rFonts w:ascii="Times New Roman" w:hAnsi="Times New Roman" w:cs="Times New Roman"/>
          <w:i/>
          <w:iCs/>
          <w:noProof/>
          <w:sz w:val="22"/>
        </w:rPr>
        <w:t>Atmospheric Chemistry and Physics</w:t>
      </w:r>
      <w:r w:rsidRPr="00F53A86">
        <w:rPr>
          <w:rFonts w:ascii="Times New Roman" w:hAnsi="Times New Roman" w:cs="Times New Roman"/>
          <w:noProof/>
          <w:sz w:val="22"/>
        </w:rPr>
        <w:t>. https://doi.org/10.5194/acp-14-3991-2014.</w:t>
      </w:r>
    </w:p>
    <w:p w14:paraId="722D7CB2"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Hu, Haili, Jochen Landgraf, Rob Detmers, Tobias Borsdorff, Joost Aan de Brugh, Ilse Aben, Andre Butz, and Otto Hasekamp. 2018. “Toward Global Mapping of Methane With TROPOMI: First Results and Intersatellite Comparison to GOSAT.” </w:t>
      </w:r>
      <w:r w:rsidRPr="00F53A86">
        <w:rPr>
          <w:rFonts w:ascii="Times New Roman" w:hAnsi="Times New Roman" w:cs="Times New Roman"/>
          <w:i/>
          <w:iCs/>
          <w:noProof/>
          <w:sz w:val="22"/>
        </w:rPr>
        <w:t>Geophysical Research Letters</w:t>
      </w:r>
      <w:r w:rsidRPr="00F53A86">
        <w:rPr>
          <w:rFonts w:ascii="Times New Roman" w:hAnsi="Times New Roman" w:cs="Times New Roman"/>
          <w:noProof/>
          <w:sz w:val="22"/>
        </w:rPr>
        <w:t xml:space="preserve"> 45 (8): 3682–89. https://doi.org/10.1002/2018gl077259.</w:t>
      </w:r>
    </w:p>
    <w:p w14:paraId="5615A05D"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Jacob, Daniel J., Alexander J. Turner, Joannes D. Maasakkers, Jianxiong Sheng, Kang Sun, Xiong Liu, Kelly Chance, Ilse Aben, Jason McKeever, and Christian Frankenberg. 2016. “Satellite Observations of Atmospheric Methane and Their Value for Quantifying Methane Emissions.” </w:t>
      </w:r>
      <w:r w:rsidRPr="00F53A86">
        <w:rPr>
          <w:rFonts w:ascii="Times New Roman" w:hAnsi="Times New Roman" w:cs="Times New Roman"/>
          <w:i/>
          <w:iCs/>
          <w:noProof/>
          <w:sz w:val="22"/>
        </w:rPr>
        <w:t>Atmospheric Chemistry and Physics</w:t>
      </w:r>
      <w:r w:rsidRPr="00F53A86">
        <w:rPr>
          <w:rFonts w:ascii="Times New Roman" w:hAnsi="Times New Roman" w:cs="Times New Roman"/>
          <w:noProof/>
          <w:sz w:val="22"/>
        </w:rPr>
        <w:t xml:space="preserve"> 16 (22): 14371–96. https://doi.org/10.5194/acp-16-14371-2016.</w:t>
      </w:r>
    </w:p>
    <w:p w14:paraId="16B5F89D"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Maasakkers, Joannes D., Daniel J. Jacob, Melissa P. Sulprizio, Tia R. Scarpelli, Hannah Nesser, Jian-Xiong Sheng, Yuzhong Zhang, Monica Hersher, A. Anthony Bloom, et al. 2019. “Global Distribution of Methane Emissions, Emission Trends, and OH Concentrations and Trends Inferred from an Inversion of GOSAT Satellite Data for 2010&amp;amp;Ndash;2015.” </w:t>
      </w:r>
      <w:r w:rsidRPr="00F53A86">
        <w:rPr>
          <w:rFonts w:ascii="Times New Roman" w:hAnsi="Times New Roman" w:cs="Times New Roman"/>
          <w:i/>
          <w:iCs/>
          <w:noProof/>
          <w:sz w:val="22"/>
        </w:rPr>
        <w:t xml:space="preserve">Atmospheric Chemistry </w:t>
      </w:r>
      <w:r w:rsidRPr="00F53A86">
        <w:rPr>
          <w:rFonts w:ascii="Times New Roman" w:hAnsi="Times New Roman" w:cs="Times New Roman"/>
          <w:i/>
          <w:iCs/>
          <w:noProof/>
          <w:sz w:val="22"/>
        </w:rPr>
        <w:lastRenderedPageBreak/>
        <w:t>and Physics Discussions</w:t>
      </w:r>
      <w:r w:rsidRPr="00F53A86">
        <w:rPr>
          <w:rFonts w:ascii="Times New Roman" w:hAnsi="Times New Roman" w:cs="Times New Roman"/>
          <w:noProof/>
          <w:sz w:val="22"/>
        </w:rPr>
        <w:t>, no. January: 1–36. https://doi.org/10.5194/acp-2018-1365.</w:t>
      </w:r>
    </w:p>
    <w:p w14:paraId="5E0F56EE"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Maasakkers, Joannes D., Daniel J. Jacob, Melissa P. Sulprizio, Tia R. Scarpelli, Hannah Nesser, Jian Xiong Sheng, Yuzhong Zhang, Monica Hersher, A. Anthony Bloom, et al. 2019. “Global Distribution of Methane Emissions, Emission Trends, and OH Concentrations and Trends Inferred from an Inversion of GOSAT Satellite Data for 2010-2015.” </w:t>
      </w:r>
      <w:r w:rsidRPr="00F53A86">
        <w:rPr>
          <w:rFonts w:ascii="Times New Roman" w:hAnsi="Times New Roman" w:cs="Times New Roman"/>
          <w:i/>
          <w:iCs/>
          <w:noProof/>
          <w:sz w:val="22"/>
        </w:rPr>
        <w:t>Atmospheric Chemistry and Physics</w:t>
      </w:r>
      <w:r w:rsidRPr="00F53A86">
        <w:rPr>
          <w:rFonts w:ascii="Times New Roman" w:hAnsi="Times New Roman" w:cs="Times New Roman"/>
          <w:noProof/>
          <w:sz w:val="22"/>
        </w:rPr>
        <w:t>. https://doi.org/10.5194/acp-19-7859-2019.</w:t>
      </w:r>
    </w:p>
    <w:p w14:paraId="0D86D5A3"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Monteil, Guillaume, Sander Houweling, André Butz, Sandrine Guerlet, Dinand Schepers, Otto Hasekamp, Christian Frankenberg, Remco Scheepmaker, Ilse Aben, and Thomas Röckmann. 2013. “Comparison of CH4 Inversions Based on 15 Months of GOSAT and SCIAMACHY Observations.” </w:t>
      </w:r>
      <w:r w:rsidRPr="00F53A86">
        <w:rPr>
          <w:rFonts w:ascii="Times New Roman" w:hAnsi="Times New Roman" w:cs="Times New Roman"/>
          <w:i/>
          <w:iCs/>
          <w:noProof/>
          <w:sz w:val="22"/>
        </w:rPr>
        <w:t>Journal of Geophysical Research Atmospheres</w:t>
      </w:r>
      <w:r w:rsidRPr="00F53A86">
        <w:rPr>
          <w:rFonts w:ascii="Times New Roman" w:hAnsi="Times New Roman" w:cs="Times New Roman"/>
          <w:noProof/>
          <w:sz w:val="22"/>
        </w:rPr>
        <w:t>. https://doi.org/10.1002/2013JD019760.</w:t>
      </w:r>
    </w:p>
    <w:p w14:paraId="08BE7448"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Parker, R. J., H. Boesch, K. Byckling, A. J. Webb, P. I. Palmer, L. Feng, P. Bergamaschi, et al. 2015. “Assessing 5 Years of GOSAT Proxy XCH4 Data and Associated Uncertainties.” </w:t>
      </w:r>
      <w:r w:rsidRPr="00F53A86">
        <w:rPr>
          <w:rFonts w:ascii="Times New Roman" w:hAnsi="Times New Roman" w:cs="Times New Roman"/>
          <w:i/>
          <w:iCs/>
          <w:noProof/>
          <w:sz w:val="22"/>
        </w:rPr>
        <w:t>Atmospheric Measurement Techniques</w:t>
      </w:r>
      <w:r w:rsidRPr="00F53A86">
        <w:rPr>
          <w:rFonts w:ascii="Times New Roman" w:hAnsi="Times New Roman" w:cs="Times New Roman"/>
          <w:noProof/>
          <w:sz w:val="22"/>
        </w:rPr>
        <w:t>. https://doi.org/10.5194/amt-8-4785-2015.</w:t>
      </w:r>
    </w:p>
    <w:p w14:paraId="0D7FAC20"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Parker, Robert, Hartmut Boesch, Austin Cogan, Annemarie Fraser, Liang Feng, Paul I. Palmer, Janina Messerschmidt, et al. 2011. “Methane Observations from the Greenhouse Gases Observing SATellite: Comparison to Ground-Based TCCON Data and Model Calculations.” </w:t>
      </w:r>
      <w:r w:rsidRPr="00F53A86">
        <w:rPr>
          <w:rFonts w:ascii="Times New Roman" w:hAnsi="Times New Roman" w:cs="Times New Roman"/>
          <w:i/>
          <w:iCs/>
          <w:noProof/>
          <w:sz w:val="22"/>
        </w:rPr>
        <w:t>Geophysical Research Letters</w:t>
      </w:r>
      <w:r w:rsidRPr="00F53A86">
        <w:rPr>
          <w:rFonts w:ascii="Times New Roman" w:hAnsi="Times New Roman" w:cs="Times New Roman"/>
          <w:noProof/>
          <w:sz w:val="22"/>
        </w:rPr>
        <w:t>. https://doi.org/10.1029/2011GL047871.</w:t>
      </w:r>
    </w:p>
    <w:p w14:paraId="75FB036A"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Rodgers, Clive D. 2000. </w:t>
      </w:r>
      <w:r w:rsidRPr="00F53A86">
        <w:rPr>
          <w:rFonts w:ascii="Times New Roman" w:hAnsi="Times New Roman" w:cs="Times New Roman"/>
          <w:i/>
          <w:iCs/>
          <w:noProof/>
          <w:sz w:val="22"/>
        </w:rPr>
        <w:t>Inverse Methods for Atmospheric Sounding: Theory and Practice</w:t>
      </w:r>
      <w:r w:rsidRPr="00F53A86">
        <w:rPr>
          <w:rFonts w:ascii="Times New Roman" w:hAnsi="Times New Roman" w:cs="Times New Roman"/>
          <w:noProof/>
          <w:sz w:val="22"/>
        </w:rPr>
        <w:t xml:space="preserve">. </w:t>
      </w:r>
      <w:r w:rsidRPr="00F53A86">
        <w:rPr>
          <w:rFonts w:ascii="Times New Roman" w:hAnsi="Times New Roman" w:cs="Times New Roman"/>
          <w:i/>
          <w:iCs/>
          <w:noProof/>
          <w:sz w:val="22"/>
        </w:rPr>
        <w:t>World Scientific Publishing Co.Pte.Ltd.</w:t>
      </w:r>
    </w:p>
    <w:p w14:paraId="39BEF7C3"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Saunois, Marielle, Ann R. Stavert, Ben Poulter, Philippe Bousquet, Joseph G. Canadell, Robert B. Jackson, Peter A. Raymond, et al. 2019. “The Global Methane Budget 2000&amp;ndash;2017.” </w:t>
      </w:r>
      <w:r w:rsidRPr="00F53A86">
        <w:rPr>
          <w:rFonts w:ascii="Times New Roman" w:hAnsi="Times New Roman" w:cs="Times New Roman"/>
          <w:i/>
          <w:iCs/>
          <w:noProof/>
          <w:sz w:val="22"/>
        </w:rPr>
        <w:t>Earth System Science Data Discussions</w:t>
      </w:r>
      <w:r w:rsidRPr="00F53A86">
        <w:rPr>
          <w:rFonts w:ascii="Times New Roman" w:hAnsi="Times New Roman" w:cs="Times New Roman"/>
          <w:noProof/>
          <w:sz w:val="22"/>
        </w:rPr>
        <w:t>. https://doi.org/10.5194/essd-2019-128.</w:t>
      </w:r>
    </w:p>
    <w:p w14:paraId="6E33D039"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Spantini, Alessio, Antti Solonen, Tiangang Cui, James Martin, Luis Tenorio, and Youssef Marzouk. 2015. “Optimal Low-Rank Approximations of Bayesian Linear Inverse Problems.” </w:t>
      </w:r>
      <w:r w:rsidRPr="00F53A86">
        <w:rPr>
          <w:rFonts w:ascii="Times New Roman" w:hAnsi="Times New Roman" w:cs="Times New Roman"/>
          <w:i/>
          <w:iCs/>
          <w:noProof/>
          <w:sz w:val="22"/>
        </w:rPr>
        <w:t>SIAM Journal on Scientific Computing</w:t>
      </w:r>
      <w:r w:rsidRPr="00F53A86">
        <w:rPr>
          <w:rFonts w:ascii="Times New Roman" w:hAnsi="Times New Roman" w:cs="Times New Roman"/>
          <w:noProof/>
          <w:sz w:val="22"/>
        </w:rPr>
        <w:t xml:space="preserve"> 37 (6): 2451–87.</w:t>
      </w:r>
    </w:p>
    <w:p w14:paraId="54C8197C"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Streets, David G., Timothy Canty, Gregory R. Carmichael, Benjamin De Foy, Russell R. Dickerson, Bryan N. Duncan, David P. Edwards, et al. 2013. “Emissions Estimation from Satellite Retrievals: A Review of Current Capability.” </w:t>
      </w:r>
      <w:r w:rsidRPr="00F53A86">
        <w:rPr>
          <w:rFonts w:ascii="Times New Roman" w:hAnsi="Times New Roman" w:cs="Times New Roman"/>
          <w:i/>
          <w:iCs/>
          <w:noProof/>
          <w:sz w:val="22"/>
        </w:rPr>
        <w:t>Atmospheric Environment</w:t>
      </w:r>
      <w:r w:rsidRPr="00F53A86">
        <w:rPr>
          <w:rFonts w:ascii="Times New Roman" w:hAnsi="Times New Roman" w:cs="Times New Roman"/>
          <w:noProof/>
          <w:sz w:val="22"/>
        </w:rPr>
        <w:t>. https://doi.org/10.1016/j.atmosenv.2013.05.051.</w:t>
      </w:r>
    </w:p>
    <w:p w14:paraId="1B8690C7"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Turner, A. J., and D. J. Jacob. 2015. “Balancing Aggregation and Smoothing Errors in Inverse Models.” </w:t>
      </w:r>
      <w:r w:rsidRPr="00F53A86">
        <w:rPr>
          <w:rFonts w:ascii="Times New Roman" w:hAnsi="Times New Roman" w:cs="Times New Roman"/>
          <w:i/>
          <w:iCs/>
          <w:noProof/>
          <w:sz w:val="22"/>
        </w:rPr>
        <w:t>Atmospheric Chemistry and Physics</w:t>
      </w:r>
      <w:r w:rsidRPr="00F53A86">
        <w:rPr>
          <w:rFonts w:ascii="Times New Roman" w:hAnsi="Times New Roman" w:cs="Times New Roman"/>
          <w:noProof/>
          <w:sz w:val="22"/>
        </w:rPr>
        <w:t xml:space="preserve"> 15 (12): 7039–48. https://doi.org/10.5194/acp-15-7039-2015.</w:t>
      </w:r>
    </w:p>
    <w:p w14:paraId="146CD6E5"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Turner, A. J., D. J. Jacob, K. J. Wecht, J. D. Maasakkers, E. Lundgren, A. E. Andrews, S. C. Biraud, et al. 2015. “Estimating Global and North American Methane Emissions with High Spatial Resolution Using GOSAT Satellite Data.” </w:t>
      </w:r>
      <w:r w:rsidRPr="00F53A86">
        <w:rPr>
          <w:rFonts w:ascii="Times New Roman" w:hAnsi="Times New Roman" w:cs="Times New Roman"/>
          <w:i/>
          <w:iCs/>
          <w:noProof/>
          <w:sz w:val="22"/>
        </w:rPr>
        <w:t>Atmospheric Chemistry and Physics</w:t>
      </w:r>
      <w:r w:rsidRPr="00F53A86">
        <w:rPr>
          <w:rFonts w:ascii="Times New Roman" w:hAnsi="Times New Roman" w:cs="Times New Roman"/>
          <w:noProof/>
          <w:sz w:val="22"/>
        </w:rPr>
        <w:t xml:space="preserve"> 15 (12): 7049–69. https://doi.org/10.5194/acp-15-7049-2015.</w:t>
      </w:r>
    </w:p>
    <w:p w14:paraId="2E7CD64D"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Veefkind, J. P., I. Aben, K. McMullan, H. Förster, J. de Vries, G. Otter, J. Claas, et al. 2012. “TROPOMI on the ESA Sentinel-5 Precursor: A GMES Mission for Global Observations of the Atmospheric Composition for Climate, Air Quality and Ozone Layer Applications.” </w:t>
      </w:r>
      <w:r w:rsidRPr="00F53A86">
        <w:rPr>
          <w:rFonts w:ascii="Times New Roman" w:hAnsi="Times New Roman" w:cs="Times New Roman"/>
          <w:i/>
          <w:iCs/>
          <w:noProof/>
          <w:sz w:val="22"/>
        </w:rPr>
        <w:t>Remote Sensing of Environment</w:t>
      </w:r>
      <w:r w:rsidRPr="00F53A86">
        <w:rPr>
          <w:rFonts w:ascii="Times New Roman" w:hAnsi="Times New Roman" w:cs="Times New Roman"/>
          <w:noProof/>
          <w:sz w:val="22"/>
        </w:rPr>
        <w:t>. https://doi.org/10.1016/j.rse.2011.09.027.</w:t>
      </w:r>
    </w:p>
    <w:p w14:paraId="063609EA"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Wecht, Kevin J., Daniel J. Jacob, Christian Frankenberg, Zhe Jiang, and Donald R Blake. 2014. “Mapping of North American Methane Emissions with High Spatial Resolution by Inversion of SCIAMACHY Satellite Data.” </w:t>
      </w:r>
      <w:r w:rsidRPr="00F53A86">
        <w:rPr>
          <w:rFonts w:ascii="Times New Roman" w:hAnsi="Times New Roman" w:cs="Times New Roman"/>
          <w:i/>
          <w:iCs/>
          <w:noProof/>
          <w:sz w:val="22"/>
        </w:rPr>
        <w:t>J. Geophys. Res. Atmos. Res.</w:t>
      </w:r>
      <w:r w:rsidRPr="00F53A86">
        <w:rPr>
          <w:rFonts w:ascii="Times New Roman" w:hAnsi="Times New Roman" w:cs="Times New Roman"/>
          <w:noProof/>
          <w:sz w:val="22"/>
        </w:rPr>
        <w:t>, 7741–56. https://doi.org/10.1002/2014JD021551.Received.</w:t>
      </w:r>
    </w:p>
    <w:p w14:paraId="1050D770" w14:textId="6227037D" w:rsidR="00ED6D7B" w:rsidRPr="00ED6D7B" w:rsidRDefault="00EC1A4E" w:rsidP="00F53A86">
      <w:pPr>
        <w:widowControl w:val="0"/>
        <w:autoSpaceDE w:val="0"/>
        <w:autoSpaceDN w:val="0"/>
        <w:adjustRightInd w:val="0"/>
        <w:ind w:left="480" w:hanging="480"/>
        <w:rPr>
          <w:rFonts w:ascii="Times New Roman" w:hAnsi="Times New Roman" w:cs="Times New Roman"/>
          <w:sz w:val="22"/>
        </w:rPr>
      </w:pPr>
      <w:r>
        <w:rPr>
          <w:rFonts w:ascii="Times New Roman" w:hAnsi="Times New Roman" w:cs="Times New Roman"/>
          <w:sz w:val="22"/>
        </w:rPr>
        <w:fldChar w:fldCharType="end"/>
      </w:r>
      <w:commentRangeEnd w:id="34"/>
      <w:r w:rsidR="00F62353">
        <w:rPr>
          <w:rStyle w:val="CommentReference"/>
        </w:rPr>
        <w:commentReference w:id="34"/>
      </w:r>
    </w:p>
    <w:sectPr w:rsidR="00ED6D7B" w:rsidRPr="00ED6D7B" w:rsidSect="002407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DM" w:date="2020-10-01T00:08:00Z" w:initials="JDM">
    <w:p w14:paraId="68425F8E" w14:textId="0CEC0398" w:rsidR="004E4111" w:rsidRDefault="004E4111">
      <w:pPr>
        <w:pStyle w:val="CommentText"/>
      </w:pPr>
      <w:r>
        <w:rPr>
          <w:rStyle w:val="CommentReference"/>
        </w:rPr>
        <w:annotationRef/>
      </w:r>
      <w:r w:rsidR="00793C22">
        <w:t xml:space="preserve">X </w:t>
      </w:r>
      <w:r>
        <w:t>Isn’t that in the data density?</w:t>
      </w:r>
    </w:p>
  </w:comment>
  <w:comment w:id="1" w:author="JDM" w:date="2020-09-29T22:44:00Z" w:initials="JDM">
    <w:p w14:paraId="21CB6BB1" w14:textId="02514D20" w:rsidR="004E4111" w:rsidRDefault="004E4111">
      <w:pPr>
        <w:pStyle w:val="CommentText"/>
      </w:pPr>
      <w:r>
        <w:rPr>
          <w:rStyle w:val="CommentReference"/>
        </w:rPr>
        <w:annotationRef/>
      </w:r>
      <w:r w:rsidR="00793C22">
        <w:t xml:space="preserve">X </w:t>
      </w:r>
      <w:r>
        <w:t>Maybe ‘obtained from’?</w:t>
      </w:r>
    </w:p>
  </w:comment>
  <w:comment w:id="2" w:author="JDM" w:date="2020-09-29T22:48:00Z" w:initials="JDM">
    <w:p w14:paraId="027FF4B5" w14:textId="15981366" w:rsidR="004E4111" w:rsidRDefault="004E4111">
      <w:pPr>
        <w:pStyle w:val="CommentText"/>
      </w:pPr>
      <w:r>
        <w:rPr>
          <w:rStyle w:val="CommentReference"/>
        </w:rPr>
        <w:annotationRef/>
      </w:r>
      <w:r w:rsidR="00B512E6">
        <w:t xml:space="preserve">X </w:t>
      </w:r>
      <w:r>
        <w:t xml:space="preserve">Not sure if that’s the right citation, people did that before. </w:t>
      </w:r>
    </w:p>
  </w:comment>
  <w:comment w:id="3" w:author="Hannah Nesser" w:date="2020-10-05T15:09:00Z" w:initials="HN">
    <w:p w14:paraId="771EC504" w14:textId="6292C772" w:rsidR="00226D64" w:rsidRDefault="00226D64">
      <w:pPr>
        <w:pStyle w:val="CommentText"/>
      </w:pPr>
      <w:r>
        <w:rPr>
          <w:rStyle w:val="CommentReference"/>
        </w:rPr>
        <w:annotationRef/>
      </w:r>
      <w:r>
        <w:t>Delete citation.</w:t>
      </w:r>
    </w:p>
  </w:comment>
  <w:comment w:id="4" w:author="JDM" w:date="2020-09-29T22:50:00Z" w:initials="JDM">
    <w:p w14:paraId="09997995" w14:textId="10F396E2" w:rsidR="004E4111" w:rsidRDefault="004E4111">
      <w:pPr>
        <w:pStyle w:val="CommentText"/>
      </w:pPr>
      <w:r>
        <w:rPr>
          <w:rStyle w:val="CommentReference"/>
        </w:rPr>
        <w:annotationRef/>
      </w:r>
      <w:r w:rsidR="00B512E6">
        <w:t xml:space="preserve">X </w:t>
      </w:r>
      <w:r>
        <w:t>Maybe ‘The only thing we really care about’.</w:t>
      </w:r>
    </w:p>
  </w:comment>
  <w:comment w:id="5" w:author="JDM" w:date="2020-09-29T22:54:00Z" w:initials="JDM">
    <w:p w14:paraId="7E0D7D2A" w14:textId="5EF7F9FF" w:rsidR="004E4111" w:rsidRDefault="004E4111">
      <w:pPr>
        <w:pStyle w:val="CommentText"/>
      </w:pPr>
      <w:r>
        <w:rPr>
          <w:rStyle w:val="CommentReference"/>
        </w:rPr>
        <w:annotationRef/>
      </w:r>
      <w:r w:rsidR="00226D64">
        <w:t xml:space="preserve">X </w:t>
      </w:r>
      <w:r>
        <w:t xml:space="preserve">He did include one iteration of the adjoint in his original </w:t>
      </w:r>
      <w:proofErr w:type="gramStart"/>
      <w:r>
        <w:t>version</w:t>
      </w:r>
      <w:proofErr w:type="gramEnd"/>
      <w:r>
        <w:t xml:space="preserve"> I think? Would that count? I don’t think so. </w:t>
      </w:r>
    </w:p>
  </w:comment>
  <w:comment w:id="6" w:author="JDM" w:date="2020-09-30T21:26:00Z" w:initials="JDM">
    <w:p w14:paraId="5875E4F3" w14:textId="775CA6F0" w:rsidR="004E4111" w:rsidRDefault="004E4111">
      <w:pPr>
        <w:pStyle w:val="CommentText"/>
      </w:pPr>
      <w:r>
        <w:rPr>
          <w:rStyle w:val="CommentReference"/>
        </w:rPr>
        <w:annotationRef/>
      </w:r>
      <w:r w:rsidR="00093A6C">
        <w:t xml:space="preserve">X </w:t>
      </w:r>
      <w:r>
        <w:t xml:space="preserve">Wouldn’t you be able to kind of understand those? As </w:t>
      </w:r>
      <w:proofErr w:type="gramStart"/>
      <w:r>
        <w:t>in:</w:t>
      </w:r>
      <w:proofErr w:type="gramEnd"/>
      <w:r>
        <w:t xml:space="preserve"> mean emissions go up + wetland emissions go down. Or something? I’m not sure.</w:t>
      </w:r>
    </w:p>
  </w:comment>
  <w:comment w:id="7" w:author="Hannah Nesser" w:date="2020-10-05T15:14:00Z" w:initials="HN">
    <w:p w14:paraId="618A77AB" w14:textId="01EDEA8A" w:rsidR="00226D64" w:rsidRDefault="00226D64">
      <w:pPr>
        <w:pStyle w:val="CommentText"/>
      </w:pPr>
      <w:r>
        <w:rPr>
          <w:rStyle w:val="CommentReference"/>
        </w:rPr>
        <w:annotationRef/>
      </w:r>
      <w:r>
        <w:rPr>
          <w:rStyle w:val="CommentReference"/>
        </w:rPr>
        <w:t>Think about possible takeaways (general, not specific)</w:t>
      </w:r>
    </w:p>
  </w:comment>
  <w:comment w:id="8" w:author="JDM" w:date="2020-09-30T21:52:00Z" w:initials="JDM">
    <w:p w14:paraId="7BC6996F" w14:textId="7B6F029F" w:rsidR="004E4111" w:rsidRDefault="004E4111">
      <w:pPr>
        <w:pStyle w:val="CommentText"/>
      </w:pPr>
      <w:r>
        <w:rPr>
          <w:rStyle w:val="CommentReference"/>
        </w:rPr>
        <w:annotationRef/>
      </w:r>
      <w:r w:rsidR="00226D64">
        <w:t xml:space="preserve">X </w:t>
      </w:r>
      <w:r>
        <w:t>Is there a reason this is linear?</w:t>
      </w:r>
    </w:p>
  </w:comment>
  <w:comment w:id="9" w:author="JDM" w:date="2020-09-30T21:57:00Z" w:initials="JDM">
    <w:p w14:paraId="0A9F4ACA" w14:textId="493F859A" w:rsidR="004E4111" w:rsidRDefault="004E4111">
      <w:pPr>
        <w:pStyle w:val="CommentText"/>
      </w:pPr>
      <w:r>
        <w:rPr>
          <w:rStyle w:val="CommentReference"/>
        </w:rPr>
        <w:annotationRef/>
      </w:r>
      <w:r w:rsidR="000476E2">
        <w:t xml:space="preserve">X </w:t>
      </w:r>
      <w:r>
        <w:t xml:space="preserve">This is remaining grid </w:t>
      </w:r>
      <w:proofErr w:type="gramStart"/>
      <w:r>
        <w:t>cells</w:t>
      </w:r>
      <w:proofErr w:type="gramEnd"/>
      <w:r>
        <w:t xml:space="preserve"> right? Just for my understanding. </w:t>
      </w:r>
    </w:p>
  </w:comment>
  <w:comment w:id="10" w:author="JDM" w:date="2020-09-30T22:03:00Z" w:initials="JDM">
    <w:p w14:paraId="2CFA8DFD" w14:textId="56051470" w:rsidR="004E4111" w:rsidRDefault="004E4111">
      <w:pPr>
        <w:pStyle w:val="CommentText"/>
      </w:pPr>
      <w:r>
        <w:rPr>
          <w:rStyle w:val="CommentReference"/>
        </w:rPr>
        <w:annotationRef/>
      </w:r>
      <w:r w:rsidR="00793C22">
        <w:t xml:space="preserve">X </w:t>
      </w:r>
      <w:r>
        <w:t>Stricter than what?</w:t>
      </w:r>
    </w:p>
  </w:comment>
  <w:comment w:id="11" w:author="JDM" w:date="2020-09-30T23:02:00Z" w:initials="JDM">
    <w:p w14:paraId="693D96BE" w14:textId="54B696F3" w:rsidR="004E4111" w:rsidRDefault="004E4111">
      <w:pPr>
        <w:pStyle w:val="CommentText"/>
      </w:pPr>
      <w:r>
        <w:rPr>
          <w:rStyle w:val="CommentReference"/>
        </w:rPr>
        <w:annotationRef/>
      </w:r>
      <w:r w:rsidR="00793C22">
        <w:t xml:space="preserve">X </w:t>
      </w:r>
      <w:r>
        <w:t xml:space="preserve">I’m not sure if framework is the right word, the framework would also work with TROPOMI. Not coming up with anything better </w:t>
      </w:r>
      <w:proofErr w:type="spellStart"/>
      <w:r>
        <w:t>rn</w:t>
      </w:r>
      <w:proofErr w:type="spellEnd"/>
      <w:r>
        <w:t xml:space="preserve">. </w:t>
      </w:r>
    </w:p>
  </w:comment>
  <w:comment w:id="13" w:author="JDM" w:date="2020-09-30T23:10:00Z" w:initials="JDM">
    <w:p w14:paraId="1A6DF8D1" w14:textId="44A21425" w:rsidR="004E4111" w:rsidRDefault="004E4111">
      <w:pPr>
        <w:pStyle w:val="CommentText"/>
      </w:pPr>
      <w:r>
        <w:rPr>
          <w:rStyle w:val="CommentReference"/>
        </w:rPr>
        <w:annotationRef/>
      </w:r>
      <w:r w:rsidR="00093A6C">
        <w:t xml:space="preserve">X </w:t>
      </w:r>
      <w:r>
        <w:t>2020?</w:t>
      </w:r>
    </w:p>
  </w:comment>
  <w:comment w:id="14" w:author="JDM" w:date="2020-09-30T23:05:00Z" w:initials="JDM">
    <w:p w14:paraId="63AEAF05" w14:textId="2F3FB226" w:rsidR="004E4111" w:rsidRDefault="004E4111">
      <w:pPr>
        <w:pStyle w:val="CommentText"/>
      </w:pPr>
      <w:r>
        <w:rPr>
          <w:rStyle w:val="CommentReference"/>
        </w:rPr>
        <w:annotationRef/>
      </w:r>
      <w:r w:rsidR="00093A6C">
        <w:t xml:space="preserve">X </w:t>
      </w:r>
      <w:r>
        <w:t>Overfitting?</w:t>
      </w:r>
    </w:p>
  </w:comment>
  <w:comment w:id="18" w:author="JDM" w:date="2020-09-30T23:08:00Z" w:initials="JDM">
    <w:p w14:paraId="48DB7C05" w14:textId="49EFE47E" w:rsidR="004E4111" w:rsidRDefault="004E4111" w:rsidP="0041131F">
      <w:pPr>
        <w:pStyle w:val="NormalWeb"/>
      </w:pPr>
      <w:r>
        <w:rPr>
          <w:rStyle w:val="CommentReference"/>
        </w:rPr>
        <w:annotationRef/>
      </w:r>
      <w:r w:rsidR="00093A6C">
        <w:rPr>
          <w:lang w:val="en-US"/>
        </w:rPr>
        <w:t xml:space="preserve">X </w:t>
      </w:r>
      <w:r>
        <w:t xml:space="preserve">Add: </w:t>
      </w:r>
      <w:r>
        <w:rPr>
          <w:rFonts w:ascii="NimbusRomNo9L" w:hAnsi="NimbusRomNo9L"/>
          <w:sz w:val="18"/>
          <w:szCs w:val="18"/>
        </w:rPr>
        <w:t xml:space="preserve">ESA CCI GHG project </w:t>
      </w:r>
      <w:proofErr w:type="gramStart"/>
      <w:r>
        <w:rPr>
          <w:rFonts w:ascii="NimbusRomNo9L" w:hAnsi="NimbusRomNo9L"/>
          <w:sz w:val="18"/>
          <w:szCs w:val="18"/>
        </w:rPr>
        <w:t>team :</w:t>
      </w:r>
      <w:proofErr w:type="gramEnd"/>
      <w:r>
        <w:rPr>
          <w:rFonts w:ascii="NimbusRomNo9L" w:hAnsi="NimbusRomNo9L"/>
          <w:sz w:val="18"/>
          <w:szCs w:val="18"/>
        </w:rPr>
        <w:t xml:space="preserve"> ESA Greenhouse Gases Climate Change Initiative (GHG_cci): Column-averaged CH4 from GOSAT generated </w:t>
      </w:r>
    </w:p>
    <w:p w14:paraId="27319AB8" w14:textId="77777777" w:rsidR="004E4111" w:rsidRDefault="004E4111" w:rsidP="0041131F">
      <w:pPr>
        <w:pStyle w:val="NormalWeb"/>
      </w:pPr>
      <w:r>
        <w:rPr>
          <w:rFonts w:ascii="NimbusRomNo9L" w:hAnsi="NimbusRomNo9L"/>
          <w:sz w:val="18"/>
          <w:szCs w:val="18"/>
        </w:rPr>
        <w:t xml:space="preserve">with the OCPR (UoL-PR) Proxy algorithm (CH4_GOS_OCPR), v7.0. Centre for Environmental Data Analysis, Available at: https:// </w:t>
      </w:r>
    </w:p>
    <w:p w14:paraId="35094296" w14:textId="77777777" w:rsidR="004E4111" w:rsidRDefault="004E4111" w:rsidP="0041131F">
      <w:pPr>
        <w:pStyle w:val="NormalWeb"/>
      </w:pPr>
      <w:r>
        <w:rPr>
          <w:rFonts w:ascii="NimbusRomNo9L" w:hAnsi="NimbusRomNo9L"/>
          <w:sz w:val="18"/>
          <w:szCs w:val="18"/>
        </w:rPr>
        <w:t>catalogue.ceda.ac.uk/uuid/f9154243fd8744bdaf2a59c39033e659, 2018.</w:t>
      </w:r>
    </w:p>
    <w:p w14:paraId="60D0FA27" w14:textId="77777777" w:rsidR="004E4111" w:rsidRDefault="004E4111">
      <w:pPr>
        <w:pStyle w:val="CommentText"/>
        <w:rPr>
          <w:lang/>
        </w:rPr>
      </w:pPr>
    </w:p>
    <w:p w14:paraId="16D81136" w14:textId="77777777" w:rsidR="004E4111" w:rsidRDefault="004E4111">
      <w:pPr>
        <w:pStyle w:val="CommentText"/>
        <w:rPr>
          <w:lang/>
        </w:rPr>
      </w:pPr>
    </w:p>
    <w:p w14:paraId="2B901A14" w14:textId="12FC177B" w:rsidR="004E4111" w:rsidRPr="0041131F" w:rsidRDefault="004E4111">
      <w:pPr>
        <w:pStyle w:val="CommentText"/>
      </w:pPr>
      <w:r w:rsidRPr="0041131F">
        <w:t>This is what Rob told me to change in my nested paper.</w:t>
      </w:r>
    </w:p>
  </w:comment>
  <w:comment w:id="19" w:author="JDM" w:date="2020-09-30T23:10:00Z" w:initials="JDM">
    <w:p w14:paraId="03FC15F6" w14:textId="0FF665C9" w:rsidR="004E4111" w:rsidRDefault="004E4111">
      <w:pPr>
        <w:pStyle w:val="CommentText"/>
      </w:pPr>
      <w:r>
        <w:rPr>
          <w:rStyle w:val="CommentReference"/>
        </w:rPr>
        <w:annotationRef/>
      </w:r>
      <w:r w:rsidR="000476E2">
        <w:rPr>
          <w:rStyle w:val="CommentReference"/>
        </w:rPr>
        <w:t xml:space="preserve">X </w:t>
      </w:r>
      <w:r>
        <w:rPr>
          <w:rStyle w:val="CommentReference"/>
        </w:rPr>
        <w:t>2020?</w:t>
      </w:r>
    </w:p>
  </w:comment>
  <w:comment w:id="20" w:author="JDM" w:date="2020-09-30T23:11:00Z" w:initials="JDM">
    <w:p w14:paraId="108A61FF" w14:textId="2554BAB1" w:rsidR="004E4111" w:rsidRDefault="004E4111">
      <w:pPr>
        <w:pStyle w:val="CommentText"/>
      </w:pPr>
      <w:r>
        <w:rPr>
          <w:rStyle w:val="CommentReference"/>
        </w:rPr>
        <w:annotationRef/>
      </w:r>
      <w:r w:rsidR="000476E2">
        <w:rPr>
          <w:rStyle w:val="CommentReference"/>
        </w:rPr>
        <w:t xml:space="preserve">X </w:t>
      </w:r>
      <w:r>
        <w:rPr>
          <w:rStyle w:val="CommentReference"/>
        </w:rPr>
        <w:t>This must be 2020?</w:t>
      </w:r>
    </w:p>
  </w:comment>
  <w:comment w:id="21" w:author="JDM" w:date="2020-09-30T23:17:00Z" w:initials="JDM">
    <w:p w14:paraId="24461E10" w14:textId="23C3D698" w:rsidR="004E4111" w:rsidRDefault="004E4111">
      <w:pPr>
        <w:pStyle w:val="CommentText"/>
      </w:pPr>
      <w:r>
        <w:rPr>
          <w:rStyle w:val="CommentReference"/>
        </w:rPr>
        <w:annotationRef/>
      </w:r>
      <w:r>
        <w:t>Very nice!</w:t>
      </w:r>
    </w:p>
  </w:comment>
  <w:comment w:id="22" w:author="JDM" w:date="2020-09-30T23:19:00Z" w:initials="JDM">
    <w:p w14:paraId="39F57758" w14:textId="1FC94543" w:rsidR="004E4111" w:rsidRDefault="004E4111">
      <w:pPr>
        <w:pStyle w:val="CommentText"/>
      </w:pPr>
      <w:r>
        <w:rPr>
          <w:rStyle w:val="CommentReference"/>
        </w:rPr>
        <w:annotationRef/>
      </w:r>
      <w:r>
        <w:t xml:space="preserve">IT’S BEEN THERE ALL ALONG. HIDING IN PLAIN SIGHT. I’M SHAKEN TO THE CORE. BEST PLOTTWIST EVER. </w:t>
      </w:r>
    </w:p>
  </w:comment>
  <w:comment w:id="23" w:author="JDM" w:date="2020-09-30T23:26:00Z" w:initials="JDM">
    <w:p w14:paraId="0ECC8C8E" w14:textId="3458EA4D" w:rsidR="004E4111" w:rsidRDefault="004E4111">
      <w:pPr>
        <w:pStyle w:val="CommentText"/>
      </w:pPr>
      <w:r>
        <w:rPr>
          <w:rStyle w:val="CommentReference"/>
        </w:rPr>
        <w:annotationRef/>
      </w:r>
      <w:r w:rsidR="007C4D84">
        <w:t xml:space="preserve">X </w:t>
      </w:r>
      <w:r>
        <w:t xml:space="preserve">Is this </w:t>
      </w:r>
      <w:proofErr w:type="gramStart"/>
      <w:r>
        <w:t>there</w:t>
      </w:r>
      <w:proofErr w:type="gramEnd"/>
      <w:r>
        <w:t xml:space="preserve"> general truth to this or just for this case?</w:t>
      </w:r>
    </w:p>
  </w:comment>
  <w:comment w:id="24" w:author="Hannah Nesser" w:date="2020-10-05T15:25:00Z" w:initials="HN">
    <w:p w14:paraId="2B7D8630" w14:textId="731A3659" w:rsidR="000476E2" w:rsidRDefault="000476E2">
      <w:pPr>
        <w:pStyle w:val="CommentText"/>
      </w:pPr>
      <w:r>
        <w:rPr>
          <w:rStyle w:val="CommentReference"/>
        </w:rPr>
        <w:annotationRef/>
      </w:r>
      <w:r>
        <w:t xml:space="preserve">Clarify that there is some general truth here </w:t>
      </w:r>
      <w:r>
        <w:sym w:font="Wingdings" w:char="F0DF"/>
      </w:r>
    </w:p>
  </w:comment>
  <w:comment w:id="25" w:author="JDM" w:date="2020-09-30T23:57:00Z" w:initials="JDM">
    <w:p w14:paraId="148C68B3" w14:textId="37589543" w:rsidR="004E4111" w:rsidRDefault="004E4111">
      <w:pPr>
        <w:pStyle w:val="CommentText"/>
      </w:pPr>
      <w:r>
        <w:rPr>
          <w:rStyle w:val="CommentReference"/>
        </w:rPr>
        <w:annotationRef/>
      </w:r>
      <w:r>
        <w:rPr>
          <w:rStyle w:val="CommentReference"/>
        </w:rPr>
        <w:annotationRef/>
      </w:r>
      <w:r>
        <w:t xml:space="preserve">Just wondering, do you introduce biases at the edges of clusters that are optimized because neighboring cells aren’t optimized? </w:t>
      </w:r>
    </w:p>
  </w:comment>
  <w:comment w:id="26" w:author="Hannah Nesser" w:date="2020-10-05T15:30:00Z" w:initials="HN">
    <w:p w14:paraId="54E87AB6" w14:textId="4A8BFEE4" w:rsidR="0031248B" w:rsidRDefault="0031248B">
      <w:pPr>
        <w:pStyle w:val="CommentText"/>
      </w:pPr>
      <w:r>
        <w:rPr>
          <w:rStyle w:val="CommentReference"/>
        </w:rPr>
        <w:annotationRef/>
      </w:r>
      <w:r>
        <w:t>Think about this.</w:t>
      </w:r>
    </w:p>
  </w:comment>
  <w:comment w:id="27" w:author="JDM" w:date="2020-09-30T23:57:00Z" w:initials="JDM">
    <w:p w14:paraId="1F85FCC7" w14:textId="4E3919E8" w:rsidR="004E4111" w:rsidRDefault="004E4111">
      <w:pPr>
        <w:pStyle w:val="CommentText"/>
      </w:pPr>
      <w:r>
        <w:rPr>
          <w:rStyle w:val="CommentReference"/>
        </w:rPr>
        <w:annotationRef/>
      </w:r>
      <w:r>
        <w:t>Could you do some hybrid? (Definitely not asking you to do this, more of a thought for Slack)</w:t>
      </w:r>
    </w:p>
  </w:comment>
  <w:comment w:id="29" w:author="JDM" w:date="2020-10-01T00:01:00Z" w:initials="JDM">
    <w:p w14:paraId="7CACBAF6" w14:textId="39CB3CA9" w:rsidR="004E4111" w:rsidRDefault="004E4111">
      <w:pPr>
        <w:pStyle w:val="CommentText"/>
      </w:pPr>
      <w:r>
        <w:rPr>
          <w:rStyle w:val="CommentReference"/>
        </w:rPr>
        <w:annotationRef/>
      </w:r>
      <w:r w:rsidR="00A85C8F">
        <w:t xml:space="preserve">X </w:t>
      </w:r>
      <w:r>
        <w:t xml:space="preserve">Or something like that? Trying to prevent people from thinking GOSAT can provide 150+ DOFS with one month of data. </w:t>
      </w:r>
    </w:p>
  </w:comment>
  <w:comment w:id="31" w:author="JDM" w:date="2020-09-26T22:35:00Z" w:initials="JDM">
    <w:p w14:paraId="362C539B" w14:textId="51CDF361" w:rsidR="004E4111" w:rsidRDefault="004E4111">
      <w:pPr>
        <w:pStyle w:val="CommentText"/>
      </w:pPr>
      <w:r>
        <w:rPr>
          <w:rStyle w:val="CommentReference"/>
        </w:rPr>
        <w:annotationRef/>
      </w:r>
      <w:r w:rsidR="0031248B">
        <w:t xml:space="preserve">X </w:t>
      </w:r>
      <w:r>
        <w:t>Reference?</w:t>
      </w:r>
    </w:p>
  </w:comment>
  <w:comment w:id="32" w:author="JDM" w:date="2020-09-26T22:32:00Z" w:initials="JDM">
    <w:p w14:paraId="62A96550" w14:textId="756BE0F3" w:rsidR="004E4111" w:rsidRDefault="004E4111">
      <w:pPr>
        <w:pStyle w:val="CommentText"/>
      </w:pPr>
      <w:r>
        <w:rPr>
          <w:rStyle w:val="CommentReference"/>
        </w:rPr>
        <w:annotationRef/>
      </w:r>
      <w:r>
        <w:t xml:space="preserve">Remove O if you don’t use it in the </w:t>
      </w:r>
      <w:proofErr w:type="spellStart"/>
      <w:r>
        <w:t>authorlist</w:t>
      </w:r>
      <w:proofErr w:type="spellEnd"/>
      <w:r>
        <w:t xml:space="preserve">? </w:t>
      </w:r>
    </w:p>
  </w:comment>
  <w:comment w:id="34" w:author="JDM" w:date="2020-09-26T22:33:00Z" w:initials="JDM">
    <w:p w14:paraId="61485998" w14:textId="00D711AC" w:rsidR="004E4111" w:rsidRDefault="004E4111">
      <w:pPr>
        <w:pStyle w:val="CommentText"/>
      </w:pPr>
      <w:r>
        <w:rPr>
          <w:rStyle w:val="CommentReference"/>
        </w:rPr>
        <w:annotationRef/>
      </w:r>
      <w:r>
        <w:t xml:space="preserve">It’s citing our global paper both as discussion and regular paper, as much as I love </w:t>
      </w:r>
      <w:proofErr w:type="gramStart"/>
      <w:r>
        <w:t>citations</w:t>
      </w:r>
      <w:proofErr w:type="gramEnd"/>
      <w:r>
        <w:t xml:space="preserve"> I think one is sufficient. Maybe one should be the nested? I can’t figure out why Word won’t let me put a comment exactly at that reference but here we 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8425F8E" w15:done="0"/>
  <w15:commentEx w15:paraId="21CB6BB1" w15:done="0"/>
  <w15:commentEx w15:paraId="027FF4B5" w15:done="0"/>
  <w15:commentEx w15:paraId="771EC504" w15:paraIdParent="027FF4B5" w15:done="0"/>
  <w15:commentEx w15:paraId="09997995" w15:done="0"/>
  <w15:commentEx w15:paraId="7E0D7D2A" w15:done="0"/>
  <w15:commentEx w15:paraId="5875E4F3" w15:done="0"/>
  <w15:commentEx w15:paraId="618A77AB" w15:paraIdParent="5875E4F3" w15:done="0"/>
  <w15:commentEx w15:paraId="7BC6996F" w15:done="0"/>
  <w15:commentEx w15:paraId="0A9F4ACA" w15:done="0"/>
  <w15:commentEx w15:paraId="2CFA8DFD" w15:done="0"/>
  <w15:commentEx w15:paraId="693D96BE" w15:done="0"/>
  <w15:commentEx w15:paraId="1A6DF8D1" w15:done="0"/>
  <w15:commentEx w15:paraId="63AEAF05" w15:done="0"/>
  <w15:commentEx w15:paraId="2B901A14" w15:done="0"/>
  <w15:commentEx w15:paraId="03FC15F6" w15:done="0"/>
  <w15:commentEx w15:paraId="108A61FF" w15:done="0"/>
  <w15:commentEx w15:paraId="24461E10" w15:done="0"/>
  <w15:commentEx w15:paraId="39F57758" w15:done="0"/>
  <w15:commentEx w15:paraId="0ECC8C8E" w15:done="0"/>
  <w15:commentEx w15:paraId="2B7D8630" w15:paraIdParent="0ECC8C8E" w15:done="0"/>
  <w15:commentEx w15:paraId="148C68B3" w15:done="0"/>
  <w15:commentEx w15:paraId="54E87AB6" w15:paraIdParent="148C68B3" w15:done="0"/>
  <w15:commentEx w15:paraId="1F85FCC7" w15:done="0"/>
  <w15:commentEx w15:paraId="7CACBAF6" w15:done="0"/>
  <w15:commentEx w15:paraId="362C539B" w15:done="0"/>
  <w15:commentEx w15:paraId="62A96550" w15:done="0"/>
  <w15:commentEx w15:paraId="614859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F9C93" w16cex:dateUtc="2020-09-30T22:08:00Z"/>
  <w16cex:commentExtensible w16cex:durableId="231E375D" w16cex:dateUtc="2020-09-29T20:44:00Z"/>
  <w16cex:commentExtensible w16cex:durableId="231E385B" w16cex:dateUtc="2020-09-29T20:48:00Z"/>
  <w16cex:commentExtensible w16cex:durableId="2325B597" w16cex:dateUtc="2020-10-05T20:09:00Z"/>
  <w16cex:commentExtensible w16cex:durableId="231E38A5" w16cex:dateUtc="2020-09-29T20:50:00Z"/>
  <w16cex:commentExtensible w16cex:durableId="231E399B" w16cex:dateUtc="2020-09-29T20:54:00Z"/>
  <w16cex:commentExtensible w16cex:durableId="231F7688" w16cex:dateUtc="2020-09-30T19:26:00Z"/>
  <w16cex:commentExtensible w16cex:durableId="2325B6BD" w16cex:dateUtc="2020-10-05T20:14:00Z"/>
  <w16cex:commentExtensible w16cex:durableId="231F7C99" w16cex:dateUtc="2020-09-30T19:52:00Z"/>
  <w16cex:commentExtensible w16cex:durableId="231F7DB1" w16cex:dateUtc="2020-09-30T19:57:00Z"/>
  <w16cex:commentExtensible w16cex:durableId="231F7F31" w16cex:dateUtc="2020-09-30T20:03:00Z"/>
  <w16cex:commentExtensible w16cex:durableId="231F8CFD" w16cex:dateUtc="2020-09-30T21:02:00Z"/>
  <w16cex:commentExtensible w16cex:durableId="231F8F03" w16cex:dateUtc="2020-09-30T21:10:00Z"/>
  <w16cex:commentExtensible w16cex:durableId="231F8DAE" w16cex:dateUtc="2020-09-30T21:05:00Z"/>
  <w16cex:commentExtensible w16cex:durableId="231F8E7D" w16cex:dateUtc="2020-09-30T21:08:00Z"/>
  <w16cex:commentExtensible w16cex:durableId="231F8ED7" w16cex:dateUtc="2020-09-30T21:10:00Z"/>
  <w16cex:commentExtensible w16cex:durableId="231F8F3A" w16cex:dateUtc="2020-09-30T21:11:00Z"/>
  <w16cex:commentExtensible w16cex:durableId="231F906E" w16cex:dateUtc="2020-09-30T21:17:00Z"/>
  <w16cex:commentExtensible w16cex:durableId="231F9108" w16cex:dateUtc="2020-09-30T21:19:00Z"/>
  <w16cex:commentExtensible w16cex:durableId="231F9296" w16cex:dateUtc="2020-09-30T21:26:00Z"/>
  <w16cex:commentExtensible w16cex:durableId="2325B97F" w16cex:dateUtc="2020-10-05T20:25:00Z"/>
  <w16cex:commentExtensible w16cex:durableId="231F99DC" w16cex:dateUtc="2020-09-30T21:57:00Z"/>
  <w16cex:commentExtensible w16cex:durableId="2325BA84" w16cex:dateUtc="2020-10-05T20:30:00Z"/>
  <w16cex:commentExtensible w16cex:durableId="231F9A01" w16cex:dateUtc="2020-09-30T21:57:00Z"/>
  <w16cex:commentExtensible w16cex:durableId="231F9AE0" w16cex:dateUtc="2020-09-30T22:01:00Z"/>
  <w16cex:commentExtensible w16cex:durableId="231A40A7" w16cex:dateUtc="2020-09-26T20:35:00Z"/>
  <w16cex:commentExtensible w16cex:durableId="231A3FFD" w16cex:dateUtc="2020-09-26T20:32:00Z"/>
  <w16cex:commentExtensible w16cex:durableId="231A4029" w16cex:dateUtc="2020-09-26T2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8425F8E" w16cid:durableId="231F9C93"/>
  <w16cid:commentId w16cid:paraId="21CB6BB1" w16cid:durableId="231E375D"/>
  <w16cid:commentId w16cid:paraId="027FF4B5" w16cid:durableId="231E385B"/>
  <w16cid:commentId w16cid:paraId="771EC504" w16cid:durableId="2325B597"/>
  <w16cid:commentId w16cid:paraId="09997995" w16cid:durableId="231E38A5"/>
  <w16cid:commentId w16cid:paraId="7E0D7D2A" w16cid:durableId="231E399B"/>
  <w16cid:commentId w16cid:paraId="5875E4F3" w16cid:durableId="231F7688"/>
  <w16cid:commentId w16cid:paraId="618A77AB" w16cid:durableId="2325B6BD"/>
  <w16cid:commentId w16cid:paraId="7BC6996F" w16cid:durableId="231F7C99"/>
  <w16cid:commentId w16cid:paraId="0A9F4ACA" w16cid:durableId="231F7DB1"/>
  <w16cid:commentId w16cid:paraId="2CFA8DFD" w16cid:durableId="231F7F31"/>
  <w16cid:commentId w16cid:paraId="693D96BE" w16cid:durableId="231F8CFD"/>
  <w16cid:commentId w16cid:paraId="1A6DF8D1" w16cid:durableId="231F8F03"/>
  <w16cid:commentId w16cid:paraId="63AEAF05" w16cid:durableId="231F8DAE"/>
  <w16cid:commentId w16cid:paraId="2B901A14" w16cid:durableId="231F8E7D"/>
  <w16cid:commentId w16cid:paraId="03FC15F6" w16cid:durableId="231F8ED7"/>
  <w16cid:commentId w16cid:paraId="108A61FF" w16cid:durableId="231F8F3A"/>
  <w16cid:commentId w16cid:paraId="24461E10" w16cid:durableId="231F906E"/>
  <w16cid:commentId w16cid:paraId="39F57758" w16cid:durableId="231F9108"/>
  <w16cid:commentId w16cid:paraId="0ECC8C8E" w16cid:durableId="231F9296"/>
  <w16cid:commentId w16cid:paraId="2B7D8630" w16cid:durableId="2325B97F"/>
  <w16cid:commentId w16cid:paraId="148C68B3" w16cid:durableId="231F99DC"/>
  <w16cid:commentId w16cid:paraId="54E87AB6" w16cid:durableId="2325BA84"/>
  <w16cid:commentId w16cid:paraId="1F85FCC7" w16cid:durableId="231F9A01"/>
  <w16cid:commentId w16cid:paraId="7CACBAF6" w16cid:durableId="231F9AE0"/>
  <w16cid:commentId w16cid:paraId="362C539B" w16cid:durableId="231A40A7"/>
  <w16cid:commentId w16cid:paraId="62A96550" w16cid:durableId="231A3FFD"/>
  <w16cid:commentId w16cid:paraId="61485998" w16cid:durableId="231A40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93C88" w14:textId="77777777" w:rsidR="00491E28" w:rsidRDefault="00491E28" w:rsidP="00605262">
      <w:r>
        <w:separator/>
      </w:r>
    </w:p>
  </w:endnote>
  <w:endnote w:type="continuationSeparator" w:id="0">
    <w:p w14:paraId="52DB7996" w14:textId="77777777" w:rsidR="00491E28" w:rsidRDefault="00491E28" w:rsidP="0060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NimbusRomNo9L">
    <w:altName w:val="Cambria"/>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DD504" w14:textId="77777777" w:rsidR="00491E28" w:rsidRDefault="00491E28" w:rsidP="00605262">
      <w:r>
        <w:separator/>
      </w:r>
    </w:p>
  </w:footnote>
  <w:footnote w:type="continuationSeparator" w:id="0">
    <w:p w14:paraId="7048381B" w14:textId="77777777" w:rsidR="00491E28" w:rsidRDefault="00491E28" w:rsidP="0060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675489"/>
    <w:multiLevelType w:val="hybridMultilevel"/>
    <w:tmpl w:val="D404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431E0"/>
    <w:multiLevelType w:val="hybridMultilevel"/>
    <w:tmpl w:val="A078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76DCD"/>
    <w:multiLevelType w:val="hybridMultilevel"/>
    <w:tmpl w:val="32461D24"/>
    <w:lvl w:ilvl="0" w:tplc="2E586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2FF2416"/>
    <w:multiLevelType w:val="hybridMultilevel"/>
    <w:tmpl w:val="87A8D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55A04"/>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C14988"/>
    <w:multiLevelType w:val="hybridMultilevel"/>
    <w:tmpl w:val="DA6C1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8A265B"/>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569FB"/>
    <w:multiLevelType w:val="hybridMultilevel"/>
    <w:tmpl w:val="600E7FAC"/>
    <w:lvl w:ilvl="0" w:tplc="F02ED6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F06B77"/>
    <w:multiLevelType w:val="hybridMultilevel"/>
    <w:tmpl w:val="09D800AE"/>
    <w:lvl w:ilvl="0" w:tplc="8B525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 w:numId="26">
    <w:abstractNumId w:val="6"/>
  </w:num>
  <w:num w:numId="27">
    <w:abstractNumId w:val="8"/>
  </w:num>
  <w:num w:numId="28">
    <w:abstractNumId w:val="10"/>
  </w:num>
  <w:num w:numId="29">
    <w:abstractNumId w:val="4"/>
  </w:num>
  <w:num w:numId="30">
    <w:abstractNumId w:val="3"/>
  </w:num>
  <w:num w:numId="31">
    <w:abstractNumId w:val="2"/>
  </w:num>
  <w:num w:numId="32">
    <w:abstractNumId w:val="9"/>
  </w:num>
  <w:num w:numId="33">
    <w:abstractNumId w:val="5"/>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1159"/>
    <w:rsid w:val="0001067A"/>
    <w:rsid w:val="00010C90"/>
    <w:rsid w:val="00011E19"/>
    <w:rsid w:val="00011E75"/>
    <w:rsid w:val="000121A3"/>
    <w:rsid w:val="000130D1"/>
    <w:rsid w:val="00020FAB"/>
    <w:rsid w:val="0002325E"/>
    <w:rsid w:val="0002604D"/>
    <w:rsid w:val="00026171"/>
    <w:rsid w:val="000306E0"/>
    <w:rsid w:val="00031490"/>
    <w:rsid w:val="00031F55"/>
    <w:rsid w:val="0003278D"/>
    <w:rsid w:val="0003411C"/>
    <w:rsid w:val="00034DF8"/>
    <w:rsid w:val="00035799"/>
    <w:rsid w:val="00040AC0"/>
    <w:rsid w:val="0004227C"/>
    <w:rsid w:val="000427C3"/>
    <w:rsid w:val="000465A8"/>
    <w:rsid w:val="000476E2"/>
    <w:rsid w:val="00051CDC"/>
    <w:rsid w:val="00052DE8"/>
    <w:rsid w:val="00053A50"/>
    <w:rsid w:val="00055451"/>
    <w:rsid w:val="00055BB8"/>
    <w:rsid w:val="00062787"/>
    <w:rsid w:val="00062FEC"/>
    <w:rsid w:val="00063DBA"/>
    <w:rsid w:val="00064929"/>
    <w:rsid w:val="00064AB3"/>
    <w:rsid w:val="00066B32"/>
    <w:rsid w:val="00067EAA"/>
    <w:rsid w:val="00070149"/>
    <w:rsid w:val="0007048A"/>
    <w:rsid w:val="0007182E"/>
    <w:rsid w:val="00072098"/>
    <w:rsid w:val="00073410"/>
    <w:rsid w:val="00077235"/>
    <w:rsid w:val="000772FB"/>
    <w:rsid w:val="00081673"/>
    <w:rsid w:val="00083001"/>
    <w:rsid w:val="00084641"/>
    <w:rsid w:val="000855B6"/>
    <w:rsid w:val="00092BEE"/>
    <w:rsid w:val="00093327"/>
    <w:rsid w:val="00093A6C"/>
    <w:rsid w:val="000942CB"/>
    <w:rsid w:val="00094BBD"/>
    <w:rsid w:val="00095B25"/>
    <w:rsid w:val="000A0152"/>
    <w:rsid w:val="000A14F7"/>
    <w:rsid w:val="000A1A24"/>
    <w:rsid w:val="000A1DAE"/>
    <w:rsid w:val="000A2849"/>
    <w:rsid w:val="000A2B02"/>
    <w:rsid w:val="000A37F3"/>
    <w:rsid w:val="000A5906"/>
    <w:rsid w:val="000A6280"/>
    <w:rsid w:val="000A6536"/>
    <w:rsid w:val="000A7CFA"/>
    <w:rsid w:val="000B0994"/>
    <w:rsid w:val="000B21A5"/>
    <w:rsid w:val="000B2A9B"/>
    <w:rsid w:val="000B2CA5"/>
    <w:rsid w:val="000B348C"/>
    <w:rsid w:val="000B363E"/>
    <w:rsid w:val="000B7F95"/>
    <w:rsid w:val="000C4384"/>
    <w:rsid w:val="000D099C"/>
    <w:rsid w:val="000D12A7"/>
    <w:rsid w:val="000D57AF"/>
    <w:rsid w:val="000D75DB"/>
    <w:rsid w:val="000E1AF3"/>
    <w:rsid w:val="000E7B93"/>
    <w:rsid w:val="000F5674"/>
    <w:rsid w:val="001008C9"/>
    <w:rsid w:val="0010142F"/>
    <w:rsid w:val="00103A9D"/>
    <w:rsid w:val="00107F95"/>
    <w:rsid w:val="001109E8"/>
    <w:rsid w:val="001110E4"/>
    <w:rsid w:val="001114A1"/>
    <w:rsid w:val="00112192"/>
    <w:rsid w:val="00114987"/>
    <w:rsid w:val="001152D0"/>
    <w:rsid w:val="00120250"/>
    <w:rsid w:val="00121DFD"/>
    <w:rsid w:val="00121E91"/>
    <w:rsid w:val="00123ED7"/>
    <w:rsid w:val="0012453D"/>
    <w:rsid w:val="00124BBE"/>
    <w:rsid w:val="001254D5"/>
    <w:rsid w:val="00125C0F"/>
    <w:rsid w:val="0013051B"/>
    <w:rsid w:val="00130FC5"/>
    <w:rsid w:val="00141848"/>
    <w:rsid w:val="0014281C"/>
    <w:rsid w:val="00145146"/>
    <w:rsid w:val="00145171"/>
    <w:rsid w:val="00145A27"/>
    <w:rsid w:val="00145DFD"/>
    <w:rsid w:val="00146111"/>
    <w:rsid w:val="00146595"/>
    <w:rsid w:val="00146A51"/>
    <w:rsid w:val="00147F94"/>
    <w:rsid w:val="00151CD0"/>
    <w:rsid w:val="00152E34"/>
    <w:rsid w:val="001560BF"/>
    <w:rsid w:val="00157E7B"/>
    <w:rsid w:val="001610AF"/>
    <w:rsid w:val="001646D2"/>
    <w:rsid w:val="001669C5"/>
    <w:rsid w:val="001706C9"/>
    <w:rsid w:val="0018280E"/>
    <w:rsid w:val="00184D42"/>
    <w:rsid w:val="001917D1"/>
    <w:rsid w:val="00192EE9"/>
    <w:rsid w:val="0019361E"/>
    <w:rsid w:val="001969B3"/>
    <w:rsid w:val="00196B61"/>
    <w:rsid w:val="001A3982"/>
    <w:rsid w:val="001A487A"/>
    <w:rsid w:val="001A5606"/>
    <w:rsid w:val="001B05AF"/>
    <w:rsid w:val="001B169A"/>
    <w:rsid w:val="001B2699"/>
    <w:rsid w:val="001B3BDC"/>
    <w:rsid w:val="001B50A2"/>
    <w:rsid w:val="001C0714"/>
    <w:rsid w:val="001C2FB8"/>
    <w:rsid w:val="001C3FDB"/>
    <w:rsid w:val="001C4211"/>
    <w:rsid w:val="001C5116"/>
    <w:rsid w:val="001C6CB9"/>
    <w:rsid w:val="001C71AD"/>
    <w:rsid w:val="001D059F"/>
    <w:rsid w:val="001D109A"/>
    <w:rsid w:val="001D2635"/>
    <w:rsid w:val="001D6AE7"/>
    <w:rsid w:val="001D7030"/>
    <w:rsid w:val="001E0632"/>
    <w:rsid w:val="001E20B0"/>
    <w:rsid w:val="001E24DB"/>
    <w:rsid w:val="001E2B39"/>
    <w:rsid w:val="001E3FB5"/>
    <w:rsid w:val="001E4AD4"/>
    <w:rsid w:val="001F05C6"/>
    <w:rsid w:val="001F193F"/>
    <w:rsid w:val="001F1EBC"/>
    <w:rsid w:val="001F24B6"/>
    <w:rsid w:val="001F4856"/>
    <w:rsid w:val="00203975"/>
    <w:rsid w:val="0020565B"/>
    <w:rsid w:val="00206460"/>
    <w:rsid w:val="002066B1"/>
    <w:rsid w:val="002123C0"/>
    <w:rsid w:val="0021389A"/>
    <w:rsid w:val="002150C3"/>
    <w:rsid w:val="00215701"/>
    <w:rsid w:val="002162E2"/>
    <w:rsid w:val="002174D8"/>
    <w:rsid w:val="002178BA"/>
    <w:rsid w:val="00217C9F"/>
    <w:rsid w:val="00226D64"/>
    <w:rsid w:val="002272CD"/>
    <w:rsid w:val="00227499"/>
    <w:rsid w:val="002315A1"/>
    <w:rsid w:val="00233C49"/>
    <w:rsid w:val="00236F9E"/>
    <w:rsid w:val="0024053C"/>
    <w:rsid w:val="00240738"/>
    <w:rsid w:val="002453B4"/>
    <w:rsid w:val="0024571D"/>
    <w:rsid w:val="00250BCE"/>
    <w:rsid w:val="00252ADF"/>
    <w:rsid w:val="00254A43"/>
    <w:rsid w:val="0025607D"/>
    <w:rsid w:val="00257A83"/>
    <w:rsid w:val="00257E00"/>
    <w:rsid w:val="00257EEA"/>
    <w:rsid w:val="00267A94"/>
    <w:rsid w:val="00273BCF"/>
    <w:rsid w:val="00274337"/>
    <w:rsid w:val="0028527F"/>
    <w:rsid w:val="00287508"/>
    <w:rsid w:val="00291C5A"/>
    <w:rsid w:val="0029214D"/>
    <w:rsid w:val="002A0536"/>
    <w:rsid w:val="002A0CF5"/>
    <w:rsid w:val="002A11C6"/>
    <w:rsid w:val="002A1AF5"/>
    <w:rsid w:val="002A26BD"/>
    <w:rsid w:val="002A2E02"/>
    <w:rsid w:val="002A51D5"/>
    <w:rsid w:val="002A5D5F"/>
    <w:rsid w:val="002A6072"/>
    <w:rsid w:val="002A7FCF"/>
    <w:rsid w:val="002B096E"/>
    <w:rsid w:val="002B1FC4"/>
    <w:rsid w:val="002B2914"/>
    <w:rsid w:val="002B6192"/>
    <w:rsid w:val="002C1838"/>
    <w:rsid w:val="002D2EF2"/>
    <w:rsid w:val="002D41FE"/>
    <w:rsid w:val="002D4D7B"/>
    <w:rsid w:val="002D4DD4"/>
    <w:rsid w:val="002D63CD"/>
    <w:rsid w:val="002E4704"/>
    <w:rsid w:val="002E4BE4"/>
    <w:rsid w:val="002E742B"/>
    <w:rsid w:val="002F636B"/>
    <w:rsid w:val="002F70D8"/>
    <w:rsid w:val="002F785E"/>
    <w:rsid w:val="00300A85"/>
    <w:rsid w:val="00303A29"/>
    <w:rsid w:val="00303CA0"/>
    <w:rsid w:val="0031248B"/>
    <w:rsid w:val="00312B74"/>
    <w:rsid w:val="00313F9F"/>
    <w:rsid w:val="003145DC"/>
    <w:rsid w:val="00315B67"/>
    <w:rsid w:val="00320B05"/>
    <w:rsid w:val="003229F2"/>
    <w:rsid w:val="00323837"/>
    <w:rsid w:val="00323A4F"/>
    <w:rsid w:val="00327A6C"/>
    <w:rsid w:val="00330CE4"/>
    <w:rsid w:val="00331D76"/>
    <w:rsid w:val="00333717"/>
    <w:rsid w:val="0033481F"/>
    <w:rsid w:val="003355DF"/>
    <w:rsid w:val="00335A7D"/>
    <w:rsid w:val="00336B49"/>
    <w:rsid w:val="003413AE"/>
    <w:rsid w:val="003415E9"/>
    <w:rsid w:val="00342086"/>
    <w:rsid w:val="003523E4"/>
    <w:rsid w:val="003568B9"/>
    <w:rsid w:val="003568D2"/>
    <w:rsid w:val="00357B18"/>
    <w:rsid w:val="003609A1"/>
    <w:rsid w:val="0036440B"/>
    <w:rsid w:val="003663B3"/>
    <w:rsid w:val="00366AAF"/>
    <w:rsid w:val="00367832"/>
    <w:rsid w:val="003707F9"/>
    <w:rsid w:val="00371B40"/>
    <w:rsid w:val="003733A7"/>
    <w:rsid w:val="00373FAC"/>
    <w:rsid w:val="00374784"/>
    <w:rsid w:val="00375C79"/>
    <w:rsid w:val="00375CF6"/>
    <w:rsid w:val="00377216"/>
    <w:rsid w:val="003840C0"/>
    <w:rsid w:val="003900FA"/>
    <w:rsid w:val="0039270A"/>
    <w:rsid w:val="0039685F"/>
    <w:rsid w:val="00396D56"/>
    <w:rsid w:val="003970A5"/>
    <w:rsid w:val="00397B21"/>
    <w:rsid w:val="00397B7B"/>
    <w:rsid w:val="00397C41"/>
    <w:rsid w:val="003A4107"/>
    <w:rsid w:val="003A45C5"/>
    <w:rsid w:val="003A5BAE"/>
    <w:rsid w:val="003B10E0"/>
    <w:rsid w:val="003C079F"/>
    <w:rsid w:val="003C155A"/>
    <w:rsid w:val="003C234B"/>
    <w:rsid w:val="003C5654"/>
    <w:rsid w:val="003C70A4"/>
    <w:rsid w:val="003C7615"/>
    <w:rsid w:val="003D0E84"/>
    <w:rsid w:val="003D2597"/>
    <w:rsid w:val="003D37D7"/>
    <w:rsid w:val="003D3D28"/>
    <w:rsid w:val="003E0CFB"/>
    <w:rsid w:val="003E33E7"/>
    <w:rsid w:val="003E5778"/>
    <w:rsid w:val="003E6DCC"/>
    <w:rsid w:val="003E6ECC"/>
    <w:rsid w:val="003E7CD5"/>
    <w:rsid w:val="003F278A"/>
    <w:rsid w:val="003F2A85"/>
    <w:rsid w:val="003F2F2B"/>
    <w:rsid w:val="003F4CD7"/>
    <w:rsid w:val="003F62FA"/>
    <w:rsid w:val="003F7B67"/>
    <w:rsid w:val="00400340"/>
    <w:rsid w:val="0040339E"/>
    <w:rsid w:val="00403605"/>
    <w:rsid w:val="0041131F"/>
    <w:rsid w:val="00416D83"/>
    <w:rsid w:val="004178C0"/>
    <w:rsid w:val="00417DC9"/>
    <w:rsid w:val="004210A4"/>
    <w:rsid w:val="004224CD"/>
    <w:rsid w:val="00422E17"/>
    <w:rsid w:val="00423DFB"/>
    <w:rsid w:val="00423FCE"/>
    <w:rsid w:val="00424407"/>
    <w:rsid w:val="00425B90"/>
    <w:rsid w:val="00426268"/>
    <w:rsid w:val="00427520"/>
    <w:rsid w:val="00432A6D"/>
    <w:rsid w:val="00433A01"/>
    <w:rsid w:val="00433DD3"/>
    <w:rsid w:val="00435870"/>
    <w:rsid w:val="004378AF"/>
    <w:rsid w:val="0044041B"/>
    <w:rsid w:val="00441617"/>
    <w:rsid w:val="00443503"/>
    <w:rsid w:val="00452027"/>
    <w:rsid w:val="00452E11"/>
    <w:rsid w:val="00455178"/>
    <w:rsid w:val="0046053A"/>
    <w:rsid w:val="004629A8"/>
    <w:rsid w:val="00462F96"/>
    <w:rsid w:val="004646FA"/>
    <w:rsid w:val="00465F77"/>
    <w:rsid w:val="00467B5F"/>
    <w:rsid w:val="0047333A"/>
    <w:rsid w:val="00476505"/>
    <w:rsid w:val="0047664C"/>
    <w:rsid w:val="004770B4"/>
    <w:rsid w:val="00480097"/>
    <w:rsid w:val="0048071C"/>
    <w:rsid w:val="0048083F"/>
    <w:rsid w:val="0048224E"/>
    <w:rsid w:val="00485308"/>
    <w:rsid w:val="0048784F"/>
    <w:rsid w:val="004909E3"/>
    <w:rsid w:val="00491219"/>
    <w:rsid w:val="00491E28"/>
    <w:rsid w:val="0049207C"/>
    <w:rsid w:val="004945DF"/>
    <w:rsid w:val="00494ECD"/>
    <w:rsid w:val="00496B4B"/>
    <w:rsid w:val="004A24A3"/>
    <w:rsid w:val="004A24C8"/>
    <w:rsid w:val="004A61FE"/>
    <w:rsid w:val="004A7933"/>
    <w:rsid w:val="004B32D0"/>
    <w:rsid w:val="004B3B30"/>
    <w:rsid w:val="004B4277"/>
    <w:rsid w:val="004B4730"/>
    <w:rsid w:val="004B5CB9"/>
    <w:rsid w:val="004B6999"/>
    <w:rsid w:val="004C1A31"/>
    <w:rsid w:val="004C1BF3"/>
    <w:rsid w:val="004D27C2"/>
    <w:rsid w:val="004D48C4"/>
    <w:rsid w:val="004E3F02"/>
    <w:rsid w:val="004E4111"/>
    <w:rsid w:val="004E4992"/>
    <w:rsid w:val="004E5717"/>
    <w:rsid w:val="004F031B"/>
    <w:rsid w:val="004F13C2"/>
    <w:rsid w:val="004F5CB4"/>
    <w:rsid w:val="00503D75"/>
    <w:rsid w:val="00504A79"/>
    <w:rsid w:val="0050613B"/>
    <w:rsid w:val="00506F9B"/>
    <w:rsid w:val="0051456D"/>
    <w:rsid w:val="00516CAF"/>
    <w:rsid w:val="00520242"/>
    <w:rsid w:val="00522D6A"/>
    <w:rsid w:val="00523590"/>
    <w:rsid w:val="00524BB1"/>
    <w:rsid w:val="005262F1"/>
    <w:rsid w:val="00530551"/>
    <w:rsid w:val="00532CF6"/>
    <w:rsid w:val="0053318B"/>
    <w:rsid w:val="0053483B"/>
    <w:rsid w:val="005372C1"/>
    <w:rsid w:val="0054222A"/>
    <w:rsid w:val="00544A25"/>
    <w:rsid w:val="005540FC"/>
    <w:rsid w:val="00560545"/>
    <w:rsid w:val="00564977"/>
    <w:rsid w:val="0056670B"/>
    <w:rsid w:val="005701B3"/>
    <w:rsid w:val="00570C51"/>
    <w:rsid w:val="005756B0"/>
    <w:rsid w:val="00580555"/>
    <w:rsid w:val="00581490"/>
    <w:rsid w:val="00581AAB"/>
    <w:rsid w:val="00584B43"/>
    <w:rsid w:val="0058555F"/>
    <w:rsid w:val="005900F0"/>
    <w:rsid w:val="00591DB2"/>
    <w:rsid w:val="005931A1"/>
    <w:rsid w:val="005944B4"/>
    <w:rsid w:val="005A46AB"/>
    <w:rsid w:val="005A5126"/>
    <w:rsid w:val="005A6EB7"/>
    <w:rsid w:val="005B00BC"/>
    <w:rsid w:val="005B0494"/>
    <w:rsid w:val="005B070E"/>
    <w:rsid w:val="005B2C93"/>
    <w:rsid w:val="005B2CF5"/>
    <w:rsid w:val="005B32C5"/>
    <w:rsid w:val="005B4D59"/>
    <w:rsid w:val="005B7856"/>
    <w:rsid w:val="005C459A"/>
    <w:rsid w:val="005C667D"/>
    <w:rsid w:val="005C7815"/>
    <w:rsid w:val="005D0083"/>
    <w:rsid w:val="005D19E0"/>
    <w:rsid w:val="005D2927"/>
    <w:rsid w:val="005D433D"/>
    <w:rsid w:val="005E0920"/>
    <w:rsid w:val="005E3F02"/>
    <w:rsid w:val="005E4C58"/>
    <w:rsid w:val="005F4B86"/>
    <w:rsid w:val="005F5ACA"/>
    <w:rsid w:val="00603DF5"/>
    <w:rsid w:val="006047E6"/>
    <w:rsid w:val="00605262"/>
    <w:rsid w:val="00612DFC"/>
    <w:rsid w:val="00613B1B"/>
    <w:rsid w:val="006170F2"/>
    <w:rsid w:val="00617EA7"/>
    <w:rsid w:val="00620D64"/>
    <w:rsid w:val="0062209D"/>
    <w:rsid w:val="00623165"/>
    <w:rsid w:val="00626758"/>
    <w:rsid w:val="00627DB3"/>
    <w:rsid w:val="006318E7"/>
    <w:rsid w:val="0063420B"/>
    <w:rsid w:val="00636893"/>
    <w:rsid w:val="00637555"/>
    <w:rsid w:val="00637568"/>
    <w:rsid w:val="00640C6C"/>
    <w:rsid w:val="00643D85"/>
    <w:rsid w:val="0064453F"/>
    <w:rsid w:val="006453BA"/>
    <w:rsid w:val="0064760B"/>
    <w:rsid w:val="00651DBF"/>
    <w:rsid w:val="00652345"/>
    <w:rsid w:val="0065524D"/>
    <w:rsid w:val="0065633A"/>
    <w:rsid w:val="00661A9F"/>
    <w:rsid w:val="00662FD2"/>
    <w:rsid w:val="00663813"/>
    <w:rsid w:val="00664457"/>
    <w:rsid w:val="00666AFF"/>
    <w:rsid w:val="00666B9C"/>
    <w:rsid w:val="006673A1"/>
    <w:rsid w:val="0067161A"/>
    <w:rsid w:val="006734B3"/>
    <w:rsid w:val="00674149"/>
    <w:rsid w:val="006755E3"/>
    <w:rsid w:val="00675A5E"/>
    <w:rsid w:val="00682B16"/>
    <w:rsid w:val="00683B3C"/>
    <w:rsid w:val="0069095F"/>
    <w:rsid w:val="00690E46"/>
    <w:rsid w:val="00694608"/>
    <w:rsid w:val="006A0D5A"/>
    <w:rsid w:val="006A0F8D"/>
    <w:rsid w:val="006A62E2"/>
    <w:rsid w:val="006B031E"/>
    <w:rsid w:val="006B0601"/>
    <w:rsid w:val="006B06E8"/>
    <w:rsid w:val="006B0B72"/>
    <w:rsid w:val="006B763D"/>
    <w:rsid w:val="006B7976"/>
    <w:rsid w:val="006C0D22"/>
    <w:rsid w:val="006C149E"/>
    <w:rsid w:val="006C1758"/>
    <w:rsid w:val="006C40AE"/>
    <w:rsid w:val="006C783B"/>
    <w:rsid w:val="006D179A"/>
    <w:rsid w:val="006D4E33"/>
    <w:rsid w:val="006D55A8"/>
    <w:rsid w:val="006D7519"/>
    <w:rsid w:val="006D757B"/>
    <w:rsid w:val="006E41A3"/>
    <w:rsid w:val="006E454D"/>
    <w:rsid w:val="006E4E0B"/>
    <w:rsid w:val="006E76AE"/>
    <w:rsid w:val="006F0C53"/>
    <w:rsid w:val="006F206F"/>
    <w:rsid w:val="006F583F"/>
    <w:rsid w:val="006F7285"/>
    <w:rsid w:val="00704F70"/>
    <w:rsid w:val="00705CDB"/>
    <w:rsid w:val="0071127D"/>
    <w:rsid w:val="0071698C"/>
    <w:rsid w:val="00720F21"/>
    <w:rsid w:val="00724252"/>
    <w:rsid w:val="007247D9"/>
    <w:rsid w:val="00724BBA"/>
    <w:rsid w:val="00725E06"/>
    <w:rsid w:val="00726BA3"/>
    <w:rsid w:val="0072745D"/>
    <w:rsid w:val="007322BD"/>
    <w:rsid w:val="0073430B"/>
    <w:rsid w:val="007343DB"/>
    <w:rsid w:val="00734AA7"/>
    <w:rsid w:val="007367C6"/>
    <w:rsid w:val="00737EBA"/>
    <w:rsid w:val="00740D53"/>
    <w:rsid w:val="007427F7"/>
    <w:rsid w:val="00742FCF"/>
    <w:rsid w:val="00753330"/>
    <w:rsid w:val="0075485F"/>
    <w:rsid w:val="00755CBA"/>
    <w:rsid w:val="00761132"/>
    <w:rsid w:val="00763FC4"/>
    <w:rsid w:val="00765894"/>
    <w:rsid w:val="007661F5"/>
    <w:rsid w:val="00770481"/>
    <w:rsid w:val="0077091E"/>
    <w:rsid w:val="007716DA"/>
    <w:rsid w:val="007731C6"/>
    <w:rsid w:val="00773FCE"/>
    <w:rsid w:val="00774ABC"/>
    <w:rsid w:val="00776D82"/>
    <w:rsid w:val="00777EE8"/>
    <w:rsid w:val="00786BB7"/>
    <w:rsid w:val="0078730D"/>
    <w:rsid w:val="00790D21"/>
    <w:rsid w:val="00791912"/>
    <w:rsid w:val="00793C22"/>
    <w:rsid w:val="00795A4A"/>
    <w:rsid w:val="007970AE"/>
    <w:rsid w:val="007A0886"/>
    <w:rsid w:val="007A0E91"/>
    <w:rsid w:val="007A291F"/>
    <w:rsid w:val="007A2EB2"/>
    <w:rsid w:val="007A4AD3"/>
    <w:rsid w:val="007A57B5"/>
    <w:rsid w:val="007A72AF"/>
    <w:rsid w:val="007A774C"/>
    <w:rsid w:val="007B0387"/>
    <w:rsid w:val="007B52FE"/>
    <w:rsid w:val="007C15B6"/>
    <w:rsid w:val="007C1B64"/>
    <w:rsid w:val="007C3443"/>
    <w:rsid w:val="007C4705"/>
    <w:rsid w:val="007C4D84"/>
    <w:rsid w:val="007C5A54"/>
    <w:rsid w:val="007D4647"/>
    <w:rsid w:val="007D4682"/>
    <w:rsid w:val="007D5F13"/>
    <w:rsid w:val="007D6079"/>
    <w:rsid w:val="007D62E6"/>
    <w:rsid w:val="007D75AD"/>
    <w:rsid w:val="007D771F"/>
    <w:rsid w:val="007E07B6"/>
    <w:rsid w:val="007E1927"/>
    <w:rsid w:val="007E2175"/>
    <w:rsid w:val="007E23F8"/>
    <w:rsid w:val="007E2B4E"/>
    <w:rsid w:val="007E4BAB"/>
    <w:rsid w:val="007E4DCC"/>
    <w:rsid w:val="007E581C"/>
    <w:rsid w:val="007E711E"/>
    <w:rsid w:val="007E775D"/>
    <w:rsid w:val="007E7E78"/>
    <w:rsid w:val="007F21CE"/>
    <w:rsid w:val="007F2B9B"/>
    <w:rsid w:val="007F6969"/>
    <w:rsid w:val="007F7A19"/>
    <w:rsid w:val="00802D34"/>
    <w:rsid w:val="00803709"/>
    <w:rsid w:val="008139FA"/>
    <w:rsid w:val="0081615D"/>
    <w:rsid w:val="00820C20"/>
    <w:rsid w:val="00823386"/>
    <w:rsid w:val="00824E2F"/>
    <w:rsid w:val="0082555C"/>
    <w:rsid w:val="0083629E"/>
    <w:rsid w:val="008373D7"/>
    <w:rsid w:val="00837949"/>
    <w:rsid w:val="00837F4A"/>
    <w:rsid w:val="00844ACF"/>
    <w:rsid w:val="008462A2"/>
    <w:rsid w:val="00846CAF"/>
    <w:rsid w:val="008473BB"/>
    <w:rsid w:val="008519EA"/>
    <w:rsid w:val="00852156"/>
    <w:rsid w:val="008523D0"/>
    <w:rsid w:val="008530FC"/>
    <w:rsid w:val="0085365F"/>
    <w:rsid w:val="00854779"/>
    <w:rsid w:val="00855EE8"/>
    <w:rsid w:val="00856232"/>
    <w:rsid w:val="00857CA5"/>
    <w:rsid w:val="00861430"/>
    <w:rsid w:val="008616D4"/>
    <w:rsid w:val="008621DF"/>
    <w:rsid w:val="00863393"/>
    <w:rsid w:val="00863464"/>
    <w:rsid w:val="00864E39"/>
    <w:rsid w:val="00866061"/>
    <w:rsid w:val="00872704"/>
    <w:rsid w:val="00874B39"/>
    <w:rsid w:val="00874DD6"/>
    <w:rsid w:val="008808A5"/>
    <w:rsid w:val="00880B23"/>
    <w:rsid w:val="00882DCA"/>
    <w:rsid w:val="00886634"/>
    <w:rsid w:val="0089452B"/>
    <w:rsid w:val="008959C4"/>
    <w:rsid w:val="00896520"/>
    <w:rsid w:val="00896DDE"/>
    <w:rsid w:val="008979CB"/>
    <w:rsid w:val="008A0BAD"/>
    <w:rsid w:val="008A0C71"/>
    <w:rsid w:val="008A1178"/>
    <w:rsid w:val="008A2BE5"/>
    <w:rsid w:val="008A3280"/>
    <w:rsid w:val="008A6B08"/>
    <w:rsid w:val="008B1713"/>
    <w:rsid w:val="008B5505"/>
    <w:rsid w:val="008C0A5A"/>
    <w:rsid w:val="008C390F"/>
    <w:rsid w:val="008C5D74"/>
    <w:rsid w:val="008C60BC"/>
    <w:rsid w:val="008C637E"/>
    <w:rsid w:val="008D177B"/>
    <w:rsid w:val="008D2E28"/>
    <w:rsid w:val="008D3328"/>
    <w:rsid w:val="008D6AE1"/>
    <w:rsid w:val="008D7C13"/>
    <w:rsid w:val="008E09DE"/>
    <w:rsid w:val="008E26EC"/>
    <w:rsid w:val="008E38C7"/>
    <w:rsid w:val="008E508C"/>
    <w:rsid w:val="008E602F"/>
    <w:rsid w:val="008E73D3"/>
    <w:rsid w:val="008E7B55"/>
    <w:rsid w:val="008F0039"/>
    <w:rsid w:val="008F06E4"/>
    <w:rsid w:val="008F12AF"/>
    <w:rsid w:val="008F1D82"/>
    <w:rsid w:val="008F1F18"/>
    <w:rsid w:val="008F3C16"/>
    <w:rsid w:val="00906DA2"/>
    <w:rsid w:val="009074CA"/>
    <w:rsid w:val="00916625"/>
    <w:rsid w:val="0092072F"/>
    <w:rsid w:val="0092104F"/>
    <w:rsid w:val="00923A03"/>
    <w:rsid w:val="00923F2C"/>
    <w:rsid w:val="00931C02"/>
    <w:rsid w:val="00931FF4"/>
    <w:rsid w:val="009374D0"/>
    <w:rsid w:val="00945CE9"/>
    <w:rsid w:val="00950B24"/>
    <w:rsid w:val="00952845"/>
    <w:rsid w:val="00952887"/>
    <w:rsid w:val="0095724A"/>
    <w:rsid w:val="009616CD"/>
    <w:rsid w:val="0096564F"/>
    <w:rsid w:val="00965C07"/>
    <w:rsid w:val="00966493"/>
    <w:rsid w:val="00967B5E"/>
    <w:rsid w:val="00972565"/>
    <w:rsid w:val="009730EE"/>
    <w:rsid w:val="00973B8D"/>
    <w:rsid w:val="00976050"/>
    <w:rsid w:val="0097729D"/>
    <w:rsid w:val="0098336D"/>
    <w:rsid w:val="00983876"/>
    <w:rsid w:val="00985E1F"/>
    <w:rsid w:val="00986E81"/>
    <w:rsid w:val="00986FA7"/>
    <w:rsid w:val="00991E4B"/>
    <w:rsid w:val="0099768F"/>
    <w:rsid w:val="009A0A1D"/>
    <w:rsid w:val="009A10E6"/>
    <w:rsid w:val="009A1A62"/>
    <w:rsid w:val="009A5EBE"/>
    <w:rsid w:val="009B04A9"/>
    <w:rsid w:val="009B1616"/>
    <w:rsid w:val="009B2D53"/>
    <w:rsid w:val="009B6208"/>
    <w:rsid w:val="009B6ADC"/>
    <w:rsid w:val="009C7438"/>
    <w:rsid w:val="009D2F5C"/>
    <w:rsid w:val="009D46C4"/>
    <w:rsid w:val="009D4EC1"/>
    <w:rsid w:val="009E31DC"/>
    <w:rsid w:val="009E7EF7"/>
    <w:rsid w:val="009F59D7"/>
    <w:rsid w:val="009F7374"/>
    <w:rsid w:val="00A01035"/>
    <w:rsid w:val="00A105A7"/>
    <w:rsid w:val="00A106DC"/>
    <w:rsid w:val="00A13ACD"/>
    <w:rsid w:val="00A147E6"/>
    <w:rsid w:val="00A2489F"/>
    <w:rsid w:val="00A31A9B"/>
    <w:rsid w:val="00A329C3"/>
    <w:rsid w:val="00A3639E"/>
    <w:rsid w:val="00A40CC0"/>
    <w:rsid w:val="00A44FCE"/>
    <w:rsid w:val="00A469BB"/>
    <w:rsid w:val="00A47035"/>
    <w:rsid w:val="00A51D77"/>
    <w:rsid w:val="00A56B21"/>
    <w:rsid w:val="00A573D8"/>
    <w:rsid w:val="00A64CD2"/>
    <w:rsid w:val="00A64F76"/>
    <w:rsid w:val="00A6582F"/>
    <w:rsid w:val="00A6735B"/>
    <w:rsid w:val="00A70BA7"/>
    <w:rsid w:val="00A72541"/>
    <w:rsid w:val="00A77A70"/>
    <w:rsid w:val="00A81B08"/>
    <w:rsid w:val="00A825F5"/>
    <w:rsid w:val="00A82BDB"/>
    <w:rsid w:val="00A82E3B"/>
    <w:rsid w:val="00A83757"/>
    <w:rsid w:val="00A842F4"/>
    <w:rsid w:val="00A8489C"/>
    <w:rsid w:val="00A848C1"/>
    <w:rsid w:val="00A858FE"/>
    <w:rsid w:val="00A85C8F"/>
    <w:rsid w:val="00A86702"/>
    <w:rsid w:val="00A86854"/>
    <w:rsid w:val="00A86AE6"/>
    <w:rsid w:val="00A93E76"/>
    <w:rsid w:val="00A9542D"/>
    <w:rsid w:val="00A95A5E"/>
    <w:rsid w:val="00A977D3"/>
    <w:rsid w:val="00AA5FC9"/>
    <w:rsid w:val="00AA70B2"/>
    <w:rsid w:val="00AA762B"/>
    <w:rsid w:val="00AB54C2"/>
    <w:rsid w:val="00AC07D3"/>
    <w:rsid w:val="00AC2234"/>
    <w:rsid w:val="00AC2751"/>
    <w:rsid w:val="00AC46DF"/>
    <w:rsid w:val="00AD0619"/>
    <w:rsid w:val="00AD1019"/>
    <w:rsid w:val="00AD199E"/>
    <w:rsid w:val="00AD7419"/>
    <w:rsid w:val="00AD7977"/>
    <w:rsid w:val="00AE0117"/>
    <w:rsid w:val="00AE0334"/>
    <w:rsid w:val="00AE0A0E"/>
    <w:rsid w:val="00AE162C"/>
    <w:rsid w:val="00AE1F5E"/>
    <w:rsid w:val="00AE2E5A"/>
    <w:rsid w:val="00AE4C9E"/>
    <w:rsid w:val="00AE5763"/>
    <w:rsid w:val="00AE648D"/>
    <w:rsid w:val="00AE7406"/>
    <w:rsid w:val="00AF0147"/>
    <w:rsid w:val="00AF0CB6"/>
    <w:rsid w:val="00AF1A17"/>
    <w:rsid w:val="00AF34F1"/>
    <w:rsid w:val="00AF370B"/>
    <w:rsid w:val="00AF5892"/>
    <w:rsid w:val="00AF755C"/>
    <w:rsid w:val="00B012CE"/>
    <w:rsid w:val="00B014CC"/>
    <w:rsid w:val="00B01983"/>
    <w:rsid w:val="00B03C3A"/>
    <w:rsid w:val="00B03C90"/>
    <w:rsid w:val="00B05179"/>
    <w:rsid w:val="00B0569A"/>
    <w:rsid w:val="00B11F1E"/>
    <w:rsid w:val="00B138B4"/>
    <w:rsid w:val="00B139D2"/>
    <w:rsid w:val="00B16729"/>
    <w:rsid w:val="00B214B1"/>
    <w:rsid w:val="00B24F29"/>
    <w:rsid w:val="00B26EB3"/>
    <w:rsid w:val="00B274AD"/>
    <w:rsid w:val="00B27C5B"/>
    <w:rsid w:val="00B31FC9"/>
    <w:rsid w:val="00B32BE5"/>
    <w:rsid w:val="00B32E44"/>
    <w:rsid w:val="00B32F10"/>
    <w:rsid w:val="00B344FA"/>
    <w:rsid w:val="00B35E31"/>
    <w:rsid w:val="00B35F26"/>
    <w:rsid w:val="00B369AF"/>
    <w:rsid w:val="00B40886"/>
    <w:rsid w:val="00B512E6"/>
    <w:rsid w:val="00B51705"/>
    <w:rsid w:val="00B51B7F"/>
    <w:rsid w:val="00B52CBA"/>
    <w:rsid w:val="00B54700"/>
    <w:rsid w:val="00B55BBB"/>
    <w:rsid w:val="00B56C68"/>
    <w:rsid w:val="00B60183"/>
    <w:rsid w:val="00B62108"/>
    <w:rsid w:val="00B6295B"/>
    <w:rsid w:val="00B6470A"/>
    <w:rsid w:val="00B6780B"/>
    <w:rsid w:val="00B679BE"/>
    <w:rsid w:val="00B67C69"/>
    <w:rsid w:val="00B746D7"/>
    <w:rsid w:val="00B806D6"/>
    <w:rsid w:val="00B809EE"/>
    <w:rsid w:val="00B80C40"/>
    <w:rsid w:val="00B82B2A"/>
    <w:rsid w:val="00B8399A"/>
    <w:rsid w:val="00B844BD"/>
    <w:rsid w:val="00B85FA9"/>
    <w:rsid w:val="00B86BD3"/>
    <w:rsid w:val="00B86F0E"/>
    <w:rsid w:val="00B90D7D"/>
    <w:rsid w:val="00B91127"/>
    <w:rsid w:val="00B91340"/>
    <w:rsid w:val="00B9145B"/>
    <w:rsid w:val="00B91B18"/>
    <w:rsid w:val="00B93324"/>
    <w:rsid w:val="00B9361D"/>
    <w:rsid w:val="00B93C86"/>
    <w:rsid w:val="00B9487D"/>
    <w:rsid w:val="00B9737D"/>
    <w:rsid w:val="00BA0C88"/>
    <w:rsid w:val="00BA0F6A"/>
    <w:rsid w:val="00BA1EF5"/>
    <w:rsid w:val="00BA375E"/>
    <w:rsid w:val="00BA540C"/>
    <w:rsid w:val="00BA5CE1"/>
    <w:rsid w:val="00BA6909"/>
    <w:rsid w:val="00BB132E"/>
    <w:rsid w:val="00BB5225"/>
    <w:rsid w:val="00BB681E"/>
    <w:rsid w:val="00BC1E8E"/>
    <w:rsid w:val="00BC35BC"/>
    <w:rsid w:val="00BC3958"/>
    <w:rsid w:val="00BC3F27"/>
    <w:rsid w:val="00BC64B9"/>
    <w:rsid w:val="00BD4491"/>
    <w:rsid w:val="00BD4632"/>
    <w:rsid w:val="00BD5103"/>
    <w:rsid w:val="00BD633D"/>
    <w:rsid w:val="00BD7ADF"/>
    <w:rsid w:val="00BE119C"/>
    <w:rsid w:val="00BE1F17"/>
    <w:rsid w:val="00BE31AF"/>
    <w:rsid w:val="00BE4A4C"/>
    <w:rsid w:val="00BE4A64"/>
    <w:rsid w:val="00BE58EC"/>
    <w:rsid w:val="00BF0129"/>
    <w:rsid w:val="00BF2908"/>
    <w:rsid w:val="00BF3452"/>
    <w:rsid w:val="00C0011B"/>
    <w:rsid w:val="00C00C46"/>
    <w:rsid w:val="00C01FCF"/>
    <w:rsid w:val="00C031B8"/>
    <w:rsid w:val="00C05B8F"/>
    <w:rsid w:val="00C05F18"/>
    <w:rsid w:val="00C1113D"/>
    <w:rsid w:val="00C203C6"/>
    <w:rsid w:val="00C20403"/>
    <w:rsid w:val="00C20F06"/>
    <w:rsid w:val="00C21AA2"/>
    <w:rsid w:val="00C21C43"/>
    <w:rsid w:val="00C22E98"/>
    <w:rsid w:val="00C23D4D"/>
    <w:rsid w:val="00C24A17"/>
    <w:rsid w:val="00C260D2"/>
    <w:rsid w:val="00C322BE"/>
    <w:rsid w:val="00C32741"/>
    <w:rsid w:val="00C32DA2"/>
    <w:rsid w:val="00C34149"/>
    <w:rsid w:val="00C346FC"/>
    <w:rsid w:val="00C350EE"/>
    <w:rsid w:val="00C42722"/>
    <w:rsid w:val="00C449BA"/>
    <w:rsid w:val="00C476D6"/>
    <w:rsid w:val="00C50FBE"/>
    <w:rsid w:val="00C515FC"/>
    <w:rsid w:val="00C56F9D"/>
    <w:rsid w:val="00C60B7C"/>
    <w:rsid w:val="00C66AAF"/>
    <w:rsid w:val="00C66BA7"/>
    <w:rsid w:val="00C67F8C"/>
    <w:rsid w:val="00C706DA"/>
    <w:rsid w:val="00C7118F"/>
    <w:rsid w:val="00C72830"/>
    <w:rsid w:val="00C75F4B"/>
    <w:rsid w:val="00C76E96"/>
    <w:rsid w:val="00C77B00"/>
    <w:rsid w:val="00C81D99"/>
    <w:rsid w:val="00C83BF5"/>
    <w:rsid w:val="00C862CC"/>
    <w:rsid w:val="00C86CD6"/>
    <w:rsid w:val="00C97B37"/>
    <w:rsid w:val="00CA2793"/>
    <w:rsid w:val="00CA34CA"/>
    <w:rsid w:val="00CB0A3D"/>
    <w:rsid w:val="00CB129F"/>
    <w:rsid w:val="00CB3990"/>
    <w:rsid w:val="00CC2B63"/>
    <w:rsid w:val="00CC2E8C"/>
    <w:rsid w:val="00CC3B77"/>
    <w:rsid w:val="00CC5F26"/>
    <w:rsid w:val="00CC6FD2"/>
    <w:rsid w:val="00CD1A93"/>
    <w:rsid w:val="00CD28DD"/>
    <w:rsid w:val="00CD4102"/>
    <w:rsid w:val="00CD5A9B"/>
    <w:rsid w:val="00CE01D2"/>
    <w:rsid w:val="00CE1208"/>
    <w:rsid w:val="00CE2919"/>
    <w:rsid w:val="00CE6DD2"/>
    <w:rsid w:val="00CF1A68"/>
    <w:rsid w:val="00CF31FA"/>
    <w:rsid w:val="00CF548C"/>
    <w:rsid w:val="00CF7156"/>
    <w:rsid w:val="00CF7520"/>
    <w:rsid w:val="00D00BED"/>
    <w:rsid w:val="00D0318F"/>
    <w:rsid w:val="00D04A83"/>
    <w:rsid w:val="00D04B69"/>
    <w:rsid w:val="00D05BCB"/>
    <w:rsid w:val="00D07087"/>
    <w:rsid w:val="00D11612"/>
    <w:rsid w:val="00D127BD"/>
    <w:rsid w:val="00D133F8"/>
    <w:rsid w:val="00D16645"/>
    <w:rsid w:val="00D17C3E"/>
    <w:rsid w:val="00D201F9"/>
    <w:rsid w:val="00D208D9"/>
    <w:rsid w:val="00D224DD"/>
    <w:rsid w:val="00D22C1E"/>
    <w:rsid w:val="00D31405"/>
    <w:rsid w:val="00D32E81"/>
    <w:rsid w:val="00D332E5"/>
    <w:rsid w:val="00D41B7C"/>
    <w:rsid w:val="00D4324F"/>
    <w:rsid w:val="00D502BE"/>
    <w:rsid w:val="00D522A4"/>
    <w:rsid w:val="00D53B32"/>
    <w:rsid w:val="00D60D23"/>
    <w:rsid w:val="00D61374"/>
    <w:rsid w:val="00D62FF3"/>
    <w:rsid w:val="00D66952"/>
    <w:rsid w:val="00D66C0F"/>
    <w:rsid w:val="00D73C60"/>
    <w:rsid w:val="00D758C7"/>
    <w:rsid w:val="00D76230"/>
    <w:rsid w:val="00D81B6C"/>
    <w:rsid w:val="00D8588B"/>
    <w:rsid w:val="00D86393"/>
    <w:rsid w:val="00D8730B"/>
    <w:rsid w:val="00D90524"/>
    <w:rsid w:val="00D909E8"/>
    <w:rsid w:val="00D90D23"/>
    <w:rsid w:val="00DA07E4"/>
    <w:rsid w:val="00DA0EC6"/>
    <w:rsid w:val="00DA130B"/>
    <w:rsid w:val="00DA5ECB"/>
    <w:rsid w:val="00DA69B7"/>
    <w:rsid w:val="00DA78DD"/>
    <w:rsid w:val="00DB0AC6"/>
    <w:rsid w:val="00DB2937"/>
    <w:rsid w:val="00DB294B"/>
    <w:rsid w:val="00DB3E3A"/>
    <w:rsid w:val="00DC1F36"/>
    <w:rsid w:val="00DC1FA4"/>
    <w:rsid w:val="00DC3B60"/>
    <w:rsid w:val="00DD1529"/>
    <w:rsid w:val="00DD3FD0"/>
    <w:rsid w:val="00DD62B4"/>
    <w:rsid w:val="00DD6640"/>
    <w:rsid w:val="00DE3A53"/>
    <w:rsid w:val="00DE4EF0"/>
    <w:rsid w:val="00DF22E1"/>
    <w:rsid w:val="00DF2840"/>
    <w:rsid w:val="00E0153A"/>
    <w:rsid w:val="00E021B7"/>
    <w:rsid w:val="00E0242F"/>
    <w:rsid w:val="00E05342"/>
    <w:rsid w:val="00E109FA"/>
    <w:rsid w:val="00E10A72"/>
    <w:rsid w:val="00E14406"/>
    <w:rsid w:val="00E1559C"/>
    <w:rsid w:val="00E16148"/>
    <w:rsid w:val="00E16E53"/>
    <w:rsid w:val="00E16E94"/>
    <w:rsid w:val="00E20C1D"/>
    <w:rsid w:val="00E21BAB"/>
    <w:rsid w:val="00E25D37"/>
    <w:rsid w:val="00E2657D"/>
    <w:rsid w:val="00E26E41"/>
    <w:rsid w:val="00E31499"/>
    <w:rsid w:val="00E31C2F"/>
    <w:rsid w:val="00E329BB"/>
    <w:rsid w:val="00E33408"/>
    <w:rsid w:val="00E37463"/>
    <w:rsid w:val="00E436C4"/>
    <w:rsid w:val="00E45A0C"/>
    <w:rsid w:val="00E45B26"/>
    <w:rsid w:val="00E46832"/>
    <w:rsid w:val="00E51367"/>
    <w:rsid w:val="00E53DCD"/>
    <w:rsid w:val="00E54260"/>
    <w:rsid w:val="00E56AA3"/>
    <w:rsid w:val="00E62D19"/>
    <w:rsid w:val="00E63BC5"/>
    <w:rsid w:val="00E65B31"/>
    <w:rsid w:val="00E65C26"/>
    <w:rsid w:val="00E6716A"/>
    <w:rsid w:val="00E67693"/>
    <w:rsid w:val="00E7144D"/>
    <w:rsid w:val="00E71B05"/>
    <w:rsid w:val="00E73C55"/>
    <w:rsid w:val="00E74B72"/>
    <w:rsid w:val="00E7598E"/>
    <w:rsid w:val="00E772C0"/>
    <w:rsid w:val="00E777EC"/>
    <w:rsid w:val="00E82332"/>
    <w:rsid w:val="00E874BA"/>
    <w:rsid w:val="00E878A8"/>
    <w:rsid w:val="00E93B95"/>
    <w:rsid w:val="00E93BEF"/>
    <w:rsid w:val="00E95D14"/>
    <w:rsid w:val="00E97FE5"/>
    <w:rsid w:val="00EA00A7"/>
    <w:rsid w:val="00EA33D5"/>
    <w:rsid w:val="00EA5F19"/>
    <w:rsid w:val="00EA75EE"/>
    <w:rsid w:val="00EB038E"/>
    <w:rsid w:val="00EB1375"/>
    <w:rsid w:val="00EB2BEA"/>
    <w:rsid w:val="00EB381E"/>
    <w:rsid w:val="00EB6DF7"/>
    <w:rsid w:val="00EB712F"/>
    <w:rsid w:val="00EB7B94"/>
    <w:rsid w:val="00EC0721"/>
    <w:rsid w:val="00EC1A4E"/>
    <w:rsid w:val="00EC2EE6"/>
    <w:rsid w:val="00EC4735"/>
    <w:rsid w:val="00ED088C"/>
    <w:rsid w:val="00ED094F"/>
    <w:rsid w:val="00ED2014"/>
    <w:rsid w:val="00ED2201"/>
    <w:rsid w:val="00ED356F"/>
    <w:rsid w:val="00ED540F"/>
    <w:rsid w:val="00ED6D4A"/>
    <w:rsid w:val="00ED6D7B"/>
    <w:rsid w:val="00EE023E"/>
    <w:rsid w:val="00EE0C8D"/>
    <w:rsid w:val="00EE141E"/>
    <w:rsid w:val="00EE67CF"/>
    <w:rsid w:val="00EE693B"/>
    <w:rsid w:val="00EE79D1"/>
    <w:rsid w:val="00EF26F3"/>
    <w:rsid w:val="00EF2DBA"/>
    <w:rsid w:val="00EF435C"/>
    <w:rsid w:val="00EF4BF4"/>
    <w:rsid w:val="00EF4CCA"/>
    <w:rsid w:val="00F047A6"/>
    <w:rsid w:val="00F05740"/>
    <w:rsid w:val="00F1205E"/>
    <w:rsid w:val="00F1278B"/>
    <w:rsid w:val="00F132BF"/>
    <w:rsid w:val="00F154E8"/>
    <w:rsid w:val="00F167E5"/>
    <w:rsid w:val="00F2020B"/>
    <w:rsid w:val="00F216FE"/>
    <w:rsid w:val="00F22465"/>
    <w:rsid w:val="00F24890"/>
    <w:rsid w:val="00F26F25"/>
    <w:rsid w:val="00F271C4"/>
    <w:rsid w:val="00F304D1"/>
    <w:rsid w:val="00F372C5"/>
    <w:rsid w:val="00F40BA8"/>
    <w:rsid w:val="00F51033"/>
    <w:rsid w:val="00F5115F"/>
    <w:rsid w:val="00F53A86"/>
    <w:rsid w:val="00F5766C"/>
    <w:rsid w:val="00F61781"/>
    <w:rsid w:val="00F62353"/>
    <w:rsid w:val="00F62515"/>
    <w:rsid w:val="00F631B4"/>
    <w:rsid w:val="00F6332D"/>
    <w:rsid w:val="00F63F14"/>
    <w:rsid w:val="00F64E3C"/>
    <w:rsid w:val="00F66E34"/>
    <w:rsid w:val="00F70C58"/>
    <w:rsid w:val="00F732E4"/>
    <w:rsid w:val="00F738DD"/>
    <w:rsid w:val="00F756EA"/>
    <w:rsid w:val="00F77510"/>
    <w:rsid w:val="00F7775F"/>
    <w:rsid w:val="00F80DEB"/>
    <w:rsid w:val="00F81934"/>
    <w:rsid w:val="00F8363C"/>
    <w:rsid w:val="00F87B95"/>
    <w:rsid w:val="00F9284C"/>
    <w:rsid w:val="00F92E7D"/>
    <w:rsid w:val="00F93F6C"/>
    <w:rsid w:val="00F94D82"/>
    <w:rsid w:val="00FA7C6E"/>
    <w:rsid w:val="00FB0ECA"/>
    <w:rsid w:val="00FB3AFA"/>
    <w:rsid w:val="00FB4A7F"/>
    <w:rsid w:val="00FB4DF2"/>
    <w:rsid w:val="00FC19B5"/>
    <w:rsid w:val="00FC4945"/>
    <w:rsid w:val="00FC7684"/>
    <w:rsid w:val="00FC7E2A"/>
    <w:rsid w:val="00FD1D01"/>
    <w:rsid w:val="00FD3B52"/>
    <w:rsid w:val="00FD466C"/>
    <w:rsid w:val="00FE1EE9"/>
    <w:rsid w:val="00FF199E"/>
    <w:rsid w:val="00FF3655"/>
    <w:rsid w:val="00FF3E3B"/>
    <w:rsid w:val="00FF62F4"/>
    <w:rsid w:val="00FF6A45"/>
    <w:rsid w:val="00FF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AFA8"/>
  <w14:defaultImageDpi w14:val="32767"/>
  <w15:chartTrackingRefBased/>
  <w15:docId w15:val="{1BA5A7F1-3306-AF4E-B49B-801C50B3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 w:type="paragraph" w:styleId="ListParagraph">
    <w:name w:val="List Paragraph"/>
    <w:basedOn w:val="Normal"/>
    <w:uiPriority w:val="34"/>
    <w:qFormat/>
    <w:rsid w:val="007A4AD3"/>
    <w:pPr>
      <w:ind w:left="720"/>
      <w:contextualSpacing/>
    </w:pPr>
  </w:style>
  <w:style w:type="paragraph" w:styleId="Header">
    <w:name w:val="header"/>
    <w:basedOn w:val="Normal"/>
    <w:link w:val="HeaderChar"/>
    <w:uiPriority w:val="99"/>
    <w:unhideWhenUsed/>
    <w:rsid w:val="00605262"/>
    <w:pPr>
      <w:tabs>
        <w:tab w:val="center" w:pos="4680"/>
        <w:tab w:val="right" w:pos="9360"/>
      </w:tabs>
    </w:pPr>
  </w:style>
  <w:style w:type="character" w:customStyle="1" w:styleId="HeaderChar">
    <w:name w:val="Header Char"/>
    <w:basedOn w:val="DefaultParagraphFont"/>
    <w:link w:val="Header"/>
    <w:uiPriority w:val="99"/>
    <w:rsid w:val="00605262"/>
  </w:style>
  <w:style w:type="paragraph" w:styleId="Footer">
    <w:name w:val="footer"/>
    <w:basedOn w:val="Normal"/>
    <w:link w:val="FooterChar"/>
    <w:uiPriority w:val="99"/>
    <w:unhideWhenUsed/>
    <w:rsid w:val="00605262"/>
    <w:pPr>
      <w:tabs>
        <w:tab w:val="center" w:pos="4680"/>
        <w:tab w:val="right" w:pos="9360"/>
      </w:tabs>
    </w:pPr>
  </w:style>
  <w:style w:type="character" w:customStyle="1" w:styleId="FooterChar">
    <w:name w:val="Footer Char"/>
    <w:basedOn w:val="DefaultParagraphFont"/>
    <w:link w:val="Footer"/>
    <w:uiPriority w:val="99"/>
    <w:rsid w:val="00605262"/>
  </w:style>
  <w:style w:type="paragraph" w:styleId="FootnoteText">
    <w:name w:val="footnote text"/>
    <w:basedOn w:val="Normal"/>
    <w:link w:val="FootnoteTextChar"/>
    <w:uiPriority w:val="99"/>
    <w:semiHidden/>
    <w:unhideWhenUsed/>
    <w:rsid w:val="00C67F8C"/>
    <w:rPr>
      <w:sz w:val="20"/>
      <w:szCs w:val="20"/>
    </w:rPr>
  </w:style>
  <w:style w:type="character" w:customStyle="1" w:styleId="FootnoteTextChar">
    <w:name w:val="Footnote Text Char"/>
    <w:basedOn w:val="DefaultParagraphFont"/>
    <w:link w:val="FootnoteText"/>
    <w:uiPriority w:val="99"/>
    <w:semiHidden/>
    <w:rsid w:val="00C67F8C"/>
    <w:rPr>
      <w:sz w:val="20"/>
      <w:szCs w:val="20"/>
    </w:rPr>
  </w:style>
  <w:style w:type="character" w:styleId="FootnoteReference">
    <w:name w:val="footnote reference"/>
    <w:basedOn w:val="DefaultParagraphFont"/>
    <w:uiPriority w:val="99"/>
    <w:semiHidden/>
    <w:unhideWhenUsed/>
    <w:rsid w:val="00C67F8C"/>
    <w:rPr>
      <w:vertAlign w:val="superscript"/>
    </w:rPr>
  </w:style>
  <w:style w:type="character" w:styleId="CommentReference">
    <w:name w:val="annotation reference"/>
    <w:basedOn w:val="DefaultParagraphFont"/>
    <w:uiPriority w:val="99"/>
    <w:semiHidden/>
    <w:unhideWhenUsed/>
    <w:rsid w:val="005540FC"/>
    <w:rPr>
      <w:sz w:val="16"/>
      <w:szCs w:val="16"/>
    </w:rPr>
  </w:style>
  <w:style w:type="paragraph" w:styleId="CommentText">
    <w:name w:val="annotation text"/>
    <w:basedOn w:val="Normal"/>
    <w:link w:val="CommentTextChar"/>
    <w:uiPriority w:val="99"/>
    <w:semiHidden/>
    <w:unhideWhenUsed/>
    <w:rsid w:val="005540FC"/>
    <w:rPr>
      <w:sz w:val="20"/>
      <w:szCs w:val="20"/>
    </w:rPr>
  </w:style>
  <w:style w:type="character" w:customStyle="1" w:styleId="CommentTextChar">
    <w:name w:val="Comment Text Char"/>
    <w:basedOn w:val="DefaultParagraphFont"/>
    <w:link w:val="CommentText"/>
    <w:uiPriority w:val="99"/>
    <w:semiHidden/>
    <w:rsid w:val="005540FC"/>
    <w:rPr>
      <w:sz w:val="20"/>
      <w:szCs w:val="20"/>
    </w:rPr>
  </w:style>
  <w:style w:type="paragraph" w:styleId="CommentSubject">
    <w:name w:val="annotation subject"/>
    <w:basedOn w:val="CommentText"/>
    <w:next w:val="CommentText"/>
    <w:link w:val="CommentSubjectChar"/>
    <w:uiPriority w:val="99"/>
    <w:semiHidden/>
    <w:unhideWhenUsed/>
    <w:rsid w:val="005540FC"/>
    <w:rPr>
      <w:b/>
      <w:bCs/>
    </w:rPr>
  </w:style>
  <w:style w:type="character" w:customStyle="1" w:styleId="CommentSubjectChar">
    <w:name w:val="Comment Subject Char"/>
    <w:basedOn w:val="CommentTextChar"/>
    <w:link w:val="CommentSubject"/>
    <w:uiPriority w:val="99"/>
    <w:semiHidden/>
    <w:rsid w:val="005540FC"/>
    <w:rPr>
      <w:b/>
      <w:bCs/>
      <w:sz w:val="20"/>
      <w:szCs w:val="20"/>
    </w:rPr>
  </w:style>
  <w:style w:type="paragraph" w:styleId="BalloonText">
    <w:name w:val="Balloon Text"/>
    <w:basedOn w:val="Normal"/>
    <w:link w:val="BalloonTextChar"/>
    <w:uiPriority w:val="99"/>
    <w:semiHidden/>
    <w:unhideWhenUsed/>
    <w:rsid w:val="005540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0FC"/>
    <w:rPr>
      <w:rFonts w:ascii="Times New Roman" w:hAnsi="Times New Roman" w:cs="Times New Roman"/>
      <w:sz w:val="18"/>
      <w:szCs w:val="18"/>
    </w:rPr>
  </w:style>
  <w:style w:type="paragraph" w:styleId="Caption">
    <w:name w:val="caption"/>
    <w:basedOn w:val="Normal"/>
    <w:next w:val="Normal"/>
    <w:uiPriority w:val="35"/>
    <w:unhideWhenUsed/>
    <w:qFormat/>
    <w:rsid w:val="00C75F4B"/>
    <w:pPr>
      <w:spacing w:after="200"/>
    </w:pPr>
    <w:rPr>
      <w:i/>
      <w:iCs/>
      <w:color w:val="44546A" w:themeColor="text2"/>
      <w:sz w:val="18"/>
      <w:szCs w:val="18"/>
    </w:rPr>
  </w:style>
  <w:style w:type="paragraph" w:styleId="Revision">
    <w:name w:val="Revision"/>
    <w:hidden/>
    <w:uiPriority w:val="99"/>
    <w:semiHidden/>
    <w:rsid w:val="005F4B86"/>
  </w:style>
  <w:style w:type="paragraph" w:styleId="NormalWeb">
    <w:name w:val="Normal (Web)"/>
    <w:basedOn w:val="Normal"/>
    <w:uiPriority w:val="99"/>
    <w:semiHidden/>
    <w:unhideWhenUsed/>
    <w:rsid w:val="0041131F"/>
    <w:pPr>
      <w:spacing w:before="100" w:beforeAutospacing="1" w:after="100" w:afterAutospacing="1"/>
    </w:pPr>
    <w:rPr>
      <w:rFonts w:ascii="Times New Roman" w:eastAsia="Times New Roman" w:hAnsi="Times New Roman" w:cs="Times New Roman"/>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2392">
      <w:bodyDiv w:val="1"/>
      <w:marLeft w:val="0"/>
      <w:marRight w:val="0"/>
      <w:marTop w:val="0"/>
      <w:marBottom w:val="0"/>
      <w:divBdr>
        <w:top w:val="none" w:sz="0" w:space="0" w:color="auto"/>
        <w:left w:val="none" w:sz="0" w:space="0" w:color="auto"/>
        <w:bottom w:val="none" w:sz="0" w:space="0" w:color="auto"/>
        <w:right w:val="none" w:sz="0" w:space="0" w:color="auto"/>
      </w:divBdr>
    </w:div>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471172832">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 w:id="2107918567">
      <w:bodyDiv w:val="1"/>
      <w:marLeft w:val="0"/>
      <w:marRight w:val="0"/>
      <w:marTop w:val="0"/>
      <w:marBottom w:val="0"/>
      <w:divBdr>
        <w:top w:val="none" w:sz="0" w:space="0" w:color="auto"/>
        <w:left w:val="none" w:sz="0" w:space="0" w:color="auto"/>
        <w:bottom w:val="none" w:sz="0" w:space="0" w:color="auto"/>
        <w:right w:val="none" w:sz="0" w:space="0" w:color="auto"/>
      </w:divBdr>
      <w:divsChild>
        <w:div w:id="164243846">
          <w:marLeft w:val="0"/>
          <w:marRight w:val="0"/>
          <w:marTop w:val="0"/>
          <w:marBottom w:val="0"/>
          <w:divBdr>
            <w:top w:val="none" w:sz="0" w:space="0" w:color="auto"/>
            <w:left w:val="none" w:sz="0" w:space="0" w:color="auto"/>
            <w:bottom w:val="none" w:sz="0" w:space="0" w:color="auto"/>
            <w:right w:val="none" w:sz="0" w:space="0" w:color="auto"/>
          </w:divBdr>
          <w:divsChild>
            <w:div w:id="1428189983">
              <w:marLeft w:val="0"/>
              <w:marRight w:val="0"/>
              <w:marTop w:val="0"/>
              <w:marBottom w:val="0"/>
              <w:divBdr>
                <w:top w:val="none" w:sz="0" w:space="0" w:color="auto"/>
                <w:left w:val="none" w:sz="0" w:space="0" w:color="auto"/>
                <w:bottom w:val="none" w:sz="0" w:space="0" w:color="auto"/>
                <w:right w:val="none" w:sz="0" w:space="0" w:color="auto"/>
              </w:divBdr>
              <w:divsChild>
                <w:div w:id="7557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F33D475-1E16-CC48-B903-CFFBBF58B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26882</Words>
  <Characters>153233</Characters>
  <Application>Microsoft Office Word</Application>
  <DocSecurity>0</DocSecurity>
  <Lines>1276</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 Nesser</cp:lastModifiedBy>
  <cp:revision>2</cp:revision>
  <dcterms:created xsi:type="dcterms:W3CDTF">2020-10-08T02:51:00Z</dcterms:created>
  <dcterms:modified xsi:type="dcterms:W3CDTF">2020-10-08T02:51:00Z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da8726b0-9c3a-386e-9d1e-e8647b3ccd7a</vt:lpwstr>
  </property>
  <property fmtid="{D5CDD505-2E9C-101B-9397-08002B2CF9AE}" pid="24" name="Mendeley Citation Style_1">
    <vt:lpwstr>http://www.zotero.org/styles/chicago-author-date</vt:lpwstr>
  </property>
</Properties>
</file>