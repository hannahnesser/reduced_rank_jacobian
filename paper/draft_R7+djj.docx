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6B3E9693"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37501CEF" w:rsidR="00BD4632" w:rsidRPr="00152E34" w:rsidRDefault="00BD4632" w:rsidP="00152E34">
      <w:pPr>
        <w:ind w:left="720"/>
        <w:rPr>
          <w:rFonts w:ascii="Times New Roman" w:hAnsi="Times New Roman" w:cs="Times New Roman"/>
          <w:color w:val="000000" w:themeColor="text1"/>
          <w:sz w:val="22"/>
        </w:rPr>
      </w:pPr>
      <w:r w:rsidRPr="00152E34">
        <w:rPr>
          <w:rFonts w:ascii="Times New Roman" w:hAnsi="Times New Roman" w:cs="Times New Roman"/>
          <w:color w:val="000000" w:themeColor="text1"/>
          <w:sz w:val="22"/>
        </w:rPr>
        <w:t xml:space="preserve">Global high-resolution observations of atmospheric </w:t>
      </w:r>
      <w:del w:id="0" w:author="Jacob, Daniel J." w:date="2020-08-28T21:56:00Z">
        <w:r w:rsidRPr="00152E34" w:rsidDel="005557DC">
          <w:rPr>
            <w:rFonts w:ascii="Times New Roman" w:hAnsi="Times New Roman" w:cs="Times New Roman"/>
            <w:color w:val="000000" w:themeColor="text1"/>
            <w:sz w:val="22"/>
          </w:rPr>
          <w:delText>trace gas conce</w:delText>
        </w:r>
        <w:r w:rsidR="004646FA" w:rsidRPr="00152E34" w:rsidDel="005557DC">
          <w:rPr>
            <w:rFonts w:ascii="Times New Roman" w:hAnsi="Times New Roman" w:cs="Times New Roman"/>
            <w:color w:val="000000" w:themeColor="text1"/>
            <w:sz w:val="22"/>
          </w:rPr>
          <w:delText>s</w:delText>
        </w:r>
        <w:r w:rsidRPr="00152E34" w:rsidDel="005557DC">
          <w:rPr>
            <w:rFonts w:ascii="Times New Roman" w:hAnsi="Times New Roman" w:cs="Times New Roman"/>
            <w:color w:val="000000" w:themeColor="text1"/>
            <w:sz w:val="22"/>
          </w:rPr>
          <w:delText>ntrations</w:delText>
        </w:r>
      </w:del>
      <w:ins w:id="1" w:author="Jacob, Daniel J." w:date="2020-08-28T21:56:00Z">
        <w:r w:rsidR="005557DC">
          <w:rPr>
            <w:rFonts w:ascii="Times New Roman" w:hAnsi="Times New Roman" w:cs="Times New Roman"/>
            <w:color w:val="000000" w:themeColor="text1"/>
            <w:sz w:val="22"/>
          </w:rPr>
          <w:t>composition</w:t>
        </w:r>
      </w:ins>
      <w:r w:rsidRPr="00152E34">
        <w:rPr>
          <w:rFonts w:ascii="Times New Roman" w:hAnsi="Times New Roman" w:cs="Times New Roman"/>
          <w:color w:val="000000" w:themeColor="text1"/>
          <w:sz w:val="22"/>
        </w:rPr>
        <w:t xml:space="preserve"> from satellites can greatly improve our understanding of surface emissions through inverse analyses. </w:t>
      </w:r>
      <w:del w:id="2" w:author="Jacob, Daniel J." w:date="2020-08-28T22:25:00Z">
        <w:r w:rsidRPr="00152E34" w:rsidDel="00D83C06">
          <w:rPr>
            <w:rFonts w:ascii="Times New Roman" w:hAnsi="Times New Roman" w:cs="Times New Roman"/>
            <w:color w:val="000000" w:themeColor="text1"/>
            <w:sz w:val="22"/>
          </w:rPr>
          <w:delText xml:space="preserve">For example, the new </w:delText>
        </w:r>
        <w:r w:rsidR="007E581C" w:rsidRPr="00152E34" w:rsidDel="00D83C06">
          <w:rPr>
            <w:rFonts w:ascii="Times New Roman" w:hAnsi="Times New Roman" w:cs="Times New Roman"/>
            <w:color w:val="000000" w:themeColor="text1"/>
            <w:sz w:val="22"/>
          </w:rPr>
          <w:delText>Tropospheric</w:delText>
        </w:r>
        <w:r w:rsidRPr="00152E34" w:rsidDel="00D83C06">
          <w:rPr>
            <w:rFonts w:ascii="Times New Roman" w:hAnsi="Times New Roman" w:cs="Times New Roman"/>
            <w:color w:val="000000" w:themeColor="text1"/>
            <w:sz w:val="22"/>
          </w:rPr>
          <w:delText xml:space="preserve"> Monitoring Instrument (TROPOMI) retrieves daily global observations of atmospheric methane concentrations at 7x7 km</w:delText>
        </w:r>
        <w:r w:rsidRPr="00152E34" w:rsidDel="00D83C06">
          <w:rPr>
            <w:rFonts w:ascii="Times New Roman" w:hAnsi="Times New Roman" w:cs="Times New Roman"/>
            <w:color w:val="000000" w:themeColor="text1"/>
            <w:sz w:val="22"/>
            <w:vertAlign w:val="superscript"/>
          </w:rPr>
          <w:delText xml:space="preserve">2 </w:delText>
        </w:r>
        <w:r w:rsidRPr="00152E34" w:rsidDel="00D83C06">
          <w:rPr>
            <w:rFonts w:ascii="Times New Roman" w:hAnsi="Times New Roman" w:cs="Times New Roman"/>
            <w:color w:val="000000" w:themeColor="text1"/>
            <w:sz w:val="22"/>
          </w:rPr>
          <w:delText xml:space="preserve">pixel resolution. </w:delText>
        </w:r>
      </w:del>
      <w:r w:rsidRPr="00152E34">
        <w:rPr>
          <w:rFonts w:ascii="Times New Roman" w:hAnsi="Times New Roman" w:cs="Times New Roman"/>
          <w:color w:val="000000" w:themeColor="text1"/>
          <w:sz w:val="22"/>
        </w:rPr>
        <w:t xml:space="preserve">Variational inverse methods </w:t>
      </w:r>
      <w:del w:id="3" w:author="Jacob, Daniel J." w:date="2020-08-28T22:25:00Z">
        <w:r w:rsidRPr="00152E34" w:rsidDel="00D83C06">
          <w:rPr>
            <w:rFonts w:ascii="Times New Roman" w:hAnsi="Times New Roman" w:cs="Times New Roman"/>
            <w:color w:val="000000" w:themeColor="text1"/>
            <w:sz w:val="22"/>
          </w:rPr>
          <w:delText xml:space="preserve">can </w:delText>
        </w:r>
      </w:del>
      <w:r w:rsidRPr="00152E34">
        <w:rPr>
          <w:rFonts w:ascii="Times New Roman" w:hAnsi="Times New Roman" w:cs="Times New Roman"/>
          <w:color w:val="000000" w:themeColor="text1"/>
          <w:sz w:val="22"/>
        </w:rPr>
        <w:t xml:space="preserve">optimize surface emissions </w:t>
      </w:r>
      <w:del w:id="4" w:author="Jacob, Daniel J." w:date="2020-08-28T21:59:00Z">
        <w:r w:rsidRPr="00152E34" w:rsidDel="005557DC">
          <w:rPr>
            <w:rFonts w:ascii="Times New Roman" w:hAnsi="Times New Roman" w:cs="Times New Roman"/>
            <w:color w:val="000000" w:themeColor="text1"/>
            <w:sz w:val="22"/>
          </w:rPr>
          <w:delText xml:space="preserve">globally </w:delText>
        </w:r>
      </w:del>
      <w:r w:rsidRPr="00152E34">
        <w:rPr>
          <w:rFonts w:ascii="Times New Roman" w:hAnsi="Times New Roman" w:cs="Times New Roman"/>
          <w:color w:val="000000" w:themeColor="text1"/>
          <w:sz w:val="22"/>
        </w:rPr>
        <w:t xml:space="preserve">at </w:t>
      </w:r>
      <w:r w:rsidR="00152E34" w:rsidRPr="00152E34">
        <w:rPr>
          <w:rFonts w:ascii="Times New Roman" w:hAnsi="Times New Roman" w:cs="Times New Roman"/>
          <w:color w:val="000000" w:themeColor="text1"/>
          <w:sz w:val="22"/>
        </w:rPr>
        <w:t>any</w:t>
      </w:r>
      <w:r w:rsidRPr="00152E34">
        <w:rPr>
          <w:rFonts w:ascii="Times New Roman" w:hAnsi="Times New Roman" w:cs="Times New Roman"/>
          <w:color w:val="000000" w:themeColor="text1"/>
          <w:sz w:val="22"/>
        </w:rPr>
        <w:t xml:space="preserve"> resolution but do not readily </w:t>
      </w:r>
      <w:del w:id="5" w:author="Jacob, Daniel J." w:date="2020-08-28T22:00:00Z">
        <w:r w:rsidRPr="00152E34" w:rsidDel="005557DC">
          <w:rPr>
            <w:rFonts w:ascii="Times New Roman" w:hAnsi="Times New Roman" w:cs="Times New Roman"/>
            <w:color w:val="000000" w:themeColor="text1"/>
            <w:sz w:val="22"/>
          </w:rPr>
          <w:delText xml:space="preserve">provide </w:delText>
        </w:r>
      </w:del>
      <w:ins w:id="6" w:author="Jacob, Daniel J." w:date="2020-08-28T22:00:00Z">
        <w:r w:rsidR="005557DC">
          <w:rPr>
            <w:rFonts w:ascii="Times New Roman" w:hAnsi="Times New Roman" w:cs="Times New Roman"/>
            <w:color w:val="000000" w:themeColor="text1"/>
            <w:sz w:val="22"/>
          </w:rPr>
          <w:t>quantify the</w:t>
        </w:r>
        <w:r w:rsidR="005557DC" w:rsidRPr="00152E34">
          <w:rPr>
            <w:rFonts w:ascii="Times New Roman" w:hAnsi="Times New Roman" w:cs="Times New Roman"/>
            <w:color w:val="000000" w:themeColor="text1"/>
            <w:sz w:val="22"/>
          </w:rPr>
          <w:t xml:space="preserve"> </w:t>
        </w:r>
      </w:ins>
      <w:r w:rsidRPr="00152E34">
        <w:rPr>
          <w:rFonts w:ascii="Times New Roman" w:hAnsi="Times New Roman" w:cs="Times New Roman"/>
          <w:color w:val="000000" w:themeColor="text1"/>
          <w:sz w:val="22"/>
        </w:rPr>
        <w:t xml:space="preserve">error </w:t>
      </w:r>
      <w:r w:rsidR="00152E34" w:rsidRPr="00152E34">
        <w:rPr>
          <w:rFonts w:ascii="Times New Roman" w:hAnsi="Times New Roman" w:cs="Times New Roman"/>
          <w:color w:val="000000" w:themeColor="text1"/>
          <w:sz w:val="22"/>
        </w:rPr>
        <w:t>and</w:t>
      </w:r>
      <w:r w:rsidRPr="00152E34">
        <w:rPr>
          <w:rFonts w:ascii="Times New Roman" w:hAnsi="Times New Roman" w:cs="Times New Roman"/>
          <w:color w:val="000000" w:themeColor="text1"/>
          <w:sz w:val="22"/>
        </w:rPr>
        <w:t xml:space="preserve"> information content</w:t>
      </w:r>
      <w:r w:rsidR="00152E34" w:rsidRPr="00152E34">
        <w:rPr>
          <w:rFonts w:ascii="Times New Roman" w:hAnsi="Times New Roman" w:cs="Times New Roman"/>
          <w:color w:val="000000" w:themeColor="text1"/>
          <w:sz w:val="22"/>
        </w:rPr>
        <w:t xml:space="preserve"> </w:t>
      </w:r>
      <w:del w:id="7" w:author="Jacob, Daniel J." w:date="2020-08-28T22:01:00Z">
        <w:r w:rsidR="00152E34" w:rsidRPr="00152E34" w:rsidDel="005557DC">
          <w:rPr>
            <w:rFonts w:ascii="Times New Roman" w:hAnsi="Times New Roman" w:cs="Times New Roman"/>
            <w:color w:val="000000" w:themeColor="text1"/>
            <w:sz w:val="22"/>
          </w:rPr>
          <w:delText xml:space="preserve">characterization </w:delText>
        </w:r>
        <w:r w:rsidRPr="00152E34" w:rsidDel="005557DC">
          <w:rPr>
            <w:rFonts w:ascii="Times New Roman" w:hAnsi="Times New Roman" w:cs="Times New Roman"/>
            <w:color w:val="000000" w:themeColor="text1"/>
            <w:sz w:val="22"/>
          </w:rPr>
          <w:delText>for</w:delText>
        </w:r>
      </w:del>
      <w:ins w:id="8" w:author="Jacob, Daniel J." w:date="2020-08-28T22:01:00Z">
        <w:r w:rsidR="005557DC">
          <w:rPr>
            <w:rFonts w:ascii="Times New Roman" w:hAnsi="Times New Roman" w:cs="Times New Roman"/>
            <w:color w:val="000000" w:themeColor="text1"/>
            <w:sz w:val="22"/>
          </w:rPr>
          <w:t>of</w:t>
        </w:r>
      </w:ins>
      <w:r w:rsidRPr="00152E34">
        <w:rPr>
          <w:rFonts w:ascii="Times New Roman" w:hAnsi="Times New Roman" w:cs="Times New Roman"/>
          <w:color w:val="000000" w:themeColor="text1"/>
          <w:sz w:val="22"/>
        </w:rPr>
        <w:t xml:space="preserve"> the posterior solution. In fact, the information content of the satellite data may be </w:t>
      </w:r>
      <w:del w:id="9" w:author="Jacob, Daniel J." w:date="2020-08-28T22:25:00Z">
        <w:r w:rsidRPr="00152E34" w:rsidDel="00D83C06">
          <w:rPr>
            <w:rFonts w:ascii="Times New Roman" w:hAnsi="Times New Roman" w:cs="Times New Roman"/>
            <w:color w:val="000000" w:themeColor="text1"/>
            <w:sz w:val="22"/>
          </w:rPr>
          <w:delText xml:space="preserve">considerably </w:delText>
        </w:r>
      </w:del>
      <w:ins w:id="10" w:author="Jacob, Daniel J." w:date="2020-08-28T22:25:00Z">
        <w:r w:rsidR="00D83C06">
          <w:rPr>
            <w:rFonts w:ascii="Times New Roman" w:hAnsi="Times New Roman" w:cs="Times New Roman"/>
            <w:color w:val="000000" w:themeColor="text1"/>
            <w:sz w:val="22"/>
          </w:rPr>
          <w:t>orders of magnitude</w:t>
        </w:r>
        <w:r w:rsidR="00D83C06" w:rsidRPr="00152E34">
          <w:rPr>
            <w:rFonts w:ascii="Times New Roman" w:hAnsi="Times New Roman" w:cs="Times New Roman"/>
            <w:color w:val="000000" w:themeColor="text1"/>
            <w:sz w:val="22"/>
          </w:rPr>
          <w:t xml:space="preserve"> </w:t>
        </w:r>
      </w:ins>
      <w:r w:rsidRPr="00152E34">
        <w:rPr>
          <w:rFonts w:ascii="Times New Roman" w:hAnsi="Times New Roman" w:cs="Times New Roman"/>
          <w:color w:val="000000" w:themeColor="text1"/>
          <w:sz w:val="22"/>
        </w:rPr>
        <w:t xml:space="preserve">lower than the data density would suggest because of limited retrieval success rate, instrument noise, and error correlations that propagate through the inversion. </w:t>
      </w:r>
      <w:del w:id="11" w:author="Jacob, Daniel J." w:date="2020-08-28T22:01:00Z">
        <w:r w:rsidRPr="00152E34" w:rsidDel="005557DC">
          <w:rPr>
            <w:rFonts w:ascii="Times New Roman" w:hAnsi="Times New Roman" w:cs="Times New Roman"/>
            <w:color w:val="000000" w:themeColor="text1"/>
            <w:sz w:val="22"/>
          </w:rPr>
          <w:delText xml:space="preserve">This could lead to smoothing errors in variational methods. </w:delText>
        </w:r>
      </w:del>
      <w:r w:rsidRPr="00152E34">
        <w:rPr>
          <w:rFonts w:ascii="Times New Roman" w:hAnsi="Times New Roman" w:cs="Times New Roman"/>
          <w:color w:val="000000" w:themeColor="text1"/>
          <w:sz w:val="22"/>
        </w:rPr>
        <w:t xml:space="preserve">An analytic inverse </w:t>
      </w:r>
      <w:r w:rsidR="00152E34" w:rsidRPr="00152E34">
        <w:rPr>
          <w:rFonts w:ascii="Times New Roman" w:hAnsi="Times New Roman" w:cs="Times New Roman"/>
          <w:color w:val="000000" w:themeColor="text1"/>
          <w:sz w:val="22"/>
        </w:rPr>
        <w:t xml:space="preserve">method </w:t>
      </w:r>
      <w:r w:rsidRPr="00152E34">
        <w:rPr>
          <w:rFonts w:ascii="Times New Roman" w:hAnsi="Times New Roman" w:cs="Times New Roman"/>
          <w:color w:val="000000" w:themeColor="text1"/>
          <w:sz w:val="22"/>
        </w:rPr>
        <w:t xml:space="preserve">provides closed-form characterization of the posterior error statistics and information content but requires the construction of the Jacobian matrix relating emissions to atmospheric concentrations. Building the Jacobian matrix is computationally expensive at </w:t>
      </w:r>
      <w:r w:rsidR="00152E34" w:rsidRPr="00152E34">
        <w:rPr>
          <w:rFonts w:ascii="Times New Roman" w:hAnsi="Times New Roman" w:cs="Times New Roman"/>
          <w:color w:val="000000" w:themeColor="text1"/>
          <w:sz w:val="22"/>
        </w:rPr>
        <w:t>high</w:t>
      </w:r>
      <w:r w:rsidRPr="00152E34">
        <w:rPr>
          <w:rFonts w:ascii="Times New Roman" w:hAnsi="Times New Roman" w:cs="Times New Roman"/>
          <w:color w:val="000000" w:themeColor="text1"/>
          <w:sz w:val="22"/>
        </w:rPr>
        <w:t xml:space="preserve"> resolution because it involves perturbing each emission element, typically individual grid cells, in the atmospheric transport model</w:t>
      </w:r>
      <w:r w:rsidR="00152E34" w:rsidRPr="00152E34">
        <w:rPr>
          <w:rFonts w:ascii="Times New Roman" w:hAnsi="Times New Roman" w:cs="Times New Roman"/>
          <w:color w:val="000000" w:themeColor="text1"/>
          <w:sz w:val="22"/>
        </w:rPr>
        <w:t xml:space="preserve"> used as the forward model for the inversion</w:t>
      </w:r>
      <w:r w:rsidRPr="00152E34">
        <w:rPr>
          <w:rFonts w:ascii="Times New Roman" w:hAnsi="Times New Roman" w:cs="Times New Roman"/>
          <w:color w:val="000000" w:themeColor="text1"/>
          <w:sz w:val="22"/>
        </w:rPr>
        <w:t>. We propose</w:t>
      </w:r>
      <w:r w:rsidR="00152E34" w:rsidRPr="00152E34">
        <w:rPr>
          <w:rFonts w:ascii="Times New Roman" w:hAnsi="Times New Roman" w:cs="Times New Roman"/>
          <w:color w:val="000000" w:themeColor="text1"/>
          <w:sz w:val="22"/>
        </w:rPr>
        <w:t xml:space="preserve"> and analyze</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two</w:t>
      </w:r>
      <w:r w:rsidRPr="00152E34">
        <w:rPr>
          <w:rFonts w:ascii="Times New Roman" w:hAnsi="Times New Roman" w:cs="Times New Roman"/>
          <w:color w:val="000000" w:themeColor="text1"/>
          <w:sz w:val="22"/>
        </w:rPr>
        <w:t xml:space="preserve"> </w:t>
      </w:r>
      <w:del w:id="12" w:author="Jacob, Daniel J." w:date="2020-08-28T22:02:00Z">
        <w:r w:rsidR="00152E34" w:rsidRPr="00152E34" w:rsidDel="005557DC">
          <w:rPr>
            <w:rFonts w:ascii="Times New Roman" w:hAnsi="Times New Roman" w:cs="Times New Roman"/>
            <w:color w:val="000000" w:themeColor="text1"/>
            <w:sz w:val="22"/>
          </w:rPr>
          <w:delText>approaches</w:delText>
        </w:r>
        <w:r w:rsidRPr="00152E34" w:rsidDel="005557DC">
          <w:rPr>
            <w:rFonts w:ascii="Times New Roman" w:hAnsi="Times New Roman" w:cs="Times New Roman"/>
            <w:color w:val="000000" w:themeColor="text1"/>
            <w:sz w:val="22"/>
          </w:rPr>
          <w:delText xml:space="preserve"> </w:delText>
        </w:r>
      </w:del>
      <w:ins w:id="13" w:author="Jacob, Daniel J." w:date="2020-08-28T22:02:00Z">
        <w:r w:rsidR="005557DC">
          <w:rPr>
            <w:rFonts w:ascii="Times New Roman" w:hAnsi="Times New Roman" w:cs="Times New Roman"/>
            <w:color w:val="000000" w:themeColor="text1"/>
            <w:sz w:val="22"/>
          </w:rPr>
          <w:t>methods, reduced-dimension and reduced-rank,</w:t>
        </w:r>
        <w:r w:rsidR="005557DC" w:rsidRPr="00152E34">
          <w:rPr>
            <w:rFonts w:ascii="Times New Roman" w:hAnsi="Times New Roman" w:cs="Times New Roman"/>
            <w:color w:val="000000" w:themeColor="text1"/>
            <w:sz w:val="22"/>
          </w:rPr>
          <w:t xml:space="preserve"> </w:t>
        </w:r>
      </w:ins>
      <w:r w:rsidRPr="00152E34">
        <w:rPr>
          <w:rFonts w:ascii="Times New Roman" w:hAnsi="Times New Roman" w:cs="Times New Roman"/>
          <w:color w:val="000000" w:themeColor="text1"/>
          <w:sz w:val="22"/>
        </w:rPr>
        <w:t xml:space="preserve">to greatly decrease the computational cost of analytic inversions </w:t>
      </w:r>
      <w:r w:rsidR="00152E34" w:rsidRPr="00152E34">
        <w:rPr>
          <w:rFonts w:ascii="Times New Roman" w:hAnsi="Times New Roman" w:cs="Times New Roman"/>
          <w:color w:val="000000" w:themeColor="text1"/>
          <w:sz w:val="22"/>
        </w:rPr>
        <w:t xml:space="preserve">while </w:t>
      </w:r>
      <w:del w:id="14" w:author="Jacob, Daniel J." w:date="2020-08-28T22:02:00Z">
        <w:r w:rsidR="00152E34" w:rsidRPr="00152E34" w:rsidDel="005557DC">
          <w:rPr>
            <w:rFonts w:ascii="Times New Roman" w:hAnsi="Times New Roman" w:cs="Times New Roman"/>
            <w:color w:val="000000" w:themeColor="text1"/>
            <w:sz w:val="22"/>
          </w:rPr>
          <w:delText xml:space="preserve">maximizing </w:delText>
        </w:r>
      </w:del>
      <w:ins w:id="15" w:author="Jacob, Daniel J." w:date="2020-08-28T22:02:00Z">
        <w:r w:rsidR="005557DC">
          <w:rPr>
            <w:rFonts w:ascii="Times New Roman" w:hAnsi="Times New Roman" w:cs="Times New Roman"/>
            <w:color w:val="000000" w:themeColor="text1"/>
            <w:sz w:val="22"/>
          </w:rPr>
          <w:t>retaining</w:t>
        </w:r>
        <w:r w:rsidR="005557DC" w:rsidRPr="00152E34">
          <w:rPr>
            <w:rFonts w:ascii="Times New Roman" w:hAnsi="Times New Roman" w:cs="Times New Roman"/>
            <w:color w:val="000000" w:themeColor="text1"/>
            <w:sz w:val="22"/>
          </w:rPr>
          <w:t xml:space="preserve"> </w:t>
        </w:r>
      </w:ins>
      <w:r w:rsidR="00152E34" w:rsidRPr="00152E34">
        <w:rPr>
          <w:rFonts w:ascii="Times New Roman" w:hAnsi="Times New Roman" w:cs="Times New Roman"/>
          <w:color w:val="000000" w:themeColor="text1"/>
          <w:sz w:val="22"/>
        </w:rPr>
        <w:t>information content</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Both methods </w:t>
      </w:r>
      <w:del w:id="16" w:author="Jacob, Daniel J." w:date="2020-08-28T22:26:00Z">
        <w:r w:rsidR="00152E34" w:rsidRPr="00152E34" w:rsidDel="00D83C06">
          <w:rPr>
            <w:rFonts w:ascii="Times New Roman" w:hAnsi="Times New Roman" w:cs="Times New Roman"/>
            <w:color w:val="000000" w:themeColor="text1"/>
            <w:sz w:val="22"/>
          </w:rPr>
          <w:delText xml:space="preserve">calculate </w:delText>
        </w:r>
      </w:del>
      <w:ins w:id="17" w:author="Jacob, Daniel J." w:date="2020-08-28T22:27:00Z">
        <w:r w:rsidR="00D83C06">
          <w:rPr>
            <w:rFonts w:ascii="Times New Roman" w:hAnsi="Times New Roman" w:cs="Times New Roman"/>
            <w:color w:val="000000" w:themeColor="text1"/>
            <w:sz w:val="22"/>
          </w:rPr>
          <w:t>start from</w:t>
        </w:r>
      </w:ins>
      <w:ins w:id="18" w:author="Jacob, Daniel J." w:date="2020-08-28T22:26:00Z">
        <w:r w:rsidR="00D83C06" w:rsidRPr="00152E34">
          <w:rPr>
            <w:rFonts w:ascii="Times New Roman" w:hAnsi="Times New Roman" w:cs="Times New Roman"/>
            <w:color w:val="000000" w:themeColor="text1"/>
            <w:sz w:val="22"/>
          </w:rPr>
          <w:t xml:space="preserve"> </w:t>
        </w:r>
      </w:ins>
      <w:r w:rsidRPr="00152E34">
        <w:rPr>
          <w:rFonts w:ascii="Times New Roman" w:hAnsi="Times New Roman" w:cs="Times New Roman"/>
          <w:color w:val="000000" w:themeColor="text1"/>
          <w:sz w:val="22"/>
        </w:rPr>
        <w:t xml:space="preserve">an initial </w:t>
      </w:r>
      <w:ins w:id="19" w:author="Jacob, Daniel J." w:date="2020-08-28T22:04:00Z">
        <w:r w:rsidR="005557DC">
          <w:rPr>
            <w:rFonts w:ascii="Times New Roman" w:hAnsi="Times New Roman" w:cs="Times New Roman"/>
            <w:color w:val="000000" w:themeColor="text1"/>
            <w:sz w:val="22"/>
          </w:rPr>
          <w:t>native</w:t>
        </w:r>
      </w:ins>
      <w:ins w:id="20" w:author="Jacob, Daniel J." w:date="2020-08-28T22:05:00Z">
        <w:r w:rsidR="005557DC">
          <w:rPr>
            <w:rFonts w:ascii="Times New Roman" w:hAnsi="Times New Roman" w:cs="Times New Roman"/>
            <w:color w:val="000000" w:themeColor="text1"/>
            <w:sz w:val="22"/>
          </w:rPr>
          <w:t xml:space="preserve"> high-</w:t>
        </w:r>
      </w:ins>
      <w:ins w:id="21" w:author="Jacob, Daniel J." w:date="2020-08-28T22:04:00Z">
        <w:r w:rsidR="005557DC">
          <w:rPr>
            <w:rFonts w:ascii="Times New Roman" w:hAnsi="Times New Roman" w:cs="Times New Roman"/>
            <w:color w:val="000000" w:themeColor="text1"/>
            <w:sz w:val="22"/>
          </w:rPr>
          <w:t>re</w:t>
        </w:r>
      </w:ins>
      <w:ins w:id="22" w:author="Jacob, Daniel J." w:date="2020-08-28T22:05:00Z">
        <w:r w:rsidR="005557DC">
          <w:rPr>
            <w:rFonts w:ascii="Times New Roman" w:hAnsi="Times New Roman" w:cs="Times New Roman"/>
            <w:color w:val="000000" w:themeColor="text1"/>
            <w:sz w:val="22"/>
          </w:rPr>
          <w:t xml:space="preserve">solution </w:t>
        </w:r>
      </w:ins>
      <w:r w:rsidRPr="00152E34">
        <w:rPr>
          <w:rFonts w:ascii="Times New Roman" w:hAnsi="Times New Roman" w:cs="Times New Roman"/>
          <w:color w:val="000000" w:themeColor="text1"/>
          <w:sz w:val="22"/>
        </w:rPr>
        <w:t xml:space="preserve">estimate of the Jacobian matrix </w:t>
      </w:r>
      <w:ins w:id="23" w:author="Jacob, Daniel J." w:date="2020-08-28T22:28:00Z">
        <w:r w:rsidR="00D83C06">
          <w:rPr>
            <w:rFonts w:ascii="Times New Roman" w:hAnsi="Times New Roman" w:cs="Times New Roman"/>
            <w:color w:val="000000" w:themeColor="text1"/>
            <w:sz w:val="22"/>
          </w:rPr>
          <w:t>constructed</w:t>
        </w:r>
      </w:ins>
      <w:ins w:id="24" w:author="Jacob, Daniel J." w:date="2020-08-28T22:27:00Z">
        <w:r w:rsidR="00D83C06">
          <w:rPr>
            <w:rFonts w:ascii="Times New Roman" w:hAnsi="Times New Roman" w:cs="Times New Roman"/>
            <w:color w:val="000000" w:themeColor="text1"/>
            <w:sz w:val="22"/>
          </w:rPr>
          <w:t xml:space="preserve"> at </w:t>
        </w:r>
      </w:ins>
      <w:ins w:id="25" w:author="Jacob, Daniel J." w:date="2020-08-28T22:28:00Z">
        <w:r w:rsidR="00D83C06">
          <w:rPr>
            <w:rFonts w:ascii="Times New Roman" w:hAnsi="Times New Roman" w:cs="Times New Roman"/>
            <w:color w:val="000000" w:themeColor="text1"/>
            <w:sz w:val="22"/>
          </w:rPr>
          <w:t xml:space="preserve">no cost </w:t>
        </w:r>
      </w:ins>
      <w:del w:id="26" w:author="Jacob, Daniel J." w:date="2020-08-28T22:28:00Z">
        <w:r w:rsidR="00152E34" w:rsidDel="00D83C06">
          <w:rPr>
            <w:rFonts w:ascii="Times New Roman" w:hAnsi="Times New Roman" w:cs="Times New Roman"/>
            <w:color w:val="000000" w:themeColor="text1"/>
            <w:sz w:val="22"/>
          </w:rPr>
          <w:delText xml:space="preserve">band the corresponding information content </w:delText>
        </w:r>
      </w:del>
      <w:r w:rsidR="00152E34">
        <w:rPr>
          <w:rFonts w:ascii="Times New Roman" w:hAnsi="Times New Roman" w:cs="Times New Roman"/>
          <w:color w:val="000000" w:themeColor="text1"/>
          <w:sz w:val="22"/>
        </w:rPr>
        <w:t>by</w:t>
      </w:r>
      <w:r w:rsidRPr="00152E34">
        <w:rPr>
          <w:rFonts w:ascii="Times New Roman" w:hAnsi="Times New Roman" w:cs="Times New Roman"/>
          <w:color w:val="000000" w:themeColor="text1"/>
          <w:sz w:val="22"/>
        </w:rPr>
        <w:t xml:space="preserve"> </w:t>
      </w:r>
      <w:r w:rsidR="00152E34">
        <w:rPr>
          <w:rFonts w:ascii="Times New Roman" w:hAnsi="Times New Roman" w:cs="Times New Roman"/>
          <w:color w:val="000000" w:themeColor="text1"/>
          <w:sz w:val="22"/>
        </w:rPr>
        <w:t>making</w:t>
      </w:r>
      <w:r w:rsidRPr="00152E34">
        <w:rPr>
          <w:rFonts w:ascii="Times New Roman" w:hAnsi="Times New Roman" w:cs="Times New Roman"/>
          <w:color w:val="000000" w:themeColor="text1"/>
          <w:sz w:val="22"/>
        </w:rPr>
        <w:t xml:space="preserve"> simple transport</w:t>
      </w:r>
      <w:r w:rsidR="00152E34">
        <w:rPr>
          <w:rFonts w:ascii="Times New Roman" w:hAnsi="Times New Roman" w:cs="Times New Roman"/>
          <w:color w:val="000000" w:themeColor="text1"/>
          <w:sz w:val="22"/>
        </w:rPr>
        <w:t xml:space="preserve"> assumptions</w:t>
      </w:r>
      <w:r w:rsidR="00152E34" w:rsidRPr="00152E34">
        <w:rPr>
          <w:rFonts w:ascii="Times New Roman" w:hAnsi="Times New Roman" w:cs="Times New Roman"/>
          <w:color w:val="000000" w:themeColor="text1"/>
          <w:sz w:val="22"/>
        </w:rPr>
        <w:t xml:space="preserve">. On the basis of this estimate, the </w:t>
      </w:r>
      <w:del w:id="27" w:author="Jacob, Daniel J." w:date="2020-08-28T22:03:00Z">
        <w:r w:rsidR="00152E34" w:rsidRPr="00152E34" w:rsidDel="005557DC">
          <w:rPr>
            <w:rFonts w:ascii="Times New Roman" w:hAnsi="Times New Roman" w:cs="Times New Roman"/>
            <w:color w:val="000000" w:themeColor="text1"/>
            <w:sz w:val="22"/>
          </w:rPr>
          <w:delText xml:space="preserve">first </w:delText>
        </w:r>
      </w:del>
      <w:ins w:id="28" w:author="Jacob, Daniel J." w:date="2020-08-28T22:03:00Z">
        <w:r w:rsidR="005557DC">
          <w:rPr>
            <w:rFonts w:ascii="Times New Roman" w:hAnsi="Times New Roman" w:cs="Times New Roman"/>
            <w:color w:val="000000" w:themeColor="text1"/>
            <w:sz w:val="22"/>
          </w:rPr>
          <w:t>reduced-dimension</w:t>
        </w:r>
        <w:r w:rsidR="005557DC" w:rsidRPr="00152E34">
          <w:rPr>
            <w:rFonts w:ascii="Times New Roman" w:hAnsi="Times New Roman" w:cs="Times New Roman"/>
            <w:color w:val="000000" w:themeColor="text1"/>
            <w:sz w:val="22"/>
          </w:rPr>
          <w:t xml:space="preserve"> </w:t>
        </w:r>
      </w:ins>
      <w:r w:rsidR="00152E34" w:rsidRPr="00152E34">
        <w:rPr>
          <w:rFonts w:ascii="Times New Roman" w:hAnsi="Times New Roman" w:cs="Times New Roman"/>
          <w:color w:val="000000" w:themeColor="text1"/>
          <w:sz w:val="22"/>
        </w:rPr>
        <w:t xml:space="preserve">method constructs </w:t>
      </w:r>
      <w:r w:rsidR="00152E34">
        <w:rPr>
          <w:rFonts w:ascii="Times New Roman" w:hAnsi="Times New Roman" w:cs="Times New Roman"/>
          <w:color w:val="000000" w:themeColor="text1"/>
          <w:sz w:val="22"/>
        </w:rPr>
        <w:t xml:space="preserve">a </w:t>
      </w:r>
      <w:del w:id="29" w:author="Jacob, Daniel J." w:date="2020-08-28T22:04:00Z">
        <w:r w:rsidR="00152E34" w:rsidRPr="00152E34" w:rsidDel="005557DC">
          <w:rPr>
            <w:rFonts w:ascii="Times New Roman" w:hAnsi="Times New Roman" w:cs="Times New Roman"/>
            <w:color w:val="000000" w:themeColor="text1"/>
            <w:sz w:val="22"/>
          </w:rPr>
          <w:delText>reduced-dimension</w:delText>
        </w:r>
      </w:del>
      <w:r w:rsidR="00152E34" w:rsidRPr="00152E34">
        <w:rPr>
          <w:rFonts w:ascii="Times New Roman" w:hAnsi="Times New Roman" w:cs="Times New Roman"/>
          <w:color w:val="000000" w:themeColor="text1"/>
          <w:sz w:val="22"/>
        </w:rPr>
        <w:t xml:space="preserve"> Jacobian matrix</w:t>
      </w:r>
      <w:r w:rsidR="00152E34">
        <w:rPr>
          <w:rFonts w:ascii="Times New Roman" w:hAnsi="Times New Roman" w:cs="Times New Roman"/>
          <w:color w:val="000000" w:themeColor="text1"/>
          <w:sz w:val="22"/>
        </w:rPr>
        <w:t xml:space="preserve"> on a </w:t>
      </w:r>
      <w:ins w:id="30" w:author="Jacob, Daniel J." w:date="2020-08-28T22:04:00Z">
        <w:r w:rsidR="005557DC">
          <w:rPr>
            <w:rFonts w:ascii="Times New Roman" w:hAnsi="Times New Roman" w:cs="Times New Roman"/>
            <w:color w:val="000000" w:themeColor="text1"/>
            <w:sz w:val="22"/>
          </w:rPr>
          <w:t xml:space="preserve">coarsened </w:t>
        </w:r>
      </w:ins>
      <w:r w:rsidR="00152E34" w:rsidRPr="00152E34">
        <w:rPr>
          <w:rFonts w:ascii="Times New Roman" w:hAnsi="Times New Roman" w:cs="Times New Roman"/>
          <w:color w:val="000000" w:themeColor="text1"/>
          <w:sz w:val="22"/>
        </w:rPr>
        <w:t xml:space="preserve">multiscale grid </w:t>
      </w:r>
      <w:r w:rsidR="00152E34">
        <w:rPr>
          <w:rFonts w:ascii="Times New Roman" w:hAnsi="Times New Roman" w:cs="Times New Roman"/>
          <w:color w:val="000000" w:themeColor="text1"/>
          <w:sz w:val="22"/>
        </w:rPr>
        <w:t xml:space="preserve">that </w:t>
      </w:r>
      <w:r w:rsidR="00152E34" w:rsidRPr="00152E34">
        <w:rPr>
          <w:rFonts w:ascii="Times New Roman" w:hAnsi="Times New Roman" w:cs="Times New Roman"/>
          <w:color w:val="000000" w:themeColor="text1"/>
          <w:sz w:val="22"/>
        </w:rPr>
        <w:t xml:space="preserve">maintains high resolution in areas with high information content and aggregates </w:t>
      </w:r>
      <w:del w:id="31" w:author="Jacob, Daniel J." w:date="2020-08-28T22:04:00Z">
        <w:r w:rsidR="00152E34" w:rsidRPr="00152E34" w:rsidDel="005557DC">
          <w:rPr>
            <w:rFonts w:ascii="Times New Roman" w:hAnsi="Times New Roman" w:cs="Times New Roman"/>
            <w:color w:val="000000" w:themeColor="text1"/>
            <w:sz w:val="22"/>
          </w:rPr>
          <w:delText xml:space="preserve">together </w:delText>
        </w:r>
      </w:del>
      <w:r w:rsidR="00152E34" w:rsidRPr="00152E34">
        <w:rPr>
          <w:rFonts w:ascii="Times New Roman" w:hAnsi="Times New Roman" w:cs="Times New Roman"/>
          <w:color w:val="000000" w:themeColor="text1"/>
          <w:sz w:val="22"/>
        </w:rPr>
        <w:t xml:space="preserve">grid cells elsewhere. The </w:t>
      </w:r>
      <w:del w:id="32" w:author="Jacob, Daniel J." w:date="2020-08-28T22:04:00Z">
        <w:r w:rsidR="00152E34" w:rsidRPr="00152E34" w:rsidDel="005557DC">
          <w:rPr>
            <w:rFonts w:ascii="Times New Roman" w:hAnsi="Times New Roman" w:cs="Times New Roman"/>
            <w:color w:val="000000" w:themeColor="text1"/>
            <w:sz w:val="22"/>
          </w:rPr>
          <w:delText xml:space="preserve">second method constructs a </w:delText>
        </w:r>
      </w:del>
      <w:r w:rsidR="00152E34" w:rsidRPr="00152E34">
        <w:rPr>
          <w:rFonts w:ascii="Times New Roman" w:hAnsi="Times New Roman" w:cs="Times New Roman"/>
          <w:color w:val="000000" w:themeColor="text1"/>
          <w:sz w:val="22"/>
        </w:rPr>
        <w:t xml:space="preserve">reduced-rank </w:t>
      </w:r>
      <w:ins w:id="33" w:author="Jacob, Daniel J." w:date="2020-08-28T22:04:00Z">
        <w:r w:rsidR="005557DC">
          <w:rPr>
            <w:rFonts w:ascii="Times New Roman" w:hAnsi="Times New Roman" w:cs="Times New Roman"/>
            <w:color w:val="000000" w:themeColor="text1"/>
            <w:sz w:val="22"/>
          </w:rPr>
          <w:t xml:space="preserve">method </w:t>
        </w:r>
      </w:ins>
      <w:ins w:id="34" w:author="Jacob, Daniel J." w:date="2020-08-28T22:29:00Z">
        <w:r w:rsidR="00142E82">
          <w:rPr>
            <w:rFonts w:ascii="Times New Roman" w:hAnsi="Times New Roman" w:cs="Times New Roman"/>
            <w:color w:val="000000" w:themeColor="text1"/>
            <w:sz w:val="22"/>
          </w:rPr>
          <w:t>constru</w:t>
        </w:r>
      </w:ins>
      <w:ins w:id="35" w:author="Jacob, Daniel J." w:date="2020-08-28T22:30:00Z">
        <w:r w:rsidR="00142E82">
          <w:rPr>
            <w:rFonts w:ascii="Times New Roman" w:hAnsi="Times New Roman" w:cs="Times New Roman"/>
            <w:color w:val="000000" w:themeColor="text1"/>
            <w:sz w:val="22"/>
          </w:rPr>
          <w:t xml:space="preserve">cts the Jacobian matrix on the native high-resolution grid </w:t>
        </w:r>
      </w:ins>
      <w:del w:id="36" w:author="Jacob, Daniel J." w:date="2020-08-28T22:30:00Z">
        <w:r w:rsidR="00152E34" w:rsidRPr="00152E34" w:rsidDel="00142E82">
          <w:rPr>
            <w:rFonts w:ascii="Times New Roman" w:hAnsi="Times New Roman" w:cs="Times New Roman"/>
            <w:color w:val="000000" w:themeColor="text1"/>
            <w:sz w:val="22"/>
          </w:rPr>
          <w:delText>approximat</w:delText>
        </w:r>
      </w:del>
      <w:del w:id="37" w:author="Jacob, Daniel J." w:date="2020-08-28T22:04:00Z">
        <w:r w:rsidR="00152E34" w:rsidRPr="00152E34" w:rsidDel="005557DC">
          <w:rPr>
            <w:rFonts w:ascii="Times New Roman" w:hAnsi="Times New Roman" w:cs="Times New Roman"/>
            <w:color w:val="000000" w:themeColor="text1"/>
            <w:sz w:val="22"/>
          </w:rPr>
          <w:delText>ion</w:delText>
        </w:r>
      </w:del>
      <w:del w:id="38" w:author="Jacob, Daniel J." w:date="2020-08-28T22:05:00Z">
        <w:r w:rsidR="00152E34" w:rsidRPr="00152E34" w:rsidDel="005557DC">
          <w:rPr>
            <w:rFonts w:ascii="Times New Roman" w:hAnsi="Times New Roman" w:cs="Times New Roman"/>
            <w:color w:val="000000" w:themeColor="text1"/>
            <w:sz w:val="22"/>
          </w:rPr>
          <w:delText xml:space="preserve"> of</w:delText>
        </w:r>
      </w:del>
      <w:del w:id="39" w:author="Jacob, Daniel J." w:date="2020-08-28T22:30:00Z">
        <w:r w:rsidR="00152E34" w:rsidRPr="00152E34" w:rsidDel="00142E82">
          <w:rPr>
            <w:rFonts w:ascii="Times New Roman" w:hAnsi="Times New Roman" w:cs="Times New Roman"/>
            <w:color w:val="000000" w:themeColor="text1"/>
            <w:sz w:val="22"/>
          </w:rPr>
          <w:delText xml:space="preserve"> the Jacobian matrix </w:delText>
        </w:r>
      </w:del>
      <w:r w:rsidR="00152E34" w:rsidRPr="00152E34">
        <w:rPr>
          <w:rFonts w:ascii="Times New Roman" w:hAnsi="Times New Roman" w:cs="Times New Roman"/>
          <w:color w:val="000000" w:themeColor="text1"/>
          <w:sz w:val="22"/>
        </w:rPr>
        <w:t>by perturbing</w:t>
      </w:r>
      <w:r w:rsidRPr="00152E34">
        <w:rPr>
          <w:rFonts w:ascii="Times New Roman" w:hAnsi="Times New Roman" w:cs="Times New Roman"/>
          <w:color w:val="000000" w:themeColor="text1"/>
          <w:sz w:val="22"/>
        </w:rPr>
        <w:t xml:space="preserve"> the leading patterns of information content</w:t>
      </w:r>
      <w:ins w:id="40" w:author="Jacob, Daniel J." w:date="2020-08-28T22:30:00Z">
        <w:r w:rsidR="00142E82">
          <w:rPr>
            <w:rFonts w:ascii="Times New Roman" w:hAnsi="Times New Roman" w:cs="Times New Roman"/>
            <w:color w:val="000000" w:themeColor="text1"/>
            <w:sz w:val="22"/>
          </w:rPr>
          <w:t xml:space="preserve"> and defaulting to prio</w:t>
        </w:r>
      </w:ins>
      <w:ins w:id="41" w:author="Jacob, Daniel J." w:date="2020-08-28T22:31:00Z">
        <w:r w:rsidR="00142E82">
          <w:rPr>
            <w:rFonts w:ascii="Times New Roman" w:hAnsi="Times New Roman" w:cs="Times New Roman"/>
            <w:color w:val="000000" w:themeColor="text1"/>
            <w:sz w:val="22"/>
          </w:rPr>
          <w:t>r estimates elsewhere.</w:t>
        </w:r>
      </w:ins>
      <w:ins w:id="42" w:author="Jacob, Daniel J." w:date="2020-08-28T22:21:00Z">
        <w:r w:rsidR="00D83C06">
          <w:rPr>
            <w:rFonts w:ascii="Times New Roman" w:hAnsi="Times New Roman" w:cs="Times New Roman"/>
            <w:color w:val="000000" w:themeColor="text1"/>
            <w:sz w:val="22"/>
          </w:rPr>
          <w:t xml:space="preserve"> </w:t>
        </w:r>
      </w:ins>
      <w:r w:rsidRPr="00152E34">
        <w:rPr>
          <w:rFonts w:ascii="Times New Roman" w:hAnsi="Times New Roman" w:cs="Times New Roman"/>
          <w:color w:val="000000" w:themeColor="text1"/>
          <w:sz w:val="22"/>
        </w:rPr>
        <w:t xml:space="preserve"> </w:t>
      </w:r>
      <w:del w:id="43" w:author="Jacob, Daniel J." w:date="2020-08-28T22:21:00Z">
        <w:r w:rsidRPr="00152E34" w:rsidDel="00D83C06">
          <w:rPr>
            <w:rFonts w:ascii="Times New Roman" w:hAnsi="Times New Roman" w:cs="Times New Roman"/>
            <w:color w:val="000000" w:themeColor="text1"/>
            <w:sz w:val="22"/>
          </w:rPr>
          <w:delText>rather than to the individual model grid cells</w:delText>
        </w:r>
        <w:r w:rsidR="00152E34" w:rsidRPr="00152E34" w:rsidDel="00D83C06">
          <w:rPr>
            <w:rFonts w:ascii="Times New Roman" w:hAnsi="Times New Roman" w:cs="Times New Roman"/>
            <w:color w:val="000000" w:themeColor="text1"/>
            <w:sz w:val="22"/>
          </w:rPr>
          <w:delText xml:space="preserve"> in the forward model</w:delText>
        </w:r>
        <w:r w:rsidRPr="00152E34" w:rsidDel="00D83C06">
          <w:rPr>
            <w:rFonts w:ascii="Times New Roman" w:hAnsi="Times New Roman" w:cs="Times New Roman"/>
            <w:color w:val="000000" w:themeColor="text1"/>
            <w:sz w:val="22"/>
          </w:rPr>
          <w:delText>. T</w:delText>
        </w:r>
      </w:del>
      <w:del w:id="44" w:author="Jacob, Daniel J." w:date="2020-08-28T22:31:00Z">
        <w:r w:rsidRPr="00152E34" w:rsidDel="00142E82">
          <w:rPr>
            <w:rFonts w:ascii="Times New Roman" w:hAnsi="Times New Roman" w:cs="Times New Roman"/>
            <w:color w:val="000000" w:themeColor="text1"/>
            <w:sz w:val="22"/>
          </w:rPr>
          <w:delText xml:space="preserve">he resulting matrix optimizes emissions only in areas spanned by these leading patterns. </w:delText>
        </w:r>
      </w:del>
      <w:r w:rsidRPr="00152E34">
        <w:rPr>
          <w:rFonts w:ascii="Times New Roman" w:hAnsi="Times New Roman" w:cs="Times New Roman"/>
          <w:color w:val="000000" w:themeColor="text1"/>
          <w:sz w:val="22"/>
        </w:rPr>
        <w:t xml:space="preserve">We demonstrate </w:t>
      </w:r>
      <w:r w:rsidR="00152E34" w:rsidRPr="00152E34">
        <w:rPr>
          <w:rFonts w:ascii="Times New Roman" w:hAnsi="Times New Roman" w:cs="Times New Roman"/>
          <w:color w:val="000000" w:themeColor="text1"/>
          <w:sz w:val="22"/>
        </w:rPr>
        <w:t>both</w:t>
      </w:r>
      <w:r w:rsidRPr="00152E34">
        <w:rPr>
          <w:rFonts w:ascii="Times New Roman" w:hAnsi="Times New Roman" w:cs="Times New Roman"/>
          <w:color w:val="000000" w:themeColor="text1"/>
          <w:sz w:val="22"/>
        </w:rPr>
        <w:t xml:space="preserve"> method</w:t>
      </w:r>
      <w:r w:rsidR="00152E34" w:rsidRPr="00152E34">
        <w:rPr>
          <w:rFonts w:ascii="Times New Roman" w:hAnsi="Times New Roman" w:cs="Times New Roman"/>
          <w:color w:val="000000" w:themeColor="text1"/>
          <w:sz w:val="22"/>
        </w:rPr>
        <w:t>s</w:t>
      </w:r>
      <w:r w:rsidRPr="00152E34">
        <w:rPr>
          <w:rFonts w:ascii="Times New Roman" w:hAnsi="Times New Roman" w:cs="Times New Roman"/>
          <w:color w:val="000000" w:themeColor="text1"/>
          <w:sz w:val="22"/>
        </w:rPr>
        <w:t xml:space="preserve"> in an analytic Bayesian inversion of </w:t>
      </w:r>
      <w:ins w:id="45" w:author="Jacob, Daniel J." w:date="2020-08-28T22:31:00Z">
        <w:r w:rsidR="00142E82">
          <w:rPr>
            <w:rFonts w:ascii="Times New Roman" w:hAnsi="Times New Roman" w:cs="Times New Roman"/>
            <w:color w:val="000000" w:themeColor="text1"/>
            <w:sz w:val="22"/>
          </w:rPr>
          <w:t xml:space="preserve">augmented </w:t>
        </w:r>
      </w:ins>
      <w:r w:rsidR="005540FC" w:rsidRPr="00152E34">
        <w:rPr>
          <w:rFonts w:ascii="Times New Roman" w:hAnsi="Times New Roman" w:cs="Times New Roman"/>
          <w:color w:val="000000" w:themeColor="text1"/>
          <w:sz w:val="22"/>
        </w:rPr>
        <w:t>GOSAT</w:t>
      </w:r>
      <w:r w:rsidRPr="00152E34">
        <w:rPr>
          <w:rFonts w:ascii="Times New Roman" w:hAnsi="Times New Roman" w:cs="Times New Roman"/>
          <w:color w:val="000000" w:themeColor="text1"/>
          <w:sz w:val="22"/>
        </w:rPr>
        <w:t xml:space="preserve"> </w:t>
      </w:r>
      <w:ins w:id="46" w:author="Jacob, Daniel J." w:date="2020-08-28T22:31:00Z">
        <w:r w:rsidR="00142E82">
          <w:rPr>
            <w:rFonts w:ascii="Times New Roman" w:hAnsi="Times New Roman" w:cs="Times New Roman"/>
            <w:color w:val="000000" w:themeColor="text1"/>
            <w:sz w:val="22"/>
          </w:rPr>
          <w:t xml:space="preserve">methane </w:t>
        </w:r>
      </w:ins>
      <w:r w:rsidRPr="00152E34">
        <w:rPr>
          <w:rFonts w:ascii="Times New Roman" w:hAnsi="Times New Roman" w:cs="Times New Roman"/>
          <w:color w:val="000000" w:themeColor="text1"/>
          <w:sz w:val="22"/>
        </w:rPr>
        <w:t xml:space="preserve">data over North America in July </w:t>
      </w:r>
      <w:r w:rsidR="005540FC" w:rsidRPr="00152E34">
        <w:rPr>
          <w:rFonts w:ascii="Times New Roman" w:hAnsi="Times New Roman" w:cs="Times New Roman"/>
          <w:color w:val="000000" w:themeColor="text1"/>
          <w:sz w:val="22"/>
        </w:rPr>
        <w:t>2009</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We </w:t>
      </w:r>
      <w:ins w:id="47" w:author="Jacob, Daniel J." w:date="2020-08-28T22:21:00Z">
        <w:r w:rsidR="00D83C06">
          <w:rPr>
            <w:rFonts w:ascii="Times New Roman" w:hAnsi="Times New Roman" w:cs="Times New Roman"/>
            <w:color w:val="000000" w:themeColor="text1"/>
            <w:sz w:val="22"/>
          </w:rPr>
          <w:t xml:space="preserve">show </w:t>
        </w:r>
      </w:ins>
      <w:ins w:id="48" w:author="Jacob, Daniel J." w:date="2020-08-28T22:22:00Z">
        <w:r w:rsidR="00D83C06">
          <w:rPr>
            <w:rFonts w:ascii="Times New Roman" w:hAnsi="Times New Roman" w:cs="Times New Roman"/>
            <w:color w:val="000000" w:themeColor="text1"/>
            <w:sz w:val="22"/>
          </w:rPr>
          <w:t xml:space="preserve">that </w:t>
        </w:r>
      </w:ins>
      <w:ins w:id="49" w:author="Jacob, Daniel J." w:date="2020-08-28T22:31:00Z">
        <w:r w:rsidR="00142E82">
          <w:rPr>
            <w:rFonts w:ascii="Times New Roman" w:hAnsi="Times New Roman" w:cs="Times New Roman"/>
            <w:color w:val="000000" w:themeColor="text1"/>
            <w:sz w:val="22"/>
          </w:rPr>
          <w:t xml:space="preserve">both methods </w:t>
        </w:r>
      </w:ins>
      <w:ins w:id="50" w:author="Jacob, Daniel J." w:date="2020-08-28T22:22:00Z">
        <w:r w:rsidR="00D83C06">
          <w:rPr>
            <w:rFonts w:ascii="Times New Roman" w:hAnsi="Times New Roman" w:cs="Times New Roman"/>
            <w:color w:val="000000" w:themeColor="text1"/>
            <w:sz w:val="22"/>
          </w:rPr>
          <w:t xml:space="preserve">can successfully reproduce the results of the native-resolution inversion </w:t>
        </w:r>
      </w:ins>
      <w:ins w:id="51" w:author="Jacob, Daniel J." w:date="2020-08-28T22:32:00Z">
        <w:r w:rsidR="00142E82">
          <w:rPr>
            <w:rFonts w:ascii="Times New Roman" w:hAnsi="Times New Roman" w:cs="Times New Roman"/>
            <w:color w:val="000000" w:themeColor="text1"/>
            <w:sz w:val="22"/>
          </w:rPr>
          <w:t>while achieving</w:t>
        </w:r>
      </w:ins>
      <w:ins w:id="52" w:author="Jacob, Daniel J." w:date="2020-08-28T22:22:00Z">
        <w:r w:rsidR="00D83C06">
          <w:rPr>
            <w:rFonts w:ascii="Times New Roman" w:hAnsi="Times New Roman" w:cs="Times New Roman"/>
            <w:color w:val="000000" w:themeColor="text1"/>
            <w:sz w:val="22"/>
          </w:rPr>
          <w:t xml:space="preserve"> a factor of four improvement in computational performan</w:t>
        </w:r>
      </w:ins>
      <w:ins w:id="53" w:author="Jacob, Daniel J." w:date="2020-08-28T22:23:00Z">
        <w:r w:rsidR="00D83C06">
          <w:rPr>
            <w:rFonts w:ascii="Times New Roman" w:hAnsi="Times New Roman" w:cs="Times New Roman"/>
            <w:color w:val="000000" w:themeColor="text1"/>
            <w:sz w:val="22"/>
          </w:rPr>
          <w:t>ce. The reduced-rank method does better at preserving information content while the reduced-</w:t>
        </w:r>
      </w:ins>
      <w:ins w:id="54" w:author="Jacob, Daniel J." w:date="2020-08-28T22:24:00Z">
        <w:r w:rsidR="00D83C06">
          <w:rPr>
            <w:rFonts w:ascii="Times New Roman" w:hAnsi="Times New Roman" w:cs="Times New Roman"/>
            <w:color w:val="000000" w:themeColor="text1"/>
            <w:sz w:val="22"/>
          </w:rPr>
          <w:t xml:space="preserve">dimension method has the advantage of producing an exact solution on the multiscale grid. </w:t>
        </w:r>
      </w:ins>
      <w:del w:id="55" w:author="Jacob, Daniel J." w:date="2020-08-28T22:24:00Z">
        <w:r w:rsidR="00152E34" w:rsidRPr="00152E34" w:rsidDel="00D83C06">
          <w:rPr>
            <w:rFonts w:ascii="Times New Roman" w:hAnsi="Times New Roman" w:cs="Times New Roman"/>
            <w:color w:val="000000" w:themeColor="text1"/>
            <w:sz w:val="22"/>
          </w:rPr>
          <w:delText>reduce the number of model runs needed to construct the native-resolution Jacobian matrix by a factor of four and</w:delText>
        </w:r>
        <w:r w:rsidRPr="00152E34" w:rsidDel="00D83C06">
          <w:rPr>
            <w:rFonts w:ascii="Times New Roman" w:hAnsi="Times New Roman" w:cs="Times New Roman"/>
            <w:color w:val="000000" w:themeColor="text1"/>
            <w:sz w:val="22"/>
          </w:rPr>
          <w:delText xml:space="preserve"> </w:delText>
        </w:r>
      </w:del>
      <w:del w:id="56" w:author="Jacob, Daniel J." w:date="2020-08-28T22:21:00Z">
        <w:r w:rsidRPr="00152E34" w:rsidDel="00D83C06">
          <w:rPr>
            <w:rFonts w:ascii="Times New Roman" w:hAnsi="Times New Roman" w:cs="Times New Roman"/>
            <w:color w:val="000000" w:themeColor="text1"/>
            <w:sz w:val="22"/>
          </w:rPr>
          <w:delText xml:space="preserve">confirm </w:delText>
        </w:r>
      </w:del>
      <w:del w:id="57" w:author="Jacob, Daniel J." w:date="2020-08-28T22:24:00Z">
        <w:r w:rsidRPr="00152E34" w:rsidDel="00D83C06">
          <w:rPr>
            <w:rFonts w:ascii="Times New Roman" w:hAnsi="Times New Roman" w:cs="Times New Roman"/>
            <w:color w:val="000000" w:themeColor="text1"/>
            <w:sz w:val="22"/>
          </w:rPr>
          <w:delText>that the estimated Jacobian matrix produces posterior emission estimates</w:delText>
        </w:r>
        <w:r w:rsidR="00152E34" w:rsidRPr="00152E34" w:rsidDel="00D83C06">
          <w:rPr>
            <w:rFonts w:ascii="Times New Roman" w:hAnsi="Times New Roman" w:cs="Times New Roman"/>
            <w:color w:val="000000" w:themeColor="text1"/>
            <w:sz w:val="22"/>
          </w:rPr>
          <w:delText xml:space="preserve">, </w:delText>
        </w:r>
        <w:r w:rsidRPr="00152E34" w:rsidDel="00D83C06">
          <w:rPr>
            <w:rFonts w:ascii="Times New Roman" w:hAnsi="Times New Roman" w:cs="Times New Roman"/>
            <w:color w:val="000000" w:themeColor="text1"/>
            <w:sz w:val="22"/>
          </w:rPr>
          <w:delText>error covariances</w:delText>
        </w:r>
        <w:r w:rsidR="00152E34" w:rsidRPr="00152E34" w:rsidDel="00D83C06">
          <w:rPr>
            <w:rFonts w:ascii="Times New Roman" w:hAnsi="Times New Roman" w:cs="Times New Roman"/>
            <w:color w:val="000000" w:themeColor="text1"/>
            <w:sz w:val="22"/>
          </w:rPr>
          <w:delText>, and information content values</w:delText>
        </w:r>
        <w:r w:rsidRPr="00152E34" w:rsidDel="00D83C06">
          <w:rPr>
            <w:rFonts w:ascii="Times New Roman" w:hAnsi="Times New Roman" w:cs="Times New Roman"/>
            <w:color w:val="000000" w:themeColor="text1"/>
            <w:sz w:val="22"/>
          </w:rPr>
          <w:delText xml:space="preserve"> that are similar to </w:delText>
        </w:r>
        <w:r w:rsidR="00152E34" w:rsidRPr="00152E34" w:rsidDel="00D83C06">
          <w:rPr>
            <w:rFonts w:ascii="Times New Roman" w:hAnsi="Times New Roman" w:cs="Times New Roman"/>
            <w:color w:val="000000" w:themeColor="text1"/>
            <w:sz w:val="22"/>
          </w:rPr>
          <w:delText>the native-resolution</w:delText>
        </w:r>
        <w:r w:rsidRPr="00152E34" w:rsidDel="00D83C06">
          <w:rPr>
            <w:rFonts w:ascii="Times New Roman" w:hAnsi="Times New Roman" w:cs="Times New Roman"/>
            <w:color w:val="000000" w:themeColor="text1"/>
            <w:sz w:val="22"/>
          </w:rPr>
          <w:delText xml:space="preserve"> inversion </w:delText>
        </w:r>
        <w:r w:rsidR="00152E34" w:rsidRPr="00152E34" w:rsidDel="00D83C06">
          <w:rPr>
            <w:rFonts w:ascii="Times New Roman" w:hAnsi="Times New Roman" w:cs="Times New Roman"/>
            <w:color w:val="000000" w:themeColor="text1"/>
            <w:sz w:val="22"/>
          </w:rPr>
          <w:delText>results</w:delText>
        </w:r>
        <w:r w:rsidRPr="00152E34" w:rsidDel="00D83C06">
          <w:rPr>
            <w:rFonts w:ascii="Times New Roman" w:hAnsi="Times New Roman" w:cs="Times New Roman"/>
            <w:color w:val="000000" w:themeColor="text1"/>
            <w:sz w:val="22"/>
          </w:rPr>
          <w:delText>. Our method enables computationally efficient, high-resolution analytic inversions of high-density satellite data.</w:delText>
        </w:r>
      </w:del>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53E19305" w:rsidR="00F64E3C" w:rsidRPr="00375C79" w:rsidRDefault="00375C79" w:rsidP="00375C79">
      <w:pPr>
        <w:rPr>
          <w:rFonts w:ascii="Times New Roman" w:hAnsi="Times New Roman" w:cs="Times New Roman"/>
          <w:sz w:val="22"/>
        </w:rPr>
      </w:pPr>
      <w:r>
        <w:rPr>
          <w:rFonts w:ascii="Times New Roman" w:hAnsi="Times New Roman" w:cs="Times New Roman"/>
          <w:b/>
          <w:sz w:val="22"/>
        </w:rPr>
        <w:lastRenderedPageBreak/>
        <w:t xml:space="preserve">1. </w:t>
      </w:r>
      <w:r w:rsidR="00F64E3C" w:rsidRPr="00375C79">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218ACE0F"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w:t>
      </w:r>
      <w:r w:rsidR="00375C79">
        <w:rPr>
          <w:rFonts w:ascii="Times New Roman" w:hAnsi="Times New Roman" w:cs="Times New Roman"/>
          <w:sz w:val="22"/>
        </w:rPr>
        <w:t xml:space="preserve">powerful </w:t>
      </w:r>
      <w:r w:rsidR="00B31FC9">
        <w:rPr>
          <w:rFonts w:ascii="Times New Roman" w:hAnsi="Times New Roman" w:cs="Times New Roman"/>
          <w:sz w:val="22"/>
        </w:rPr>
        <w:t xml:space="preserve">resource to improve our </w:t>
      </w:r>
      <w:r w:rsidR="00375C79">
        <w:rPr>
          <w:rFonts w:ascii="Times New Roman" w:hAnsi="Times New Roman" w:cs="Times New Roman"/>
          <w:sz w:val="22"/>
        </w:rPr>
        <w:t>knowledge</w:t>
      </w:r>
      <w:r w:rsidR="00B31FC9">
        <w:rPr>
          <w:rFonts w:ascii="Times New Roman" w:hAnsi="Times New Roman" w:cs="Times New Roman"/>
          <w:sz w:val="22"/>
        </w:rPr>
        <w:t xml:space="preserve">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ins w:id="58" w:author="Jacob, Daniel J." w:date="2020-08-27T21:42:00Z">
        <w:r w:rsidR="006F526A">
          <w:rPr>
            <w:rFonts w:ascii="Times New Roman" w:hAnsi="Times New Roman" w:cs="Times New Roman"/>
            <w:sz w:val="22"/>
          </w:rPr>
          <w:t xml:space="preserve">. </w:t>
        </w:r>
      </w:ins>
      <w:ins w:id="59" w:author="Jacob, Daniel J." w:date="2020-08-27T21:44:00Z">
        <w:r w:rsidR="006F526A">
          <w:rPr>
            <w:rFonts w:ascii="Times New Roman" w:hAnsi="Times New Roman" w:cs="Times New Roman"/>
            <w:sz w:val="22"/>
          </w:rPr>
          <w:t>T</w:t>
        </w:r>
      </w:ins>
      <w:ins w:id="60" w:author="Jacob, Daniel J." w:date="2020-08-27T21:42:00Z">
        <w:r w:rsidR="006F526A">
          <w:rPr>
            <w:rFonts w:ascii="Times New Roman" w:hAnsi="Times New Roman" w:cs="Times New Roman"/>
            <w:sz w:val="22"/>
          </w:rPr>
          <w:t>hey</w:t>
        </w:r>
      </w:ins>
      <w:del w:id="61" w:author="Jacob, Daniel J." w:date="2020-08-27T21:42:00Z">
        <w:r w:rsidR="00375C79" w:rsidDel="006F526A">
          <w:rPr>
            <w:rFonts w:ascii="Times New Roman" w:hAnsi="Times New Roman" w:cs="Times New Roman"/>
            <w:sz w:val="22"/>
          </w:rPr>
          <w:delText xml:space="preserve"> but</w:delText>
        </w:r>
      </w:del>
      <w:r w:rsidR="00375C79">
        <w:rPr>
          <w:rFonts w:ascii="Times New Roman" w:hAnsi="Times New Roman" w:cs="Times New Roman"/>
          <w:sz w:val="22"/>
        </w:rPr>
        <w:t xml:space="preserve"> are</w:t>
      </w:r>
      <w:r w:rsidR="00D90524">
        <w:rPr>
          <w:rFonts w:ascii="Times New Roman" w:hAnsi="Times New Roman" w:cs="Times New Roman"/>
          <w:sz w:val="22"/>
        </w:rPr>
        <w:t xml:space="preserve"> </w:t>
      </w:r>
      <w:ins w:id="62" w:author="Jacob, Daniel J." w:date="2020-08-27T21:44:00Z">
        <w:r w:rsidR="006F526A">
          <w:rPr>
            <w:rFonts w:ascii="Times New Roman" w:hAnsi="Times New Roman" w:cs="Times New Roman"/>
            <w:sz w:val="22"/>
          </w:rPr>
          <w:t xml:space="preserve">however </w:t>
        </w:r>
      </w:ins>
      <w:r w:rsidR="00D90524">
        <w:rPr>
          <w:rFonts w:ascii="Times New Roman" w:hAnsi="Times New Roman" w:cs="Times New Roman"/>
          <w:sz w:val="22"/>
        </w:rPr>
        <w:t xml:space="preserve">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ins w:id="63" w:author="Jacob, Daniel J." w:date="2020-08-27T21:42:00Z">
        <w:r w:rsidR="006F526A">
          <w:rPr>
            <w:rFonts w:ascii="Times New Roman" w:hAnsi="Times New Roman" w:cs="Times New Roman"/>
            <w:sz w:val="22"/>
          </w:rPr>
          <w:t>s</w:t>
        </w:r>
      </w:ins>
      <w:r w:rsidR="002D41FE">
        <w:rPr>
          <w:rFonts w:ascii="Times New Roman" w:hAnsi="Times New Roman" w:cs="Times New Roman"/>
          <w:sz w:val="22"/>
        </w:rPr>
        <w:t xml:space="preserve"> </w:t>
      </w:r>
      <w:ins w:id="64" w:author="Jacob, Daniel J." w:date="2020-08-27T21:42:00Z">
        <w:r w:rsidR="006F526A">
          <w:rPr>
            <w:rFonts w:ascii="Times New Roman" w:hAnsi="Times New Roman" w:cs="Times New Roman"/>
            <w:sz w:val="22"/>
          </w:rPr>
          <w:t xml:space="preserve">themselves </w:t>
        </w:r>
      </w:ins>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inverse analys</w:t>
      </w:r>
      <w:r w:rsidR="002D41FE">
        <w:rPr>
          <w:rFonts w:ascii="Times New Roman" w:hAnsi="Times New Roman" w:cs="Times New Roman"/>
          <w:sz w:val="22"/>
        </w:rPr>
        <w:t>e</w:t>
      </w:r>
      <w:r w:rsidR="008462A2">
        <w:rPr>
          <w:rFonts w:ascii="Times New Roman" w:hAnsi="Times New Roman" w:cs="Times New Roman"/>
          <w:sz w:val="22"/>
        </w:rPr>
        <w:t xml:space="preserve">s used to infer emissions from </w:t>
      </w:r>
      <w:r w:rsidR="002D41FE">
        <w:rPr>
          <w:rFonts w:ascii="Times New Roman" w:hAnsi="Times New Roman" w:cs="Times New Roman"/>
          <w:sz w:val="22"/>
        </w:rPr>
        <w:t xml:space="preserve">the </w:t>
      </w:r>
      <w:r w:rsidR="00422E17">
        <w:rPr>
          <w:rFonts w:ascii="Times New Roman" w:hAnsi="Times New Roman" w:cs="Times New Roman"/>
          <w:sz w:val="22"/>
        </w:rPr>
        <w:t>observations</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w:t>
      </w:r>
      <w:r w:rsidR="00FF6FF3">
        <w:rPr>
          <w:rFonts w:ascii="Times New Roman" w:hAnsi="Times New Roman" w:cs="Times New Roman"/>
          <w:sz w:val="22"/>
        </w:rPr>
        <w:t>inverse analyses</w:t>
      </w:r>
      <w:r w:rsidR="00375C79">
        <w:rPr>
          <w:rFonts w:ascii="Times New Roman" w:hAnsi="Times New Roman" w:cs="Times New Roman"/>
          <w:sz w:val="22"/>
        </w:rPr>
        <w:t xml:space="preserve"> of satellite data to quantify emissions </w:t>
      </w:r>
      <w:r w:rsidR="004A24C8">
        <w:rPr>
          <w:rFonts w:ascii="Times New Roman" w:hAnsi="Times New Roman" w:cs="Times New Roman"/>
          <w:sz w:val="22"/>
        </w:rPr>
        <w:t>at high resolution</w:t>
      </w:r>
      <w:r w:rsidR="00FF6FF3">
        <w:rPr>
          <w:rFonts w:ascii="Times New Roman" w:hAnsi="Times New Roman" w:cs="Times New Roman"/>
          <w:sz w:val="22"/>
        </w:rPr>
        <w:t xml:space="preserve">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del w:id="65" w:author="Jacob, Daniel J." w:date="2020-08-27T21:43:00Z">
        <w:r w:rsidR="00064AB3" w:rsidDel="006F526A">
          <w:rPr>
            <w:rFonts w:ascii="Times New Roman" w:hAnsi="Times New Roman" w:cs="Times New Roman"/>
            <w:sz w:val="22"/>
          </w:rPr>
          <w:delText>data quality</w:delText>
        </w:r>
      </w:del>
      <w:ins w:id="66" w:author="Jacob, Daniel J." w:date="2020-08-27T21:43:00Z">
        <w:r w:rsidR="006F526A">
          <w:rPr>
            <w:rFonts w:ascii="Times New Roman" w:hAnsi="Times New Roman" w:cs="Times New Roman"/>
            <w:sz w:val="22"/>
          </w:rPr>
          <w:t>errors</w:t>
        </w:r>
      </w:ins>
      <w:r w:rsidR="007E2175">
        <w:rPr>
          <w:rFonts w:ascii="Times New Roman" w:hAnsi="Times New Roman" w:cs="Times New Roman"/>
          <w:sz w:val="22"/>
        </w:rPr>
        <w:t xml:space="preserve"> in ways that are difficult to quantify and </w:t>
      </w:r>
      <w:del w:id="67" w:author="Jacob, Daniel J." w:date="2020-08-27T21:44:00Z">
        <w:r w:rsidR="00422E17" w:rsidDel="006F526A">
          <w:rPr>
            <w:rFonts w:ascii="Times New Roman" w:hAnsi="Times New Roman" w:cs="Times New Roman"/>
            <w:sz w:val="22"/>
          </w:rPr>
          <w:delText xml:space="preserve">that </w:delText>
        </w:r>
      </w:del>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 xml:space="preserve">that </w:t>
      </w:r>
      <w:ins w:id="68" w:author="Jacob, Daniel J." w:date="2020-08-27T21:46:00Z">
        <w:r w:rsidR="006F526A">
          <w:rPr>
            <w:rFonts w:ascii="Times New Roman" w:hAnsi="Times New Roman" w:cs="Times New Roman"/>
            <w:sz w:val="22"/>
          </w:rPr>
          <w:t xml:space="preserve">optimally exploit </w:t>
        </w:r>
      </w:ins>
      <w:del w:id="69" w:author="Jacob, Daniel J." w:date="2020-08-27T21:46:00Z">
        <w:r w:rsidR="00776D82" w:rsidDel="006F526A">
          <w:rPr>
            <w:rFonts w:ascii="Times New Roman" w:hAnsi="Times New Roman" w:cs="Times New Roman"/>
            <w:sz w:val="22"/>
          </w:rPr>
          <w:delText xml:space="preserve">maximize </w:delText>
        </w:r>
      </w:del>
      <w:r w:rsidR="00776D82">
        <w:rPr>
          <w:rFonts w:ascii="Times New Roman" w:hAnsi="Times New Roman" w:cs="Times New Roman"/>
          <w:sz w:val="22"/>
        </w:rPr>
        <w:t>the information content of the observations</w:t>
      </w:r>
      <w:ins w:id="70" w:author="Jacob, Daniel J." w:date="2020-08-27T21:46:00Z">
        <w:r w:rsidR="006F526A">
          <w:rPr>
            <w:rFonts w:ascii="Times New Roman" w:hAnsi="Times New Roman" w:cs="Times New Roman"/>
            <w:sz w:val="22"/>
          </w:rPr>
          <w:t xml:space="preserve"> while </w:t>
        </w:r>
      </w:ins>
      <w:ins w:id="71" w:author="Jacob, Daniel J." w:date="2020-08-27T21:47:00Z">
        <w:r w:rsidR="006F526A">
          <w:rPr>
            <w:rFonts w:ascii="Times New Roman" w:hAnsi="Times New Roman" w:cs="Times New Roman"/>
            <w:sz w:val="22"/>
          </w:rPr>
          <w:t xml:space="preserve">minimizing </w:t>
        </w:r>
      </w:ins>
      <w:del w:id="72" w:author="Jacob, Daniel J." w:date="2020-08-27T21:47:00Z">
        <w:r w:rsidR="00FF6FF3" w:rsidDel="006F526A">
          <w:rPr>
            <w:rFonts w:ascii="Times New Roman" w:hAnsi="Times New Roman" w:cs="Times New Roman"/>
            <w:sz w:val="22"/>
          </w:rPr>
          <w:delText>, minimize</w:delText>
        </w:r>
        <w:r w:rsidR="00776D82" w:rsidDel="006F526A">
          <w:rPr>
            <w:rFonts w:ascii="Times New Roman" w:hAnsi="Times New Roman" w:cs="Times New Roman"/>
            <w:sz w:val="22"/>
          </w:rPr>
          <w:delText xml:space="preserve"> </w:delText>
        </w:r>
      </w:del>
      <w:r w:rsidR="00776D82">
        <w:rPr>
          <w:rFonts w:ascii="Times New Roman" w:hAnsi="Times New Roman" w:cs="Times New Roman"/>
          <w:sz w:val="22"/>
        </w:rPr>
        <w:t>computational cost</w:t>
      </w:r>
      <w:del w:id="73" w:author="Jacob, Daniel J." w:date="2020-08-27T21:47:00Z">
        <w:r w:rsidR="00E16E94" w:rsidDel="006F526A">
          <w:rPr>
            <w:rFonts w:ascii="Times New Roman" w:hAnsi="Times New Roman" w:cs="Times New Roman"/>
            <w:sz w:val="22"/>
          </w:rPr>
          <w:delText>,</w:delText>
        </w:r>
      </w:del>
      <w:r w:rsidR="00E16E94">
        <w:rPr>
          <w:rFonts w:ascii="Times New Roman" w:hAnsi="Times New Roman" w:cs="Times New Roman"/>
          <w:sz w:val="22"/>
        </w:rPr>
        <w:t xml:space="preserve"> and </w:t>
      </w:r>
      <w:ins w:id="74" w:author="Jacob, Daniel J." w:date="2020-08-27T21:48:00Z">
        <w:r w:rsidR="006F526A">
          <w:rPr>
            <w:rFonts w:ascii="Times New Roman" w:hAnsi="Times New Roman" w:cs="Times New Roman"/>
            <w:sz w:val="22"/>
          </w:rPr>
          <w:t>providing full</w:t>
        </w:r>
      </w:ins>
      <w:del w:id="75" w:author="Jacob, Daniel J." w:date="2020-08-27T21:47:00Z">
        <w:r w:rsidR="004A24C8" w:rsidDel="006F526A">
          <w:rPr>
            <w:rFonts w:ascii="Times New Roman" w:hAnsi="Times New Roman" w:cs="Times New Roman"/>
            <w:sz w:val="22"/>
          </w:rPr>
          <w:delText>include</w:delText>
        </w:r>
      </w:del>
      <w:r w:rsidR="00E16E94">
        <w:rPr>
          <w:rFonts w:ascii="Times New Roman" w:hAnsi="Times New Roman" w:cs="Times New Roman"/>
          <w:sz w:val="22"/>
        </w:rPr>
        <w:t xml:space="preserve"> error</w:t>
      </w:r>
      <w:r w:rsidR="00422E17">
        <w:rPr>
          <w:rFonts w:ascii="Times New Roman" w:hAnsi="Times New Roman" w:cs="Times New Roman"/>
          <w:sz w:val="22"/>
        </w:rPr>
        <w:t xml:space="preserve"> </w:t>
      </w:r>
      <w:del w:id="76" w:author="Jacob, Daniel J." w:date="2020-08-27T21:47:00Z">
        <w:r w:rsidR="00422E17" w:rsidDel="006F526A">
          <w:rPr>
            <w:rFonts w:ascii="Times New Roman" w:hAnsi="Times New Roman" w:cs="Times New Roman"/>
            <w:sz w:val="22"/>
          </w:rPr>
          <w:delText>characterization</w:delText>
        </w:r>
      </w:del>
      <w:ins w:id="77" w:author="Jacob, Daniel J." w:date="2020-08-27T21:47:00Z">
        <w:r w:rsidR="006F526A">
          <w:rPr>
            <w:rFonts w:ascii="Times New Roman" w:hAnsi="Times New Roman" w:cs="Times New Roman"/>
            <w:sz w:val="22"/>
          </w:rPr>
          <w:t>statistics</w:t>
        </w:r>
      </w:ins>
      <w:r w:rsidR="00776D82">
        <w:rPr>
          <w:rFonts w:ascii="Times New Roman" w:hAnsi="Times New Roman" w:cs="Times New Roman"/>
          <w:sz w:val="22"/>
        </w:rPr>
        <w:t>.</w:t>
      </w:r>
    </w:p>
    <w:p w14:paraId="6AB86C0D" w14:textId="77777777" w:rsidR="00651DBF" w:rsidRDefault="00651DBF" w:rsidP="00864E39">
      <w:pPr>
        <w:rPr>
          <w:rFonts w:ascii="Times New Roman" w:hAnsi="Times New Roman" w:cs="Times New Roman"/>
          <w:sz w:val="22"/>
        </w:rPr>
      </w:pPr>
    </w:p>
    <w:p w14:paraId="77645BCD" w14:textId="4B318809"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w:t>
      </w:r>
      <w:del w:id="78" w:author="Jacob, Daniel J." w:date="2020-08-27T21:49:00Z">
        <w:r w:rsidR="00B31FC9" w:rsidDel="006F526A">
          <w:rPr>
            <w:rFonts w:ascii="Times New Roman" w:hAnsi="Times New Roman" w:cs="Times New Roman"/>
            <w:sz w:val="22"/>
          </w:rPr>
          <w:delText xml:space="preserve">the </w:delText>
        </w:r>
      </w:del>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w:t>
      </w:r>
      <w:r w:rsidR="00776D82">
        <w:rPr>
          <w:rFonts w:ascii="Times New Roman" w:hAnsi="Times New Roman" w:cs="Times New Roman"/>
          <w:sz w:val="22"/>
        </w:rPr>
        <w:t xml:space="preserve">estimate of </w:t>
      </w:r>
      <w:r w:rsidR="001E3FB5">
        <w:rPr>
          <w:rFonts w:ascii="Times New Roman" w:hAnsi="Times New Roman" w:cs="Times New Roman"/>
          <w:sz w:val="22"/>
        </w:rPr>
        <w:t xml:space="preserve">emissions 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sidR="00776D82">
        <w:rPr>
          <w:rFonts w:ascii="Times New Roman" w:hAnsi="Times New Roman" w:cs="Times New Roman"/>
          <w:sz w:val="22"/>
        </w:rPr>
        <w:t>methods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exist</w:t>
      </w:r>
      <w:r w:rsidR="00A47035">
        <w:rPr>
          <w:rFonts w:ascii="Times New Roman" w:hAnsi="Times New Roman" w:cs="Times New Roman"/>
          <w:sz w:val="22"/>
        </w:rPr>
        <w:t xml:space="preserve"> </w:t>
      </w:r>
      <w:commentRangeStart w:id="79"/>
      <w:r w:rsidR="00A47035"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(Evensen 2009; Bousserez and Henze 2018)</w:t>
      </w:r>
      <w:r w:rsidR="00A47035" w:rsidRPr="00FF3655">
        <w:rPr>
          <w:rFonts w:ascii="Times New Roman" w:hAnsi="Times New Roman" w:cs="Times New Roman"/>
          <w:color w:val="FF0000"/>
          <w:sz w:val="22"/>
        </w:rPr>
        <w:fldChar w:fldCharType="end"/>
      </w:r>
      <w:commentRangeEnd w:id="79"/>
      <w:r w:rsidR="00A47035" w:rsidRPr="00FF3655">
        <w:rPr>
          <w:rStyle w:val="CommentReference"/>
          <w:color w:val="FF0000"/>
        </w:rPr>
        <w:commentReference w:id="79"/>
      </w:r>
      <w:r w:rsidR="00B31FC9" w:rsidRPr="00FF3655">
        <w:rPr>
          <w:rFonts w:ascii="Times New Roman" w:hAnsi="Times New Roman" w:cs="Times New Roman"/>
          <w:color w:val="FF0000"/>
          <w:sz w:val="22"/>
        </w:rPr>
        <w:t>,</w:t>
      </w:r>
      <w:r w:rsidR="00B31FC9">
        <w:rPr>
          <w:rFonts w:ascii="Times New Roman" w:hAnsi="Times New Roman" w:cs="Times New Roman"/>
          <w:sz w:val="22"/>
        </w:rPr>
        <w:t xml:space="preserve"> </w:t>
      </w:r>
      <w:del w:id="80" w:author="Jacob, Daniel J." w:date="2020-08-27T21:50:00Z">
        <w:r w:rsidR="00776D82" w:rsidDel="006F526A">
          <w:rPr>
            <w:rFonts w:ascii="Times New Roman" w:hAnsi="Times New Roman" w:cs="Times New Roman"/>
            <w:sz w:val="22"/>
          </w:rPr>
          <w:delText>these approaches</w:delText>
        </w:r>
      </w:del>
      <w:ins w:id="81" w:author="Jacob, Daniel J." w:date="2020-08-27T21:50:00Z">
        <w:r w:rsidR="006F526A">
          <w:rPr>
            <w:rFonts w:ascii="Times New Roman" w:hAnsi="Times New Roman" w:cs="Times New Roman"/>
            <w:sz w:val="22"/>
          </w:rPr>
          <w:t>they</w:t>
        </w:r>
      </w:ins>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2DA26A26"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422E17">
        <w:rPr>
          <w:rFonts w:ascii="Times New Roman" w:hAnsi="Times New Roman" w:cs="Times New Roman"/>
          <w:sz w:val="22"/>
        </w:rPr>
        <w:t>frequent</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 xml:space="preserve">ly </w:t>
      </w:r>
      <w:r w:rsidR="004A24C8">
        <w:rPr>
          <w:rFonts w:ascii="Times New Roman" w:hAnsi="Times New Roman" w:cs="Times New Roman"/>
          <w:sz w:val="22"/>
        </w:rPr>
        <w:t xml:space="preserve">or log-normally </w:t>
      </w:r>
      <w:r w:rsidR="00422E17">
        <w:rPr>
          <w:rFonts w:ascii="Times New Roman" w:hAnsi="Times New Roman" w:cs="Times New Roman"/>
          <w:sz w:val="22"/>
        </w:rPr>
        <w:t>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del w:id="82" w:author="Jacob, Daniel J." w:date="2020-08-27T21:52:00Z">
        <w:r w:rsidDel="0000369E">
          <w:rPr>
            <w:rFonts w:ascii="Times New Roman" w:hAnsi="Times New Roman" w:cs="Times New Roman"/>
            <w:sz w:val="22"/>
          </w:rPr>
          <w:delText xml:space="preserve">emissions </w:delText>
        </w:r>
      </w:del>
      <w:r>
        <w:rPr>
          <w:rFonts w:ascii="Times New Roman" w:hAnsi="Times New Roman" w:cs="Times New Roman"/>
          <w:sz w:val="22"/>
        </w:rPr>
        <w:t>estimate</w:t>
      </w:r>
      <w:ins w:id="83" w:author="Jacob, Daniel J." w:date="2020-08-27T21:52:00Z">
        <w:r w:rsidR="0000369E">
          <w:rPr>
            <w:rFonts w:ascii="Times New Roman" w:hAnsi="Times New Roman" w:cs="Times New Roman"/>
            <w:sz w:val="22"/>
          </w:rPr>
          <w:t xml:space="preserve"> of emissions</w:t>
        </w:r>
      </w:ins>
      <w:r>
        <w:rPr>
          <w:rFonts w:ascii="Times New Roman" w:hAnsi="Times New Roman" w:cs="Times New Roman"/>
          <w:sz w:val="22"/>
        </w:rPr>
        <w:t xml:space="preserv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4A24C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2019)","manualFormatting":"(Rodgers 2000; Maasakkers et al. 2019)","plainTextFormattedCitation":"(Rodgers 2000; Maasakkers, Jacob, Sulprizio, Scarpelli, Nesser, Sheng, Zhang, Hersher, Bloom, et al. 2019)","previouslyFormattedCitation":"(Rodgers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4A24C8" w:rsidRPr="004A24C8">
        <w:rPr>
          <w:rFonts w:ascii="Times New Roman" w:hAnsi="Times New Roman" w:cs="Times New Roman"/>
          <w:noProof/>
          <w:sz w:val="22"/>
        </w:rPr>
        <w:t>(Rodgers 2000; Maasakkers</w:t>
      </w:r>
      <w:r w:rsidR="004A24C8">
        <w:rPr>
          <w:rFonts w:ascii="Times New Roman" w:hAnsi="Times New Roman" w:cs="Times New Roman"/>
          <w:noProof/>
          <w:sz w:val="22"/>
        </w:rPr>
        <w:t xml:space="preserve"> e</w:t>
      </w:r>
      <w:r w:rsidR="004A24C8" w:rsidRPr="004A24C8">
        <w:rPr>
          <w:rFonts w:ascii="Times New Roman" w:hAnsi="Times New Roman" w:cs="Times New Roman"/>
          <w:noProof/>
          <w:sz w:val="22"/>
        </w:rPr>
        <w:t>t al. 2019)</w:t>
      </w:r>
      <w:r w:rsidR="00C66BA7">
        <w:rPr>
          <w:rFonts w:ascii="Times New Roman" w:hAnsi="Times New Roman" w:cs="Times New Roman"/>
          <w:sz w:val="22"/>
        </w:rPr>
        <w:fldChar w:fldCharType="end"/>
      </w:r>
      <w:r w:rsidR="004A24C8">
        <w:rPr>
          <w:rFonts w:ascii="Times New Roman" w:hAnsi="Times New Roman" w:cs="Times New Roman"/>
          <w:sz w:val="22"/>
        </w:rPr>
        <w:t>.</w:t>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w:t>
      </w:r>
      <w:del w:id="84" w:author="Jacob, Daniel J." w:date="2020-08-27T21:53:00Z">
        <w:r w:rsidDel="0000369E">
          <w:rPr>
            <w:rFonts w:ascii="Times New Roman" w:eastAsiaTheme="minorEastAsia" w:hAnsi="Times New Roman" w:cs="Times New Roman"/>
            <w:sz w:val="22"/>
          </w:rPr>
          <w:delText xml:space="preserve">optimized </w:delText>
        </w:r>
      </w:del>
      <w:r>
        <w:rPr>
          <w:rFonts w:ascii="Times New Roman" w:eastAsiaTheme="minorEastAsia" w:hAnsi="Times New Roman" w:cs="Times New Roman"/>
          <w:sz w:val="22"/>
        </w:rPr>
        <w:t xml:space="preserve">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w:t>
      </w:r>
      <w:r w:rsidR="004A24C8">
        <w:rPr>
          <w:rFonts w:ascii="Times New Roman" w:hAnsi="Times New Roman" w:cs="Times New Roman"/>
          <w:sz w:val="22"/>
        </w:rPr>
        <w:t>are</w:t>
      </w:r>
      <w:r w:rsidR="00844ACF">
        <w:rPr>
          <w:rFonts w:ascii="Times New Roman" w:hAnsi="Times New Roman" w:cs="Times New Roman"/>
          <w:sz w:val="22"/>
        </w:rPr>
        <w:t xml:space="preserve">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w:t>
      </w:r>
      <w:r w:rsidR="004A24C8">
        <w:rPr>
          <w:rFonts w:ascii="Times New Roman" w:hAnsi="Times New Roman" w:cs="Times New Roman"/>
          <w:sz w:val="22"/>
        </w:rPr>
        <w:t xml:space="preserve">are </w:t>
      </w:r>
      <w:r w:rsidR="00844ACF">
        <w:rPr>
          <w:rFonts w:ascii="Times New Roman" w:hAnsi="Times New Roman" w:cs="Times New Roman"/>
          <w:sz w:val="22"/>
        </w:rPr>
        <w:t xml:space="preserve">the </w:t>
      </w:r>
      <w:r w:rsidR="004A24C8">
        <w:rPr>
          <w:rFonts w:ascii="Times New Roman" w:hAnsi="Times New Roman" w:cs="Times New Roman"/>
          <w:sz w:val="22"/>
        </w:rPr>
        <w:t>emissions optimized by the inversion</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Pr>
          <w:rFonts w:ascii="Times New Roman" w:hAnsi="Times New Roman" w:cs="Times New Roman"/>
          <w:sz w:val="22"/>
        </w:rPr>
        <w:t xml:space="preserve"> the sensitivity of the solution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14EA9030"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w:t>
      </w:r>
      <w:del w:id="85" w:author="Jacob, Daniel J." w:date="2020-08-27T22:09:00Z">
        <w:r w:rsidR="00AC2751" w:rsidDel="00DE480C">
          <w:rPr>
            <w:rFonts w:ascii="Times New Roman" w:hAnsi="Times New Roman" w:cs="Times New Roman"/>
            <w:sz w:val="22"/>
          </w:rPr>
          <w:delText xml:space="preserve">improve </w:delText>
        </w:r>
      </w:del>
      <w:ins w:id="86" w:author="Jacob, Daniel J." w:date="2020-08-27T22:09:00Z">
        <w:r w:rsidR="00DE480C">
          <w:rPr>
            <w:rFonts w:ascii="Times New Roman" w:hAnsi="Times New Roman" w:cs="Times New Roman"/>
            <w:sz w:val="22"/>
          </w:rPr>
          <w:t xml:space="preserve">inform </w:t>
        </w:r>
      </w:ins>
      <w:r w:rsidR="00AC2751">
        <w:rPr>
          <w:rFonts w:ascii="Times New Roman" w:hAnsi="Times New Roman" w:cs="Times New Roman"/>
          <w:sz w:val="22"/>
        </w:rPr>
        <w:t xml:space="preserve">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(2003-2012</w:t>
      </w:r>
      <w:ins w:id="87" w:author="Jacob, Daniel J." w:date="2020-08-27T22:10:00Z">
        <w:r w:rsidR="00DE480C">
          <w:rPr>
            <w:rFonts w:ascii="Times New Roman" w:hAnsi="Times New Roman" w:cs="Times New Roman"/>
            <w:sz w:val="22"/>
          </w:rPr>
          <w:t>) at a</w:t>
        </w:r>
      </w:ins>
      <w:del w:id="88" w:author="Jacob, Daniel J." w:date="2020-08-27T22:10:00Z">
        <w:r w:rsidR="0007048A" w:rsidDel="00DE480C">
          <w:rPr>
            <w:rFonts w:ascii="Times New Roman" w:hAnsi="Times New Roman" w:cs="Times New Roman"/>
            <w:sz w:val="22"/>
          </w:rPr>
          <w:delText>,</w:delText>
        </w:r>
      </w:del>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del w:id="89" w:author="Jacob, Daniel J." w:date="2020-08-27T22:10:00Z">
        <w:r w:rsidR="0007048A" w:rsidDel="00DE480C">
          <w:rPr>
            <w:rFonts w:ascii="Times New Roman" w:hAnsi="Times New Roman" w:cs="Times New Roman"/>
            <w:sz w:val="22"/>
          </w:rPr>
          <w:delText>)</w:delText>
        </w:r>
      </w:del>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w:t>
      </w:r>
      <w:ins w:id="90" w:author="Jacob, Daniel J." w:date="2020-08-27T22:10:00Z">
        <w:r w:rsidR="00DE480C">
          <w:rPr>
            <w:rFonts w:ascii="Times New Roman" w:hAnsi="Times New Roman" w:cs="Times New Roman"/>
            <w:sz w:val="22"/>
          </w:rPr>
          <w:t xml:space="preserve">have </w:t>
        </w:r>
      </w:ins>
      <w:r>
        <w:rPr>
          <w:rFonts w:ascii="Times New Roman" w:hAnsi="Times New Roman" w:cs="Times New Roman"/>
          <w:sz w:val="22"/>
        </w:rPr>
        <w:t xml:space="preserve">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(2009-present)</w:t>
      </w:r>
      <w:ins w:id="91" w:author="Jacob, Daniel J." w:date="2020-08-27T22:10:00Z">
        <w:r w:rsidR="00DE480C">
          <w:rPr>
            <w:rFonts w:ascii="Times New Roman" w:hAnsi="Times New Roman" w:cs="Times New Roman"/>
            <w:sz w:val="22"/>
          </w:rPr>
          <w:t xml:space="preserve">, </w:t>
        </w:r>
      </w:ins>
      <w:ins w:id="92" w:author="Jacob, Daniel J." w:date="2020-08-27T22:11:00Z">
        <w:r w:rsidR="00DE480C">
          <w:rPr>
            <w:rFonts w:ascii="Times New Roman" w:hAnsi="Times New Roman" w:cs="Times New Roman"/>
            <w:sz w:val="22"/>
          </w:rPr>
          <w:t xml:space="preserve">with </w:t>
        </w:r>
      </w:ins>
      <w:r w:rsidR="00F756EA">
        <w:rPr>
          <w:rFonts w:ascii="Times New Roman" w:hAnsi="Times New Roman" w:cs="Times New Roman"/>
          <w:sz w:val="22"/>
        </w:rPr>
        <w:t xml:space="preserve"> </w:t>
      </w:r>
      <w:moveFromRangeStart w:id="93" w:author="Jacob, Daniel J." w:date="2020-08-27T22:11:00Z" w:name="move49458723"/>
      <w:moveFrom w:id="94" w:author="Jacob, Daniel J." w:date="2020-08-27T22:11:00Z">
        <w:r w:rsidR="00D07087" w:rsidDel="00DE480C">
          <w:rPr>
            <w:rFonts w:ascii="Times New Roman" w:hAnsi="Times New Roman" w:cs="Times New Roman"/>
            <w:sz w:val="22"/>
          </w:rPr>
          <w:fldChar w:fldCharType="begin" w:fldLock="1"/>
        </w:r>
        <w:r w:rsidR="003C155A" w:rsidDel="00DE480C">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sidDel="00DE480C">
          <w:rPr>
            <w:rFonts w:ascii="Times New Roman" w:hAnsi="Times New Roman" w:cs="Times New Roman"/>
            <w:sz w:val="22"/>
          </w:rPr>
          <w:fldChar w:fldCharType="separate"/>
        </w:r>
        <w:r w:rsidR="00D07087" w:rsidRPr="00D07087" w:rsidDel="00DE480C">
          <w:rPr>
            <w:rFonts w:ascii="Times New Roman" w:hAnsi="Times New Roman" w:cs="Times New Roman"/>
            <w:noProof/>
            <w:sz w:val="22"/>
          </w:rPr>
          <w:t>(Monteil et al. 2013; Alexe et al. 2015; Turner et al. 2015; Maasakkers</w:t>
        </w:r>
        <w:r w:rsidR="00D07087" w:rsidDel="00DE480C">
          <w:rPr>
            <w:rFonts w:ascii="Times New Roman" w:hAnsi="Times New Roman" w:cs="Times New Roman"/>
            <w:noProof/>
            <w:sz w:val="22"/>
          </w:rPr>
          <w:t xml:space="preserve"> </w:t>
        </w:r>
        <w:r w:rsidR="00D07087" w:rsidRPr="00D07087" w:rsidDel="00DE480C">
          <w:rPr>
            <w:rFonts w:ascii="Times New Roman" w:hAnsi="Times New Roman" w:cs="Times New Roman"/>
            <w:noProof/>
            <w:sz w:val="22"/>
          </w:rPr>
          <w:t>et al. 2019)</w:t>
        </w:r>
        <w:r w:rsidR="00D07087" w:rsidDel="00DE480C">
          <w:rPr>
            <w:rFonts w:ascii="Times New Roman" w:hAnsi="Times New Roman" w:cs="Times New Roman"/>
            <w:sz w:val="22"/>
          </w:rPr>
          <w:fldChar w:fldCharType="end"/>
        </w:r>
      </w:moveFrom>
      <w:moveFromRangeEnd w:id="93"/>
      <w:del w:id="95" w:author="Jacob, Daniel J." w:date="2020-08-27T22:11:00Z">
        <w:r w:rsidR="003C079F" w:rsidDel="00DE480C">
          <w:rPr>
            <w:rFonts w:ascii="Times New Roman" w:hAnsi="Times New Roman" w:cs="Times New Roman"/>
            <w:sz w:val="22"/>
          </w:rPr>
          <w:delText xml:space="preserve">, which measures column methane concentrations </w:delText>
        </w:r>
        <w:r w:rsidDel="00DE480C">
          <w:rPr>
            <w:rFonts w:ascii="Times New Roman" w:hAnsi="Times New Roman" w:cs="Times New Roman"/>
            <w:sz w:val="22"/>
          </w:rPr>
          <w:delText>in</w:delText>
        </w:r>
        <w:r w:rsidR="003C079F" w:rsidDel="00DE480C">
          <w:rPr>
            <w:rFonts w:ascii="Times New Roman" w:hAnsi="Times New Roman" w:cs="Times New Roman"/>
            <w:sz w:val="22"/>
          </w:rPr>
          <w:delText xml:space="preserve"> </w:delText>
        </w:r>
      </w:del>
      <w:r w:rsidR="003C079F">
        <w:rPr>
          <w:rFonts w:ascii="Times New Roman" w:hAnsi="Times New Roman" w:cs="Times New Roman"/>
          <w:sz w:val="22"/>
        </w:rPr>
        <w:t>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sidR="00C77B00">
        <w:rPr>
          <w:rFonts w:ascii="Times New Roman" w:hAnsi="Times New Roman" w:cs="Times New Roman"/>
          <w:sz w:val="22"/>
        </w:rPr>
        <w:fldChar w:fldCharType="separate"/>
      </w:r>
      <w:moveToRangeStart w:id="96" w:author="Jacob, Daniel J." w:date="2020-08-27T22:11:00Z" w:name="move49458723"/>
      <w:moveTo w:id="97" w:author="Jacob, Daniel J." w:date="2020-08-27T22:11:00Z">
        <w:r w:rsidR="00DE480C">
          <w:rPr>
            <w:rFonts w:ascii="Times New Roman" w:hAnsi="Times New Roman" w:cs="Times New Roman"/>
            <w:sz w:val="22"/>
          </w:rPr>
          <w:fldChar w:fldCharType="begin" w:fldLock="1"/>
        </w:r>
        <w:r w:rsidR="00DE480C">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E480C">
          <w:rPr>
            <w:rFonts w:ascii="Times New Roman" w:hAnsi="Times New Roman" w:cs="Times New Roman"/>
            <w:sz w:val="22"/>
          </w:rPr>
          <w:fldChar w:fldCharType="separate"/>
        </w:r>
        <w:r w:rsidR="00DE480C" w:rsidRPr="00D07087">
          <w:rPr>
            <w:rFonts w:ascii="Times New Roman" w:hAnsi="Times New Roman" w:cs="Times New Roman"/>
            <w:noProof/>
            <w:sz w:val="22"/>
          </w:rPr>
          <w:t>(Monteil et al. 2013; Alexe et al. 2015; Turner et al. 2015; Maasakkers</w:t>
        </w:r>
        <w:r w:rsidR="00DE480C">
          <w:rPr>
            <w:rFonts w:ascii="Times New Roman" w:hAnsi="Times New Roman" w:cs="Times New Roman"/>
            <w:noProof/>
            <w:sz w:val="22"/>
          </w:rPr>
          <w:t xml:space="preserve"> </w:t>
        </w:r>
        <w:r w:rsidR="00DE480C" w:rsidRPr="00D07087">
          <w:rPr>
            <w:rFonts w:ascii="Times New Roman" w:hAnsi="Times New Roman" w:cs="Times New Roman"/>
            <w:noProof/>
            <w:sz w:val="22"/>
          </w:rPr>
          <w:t>et al. 2019)</w:t>
        </w:r>
        <w:r w:rsidR="00DE480C">
          <w:rPr>
            <w:rFonts w:ascii="Times New Roman" w:hAnsi="Times New Roman" w:cs="Times New Roman"/>
            <w:sz w:val="22"/>
          </w:rPr>
          <w:fldChar w:fldCharType="end"/>
        </w:r>
      </w:moveTo>
      <w:moveToRangeEnd w:id="96"/>
      <w:del w:id="98" w:author="Jacob, Daniel J." w:date="2020-08-27T22:11:00Z">
        <w:r w:rsidR="00D07087" w:rsidRPr="00D07087" w:rsidDel="00DE480C">
          <w:rPr>
            <w:rFonts w:ascii="Times New Roman" w:hAnsi="Times New Roman" w:cs="Times New Roman"/>
            <w:noProof/>
            <w:sz w:val="22"/>
          </w:rPr>
          <w:delText>(Kuze et al. 2</w:delText>
        </w:r>
      </w:del>
      <w:r w:rsidR="00D07087" w:rsidRPr="00D07087">
        <w:rPr>
          <w:rFonts w:ascii="Times New Roman" w:hAnsi="Times New Roman" w:cs="Times New Roman"/>
          <w:noProof/>
          <w:sz w:val="22"/>
        </w:rPr>
        <w:t>009)</w:t>
      </w:r>
      <w:r w:rsidR="00C77B00">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w:t>
      </w:r>
      <w:ins w:id="99" w:author="Jacob, Daniel J." w:date="2020-08-27T22:13:00Z">
        <w:r w:rsidR="00DE480C">
          <w:rPr>
            <w:rFonts w:ascii="Times New Roman" w:hAnsi="Times New Roman" w:cs="Times New Roman"/>
            <w:sz w:val="22"/>
          </w:rPr>
          <w:t>,</w:t>
        </w:r>
      </w:ins>
      <w:r w:rsidR="00B60183" w:rsidRPr="00123ED7">
        <w:rPr>
          <w:rFonts w:ascii="Times New Roman" w:hAnsi="Times New Roman" w:cs="Times New Roman"/>
          <w:sz w:val="22"/>
        </w:rPr>
        <w:t xml:space="preserve"> aboard the Sentinel-5 precursor</w:t>
      </w:r>
      <w:ins w:id="100" w:author="Jacob, Daniel J." w:date="2020-08-27T22:12:00Z">
        <w:r w:rsidR="00DE480C">
          <w:rPr>
            <w:rFonts w:ascii="Times New Roman" w:hAnsi="Times New Roman" w:cs="Times New Roman"/>
            <w:sz w:val="22"/>
          </w:rPr>
          <w:t xml:space="preserve"> satellite</w:t>
        </w:r>
      </w:ins>
      <w:del w:id="101" w:author="Jacob, Daniel J." w:date="2020-08-27T22:12:00Z">
        <w:r w:rsidR="0007048A" w:rsidDel="00DE480C">
          <w:rPr>
            <w:rFonts w:ascii="Times New Roman" w:hAnsi="Times New Roman" w:cs="Times New Roman"/>
            <w:sz w:val="22"/>
          </w:rPr>
          <w:delText>,</w:delText>
        </w:r>
      </w:del>
      <w:r w:rsidR="0007048A">
        <w:rPr>
          <w:rFonts w:ascii="Times New Roman" w:hAnsi="Times New Roman" w:cs="Times New Roman"/>
          <w:sz w:val="22"/>
        </w:rPr>
        <w:t xml:space="preserve">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w:t>
      </w:r>
      <w:del w:id="102" w:author="Jacob, Daniel J." w:date="2020-08-27T22:12:00Z">
        <w:r w:rsidR="00B60183" w:rsidRPr="00123ED7" w:rsidDel="00DE480C">
          <w:rPr>
            <w:rFonts w:ascii="Times New Roman" w:hAnsi="Times New Roman" w:cs="Times New Roman"/>
            <w:sz w:val="22"/>
          </w:rPr>
          <w:delText>,</w:delText>
        </w:r>
      </w:del>
      <w:r w:rsidR="00B60183" w:rsidRPr="00123ED7">
        <w:rPr>
          <w:rFonts w:ascii="Times New Roman" w:hAnsi="Times New Roman" w:cs="Times New Roman"/>
          <w:sz w:val="22"/>
        </w:rPr>
        <w:t xml:space="preserve">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commentRangeStart w:id="103"/>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4A24C8">
        <w:rPr>
          <w:rFonts w:ascii="Times New Roman" w:hAnsi="Times New Roman" w:cs="Times New Roman"/>
          <w:noProof/>
          <w:color w:val="FF0000"/>
          <w:sz w:val="22"/>
        </w:rPr>
        <w:t xml:space="preserve">(Hu et al. </w:t>
      </w:r>
      <w:r w:rsidR="00D07087" w:rsidRPr="008E508C">
        <w:rPr>
          <w:rFonts w:ascii="Times New Roman" w:hAnsi="Times New Roman" w:cs="Times New Roman"/>
          <w:noProof/>
          <w:color w:val="FF0000"/>
          <w:sz w:val="22"/>
        </w:rPr>
        <w:t>2018</w:t>
      </w:r>
      <w:r w:rsidR="00D07087" w:rsidRPr="00D07087">
        <w:rPr>
          <w:rFonts w:ascii="Times New Roman" w:hAnsi="Times New Roman" w:cs="Times New Roman"/>
          <w:noProof/>
          <w:sz w:val="22"/>
        </w:rPr>
        <w:t>)</w:t>
      </w:r>
      <w:r w:rsidR="00D04B69">
        <w:rPr>
          <w:rFonts w:ascii="Times New Roman" w:hAnsi="Times New Roman" w:cs="Times New Roman"/>
          <w:sz w:val="22"/>
        </w:rPr>
        <w:fldChar w:fldCharType="end"/>
      </w:r>
      <w:commentRangeEnd w:id="103"/>
      <w:r w:rsidR="008E508C">
        <w:rPr>
          <w:rStyle w:val="CommentReference"/>
        </w:rPr>
        <w:commentReference w:id="103"/>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TROPOMI data must attempt to capture the high </w:t>
      </w:r>
      <w:r w:rsidR="00B86BD3">
        <w:rPr>
          <w:rFonts w:ascii="Times New Roman" w:hAnsi="Times New Roman" w:cs="Times New Roman"/>
          <w:sz w:val="22"/>
        </w:rPr>
        <w:lastRenderedPageBreak/>
        <w:t>resolution 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0F347E74" w:rsidR="006673A1" w:rsidRPr="00C260D2" w:rsidRDefault="00227499" w:rsidP="0053318B">
      <w:pPr>
        <w:rPr>
          <w:rFonts w:ascii="Times New Roman" w:eastAsiaTheme="minorEastAsia" w:hAnsi="Times New Roman" w:cs="Times New Roman"/>
          <w:color w:val="000000" w:themeColor="text1"/>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w:t>
      </w:r>
      <w:r w:rsidR="004A24C8">
        <w:rPr>
          <w:rFonts w:ascii="Times New Roman" w:hAnsi="Times New Roman" w:cs="Times New Roman"/>
          <w:color w:val="000000" w:themeColor="text1"/>
          <w:sz w:val="22"/>
        </w:rPr>
        <w:t xml:space="preserve">optimally </w:t>
      </w:r>
      <w:r w:rsidRPr="00C260D2">
        <w:rPr>
          <w:rFonts w:ascii="Times New Roman" w:hAnsi="Times New Roman" w:cs="Times New Roman"/>
          <w:color w:val="000000" w:themeColor="text1"/>
          <w:sz w:val="22"/>
        </w:rPr>
        <w:t xml:space="preserve">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 </w:t>
      </w:r>
      <w:ins w:id="104" w:author="Jacob, Daniel J." w:date="2020-08-27T22:15:00Z">
        <w:r w:rsidR="00DE480C">
          <w:rPr>
            <w:rFonts w:ascii="Times New Roman" w:hAnsi="Times New Roman" w:cs="Times New Roman"/>
            <w:color w:val="000000" w:themeColor="text1"/>
            <w:sz w:val="22"/>
          </w:rPr>
          <w:t xml:space="preserve">construction of the </w:t>
        </w:r>
      </w:ins>
      <w:r w:rsidR="006673A1" w:rsidRPr="00C260D2">
        <w:rPr>
          <w:rFonts w:ascii="Times New Roman" w:hAnsi="Times New Roman" w:cs="Times New Roman"/>
          <w:color w:val="000000" w:themeColor="text1"/>
          <w:sz w:val="22"/>
        </w:rPr>
        <w:t xml:space="preserve">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C260D2">
        <w:rPr>
          <w:rFonts w:ascii="Times New Roman" w:eastAsiaTheme="minorEastAsia" w:hAnsi="Times New Roman" w:cs="Times New Roman"/>
          <w:color w:val="000000" w:themeColor="text1"/>
          <w:sz w:val="22"/>
        </w:rPr>
        <w:t xml:space="preserve"> </w:t>
      </w:r>
      <w:del w:id="105" w:author="Jacob, Daniel J." w:date="2020-08-27T22:15:00Z">
        <w:r w:rsidR="006673A1" w:rsidRPr="00C260D2" w:rsidDel="00DE480C">
          <w:rPr>
            <w:rFonts w:ascii="Times New Roman" w:eastAsiaTheme="minorEastAsia" w:hAnsi="Times New Roman" w:cs="Times New Roman"/>
            <w:color w:val="000000" w:themeColor="text1"/>
            <w:sz w:val="22"/>
          </w:rPr>
          <w:delText>can be computed</w:delText>
        </w:r>
      </w:del>
      <w:ins w:id="106" w:author="Jacob, Daniel J." w:date="2020-08-27T22:15:00Z">
        <w:r w:rsidR="00DE480C">
          <w:rPr>
            <w:rFonts w:ascii="Times New Roman" w:eastAsiaTheme="minorEastAsia" w:hAnsi="Times New Roman" w:cs="Times New Roman"/>
            <w:color w:val="000000" w:themeColor="text1"/>
            <w:sz w:val="22"/>
          </w:rPr>
          <w:t>is computationally tractable</w:t>
        </w:r>
      </w:ins>
      <w:r w:rsidR="006673A1" w:rsidRPr="00C260D2">
        <w:rPr>
          <w:rFonts w:ascii="Times New Roman" w:eastAsiaTheme="minorEastAsia" w:hAnsi="Times New Roman" w:cs="Times New Roman"/>
          <w:color w:val="000000" w:themeColor="text1"/>
          <w:sz w:val="22"/>
        </w:rPr>
        <w:t xml:space="preserve">. </w:t>
      </w:r>
      <w:proofErr w:type="spellStart"/>
      <w:r w:rsidR="006673A1" w:rsidRPr="00C260D2">
        <w:rPr>
          <w:rFonts w:ascii="Times New Roman" w:eastAsiaTheme="minorEastAsia" w:hAnsi="Times New Roman" w:cs="Times New Roman"/>
          <w:color w:val="000000" w:themeColor="text1"/>
          <w:sz w:val="22"/>
        </w:rPr>
        <w:t>Bocquet</w:t>
      </w:r>
      <w:proofErr w:type="spellEnd"/>
      <w:r w:rsidR="006673A1" w:rsidRPr="00C260D2">
        <w:rPr>
          <w:rFonts w:ascii="Times New Roman" w:eastAsiaTheme="minorEastAsia" w:hAnsi="Times New Roman" w:cs="Times New Roman"/>
          <w:color w:val="000000" w:themeColor="text1"/>
          <w:sz w:val="22"/>
        </w:rPr>
        <w:t xml:space="preserve"> et al. (2011) defined </w:t>
      </w:r>
      <w:r w:rsidR="009C7438" w:rsidRPr="00C260D2">
        <w:rPr>
          <w:rFonts w:ascii="Times New Roman" w:eastAsiaTheme="minorEastAsia" w:hAnsi="Times New Roman" w:cs="Times New Roman"/>
          <w:color w:val="000000" w:themeColor="text1"/>
          <w:sz w:val="22"/>
        </w:rPr>
        <w:t xml:space="preserve">a </w:t>
      </w:r>
      <w:r w:rsidR="006673A1" w:rsidRPr="00C260D2">
        <w:rPr>
          <w:rFonts w:ascii="Times New Roman" w:eastAsiaTheme="minorEastAsia" w:hAnsi="Times New Roman" w:cs="Times New Roman"/>
          <w:color w:val="000000" w:themeColor="text1"/>
          <w:sz w:val="22"/>
        </w:rPr>
        <w:t xml:space="preserve">method to find the optimal multiscale grid </w:t>
      </w:r>
      <w:r w:rsidR="004A24C8">
        <w:rPr>
          <w:rFonts w:ascii="Times New Roman" w:eastAsiaTheme="minorEastAsia" w:hAnsi="Times New Roman" w:cs="Times New Roman"/>
          <w:color w:val="000000" w:themeColor="text1"/>
          <w:sz w:val="22"/>
        </w:rPr>
        <w:t>by considering</w:t>
      </w:r>
      <w:r w:rsidR="006673A1" w:rsidRPr="00C260D2">
        <w:rPr>
          <w:rFonts w:ascii="Times New Roman" w:eastAsiaTheme="minorEastAsia" w:hAnsi="Times New Roman" w:cs="Times New Roman"/>
          <w:color w:val="000000" w:themeColor="text1"/>
          <w:sz w:val="22"/>
        </w:rPr>
        <w:t xml:space="preserve"> an array of all allowable grids</w:t>
      </w:r>
      <w:r w:rsidRPr="00C260D2">
        <w:rPr>
          <w:rFonts w:ascii="Times New Roman" w:eastAsiaTheme="minorEastAsia" w:hAnsi="Times New Roman" w:cs="Times New Roman"/>
          <w:color w:val="000000" w:themeColor="text1"/>
          <w:sz w:val="22"/>
        </w:rPr>
        <w:t xml:space="preserve">, </w:t>
      </w:r>
      <w:del w:id="107" w:author="Jacob, Daniel J." w:date="2020-08-27T22:15:00Z">
        <w:r w:rsidRPr="00C260D2" w:rsidDel="00DE480C">
          <w:rPr>
            <w:rFonts w:ascii="Times New Roman" w:eastAsiaTheme="minorEastAsia" w:hAnsi="Times New Roman" w:cs="Times New Roman"/>
            <w:color w:val="000000" w:themeColor="text1"/>
            <w:sz w:val="22"/>
          </w:rPr>
          <w:delText xml:space="preserve">requiring </w:delText>
        </w:r>
      </w:del>
      <w:ins w:id="108" w:author="Jacob, Daniel J." w:date="2020-08-27T22:15:00Z">
        <w:r w:rsidR="00DE480C">
          <w:rPr>
            <w:rFonts w:ascii="Times New Roman" w:eastAsiaTheme="minorEastAsia" w:hAnsi="Times New Roman" w:cs="Times New Roman"/>
            <w:color w:val="000000" w:themeColor="text1"/>
            <w:sz w:val="22"/>
          </w:rPr>
          <w:t>but this requires</w:t>
        </w:r>
        <w:r w:rsidR="00DE480C" w:rsidRPr="00C260D2">
          <w:rPr>
            <w:rFonts w:ascii="Times New Roman" w:eastAsiaTheme="minorEastAsia" w:hAnsi="Times New Roman" w:cs="Times New Roman"/>
            <w:color w:val="000000" w:themeColor="text1"/>
            <w:sz w:val="22"/>
          </w:rPr>
          <w:t xml:space="preserve"> </w:t>
        </w:r>
      </w:ins>
      <w:r w:rsidR="009C7438" w:rsidRPr="00C260D2">
        <w:rPr>
          <w:rFonts w:ascii="Times New Roman" w:eastAsiaTheme="minorEastAsia" w:hAnsi="Times New Roman" w:cs="Times New Roman"/>
          <w:color w:val="000000" w:themeColor="text1"/>
          <w:sz w:val="22"/>
        </w:rPr>
        <w:t>a large</w:t>
      </w:r>
      <w:r w:rsidRPr="00C260D2">
        <w:rPr>
          <w:rFonts w:ascii="Times New Roman" w:eastAsiaTheme="minorEastAsia" w:hAnsi="Times New Roman" w:cs="Times New Roman"/>
          <w:color w:val="000000" w:themeColor="text1"/>
          <w:sz w:val="22"/>
        </w:rPr>
        <w:t xml:space="preserve"> computational </w:t>
      </w:r>
      <w:r w:rsidR="009C7438" w:rsidRPr="00C260D2">
        <w:rPr>
          <w:rFonts w:ascii="Times New Roman" w:eastAsiaTheme="minorEastAsia" w:hAnsi="Times New Roman" w:cs="Times New Roman"/>
          <w:color w:val="000000" w:themeColor="text1"/>
          <w:sz w:val="22"/>
        </w:rPr>
        <w:t>investment</w:t>
      </w:r>
      <w:r w:rsidR="006673A1" w:rsidRPr="00C260D2">
        <w:rPr>
          <w:rFonts w:ascii="Times New Roman" w:eastAsiaTheme="minorEastAsia" w:hAnsi="Times New Roman" w:cs="Times New Roman"/>
          <w:color w:val="000000" w:themeColor="text1"/>
          <w:sz w:val="22"/>
        </w:rPr>
        <w:t xml:space="preserve">. Turner and Jacob (2015) used prior </w:t>
      </w:r>
      <w:del w:id="109" w:author="Jacob, Daniel J." w:date="2020-08-27T22:16:00Z">
        <w:r w:rsidR="006673A1" w:rsidRPr="00C260D2" w:rsidDel="00DE480C">
          <w:rPr>
            <w:rFonts w:ascii="Times New Roman" w:eastAsiaTheme="minorEastAsia" w:hAnsi="Times New Roman" w:cs="Times New Roman"/>
            <w:color w:val="000000" w:themeColor="text1"/>
            <w:sz w:val="22"/>
          </w:rPr>
          <w:delText>emissions information</w:delText>
        </w:r>
      </w:del>
      <w:ins w:id="110" w:author="Jacob, Daniel J." w:date="2020-08-27T22:16:00Z">
        <w:r w:rsidR="00DE480C">
          <w:rPr>
            <w:rFonts w:ascii="Times New Roman" w:eastAsiaTheme="minorEastAsia" w:hAnsi="Times New Roman" w:cs="Times New Roman"/>
            <w:color w:val="000000" w:themeColor="text1"/>
            <w:sz w:val="22"/>
          </w:rPr>
          <w:t>estimates of emission patterns</w:t>
        </w:r>
      </w:ins>
      <w:r w:rsidR="006673A1" w:rsidRPr="00C260D2">
        <w:rPr>
          <w:rFonts w:ascii="Times New Roman" w:eastAsiaTheme="minorEastAsia" w:hAnsi="Times New Roman" w:cs="Times New Roman"/>
          <w:color w:val="000000" w:themeColor="text1"/>
          <w:sz w:val="22"/>
        </w:rPr>
        <w:t xml:space="preserve"> to group together similar grid cells using a Gaussian mixture model, but the criteria used to define similarity </w:t>
      </w:r>
      <w:r w:rsidRPr="00C260D2">
        <w:rPr>
          <w:rFonts w:ascii="Times New Roman" w:eastAsiaTheme="minorEastAsia" w:hAnsi="Times New Roman" w:cs="Times New Roman"/>
          <w:color w:val="000000" w:themeColor="text1"/>
          <w:sz w:val="22"/>
        </w:rPr>
        <w:t>were subjective and did not consider the information content of the forward model or</w:t>
      </w:r>
      <w:ins w:id="111" w:author="Jacob, Daniel J." w:date="2020-08-27T22:16:00Z">
        <w:r w:rsidR="00DE480C">
          <w:rPr>
            <w:rFonts w:ascii="Times New Roman" w:eastAsiaTheme="minorEastAsia" w:hAnsi="Times New Roman" w:cs="Times New Roman"/>
            <w:color w:val="000000" w:themeColor="text1"/>
            <w:sz w:val="22"/>
          </w:rPr>
          <w:t xml:space="preserve"> the</w:t>
        </w:r>
      </w:ins>
      <w:r w:rsidRPr="00C260D2">
        <w:rPr>
          <w:rFonts w:ascii="Times New Roman" w:eastAsiaTheme="minorEastAsia" w:hAnsi="Times New Roman" w:cs="Times New Roman"/>
          <w:color w:val="000000" w:themeColor="text1"/>
          <w:sz w:val="22"/>
        </w:rPr>
        <w:t xml:space="preserve"> observations. Reduced-rank methods </w:t>
      </w:r>
      <w:r w:rsidRPr="00C260D2">
        <w:rPr>
          <w:rFonts w:ascii="Times New Roman" w:eastAsiaTheme="minorEastAsia" w:hAnsi="Times New Roman" w:cs="Times New Roman"/>
          <w:color w:val="000000" w:themeColor="text1"/>
          <w:sz w:val="22"/>
        </w:rPr>
        <w:fldChar w:fldCharType="begin" w:fldLock="1"/>
      </w:r>
      <w:r w:rsidR="004A24C8">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2018)","previouslyFormattedCitation":"(Spantini et al. 2015; Bousserez and Henze 2018)"},"properties":{"noteIndex":0},"schema":"https://github.com/citation-style-language/schema/raw/master/csl-citation.json"}</w:instrText>
      </w:r>
      <w:r w:rsidRPr="00C260D2">
        <w:rPr>
          <w:rFonts w:ascii="Times New Roman" w:eastAsiaTheme="minorEastAsia" w:hAnsi="Times New Roman" w:cs="Times New Roman"/>
          <w:color w:val="000000" w:themeColor="text1"/>
          <w:sz w:val="22"/>
        </w:rPr>
        <w:fldChar w:fldCharType="separate"/>
      </w:r>
      <w:r w:rsidRPr="00C260D2">
        <w:rPr>
          <w:rFonts w:ascii="Times New Roman" w:eastAsiaTheme="minorEastAsia" w:hAnsi="Times New Roman" w:cs="Times New Roman"/>
          <w:noProof/>
          <w:color w:val="000000" w:themeColor="text1"/>
          <w:sz w:val="22"/>
        </w:rPr>
        <w:t>(Spantini et al. 2015; Bousserez and Henze 2018)</w:t>
      </w:r>
      <w:r w:rsidRPr="00C260D2">
        <w:rPr>
          <w:rFonts w:ascii="Times New Roman" w:eastAsiaTheme="minorEastAsia" w:hAnsi="Times New Roman" w:cs="Times New Roman"/>
          <w:color w:val="000000" w:themeColor="text1"/>
          <w:sz w:val="22"/>
        </w:rPr>
        <w:fldChar w:fldCharType="end"/>
      </w:r>
      <w:r w:rsidRPr="00C260D2">
        <w:rPr>
          <w:rFonts w:ascii="Times New Roman" w:eastAsiaTheme="minorEastAsia" w:hAnsi="Times New Roman" w:cs="Times New Roman"/>
          <w:color w:val="000000" w:themeColor="text1"/>
          <w:sz w:val="22"/>
        </w:rPr>
        <w:t xml:space="preserve"> </w:t>
      </w:r>
      <w:r w:rsidR="0069095F" w:rsidRPr="00C260D2">
        <w:rPr>
          <w:rFonts w:ascii="Times New Roman" w:eastAsiaTheme="minorEastAsia" w:hAnsi="Times New Roman" w:cs="Times New Roman"/>
          <w:color w:val="000000" w:themeColor="text1"/>
          <w:sz w:val="22"/>
        </w:rPr>
        <w:t>generate a</w:t>
      </w:r>
      <w:r w:rsidR="004A24C8">
        <w:rPr>
          <w:rFonts w:ascii="Times New Roman" w:eastAsiaTheme="minorEastAsia" w:hAnsi="Times New Roman" w:cs="Times New Roman"/>
          <w:color w:val="000000" w:themeColor="text1"/>
          <w:sz w:val="22"/>
        </w:rPr>
        <w:t>n</w:t>
      </w:r>
      <w:r w:rsidR="0069095F" w:rsidRPr="00C260D2">
        <w:rPr>
          <w:rFonts w:ascii="Times New Roman" w:eastAsiaTheme="minorEastAsia" w:hAnsi="Times New Roman" w:cs="Times New Roman"/>
          <w:color w:val="000000" w:themeColor="text1"/>
          <w:sz w:val="22"/>
        </w:rPr>
        <w:t xml:space="preserve"> approximation of the </w:t>
      </w:r>
      <w:r w:rsidR="009C7438" w:rsidRPr="00C260D2">
        <w:rPr>
          <w:rFonts w:ascii="Times New Roman" w:eastAsiaTheme="minorEastAsia" w:hAnsi="Times New Roman" w:cs="Times New Roman"/>
          <w:color w:val="000000" w:themeColor="text1"/>
          <w:sz w:val="22"/>
        </w:rPr>
        <w:t>inverse solution</w:t>
      </w:r>
      <w:r w:rsidR="0069095F" w:rsidRPr="00C260D2">
        <w:rPr>
          <w:rFonts w:ascii="Times New Roman" w:eastAsiaTheme="minorEastAsia" w:hAnsi="Times New Roman" w:cs="Times New Roman"/>
          <w:color w:val="000000" w:themeColor="text1"/>
          <w:sz w:val="22"/>
        </w:rPr>
        <w:t xml:space="preserve"> </w:t>
      </w:r>
      <w:r w:rsidRPr="00C260D2">
        <w:rPr>
          <w:rFonts w:ascii="Times New Roman" w:eastAsiaTheme="minorEastAsia" w:hAnsi="Times New Roman" w:cs="Times New Roman"/>
          <w:color w:val="000000" w:themeColor="text1"/>
          <w:sz w:val="22"/>
        </w:rPr>
        <w:t xml:space="preserve">at the original dimension </w:t>
      </w:r>
      <w:r w:rsidRPr="00C260D2">
        <w:rPr>
          <w:rFonts w:ascii="Times New Roman" w:eastAsiaTheme="minorEastAsia" w:hAnsi="Times New Roman" w:cs="Times New Roman"/>
          <w:i/>
          <w:iCs/>
          <w:color w:val="000000" w:themeColor="text1"/>
          <w:sz w:val="22"/>
        </w:rPr>
        <w:t>n</w:t>
      </w:r>
      <w:r w:rsidR="009C7438" w:rsidRPr="00C260D2">
        <w:rPr>
          <w:rFonts w:ascii="Times New Roman" w:eastAsiaTheme="minorEastAsia" w:hAnsi="Times New Roman" w:cs="Times New Roman"/>
          <w:color w:val="000000" w:themeColor="text1"/>
          <w:sz w:val="22"/>
        </w:rPr>
        <w:t xml:space="preserve"> by solving the inversion </w:t>
      </w:r>
      <w:r w:rsidR="002D4DD4">
        <w:rPr>
          <w:rFonts w:ascii="Times New Roman" w:eastAsiaTheme="minorEastAsia" w:hAnsi="Times New Roman" w:cs="Times New Roman"/>
          <w:color w:val="000000" w:themeColor="text1"/>
          <w:sz w:val="22"/>
        </w:rPr>
        <w:t>in</w:t>
      </w:r>
      <w:r w:rsidR="009C7438" w:rsidRPr="00C260D2">
        <w:rPr>
          <w:rFonts w:ascii="Times New Roman" w:eastAsiaTheme="minorEastAsia" w:hAnsi="Times New Roman" w:cs="Times New Roman"/>
          <w:color w:val="000000" w:themeColor="text1"/>
          <w:sz w:val="22"/>
        </w:rPr>
        <w:t xml:space="preserve"> the directions </w:t>
      </w:r>
      <w:r w:rsidR="004A24C8">
        <w:rPr>
          <w:rFonts w:ascii="Times New Roman" w:eastAsiaTheme="minorEastAsia" w:hAnsi="Times New Roman" w:cs="Times New Roman"/>
          <w:color w:val="000000" w:themeColor="text1"/>
          <w:sz w:val="22"/>
        </w:rPr>
        <w:t>of highest</w:t>
      </w:r>
      <w:r w:rsidR="009C7438" w:rsidRPr="00C260D2">
        <w:rPr>
          <w:rFonts w:ascii="Times New Roman" w:eastAsiaTheme="minorEastAsia" w:hAnsi="Times New Roman" w:cs="Times New Roman"/>
          <w:color w:val="000000" w:themeColor="text1"/>
          <w:sz w:val="22"/>
        </w:rPr>
        <w:t xml:space="preserve"> information content. </w:t>
      </w:r>
      <w:commentRangeStart w:id="112"/>
      <w:proofErr w:type="spellStart"/>
      <w:ins w:id="113" w:author="Jacob, Daniel J." w:date="2020-08-27T22:21:00Z">
        <w:r w:rsidR="00B44498">
          <w:rPr>
            <w:rFonts w:ascii="Times New Roman" w:eastAsiaTheme="minorEastAsia" w:hAnsi="Times New Roman" w:cs="Times New Roman"/>
            <w:color w:val="000000" w:themeColor="text1"/>
            <w:sz w:val="22"/>
          </w:rPr>
          <w:t>Spantini</w:t>
        </w:r>
        <w:proofErr w:type="spellEnd"/>
        <w:r w:rsidR="00B44498">
          <w:rPr>
            <w:rFonts w:ascii="Times New Roman" w:eastAsiaTheme="minorEastAsia" w:hAnsi="Times New Roman" w:cs="Times New Roman"/>
            <w:color w:val="000000" w:themeColor="text1"/>
            <w:sz w:val="22"/>
          </w:rPr>
          <w:t xml:space="preserve"> et al. (2015) start</w:t>
        </w:r>
      </w:ins>
      <w:ins w:id="114" w:author="Jacob, Daniel J." w:date="2020-08-27T22:24:00Z">
        <w:r w:rsidR="00B44498">
          <w:rPr>
            <w:rFonts w:ascii="Times New Roman" w:eastAsiaTheme="minorEastAsia" w:hAnsi="Times New Roman" w:cs="Times New Roman"/>
            <w:color w:val="000000" w:themeColor="text1"/>
            <w:sz w:val="22"/>
          </w:rPr>
          <w:t>ed</w:t>
        </w:r>
      </w:ins>
      <w:ins w:id="115" w:author="Jacob, Daniel J." w:date="2020-08-27T22:21:00Z">
        <w:r w:rsidR="00B44498">
          <w:rPr>
            <w:rFonts w:ascii="Times New Roman" w:eastAsiaTheme="minorEastAsia" w:hAnsi="Times New Roman" w:cs="Times New Roman"/>
            <w:color w:val="000000" w:themeColor="text1"/>
            <w:sz w:val="22"/>
          </w:rPr>
          <w:t xml:space="preserve"> from knowledge of the </w:t>
        </w:r>
      </w:ins>
      <w:ins w:id="116" w:author="Jacob, Daniel J." w:date="2020-08-27T22:22:00Z">
        <w:r w:rsidR="00B44498">
          <w:rPr>
            <w:rFonts w:ascii="Times New Roman" w:eastAsiaTheme="minorEastAsia" w:hAnsi="Times New Roman" w:cs="Times New Roman"/>
            <w:color w:val="000000" w:themeColor="text1"/>
            <w:sz w:val="22"/>
          </w:rPr>
          <w:t xml:space="preserve">full </w:t>
        </w:r>
      </w:ins>
      <m:oMath>
        <m:sSub>
          <m:sSubPr>
            <m:ctrlPr>
              <w:ins w:id="117" w:author="Jacob, Daniel J." w:date="2020-08-27T22:22:00Z">
                <w:rPr>
                  <w:rFonts w:ascii="Cambria Math" w:hAnsi="Cambria Math" w:cs="Times New Roman"/>
                  <w:b/>
                  <w:sz w:val="22"/>
                </w:rPr>
              </w:ins>
            </m:ctrlPr>
          </m:sSubPr>
          <m:e>
            <m:r>
              <w:ins w:id="118" w:author="Jacob, Daniel J." w:date="2020-08-27T22:22:00Z">
                <m:rPr>
                  <m:sty m:val="b"/>
                </m:rPr>
                <w:rPr>
                  <w:rFonts w:ascii="Cambria Math" w:hAnsi="Cambria Math" w:cs="Times New Roman"/>
                  <w:sz w:val="22"/>
                </w:rPr>
                <m:t>K</m:t>
              </w:ins>
            </m:r>
          </m:e>
          <m:sub/>
        </m:sSub>
        <m:r>
          <w:ins w:id="119" w:author="Jacob, Daniel J." w:date="2020-08-27T22:22:00Z">
            <m:rPr>
              <m:sty m:val="b"/>
            </m:rPr>
            <w:rPr>
              <w:rFonts w:ascii="Cambria Math" w:hAnsi="Cambria Math" w:cs="Times New Roman"/>
              <w:sz w:val="22"/>
            </w:rPr>
            <m:t>∈</m:t>
          </w:ins>
        </m:r>
        <m:sSup>
          <m:sSupPr>
            <m:ctrlPr>
              <w:ins w:id="120" w:author="Jacob, Daniel J." w:date="2020-08-27T22:22:00Z">
                <w:rPr>
                  <w:rFonts w:ascii="Cambria Math" w:hAnsi="Cambria Math" w:cs="Times New Roman"/>
                  <w:sz w:val="22"/>
                </w:rPr>
              </w:ins>
            </m:ctrlPr>
          </m:sSupPr>
          <m:e>
            <m:r>
              <w:ins w:id="121" w:author="Jacob, Daniel J." w:date="2020-08-27T22:22:00Z">
                <m:rPr>
                  <m:scr m:val="double-struck"/>
                  <m:sty m:val="p"/>
                </m:rPr>
                <w:rPr>
                  <w:rFonts w:ascii="Cambria Math" w:hAnsi="Cambria Math" w:cs="Times New Roman"/>
                  <w:sz w:val="22"/>
                </w:rPr>
                <m:t>R</m:t>
              </w:ins>
            </m:r>
            <m:ctrlPr>
              <w:ins w:id="122" w:author="Jacob, Daniel J." w:date="2020-08-27T22:22:00Z">
                <w:rPr>
                  <w:rFonts w:ascii="Cambria Math" w:hAnsi="Cambria Math" w:cs="Times New Roman"/>
                  <w:b/>
                  <w:sz w:val="22"/>
                </w:rPr>
              </w:ins>
            </m:ctrlPr>
          </m:e>
          <m:sup>
            <m:r>
              <w:ins w:id="123" w:author="Jacob, Daniel J." w:date="2020-08-27T22:22:00Z">
                <w:rPr>
                  <w:rFonts w:ascii="Cambria Math" w:hAnsi="Cambria Math" w:cs="Times New Roman"/>
                  <w:sz w:val="22"/>
                </w:rPr>
                <m:t>m×n</m:t>
              </w:ins>
            </m:r>
          </m:sup>
        </m:sSup>
      </m:oMath>
      <w:ins w:id="124" w:author="Jacob, Daniel J." w:date="2020-08-27T22:22:00Z">
        <w:r w:rsidR="00B44498">
          <w:rPr>
            <w:rFonts w:ascii="Times New Roman" w:eastAsiaTheme="minorEastAsia" w:hAnsi="Times New Roman" w:cs="Times New Roman"/>
            <w:sz w:val="22"/>
          </w:rPr>
          <w:t xml:space="preserve"> </w:t>
        </w:r>
        <w:r w:rsidR="00B44498">
          <w:rPr>
            <w:rFonts w:ascii="Times New Roman" w:hAnsi="Times New Roman" w:cs="Times New Roman"/>
            <w:sz w:val="22"/>
          </w:rPr>
          <w:t>Jacobian</w:t>
        </w:r>
      </w:ins>
      <w:ins w:id="125" w:author="Jacob, Daniel J." w:date="2020-08-27T22:25:00Z">
        <w:r w:rsidR="00B44498">
          <w:rPr>
            <w:rFonts w:ascii="Times New Roman" w:hAnsi="Times New Roman" w:cs="Times New Roman"/>
            <w:sz w:val="22"/>
          </w:rPr>
          <w:t>,</w:t>
        </w:r>
      </w:ins>
      <w:ins w:id="126" w:author="Jacob, Daniel J." w:date="2020-08-27T22:23:00Z">
        <w:r w:rsidR="00B44498">
          <w:rPr>
            <w:rFonts w:ascii="Times New Roman" w:hAnsi="Times New Roman" w:cs="Times New Roman"/>
            <w:sz w:val="22"/>
          </w:rPr>
          <w:t xml:space="preserve"> but </w:t>
        </w:r>
      </w:ins>
      <w:ins w:id="127" w:author="Jacob, Daniel J." w:date="2020-08-27T22:29:00Z">
        <w:r w:rsidR="007B33C3">
          <w:rPr>
            <w:rFonts w:ascii="Times New Roman" w:hAnsi="Times New Roman" w:cs="Times New Roman"/>
            <w:sz w:val="22"/>
          </w:rPr>
          <w:t xml:space="preserve">constructing that Jacobian may not be </w:t>
        </w:r>
        <w:proofErr w:type="gramStart"/>
        <w:r w:rsidR="007B33C3">
          <w:rPr>
            <w:rFonts w:ascii="Times New Roman" w:hAnsi="Times New Roman" w:cs="Times New Roman"/>
            <w:sz w:val="22"/>
          </w:rPr>
          <w:t>practical.</w:t>
        </w:r>
      </w:ins>
      <w:ins w:id="128" w:author="Jacob, Daniel J." w:date="2020-08-27T22:23:00Z">
        <w:r w:rsidR="00B44498">
          <w:rPr>
            <w:rFonts w:ascii="Times New Roman" w:hAnsi="Times New Roman" w:cs="Times New Roman"/>
            <w:sz w:val="22"/>
          </w:rPr>
          <w:t>.</w:t>
        </w:r>
        <w:proofErr w:type="gramEnd"/>
        <w:r w:rsidR="00B44498">
          <w:rPr>
            <w:rFonts w:ascii="Times New Roman" w:hAnsi="Times New Roman" w:cs="Times New Roman"/>
            <w:sz w:val="22"/>
          </w:rPr>
          <w:t xml:space="preserve"> </w:t>
        </w:r>
      </w:ins>
      <w:commentRangeEnd w:id="112"/>
      <w:ins w:id="129" w:author="Jacob, Daniel J." w:date="2020-08-27T22:24:00Z">
        <w:r w:rsidR="00B44498">
          <w:rPr>
            <w:rStyle w:val="CommentReference"/>
          </w:rPr>
          <w:commentReference w:id="112"/>
        </w:r>
      </w:ins>
      <w:proofErr w:type="spellStart"/>
      <w:r w:rsidR="0069095F" w:rsidRPr="00C260D2">
        <w:rPr>
          <w:rFonts w:ascii="Times New Roman" w:eastAsiaTheme="minorEastAsia" w:hAnsi="Times New Roman" w:cs="Times New Roman"/>
          <w:color w:val="000000" w:themeColor="text1"/>
          <w:sz w:val="22"/>
        </w:rPr>
        <w:t>Bousserez</w:t>
      </w:r>
      <w:proofErr w:type="spellEnd"/>
      <w:r w:rsidR="0069095F" w:rsidRPr="00C260D2">
        <w:rPr>
          <w:rFonts w:ascii="Times New Roman" w:eastAsiaTheme="minorEastAsia" w:hAnsi="Times New Roman" w:cs="Times New Roman"/>
          <w:color w:val="000000" w:themeColor="text1"/>
          <w:sz w:val="22"/>
        </w:rPr>
        <w:t xml:space="preserve"> and </w:t>
      </w:r>
      <w:proofErr w:type="spellStart"/>
      <w:r w:rsidR="0069095F" w:rsidRPr="00C260D2">
        <w:rPr>
          <w:rFonts w:ascii="Times New Roman" w:eastAsiaTheme="minorEastAsia" w:hAnsi="Times New Roman" w:cs="Times New Roman"/>
          <w:color w:val="000000" w:themeColor="text1"/>
          <w:sz w:val="22"/>
        </w:rPr>
        <w:t>Henze</w:t>
      </w:r>
      <w:proofErr w:type="spellEnd"/>
      <w:r w:rsidR="0069095F" w:rsidRPr="00C260D2">
        <w:rPr>
          <w:rFonts w:ascii="Times New Roman" w:eastAsiaTheme="minorEastAsia" w:hAnsi="Times New Roman" w:cs="Times New Roman"/>
          <w:color w:val="000000" w:themeColor="text1"/>
          <w:sz w:val="22"/>
        </w:rPr>
        <w:t xml:space="preserve"> (2018) </w:t>
      </w:r>
      <w:r w:rsidR="009C7438" w:rsidRPr="00C260D2">
        <w:rPr>
          <w:rFonts w:ascii="Times New Roman" w:eastAsiaTheme="minorEastAsia" w:hAnsi="Times New Roman" w:cs="Times New Roman"/>
          <w:color w:val="000000" w:themeColor="text1"/>
          <w:sz w:val="22"/>
        </w:rPr>
        <w:t>avoided explicit construction of the Jacobian matrix by estimat</w:t>
      </w:r>
      <w:r w:rsidR="004A24C8">
        <w:rPr>
          <w:rFonts w:ascii="Times New Roman" w:eastAsiaTheme="minorEastAsia" w:hAnsi="Times New Roman" w:cs="Times New Roman"/>
          <w:color w:val="000000" w:themeColor="text1"/>
          <w:sz w:val="22"/>
        </w:rPr>
        <w:t>ing</w:t>
      </w:r>
      <w:r w:rsidR="009C7438" w:rsidRPr="00C260D2">
        <w:rPr>
          <w:rFonts w:ascii="Times New Roman" w:eastAsiaTheme="minorEastAsia" w:hAnsi="Times New Roman" w:cs="Times New Roman"/>
          <w:color w:val="000000" w:themeColor="text1"/>
          <w:sz w:val="22"/>
        </w:rPr>
        <w:t xml:space="preserve"> the</w:t>
      </w:r>
      <w:del w:id="130" w:author="Jacob, Daniel J." w:date="2020-08-27T22:23:00Z">
        <w:r w:rsidR="009C7438" w:rsidRPr="00C260D2" w:rsidDel="00B44498">
          <w:rPr>
            <w:rFonts w:ascii="Times New Roman" w:eastAsiaTheme="minorEastAsia" w:hAnsi="Times New Roman" w:cs="Times New Roman"/>
            <w:color w:val="000000" w:themeColor="text1"/>
            <w:sz w:val="22"/>
          </w:rPr>
          <w:delText>se</w:delText>
        </w:r>
      </w:del>
      <w:r w:rsidR="009C7438" w:rsidRPr="00C260D2">
        <w:rPr>
          <w:rFonts w:ascii="Times New Roman" w:eastAsiaTheme="minorEastAsia" w:hAnsi="Times New Roman" w:cs="Times New Roman"/>
          <w:color w:val="000000" w:themeColor="text1"/>
          <w:sz w:val="22"/>
        </w:rPr>
        <w:t xml:space="preserve"> directions</w:t>
      </w:r>
      <w:ins w:id="131" w:author="Jacob, Daniel J." w:date="2020-08-27T22:23:00Z">
        <w:r w:rsidR="00B44498">
          <w:rPr>
            <w:rFonts w:ascii="Times New Roman" w:eastAsiaTheme="minorEastAsia" w:hAnsi="Times New Roman" w:cs="Times New Roman"/>
            <w:color w:val="000000" w:themeColor="text1"/>
            <w:sz w:val="22"/>
          </w:rPr>
          <w:t xml:space="preserve"> o</w:t>
        </w:r>
      </w:ins>
      <w:ins w:id="132" w:author="Jacob, Daniel J." w:date="2020-08-27T22:24:00Z">
        <w:r w:rsidR="00B44498">
          <w:rPr>
            <w:rFonts w:ascii="Times New Roman" w:eastAsiaTheme="minorEastAsia" w:hAnsi="Times New Roman" w:cs="Times New Roman"/>
            <w:color w:val="000000" w:themeColor="text1"/>
            <w:sz w:val="22"/>
          </w:rPr>
          <w:t>f highest information content</w:t>
        </w:r>
      </w:ins>
      <w:ins w:id="133" w:author="Jacob, Daniel J." w:date="2020-08-27T22:29:00Z">
        <w:r w:rsidR="007B33C3">
          <w:rPr>
            <w:rFonts w:ascii="Times New Roman" w:eastAsiaTheme="minorEastAsia" w:hAnsi="Times New Roman" w:cs="Times New Roman"/>
            <w:color w:val="000000" w:themeColor="text1"/>
            <w:sz w:val="22"/>
          </w:rPr>
          <w:t>,</w:t>
        </w:r>
      </w:ins>
      <w:ins w:id="134" w:author="Jacob, Daniel J." w:date="2020-08-27T22:18:00Z">
        <w:r w:rsidR="00B44498">
          <w:rPr>
            <w:rFonts w:ascii="Times New Roman" w:eastAsiaTheme="minorEastAsia" w:hAnsi="Times New Roman" w:cs="Times New Roman"/>
            <w:color w:val="000000" w:themeColor="text1"/>
            <w:sz w:val="22"/>
          </w:rPr>
          <w:t xml:space="preserve"> but their appr</w:t>
        </w:r>
      </w:ins>
      <w:ins w:id="135" w:author="Jacob, Daniel J." w:date="2020-08-27T22:19:00Z">
        <w:r w:rsidR="00B44498">
          <w:rPr>
            <w:rFonts w:ascii="Times New Roman" w:eastAsiaTheme="minorEastAsia" w:hAnsi="Times New Roman" w:cs="Times New Roman"/>
            <w:color w:val="000000" w:themeColor="text1"/>
            <w:sz w:val="22"/>
          </w:rPr>
          <w:t xml:space="preserve">oach is effective only if </w:t>
        </w:r>
      </w:ins>
      <w:del w:id="136" w:author="Jacob, Daniel J." w:date="2020-08-27T22:19:00Z">
        <w:r w:rsidR="009C7438" w:rsidRPr="00C260D2" w:rsidDel="00B44498">
          <w:rPr>
            <w:rFonts w:ascii="Times New Roman" w:eastAsiaTheme="minorEastAsia" w:hAnsi="Times New Roman" w:cs="Times New Roman"/>
            <w:color w:val="000000" w:themeColor="text1"/>
            <w:sz w:val="22"/>
          </w:rPr>
          <w:delText xml:space="preserve">. </w:delText>
        </w:r>
        <w:r w:rsidR="004A24C8" w:rsidDel="00B44498">
          <w:rPr>
            <w:rFonts w:ascii="Times New Roman" w:eastAsiaTheme="minorEastAsia" w:hAnsi="Times New Roman" w:cs="Times New Roman"/>
            <w:color w:val="000000" w:themeColor="text1"/>
            <w:sz w:val="22"/>
          </w:rPr>
          <w:delText>T</w:delText>
        </w:r>
        <w:r w:rsidR="009C7438" w:rsidRPr="00C260D2" w:rsidDel="00B44498">
          <w:rPr>
            <w:rFonts w:ascii="Times New Roman" w:eastAsiaTheme="minorEastAsia" w:hAnsi="Times New Roman" w:cs="Times New Roman"/>
            <w:color w:val="000000" w:themeColor="text1"/>
            <w:sz w:val="22"/>
          </w:rPr>
          <w:delText xml:space="preserve">his approach is computationally tractable only for inverse systems where </w:delText>
        </w:r>
      </w:del>
      <w:r w:rsidR="009C7438" w:rsidRPr="00C260D2">
        <w:rPr>
          <w:rFonts w:ascii="Times New Roman" w:eastAsiaTheme="minorEastAsia" w:hAnsi="Times New Roman" w:cs="Times New Roman"/>
          <w:color w:val="000000" w:themeColor="text1"/>
          <w:sz w:val="22"/>
        </w:rPr>
        <w:t>a small number of directions explain the information content.</w:t>
      </w:r>
    </w:p>
    <w:p w14:paraId="394BCE52" w14:textId="77777777" w:rsidR="003D2597" w:rsidRDefault="003D2597" w:rsidP="0053318B">
      <w:pPr>
        <w:rPr>
          <w:rFonts w:ascii="Times New Roman" w:hAnsi="Times New Roman" w:cs="Times New Roman"/>
          <w:sz w:val="22"/>
        </w:rPr>
      </w:pPr>
    </w:p>
    <w:p w14:paraId="70A1E0C4" w14:textId="4E35374C"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analysis</w:t>
      </w:r>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del w:id="137" w:author="Jacob, Daniel J." w:date="2020-08-27T22:30:00Z">
        <w:r w:rsidR="00AA762B" w:rsidDel="007B33C3">
          <w:rPr>
            <w:rFonts w:ascii="Times New Roman" w:hAnsi="Times New Roman" w:cs="Times New Roman"/>
            <w:sz w:val="22"/>
          </w:rPr>
          <w:delText>approach</w:delText>
        </w:r>
        <w:r w:rsidR="007E2B4E" w:rsidDel="007B33C3">
          <w:rPr>
            <w:rFonts w:ascii="Times New Roman" w:hAnsi="Times New Roman" w:cs="Times New Roman"/>
            <w:sz w:val="22"/>
          </w:rPr>
          <w:delText xml:space="preserve"> </w:delText>
        </w:r>
      </w:del>
      <w:ins w:id="138" w:author="Jacob, Daniel J." w:date="2020-08-27T22:30:00Z">
        <w:r w:rsidR="007B33C3">
          <w:rPr>
            <w:rFonts w:ascii="Times New Roman" w:hAnsi="Times New Roman" w:cs="Times New Roman"/>
            <w:sz w:val="22"/>
          </w:rPr>
          <w:t xml:space="preserve">method </w:t>
        </w:r>
      </w:ins>
      <w:r w:rsidR="00AA762B">
        <w:rPr>
          <w:rFonts w:ascii="Times New Roman" w:hAnsi="Times New Roman" w:cs="Times New Roman"/>
          <w:sz w:val="22"/>
        </w:rPr>
        <w:t xml:space="preserve">constructs </w:t>
      </w:r>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w:bookmarkStart w:id="139" w:name="_Hlk49459373"/>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w:t>
      </w:r>
      <w:bookmarkEnd w:id="139"/>
      <w:r w:rsidR="007E2B4E">
        <w:rPr>
          <w:rFonts w:ascii="Times New Roman" w:hAnsi="Times New Roman" w:cs="Times New Roman"/>
          <w:sz w:val="22"/>
        </w:rPr>
        <w:t>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allowing solution of the inversion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ins w:id="140" w:author="Jacob, Daniel J." w:date="2020-08-27T22:30:00Z">
        <w:r w:rsidR="007B33C3">
          <w:rPr>
            <w:rFonts w:ascii="Times New Roman" w:hAnsi="Times New Roman" w:cs="Times New Roman"/>
            <w:sz w:val="22"/>
          </w:rPr>
          <w:t>for</w:t>
        </w:r>
      </w:ins>
      <w:ins w:id="141" w:author="Jacob, Daniel J." w:date="2020-08-27T22:31:00Z">
        <w:r w:rsidR="007B33C3">
          <w:rPr>
            <w:rFonts w:ascii="Times New Roman" w:hAnsi="Times New Roman" w:cs="Times New Roman"/>
            <w:sz w:val="22"/>
          </w:rPr>
          <w:t xml:space="preserve">ward </w:t>
        </w:r>
      </w:ins>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w:t>
      </w:r>
      <w:r w:rsidR="004A24C8">
        <w:rPr>
          <w:rFonts w:ascii="Times New Roman" w:hAnsi="Times New Roman" w:cs="Times New Roman"/>
          <w:sz w:val="22"/>
        </w:rPr>
        <w:t>s</w:t>
      </w:r>
      <w:r w:rsidR="007E2B4E">
        <w:rPr>
          <w:rFonts w:ascii="Times New Roman" w:hAnsi="Times New Roman" w:cs="Times New Roman"/>
          <w:sz w:val="22"/>
        </w:rPr>
        <w:t xml:space="preserve">elected by the user </w:t>
      </w:r>
      <w:r w:rsidR="004A24C8">
        <w:rPr>
          <w:rFonts w:ascii="Times New Roman" w:hAnsi="Times New Roman" w:cs="Times New Roman"/>
          <w:sz w:val="22"/>
        </w:rPr>
        <w:t xml:space="preserve">based on the information content </w:t>
      </w:r>
      <w:ins w:id="142" w:author="Jacob, Daniel J." w:date="2020-08-27T22:31:00Z">
        <w:r w:rsidR="007B33C3">
          <w:rPr>
            <w:rFonts w:ascii="Times New Roman" w:hAnsi="Times New Roman" w:cs="Times New Roman"/>
            <w:sz w:val="22"/>
          </w:rPr>
          <w:t xml:space="preserve">of the observations </w:t>
        </w:r>
      </w:ins>
      <w:r w:rsidR="004A24C8">
        <w:rPr>
          <w:rFonts w:ascii="Times New Roman" w:hAnsi="Times New Roman" w:cs="Times New Roman"/>
          <w:sz w:val="22"/>
        </w:rPr>
        <w:t xml:space="preserve">and </w:t>
      </w:r>
      <w:ins w:id="143" w:author="Jacob, Daniel J." w:date="2020-08-27T22:31:00Z">
        <w:r w:rsidR="007B33C3">
          <w:rPr>
            <w:rFonts w:ascii="Times New Roman" w:hAnsi="Times New Roman" w:cs="Times New Roman"/>
            <w:sz w:val="22"/>
          </w:rPr>
          <w:t xml:space="preserve">on the </w:t>
        </w:r>
      </w:ins>
      <w:r w:rsidR="004A24C8">
        <w:rPr>
          <w:rFonts w:ascii="Times New Roman" w:hAnsi="Times New Roman" w:cs="Times New Roman"/>
          <w:sz w:val="22"/>
        </w:rPr>
        <w:t xml:space="preserve">available </w:t>
      </w:r>
      <w:r w:rsidR="007E2B4E">
        <w:rPr>
          <w:rFonts w:ascii="Times New Roman" w:hAnsi="Times New Roman" w:cs="Times New Roman"/>
          <w:sz w:val="22"/>
        </w:rPr>
        <w:t xml:space="preserve">computational </w:t>
      </w:r>
      <w:r w:rsidR="004A24C8">
        <w:rPr>
          <w:rFonts w:ascii="Times New Roman" w:hAnsi="Times New Roman" w:cs="Times New Roman"/>
          <w:sz w:val="22"/>
        </w:rPr>
        <w:t>resources</w:t>
      </w:r>
      <w:r w:rsidR="007E2B4E">
        <w:rPr>
          <w:rFonts w:ascii="Times New Roman" w:hAnsi="Times New Roman" w:cs="Times New Roman"/>
          <w:sz w:val="22"/>
        </w:rPr>
        <w:t xml:space="preserve">. We </w:t>
      </w:r>
      <w:del w:id="144" w:author="Jacob, Daniel J." w:date="2020-08-27T22:31:00Z">
        <w:r w:rsidR="007E2B4E" w:rsidDel="007B33C3">
          <w:rPr>
            <w:rFonts w:ascii="Times New Roman" w:hAnsi="Times New Roman" w:cs="Times New Roman"/>
            <w:sz w:val="22"/>
          </w:rPr>
          <w:delText xml:space="preserve">apply </w:delText>
        </w:r>
      </w:del>
      <w:ins w:id="145" w:author="Jacob, Daniel J." w:date="2020-08-27T22:31:00Z">
        <w:r w:rsidR="007B33C3">
          <w:rPr>
            <w:rFonts w:ascii="Times New Roman" w:hAnsi="Times New Roman" w:cs="Times New Roman"/>
            <w:sz w:val="22"/>
          </w:rPr>
          <w:t xml:space="preserve">demonstrate </w:t>
        </w:r>
      </w:ins>
      <w:r w:rsidR="007E2B4E">
        <w:rPr>
          <w:rFonts w:ascii="Times New Roman" w:hAnsi="Times New Roman" w:cs="Times New Roman"/>
          <w:sz w:val="22"/>
        </w:rPr>
        <w:t xml:space="preserve">both methods </w:t>
      </w:r>
      <w:del w:id="146" w:author="Jacob, Daniel J." w:date="2020-08-27T22:32:00Z">
        <w:r w:rsidR="007E2B4E" w:rsidDel="007B33C3">
          <w:rPr>
            <w:rFonts w:ascii="Times New Roman" w:hAnsi="Times New Roman" w:cs="Times New Roman"/>
            <w:sz w:val="22"/>
          </w:rPr>
          <w:delText xml:space="preserve">to </w:delText>
        </w:r>
      </w:del>
      <w:ins w:id="147" w:author="Jacob, Daniel J." w:date="2020-08-27T22:32:00Z">
        <w:r w:rsidR="007B33C3">
          <w:rPr>
            <w:rFonts w:ascii="Times New Roman" w:hAnsi="Times New Roman" w:cs="Times New Roman"/>
            <w:sz w:val="22"/>
          </w:rPr>
          <w:t xml:space="preserve">with </w:t>
        </w:r>
      </w:ins>
      <w:r w:rsidR="007E2B4E">
        <w:rPr>
          <w:rFonts w:ascii="Times New Roman" w:hAnsi="Times New Roman" w:cs="Times New Roman"/>
          <w:sz w:val="22"/>
        </w:rPr>
        <w:t>a 1-month inversion of satellite data</w:t>
      </w:r>
      <w:del w:id="148" w:author="Jacob, Daniel J." w:date="2020-08-27T22:32:00Z">
        <w:r w:rsidR="007E2B4E" w:rsidDel="007B33C3">
          <w:rPr>
            <w:rFonts w:ascii="Times New Roman" w:hAnsi="Times New Roman" w:cs="Times New Roman"/>
            <w:sz w:val="22"/>
          </w:rPr>
          <w:delText xml:space="preserve"> as demonstration</w:delText>
        </w:r>
      </w:del>
      <w:r w:rsidR="007E2B4E">
        <w:rPr>
          <w:rFonts w:ascii="Times New Roman" w:hAnsi="Times New Roman" w:cs="Times New Roman"/>
          <w:sz w:val="22"/>
        </w:rPr>
        <w:t xml:space="preserve">. </w:t>
      </w:r>
    </w:p>
    <w:p w14:paraId="5FFEADF4" w14:textId="77777777" w:rsidR="00AD1019" w:rsidRDefault="00AD1019" w:rsidP="00BD4632">
      <w:pPr>
        <w:rPr>
          <w:rFonts w:ascii="Times New Roman" w:hAnsi="Times New Roman" w:cs="Times New Roman"/>
          <w:sz w:val="22"/>
        </w:rPr>
      </w:pPr>
    </w:p>
    <w:p w14:paraId="4CA8CBBF" w14:textId="1C907734" w:rsidR="00605262" w:rsidRDefault="00605262" w:rsidP="00605262">
      <w:pPr>
        <w:rPr>
          <w:rFonts w:ascii="Times New Roman" w:hAnsi="Times New Roman" w:cs="Times New Roman"/>
          <w:sz w:val="22"/>
        </w:rPr>
      </w:pPr>
      <w:r>
        <w:rPr>
          <w:rFonts w:ascii="Times New Roman" w:hAnsi="Times New Roman" w:cs="Times New Roman"/>
          <w:b/>
          <w:sz w:val="22"/>
        </w:rPr>
        <w:t>2</w:t>
      </w:r>
      <w:r w:rsidR="00375C79">
        <w:rPr>
          <w:rFonts w:ascii="Times New Roman" w:hAnsi="Times New Roman" w:cs="Times New Roman"/>
          <w:b/>
          <w:sz w:val="22"/>
        </w:rPr>
        <w:t>.</w:t>
      </w:r>
      <w:r>
        <w:rPr>
          <w:rFonts w:ascii="Times New Roman" w:hAnsi="Times New Roman" w:cs="Times New Roman"/>
          <w:b/>
          <w:sz w:val="22"/>
        </w:rPr>
        <w:t xml:space="preserve"> Methods</w:t>
      </w:r>
    </w:p>
    <w:p w14:paraId="547C0A66" w14:textId="3ED67402" w:rsidR="00494ECD" w:rsidRDefault="00494ECD" w:rsidP="00605262">
      <w:pPr>
        <w:rPr>
          <w:rFonts w:ascii="Times New Roman" w:hAnsi="Times New Roman" w:cs="Times New Roman"/>
          <w:sz w:val="22"/>
        </w:rPr>
      </w:pPr>
    </w:p>
    <w:p w14:paraId="442D56DB" w14:textId="11C26216"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w:t>
      </w:r>
      <w:r w:rsidR="00F167E5">
        <w:rPr>
          <w:rFonts w:ascii="Times New Roman" w:hAnsi="Times New Roman" w:cs="Times New Roman"/>
          <w:sz w:val="22"/>
        </w:rPr>
        <w:t>approach</w:t>
      </w:r>
      <w:r w:rsidR="00494ECD">
        <w:rPr>
          <w:rFonts w:ascii="Times New Roman" w:hAnsi="Times New Roman" w:cs="Times New Roman"/>
          <w:sz w:val="22"/>
        </w:rPr>
        <w:t xml:space="preserve"> to approximate </w:t>
      </w:r>
      <w:r w:rsidR="00F167E5">
        <w:rPr>
          <w:rFonts w:ascii="Times New Roman" w:hAnsi="Times New Roman" w:cs="Times New Roman"/>
          <w:sz w:val="22"/>
        </w:rPr>
        <w:t xml:space="preserve">an initially </w:t>
      </w:r>
      <w:del w:id="149" w:author="Jacob, Daniel J." w:date="2020-08-27T22:32:00Z">
        <w:r w:rsidR="00F167E5" w:rsidDel="007B33C3">
          <w:rPr>
            <w:rFonts w:ascii="Times New Roman" w:hAnsi="Times New Roman" w:cs="Times New Roman"/>
            <w:sz w:val="22"/>
          </w:rPr>
          <w:delText>undefined</w:delText>
        </w:r>
        <w:r w:rsidR="00494ECD" w:rsidDel="007B33C3">
          <w:rPr>
            <w:rFonts w:ascii="Times New Roman" w:hAnsi="Times New Roman" w:cs="Times New Roman"/>
            <w:sz w:val="22"/>
          </w:rPr>
          <w:delText xml:space="preserve"> </w:delText>
        </w:r>
      </w:del>
      <w:ins w:id="150" w:author="Jacob, Daniel J." w:date="2020-08-27T22:32:00Z">
        <w:r w:rsidR="007B33C3">
          <w:rPr>
            <w:rFonts w:ascii="Times New Roman" w:hAnsi="Times New Roman" w:cs="Times New Roman"/>
            <w:sz w:val="22"/>
          </w:rPr>
          <w:t xml:space="preserve">unknown </w:t>
        </w:r>
      </w:ins>
      <w:r w:rsidR="00494ECD">
        <w:rPr>
          <w:rFonts w:ascii="Times New Roman" w:hAnsi="Times New Roman" w:cs="Times New Roman"/>
          <w:sz w:val="22"/>
        </w:rPr>
        <w:t xml:space="preserve">Jacobian matrix using </w:t>
      </w:r>
      <w:del w:id="151" w:author="Jacob, Daniel J." w:date="2020-08-27T22:33:00Z">
        <w:r w:rsidR="00494ECD" w:rsidDel="007B33C3">
          <w:rPr>
            <w:rFonts w:ascii="Times New Roman" w:hAnsi="Times New Roman" w:cs="Times New Roman"/>
            <w:sz w:val="22"/>
          </w:rPr>
          <w:delText>the</w:delText>
        </w:r>
      </w:del>
      <w:r w:rsidR="00494ECD">
        <w:rPr>
          <w:rFonts w:ascii="Times New Roman" w:hAnsi="Times New Roman" w:cs="Times New Roman"/>
          <w:sz w:val="22"/>
        </w:rPr>
        <w:t xml:space="preserve">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del w:id="152" w:author="Jacob, Daniel J." w:date="2020-08-27T22:33:00Z">
        <w:r w:rsidDel="007B33C3">
          <w:rPr>
            <w:rFonts w:ascii="Times New Roman" w:hAnsi="Times New Roman" w:cs="Times New Roman"/>
            <w:sz w:val="22"/>
          </w:rPr>
          <w:delText xml:space="preserve">although </w:delText>
        </w:r>
      </w:del>
      <w:ins w:id="153" w:author="Jacob, Daniel J." w:date="2020-08-27T22:33:00Z">
        <w:r w:rsidR="007B33C3">
          <w:rPr>
            <w:rFonts w:ascii="Times New Roman" w:hAnsi="Times New Roman" w:cs="Times New Roman"/>
            <w:sz w:val="22"/>
          </w:rPr>
          <w:t xml:space="preserve">but </w:t>
        </w:r>
      </w:ins>
      <w:r>
        <w:rPr>
          <w:rFonts w:ascii="Times New Roman" w:hAnsi="Times New Roman" w:cs="Times New Roman"/>
          <w:sz w:val="22"/>
        </w:rPr>
        <w:t>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34058C9A" w:rsidR="00E93B95" w:rsidRPr="00E93B95" w:rsidRDefault="00E93B95" w:rsidP="00BD4632">
      <w:pPr>
        <w:rPr>
          <w:rFonts w:ascii="Times New Roman" w:hAnsi="Times New Roman" w:cs="Times New Roman"/>
          <w:i/>
          <w:sz w:val="22"/>
        </w:rPr>
      </w:pPr>
      <w:r>
        <w:rPr>
          <w:rFonts w:ascii="Times New Roman" w:hAnsi="Times New Roman" w:cs="Times New Roman"/>
          <w:i/>
          <w:sz w:val="22"/>
        </w:rPr>
        <w:t>2.1</w:t>
      </w:r>
      <w:r w:rsidR="00375C79">
        <w:rPr>
          <w:rFonts w:ascii="Times New Roman" w:hAnsi="Times New Roman" w:cs="Times New Roman"/>
          <w:i/>
          <w:sz w:val="22"/>
        </w:rPr>
        <w:t>.</w:t>
      </w:r>
      <w:r>
        <w:rPr>
          <w:rFonts w:ascii="Times New Roman" w:hAnsi="Times New Roman" w:cs="Times New Roman"/>
          <w:i/>
          <w:sz w:val="22"/>
        </w:rPr>
        <w:t xml:space="preserve"> Analytic Solution to the Inverse Problem</w:t>
      </w:r>
    </w:p>
    <w:p w14:paraId="1BFC8441" w14:textId="77777777" w:rsidR="00E93B95" w:rsidRDefault="00E93B95" w:rsidP="00BD4632">
      <w:pPr>
        <w:rPr>
          <w:rFonts w:ascii="Times New Roman" w:hAnsi="Times New Roman" w:cs="Times New Roman"/>
          <w:sz w:val="22"/>
        </w:rPr>
      </w:pPr>
    </w:p>
    <w:p w14:paraId="692FA6B3" w14:textId="1AC257E3"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5F534196" w:rsidR="00AF755C" w:rsidRPr="00AF755C" w:rsidRDefault="00E77F11"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007EDA68" w:rsidR="00AA5FC9" w:rsidRDefault="003C155A" w:rsidP="007A4AD3">
      <w:pPr>
        <w:rPr>
          <w:rFonts w:ascii="Times New Roman" w:hAnsi="Times New Roman" w:cs="Times New Roman"/>
          <w:sz w:val="22"/>
        </w:rPr>
      </w:pPr>
      <w:r>
        <w:rPr>
          <w:rFonts w:ascii="Times New Roman" w:hAnsi="Times New Roman" w:cs="Times New Roman"/>
          <w:sz w:val="22"/>
        </w:rPr>
        <w:t>where</w:t>
      </w:r>
      <w:r w:rsidR="00B344FA">
        <w:rPr>
          <w:rFonts w:ascii="Times New Roman" w:hAnsi="Times New Roman" w:cs="Times New Roman"/>
          <w:sz w:val="22"/>
        </w:rPr>
        <w:t xml:space="preserv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Pr>
          <w:rFonts w:ascii="Times New Roman" w:hAnsi="Times New Roman" w:cs="Times New Roman"/>
          <w:sz w:val="22"/>
        </w:rPr>
        <w:t xml:space="preserve"> </w:t>
      </w:r>
      <w:r>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w:t>
      </w:r>
      <w:r>
        <w:rPr>
          <w:rFonts w:ascii="Times New Roman" w:hAnsi="Times New Roman" w:cs="Times New Roman"/>
          <w:sz w:val="22"/>
        </w:rPr>
        <w:lastRenderedPageBreak/>
        <w:t>model (collectively 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del w:id="154" w:author="Jacob, Daniel J." w:date="2020-08-28T06:33:00Z">
        <w:r w:rsidR="00121E91" w:rsidDel="003B6F78">
          <w:rPr>
            <w:rFonts w:ascii="Times New Roman" w:hAnsi="Times New Roman" w:cs="Times New Roman"/>
            <w:sz w:val="22"/>
          </w:rPr>
          <w:delText>calculated via</w:delText>
        </w:r>
      </w:del>
      <w:ins w:id="155" w:author="Jacob, Daniel J." w:date="2020-08-28T06:33:00Z">
        <w:r w:rsidR="003B6F78">
          <w:rPr>
            <w:rFonts w:ascii="Times New Roman" w:hAnsi="Times New Roman" w:cs="Times New Roman"/>
            <w:sz w:val="22"/>
          </w:rPr>
          <w:t>constructed by</w:t>
        </w:r>
      </w:ins>
      <w:r w:rsidR="00121E91">
        <w:rPr>
          <w:rFonts w:ascii="Times New Roman" w:hAnsi="Times New Roman" w:cs="Times New Roman"/>
          <w:sz w:val="22"/>
        </w:rPr>
        <w:t xml:space="preserve"> finite difference </w:t>
      </w:r>
      <w:r w:rsidR="005900F0">
        <w:rPr>
          <w:rFonts w:ascii="Times New Roman" w:hAnsi="Times New Roman" w:cs="Times New Roman"/>
          <w:sz w:val="22"/>
        </w:rPr>
        <w:t xml:space="preserve">(see Introduction)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w:t>
      </w:r>
      <w:ins w:id="156" w:author="Jacob, Daniel J." w:date="2020-08-28T06:33:00Z">
        <w:r w:rsidR="003B6F78">
          <w:rPr>
            <w:rFonts w:ascii="Times New Roman" w:hAnsi="Times New Roman" w:cs="Times New Roman"/>
            <w:sz w:val="22"/>
          </w:rPr>
          <w:t xml:space="preserve">both </w:t>
        </w:r>
      </w:ins>
      <w:r w:rsidR="00532CF6">
        <w:rPr>
          <w:rFonts w:ascii="Times New Roman" w:hAnsi="Times New Roman" w:cs="Times New Roman"/>
          <w:sz w:val="22"/>
        </w:rPr>
        <w:t xml:space="preserve">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E77F11"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643B2F3A"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5900F0">
        <w:rPr>
          <w:rFonts w:ascii="Times New Roman" w:hAnsi="Times New Roman" w:cs="Times New Roman"/>
          <w:sz w:val="22"/>
        </w:rPr>
        <w:t xml:space="preserve"> that represents </w:t>
      </w:r>
      <w:r>
        <w:rPr>
          <w:rFonts w:ascii="Times New Roman" w:hAnsi="Times New Roman" w:cs="Times New Roman"/>
          <w:sz w:val="22"/>
        </w:rPr>
        <w:t xml:space="preserve">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5900F0">
        <w:rPr>
          <w:rFonts w:ascii="Times New Roman" w:eastAsiaTheme="minorEastAsia" w:hAnsi="Times New Roman" w:cs="Times New Roman"/>
          <w:sz w:val="22"/>
        </w:rPr>
        <w:t xml:space="preserve">equivalently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6EFC36D" w:rsidR="00E93B95" w:rsidRPr="00E93B95" w:rsidRDefault="00E77F11"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6206128E" w:rsidR="00E93B95" w:rsidRPr="00E93B95" w:rsidRDefault="005900F0" w:rsidP="007A4AD3">
      <w:pPr>
        <w:rPr>
          <w:rFonts w:ascii="Times New Roman" w:eastAsiaTheme="minorEastAsia" w:hAnsi="Times New Roman" w:cs="Times New Roman"/>
          <w:sz w:val="22"/>
        </w:rPr>
      </w:pPr>
      <w:r>
        <w:rPr>
          <w:rFonts w:ascii="Times New Roman" w:eastAsiaTheme="minorEastAsia" w:hAnsi="Times New Roman" w:cs="Times New Roman"/>
          <w:sz w:val="22"/>
        </w:rPr>
        <w:t>Equation (4)</w:t>
      </w:r>
      <w:r w:rsidR="00C34149">
        <w:rPr>
          <w:rFonts w:ascii="Times New Roman" w:eastAsiaTheme="minorEastAsia" w:hAnsi="Times New Roman" w:cs="Times New Roman"/>
          <w:sz w:val="22"/>
        </w:rPr>
        <w:t xml:space="preserve"> expresses</w:t>
      </w:r>
      <w:r w:rsidR="009074CA">
        <w:rPr>
          <w:rFonts w:ascii="Times New Roman" w:eastAsiaTheme="minorEastAsia" w:hAnsi="Times New Roman" w:cs="Times New Roman"/>
          <w:sz w:val="22"/>
        </w:rPr>
        <w:t xml:space="preserve"> the dependence </w:t>
      </w:r>
      <w:r w:rsidR="00C34149">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r w:rsidR="007D4682">
        <w:rPr>
          <w:rFonts w:ascii="Times New Roman" w:eastAsiaTheme="minorEastAsia" w:hAnsi="Times New Roman" w:cs="Times New Roman"/>
          <w:sz w:val="22"/>
        </w:rPr>
        <w:t>both error covariance matrices</w:t>
      </w:r>
      <w:r w:rsidR="00C34149">
        <w:rPr>
          <w:rFonts w:ascii="Times New Roman" w:eastAsiaTheme="minorEastAsia"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fldChar w:fldCharType="begin" w:fldLock="1"/>
      </w:r>
      <w:r w:rsidR="00C34149">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34149">
        <w:rPr>
          <w:rFonts w:ascii="Times New Roman" w:eastAsiaTheme="minorEastAsia" w:hAnsi="Times New Roman" w:cs="Times New Roman"/>
          <w:sz w:val="22"/>
        </w:rPr>
        <w:fldChar w:fldCharType="separate"/>
      </w:r>
      <w:r w:rsidR="00C34149" w:rsidRPr="00D07087">
        <w:rPr>
          <w:rFonts w:ascii="Times New Roman" w:eastAsiaTheme="minorEastAsia" w:hAnsi="Times New Roman" w:cs="Times New Roman"/>
          <w:noProof/>
          <w:sz w:val="22"/>
        </w:rPr>
        <w:t>(Rodgers 2000)</w:t>
      </w:r>
      <w:r w:rsidR="00C34149">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w:t>
      </w:r>
      <w:r>
        <w:rPr>
          <w:rFonts w:ascii="Times New Roman" w:eastAsiaTheme="minorEastAsia" w:hAnsi="Times New Roman" w:cs="Times New Roman"/>
          <w:sz w:val="22"/>
        </w:rPr>
        <w:t>quantified</w:t>
      </w:r>
      <w:r w:rsidR="00E93B95">
        <w:rPr>
          <w:rFonts w:ascii="Times New Roman" w:eastAsiaTheme="minorEastAsia" w:hAnsi="Times New Roman" w:cs="Times New Roman"/>
          <w:sz w:val="22"/>
        </w:rPr>
        <w:t xml:space="preserve">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6B4786C2" w:rsidR="00E93B95" w:rsidRDefault="00E93B95" w:rsidP="005D2927">
      <w:pPr>
        <w:rPr>
          <w:rFonts w:ascii="Times New Roman" w:hAnsi="Times New Roman" w:cs="Times New Roman"/>
          <w:i/>
          <w:sz w:val="22"/>
        </w:rPr>
      </w:pPr>
      <w:r>
        <w:rPr>
          <w:rFonts w:ascii="Times New Roman" w:hAnsi="Times New Roman" w:cs="Times New Roman"/>
          <w:i/>
          <w:sz w:val="22"/>
        </w:rPr>
        <w:t>2.2</w:t>
      </w:r>
      <w:r w:rsidR="00375C79">
        <w:rPr>
          <w:rFonts w:ascii="Times New Roman" w:hAnsi="Times New Roman" w:cs="Times New Roman"/>
          <w:i/>
          <w:sz w:val="22"/>
        </w:rPr>
        <w:t>.</w:t>
      </w:r>
      <w:r>
        <w:rPr>
          <w:rFonts w:ascii="Times New Roman" w:hAnsi="Times New Roman" w:cs="Times New Roman"/>
          <w:i/>
          <w:sz w:val="22"/>
        </w:rPr>
        <w:t xml:space="preserve">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21ED6DD"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r w:rsidR="00D201F9">
        <w:rPr>
          <w:rFonts w:ascii="Times New Roman" w:hAnsi="Times New Roman" w:cs="Times New Roman"/>
          <w:sz w:val="22"/>
        </w:rPr>
        <w:t>, although the eigenvector corrections generated in the non-discrete, reduced-dimension space (lower right panel) would be difficult to interpret</w:t>
      </w:r>
      <w:r w:rsidR="00DD62B4">
        <w:rPr>
          <w:rFonts w:ascii="Times New Roman" w:hAnsi="Times New Roman" w:cs="Times New Roman"/>
          <w:sz w:val="22"/>
        </w:rPr>
        <w:t>.</w:t>
      </w:r>
    </w:p>
    <w:p w14:paraId="78E5BDE9" w14:textId="77777777" w:rsidR="00C449BA" w:rsidRDefault="00C449BA" w:rsidP="007A4AD3">
      <w:pPr>
        <w:rPr>
          <w:rFonts w:ascii="Times New Roman" w:hAnsi="Times New Roman" w:cs="Times New Roman"/>
          <w:sz w:val="22"/>
        </w:rPr>
      </w:pPr>
    </w:p>
    <w:p w14:paraId="1A91EB4B" w14:textId="508FD850"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t>
      </w:r>
      <w:del w:id="157" w:author="Jacob, Daniel J." w:date="2020-08-28T06:41:00Z">
        <w:r w:rsidRPr="002315A1" w:rsidDel="00D951DC">
          <w:rPr>
            <w:rFonts w:ascii="Times New Roman" w:hAnsi="Times New Roman" w:cs="Times New Roman"/>
            <w:color w:val="000000" w:themeColor="text1"/>
            <w:sz w:val="22"/>
          </w:rPr>
          <w:delText>would like</w:delText>
        </w:r>
      </w:del>
      <w:ins w:id="158" w:author="Jacob, Daniel J." w:date="2020-08-28T06:41:00Z">
        <w:r w:rsidR="00D951DC">
          <w:rPr>
            <w:rFonts w:ascii="Times New Roman" w:hAnsi="Times New Roman" w:cs="Times New Roman"/>
            <w:color w:val="000000" w:themeColor="text1"/>
            <w:sz w:val="22"/>
          </w:rPr>
          <w:t>wish</w:t>
        </w:r>
      </w:ins>
      <w:r w:rsidRPr="002315A1">
        <w:rPr>
          <w:rFonts w:ascii="Times New Roman" w:hAnsi="Times New Roman" w:cs="Times New Roman"/>
          <w:color w:val="000000" w:themeColor="text1"/>
          <w:sz w:val="22"/>
        </w:rPr>
        <w:t xml:space="preserv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w:t>
      </w:r>
      <w:ins w:id="159" w:author="Jacob, Daniel J." w:date="2020-08-28T06:41:00Z">
        <w:r w:rsidR="00D951DC">
          <w:rPr>
            <w:rFonts w:ascii="Times New Roman" w:eastAsiaTheme="minorEastAsia" w:hAnsi="Times New Roman" w:cs="Times New Roman"/>
            <w:color w:val="000000" w:themeColor="text1"/>
            <w:sz w:val="22"/>
          </w:rPr>
          <w:t xml:space="preserve">That problem was solved by </w:t>
        </w:r>
        <w:proofErr w:type="spellStart"/>
        <w:r w:rsidR="00D951DC">
          <w:rPr>
            <w:rFonts w:ascii="Times New Roman" w:eastAsiaTheme="minorEastAsia" w:hAnsi="Times New Roman" w:cs="Times New Roman"/>
            <w:color w:val="000000" w:themeColor="text1"/>
            <w:sz w:val="22"/>
          </w:rPr>
          <w:t>Bousserez</w:t>
        </w:r>
      </w:ins>
      <w:proofErr w:type="spellEnd"/>
      <w:ins w:id="160" w:author="Jacob, Daniel J." w:date="2020-08-28T06:42:00Z">
        <w:r w:rsidR="00D951DC">
          <w:rPr>
            <w:rFonts w:ascii="Times New Roman" w:eastAsiaTheme="minorEastAsia" w:hAnsi="Times New Roman" w:cs="Times New Roman"/>
            <w:color w:val="000000" w:themeColor="text1"/>
            <w:sz w:val="22"/>
          </w:rPr>
          <w:t xml:space="preserve"> and </w:t>
        </w:r>
        <w:proofErr w:type="spellStart"/>
        <w:r w:rsidR="00D951DC">
          <w:rPr>
            <w:rFonts w:ascii="Times New Roman" w:eastAsiaTheme="minorEastAsia" w:hAnsi="Times New Roman" w:cs="Times New Roman"/>
            <w:color w:val="000000" w:themeColor="text1"/>
            <w:sz w:val="22"/>
          </w:rPr>
          <w:t>Henze</w:t>
        </w:r>
        <w:proofErr w:type="spellEnd"/>
        <w:r w:rsidR="00D951DC">
          <w:rPr>
            <w:rFonts w:ascii="Times New Roman" w:eastAsiaTheme="minorEastAsia" w:hAnsi="Times New Roman" w:cs="Times New Roman"/>
            <w:color w:val="000000" w:themeColor="text1"/>
            <w:sz w:val="22"/>
          </w:rPr>
          <w:t xml:space="preserve"> (2018). </w:t>
        </w:r>
      </w:ins>
      <w:r w:rsidR="008E09DE" w:rsidRPr="002315A1">
        <w:rPr>
          <w:rFonts w:ascii="Times New Roman" w:eastAsiaTheme="minorEastAsia" w:hAnsi="Times New Roman" w:cs="Times New Roman"/>
          <w:color w:val="000000" w:themeColor="text1"/>
          <w:sz w:val="22"/>
        </w:rPr>
        <w:t xml:space="preserve">Following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E77F11"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7A794F54"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show 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w:t>
      </w:r>
      <w:r w:rsidR="004F031B">
        <w:rPr>
          <w:rFonts w:ascii="Times New Roman" w:eastAsiaTheme="minorEastAsia" w:hAnsi="Times New Roman" w:cs="Times New Roman"/>
          <w:sz w:val="22"/>
        </w:rPr>
        <w:lastRenderedPageBreak/>
        <w:t xml:space="preserve">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xml:space="preserve">, with </w:t>
      </w:r>
      <w:r w:rsidR="004F031B">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corresponding to the rank of the projected subspace.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E77F11"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E77F11"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08E8FA5A"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del w:id="161" w:author="Jacob, Daniel J." w:date="2020-08-28T06:44:00Z">
        <w:r w:rsidR="005900F0" w:rsidDel="00D951DC">
          <w:rPr>
            <w:rFonts w:ascii="Times New Roman" w:eastAsiaTheme="minorEastAsia" w:hAnsi="Times New Roman" w:cs="Times New Roman"/>
            <w:sz w:val="22"/>
          </w:rPr>
          <w:delText>We can also</w:delText>
        </w:r>
      </w:del>
      <w:ins w:id="162" w:author="Jacob, Daniel J." w:date="2020-08-28T06:44:00Z">
        <w:r w:rsidR="00D951DC">
          <w:rPr>
            <w:rFonts w:ascii="Times New Roman" w:eastAsiaTheme="minorEastAsia" w:hAnsi="Times New Roman" w:cs="Times New Roman"/>
            <w:sz w:val="22"/>
          </w:rPr>
          <w:t>Alternatively, we can</w:t>
        </w:r>
      </w:ins>
      <w:r w:rsidR="005900F0">
        <w:rPr>
          <w:rFonts w:ascii="Times New Roman" w:eastAsiaTheme="minorEastAsia" w:hAnsi="Times New Roman" w:cs="Times New Roman"/>
          <w:sz w:val="22"/>
        </w:rPr>
        <w:t xml:space="preserve"> select </w:t>
      </w:r>
      <w:r w:rsidR="005900F0">
        <w:rPr>
          <w:rFonts w:ascii="Times New Roman" w:eastAsiaTheme="minorEastAsia" w:hAnsi="Times New Roman" w:cs="Times New Roman"/>
          <w:i/>
          <w:sz w:val="22"/>
        </w:rPr>
        <w:t>k</w:t>
      </w:r>
      <w:r w:rsidR="005900F0">
        <w:rPr>
          <w:rFonts w:ascii="Times New Roman" w:eastAsiaTheme="minorEastAsia" w:hAnsi="Times New Roman" w:cs="Times New Roman"/>
          <w:sz w:val="22"/>
        </w:rPr>
        <w:t xml:space="preserve"> so that all eigenvectors have a sufficiently large signal-to-noise ratio.</w:t>
      </w:r>
      <w:r w:rsidR="005900F0" w:rsidRPr="00791912">
        <w:rPr>
          <w:rFonts w:ascii="Times New Roman" w:eastAsiaTheme="minorEastAsia" w:hAnsi="Times New Roman" w:cs="Times New Roman"/>
          <w:color w:val="000000" w:themeColor="text1"/>
          <w:sz w:val="22"/>
        </w:rPr>
        <w:t xml:space="preserve"> </w:t>
      </w:r>
      <w:r w:rsidR="005900F0">
        <w:rPr>
          <w:rFonts w:ascii="Times New Roman" w:eastAsiaTheme="minorEastAsia" w:hAnsi="Times New Roman" w:cs="Times New Roman"/>
          <w:sz w:val="22"/>
        </w:rPr>
        <w:t>T</w:t>
      </w:r>
      <w:r w:rsidR="00A64F76">
        <w:rPr>
          <w:rFonts w:ascii="Times New Roman" w:eastAsiaTheme="minorEastAsia" w:hAnsi="Times New Roman" w:cs="Times New Roman"/>
          <w:sz w:val="22"/>
        </w:rPr>
        <w:t xml:space="preserve">he diagonal of </w:t>
      </w:r>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E77F11"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56B54614"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ins w:id="163" w:author="Jacob, Daniel J." w:date="2020-08-28T06:45:00Z">
        <w:r w:rsidR="00D951DC">
          <w:rPr>
            <w:rFonts w:ascii="Times New Roman" w:eastAsiaTheme="minorEastAsia" w:hAnsi="Times New Roman" w:cs="Times New Roman"/>
            <w:sz w:val="22"/>
          </w:rPr>
          <w:t xml:space="preserve"> and </w:t>
        </w:r>
      </w:ins>
      <w:del w:id="164" w:author="Jacob, Daniel J." w:date="2020-08-28T06:45:00Z">
        <w:r w:rsidR="00E16E53" w:rsidDel="00D951DC">
          <w:rPr>
            <w:rFonts w:ascii="Times New Roman" w:eastAsiaTheme="minorEastAsia" w:hAnsi="Times New Roman" w:cs="Times New Roman"/>
            <w:sz w:val="22"/>
          </w:rPr>
          <w:delText xml:space="preserve">, </w:delText>
        </w:r>
      </w:del>
      <w:r w:rsidR="00FF6A45">
        <w:rPr>
          <w:rFonts w:ascii="Times New Roman" w:eastAsiaTheme="minorEastAsia" w:hAnsi="Times New Roman" w:cs="Times New Roman"/>
          <w:sz w:val="22"/>
        </w:rPr>
        <w:t>represent</w:t>
      </w:r>
      <w:ins w:id="165" w:author="Jacob, Daniel J." w:date="2020-08-28T06:45:00Z">
        <w:r w:rsidR="00D951DC">
          <w:rPr>
            <w:rFonts w:ascii="Times New Roman" w:eastAsiaTheme="minorEastAsia" w:hAnsi="Times New Roman" w:cs="Times New Roman"/>
            <w:sz w:val="22"/>
          </w:rPr>
          <w:t>s</w:t>
        </w:r>
      </w:ins>
      <w:del w:id="166" w:author="Jacob, Daniel J." w:date="2020-08-28T06:45:00Z">
        <w:r w:rsidR="00FF6A45" w:rsidDel="00D951DC">
          <w:rPr>
            <w:rFonts w:ascii="Times New Roman" w:eastAsiaTheme="minorEastAsia" w:hAnsi="Times New Roman" w:cs="Times New Roman"/>
            <w:sz w:val="22"/>
          </w:rPr>
          <w:delText>ing</w:delText>
        </w:r>
      </w:del>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commentRangeStart w:id="167"/>
      <w:del w:id="168" w:author="Jacob, Daniel J." w:date="2020-08-28T06:46:00Z">
        <w:r w:rsidR="001B2699" w:rsidRPr="00791912" w:rsidDel="00D951DC">
          <w:rPr>
            <w:rFonts w:ascii="Times New Roman" w:eastAsiaTheme="minorEastAsia" w:hAnsi="Times New Roman" w:cs="Times New Roman"/>
            <w:color w:val="000000" w:themeColor="text1"/>
            <w:sz w:val="22"/>
          </w:rPr>
          <w:delText>This criterion is stricter than the information content criterion because even eigenvectors with a low signal-to-noise ratio can contribute to the total information content.</w:delText>
        </w:r>
      </w:del>
      <w:commentRangeEnd w:id="167"/>
      <w:r w:rsidR="00D951DC">
        <w:rPr>
          <w:rStyle w:val="CommentReference"/>
        </w:rPr>
        <w:commentReference w:id="167"/>
      </w:r>
    </w:p>
    <w:p w14:paraId="218F6AE9" w14:textId="65BC40BF" w:rsidR="002A0CF5" w:rsidRDefault="002A0CF5" w:rsidP="007A4AD3">
      <w:pPr>
        <w:rPr>
          <w:rFonts w:ascii="Times New Roman" w:eastAsiaTheme="minorEastAsia" w:hAnsi="Times New Roman" w:cs="Times New Roman"/>
          <w:sz w:val="22"/>
        </w:rPr>
      </w:pPr>
    </w:p>
    <w:p w14:paraId="020CD94D" w14:textId="27C18545"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2.</w:t>
      </w:r>
      <w:r w:rsidR="003E7CD5">
        <w:rPr>
          <w:rFonts w:ascii="Times New Roman" w:eastAsiaTheme="minorEastAsia" w:hAnsi="Times New Roman" w:cs="Times New Roman"/>
          <w:i/>
          <w:sz w:val="22"/>
        </w:rPr>
        <w:t>3</w:t>
      </w:r>
      <w:r w:rsidR="00375C79">
        <w:rPr>
          <w:rFonts w:ascii="Times New Roman" w:eastAsiaTheme="minorEastAsia" w:hAnsi="Times New Roman" w:cs="Times New Roman"/>
          <w:i/>
          <w:sz w:val="22"/>
        </w:rPr>
        <w:t>.</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61620D66"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xml:space="preserve">. </w:t>
      </w:r>
      <w:ins w:id="169" w:author="Jacob, Daniel J." w:date="2020-08-28T06:57:00Z">
        <w:r w:rsidR="00160CAA">
          <w:rPr>
            <w:rFonts w:ascii="Times New Roman" w:eastAsiaTheme="minorEastAsia" w:hAnsi="Times New Roman" w:cs="Times New Roman"/>
            <w:sz w:val="22"/>
          </w:rPr>
          <w:t xml:space="preserve">But constructing </w:t>
        </w:r>
        <w:r w:rsidR="00160CAA">
          <w:rPr>
            <w:rFonts w:ascii="Times New Roman" w:eastAsiaTheme="minorEastAsia" w:hAnsi="Times New Roman" w:cs="Times New Roman"/>
            <w:b/>
            <w:bCs/>
            <w:sz w:val="22"/>
          </w:rPr>
          <w:t xml:space="preserve">K </w:t>
        </w:r>
        <w:r w:rsidR="00160CAA">
          <w:rPr>
            <w:rFonts w:ascii="Times New Roman" w:eastAsiaTheme="minorEastAsia" w:hAnsi="Times New Roman" w:cs="Times New Roman"/>
            <w:sz w:val="22"/>
          </w:rPr>
          <w:t xml:space="preserve">requires </w:t>
        </w:r>
        <w:r w:rsidR="00160CAA">
          <w:rPr>
            <w:rFonts w:ascii="Times New Roman" w:eastAsiaTheme="minorEastAsia" w:hAnsi="Times New Roman" w:cs="Times New Roman"/>
            <w:i/>
            <w:iCs/>
            <w:sz w:val="22"/>
          </w:rPr>
          <w:t xml:space="preserve">n </w:t>
        </w:r>
        <w:r w:rsidR="00160CAA">
          <w:rPr>
            <w:rFonts w:ascii="Times New Roman" w:eastAsiaTheme="minorEastAsia" w:hAnsi="Times New Roman" w:cs="Times New Roman"/>
            <w:sz w:val="22"/>
          </w:rPr>
          <w:t xml:space="preserve">+ 1 forward model runs. </w:t>
        </w:r>
      </w:ins>
      <w:r w:rsidR="00124BBE" w:rsidRPr="00160CAA">
        <w:rPr>
          <w:rFonts w:ascii="Times New Roman" w:eastAsiaTheme="minorEastAsia" w:hAnsi="Times New Roman" w:cs="Times New Roman"/>
          <w:sz w:val="22"/>
        </w:rPr>
        <w:t>Here</w:t>
      </w:r>
      <w:r w:rsidR="00124BBE">
        <w:rPr>
          <w:rFonts w:ascii="Times New Roman" w:eastAsiaTheme="minorEastAsia" w:hAnsi="Times New Roman" w:cs="Times New Roman"/>
          <w:sz w:val="22"/>
        </w:rPr>
        <w:t xml:space="preserv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w:t>
      </w:r>
      <w:del w:id="170" w:author="Jacob, Daniel J." w:date="2020-08-28T06:51:00Z">
        <w:r w:rsidR="003E7CD5" w:rsidDel="00160CAA">
          <w:rPr>
            <w:rFonts w:ascii="Times New Roman" w:eastAsiaTheme="minorEastAsia" w:hAnsi="Times New Roman" w:cs="Times New Roman"/>
            <w:sz w:val="22"/>
          </w:rPr>
          <w:delText xml:space="preserve">update </w:delText>
        </w:r>
      </w:del>
      <w:commentRangeStart w:id="171"/>
      <w:del w:id="172" w:author="Jacob, Daniel J." w:date="2020-08-28T06:50:00Z">
        <w:r w:rsidR="003E7CD5" w:rsidDel="00D951DC">
          <w:rPr>
            <w:rFonts w:ascii="Times New Roman" w:eastAsiaTheme="minorEastAsia" w:hAnsi="Times New Roman" w:cs="Times New Roman"/>
            <w:sz w:val="22"/>
          </w:rPr>
          <w:delText>method</w:delText>
        </w:r>
      </w:del>
      <w:commentRangeEnd w:id="171"/>
      <w:del w:id="173" w:author="Jacob, Daniel J." w:date="2020-08-28T06:51:00Z">
        <w:r w:rsidR="00D951DC" w:rsidDel="00160CAA">
          <w:rPr>
            <w:rStyle w:val="CommentReference"/>
          </w:rPr>
          <w:commentReference w:id="171"/>
        </w:r>
      </w:del>
      <w:del w:id="174" w:author="Jacob, Daniel J." w:date="2020-08-28T06:50:00Z">
        <w:r w:rsidR="003E7CD5" w:rsidDel="00D951DC">
          <w:rPr>
            <w:rFonts w:ascii="Times New Roman" w:eastAsiaTheme="minorEastAsia" w:hAnsi="Times New Roman" w:cs="Times New Roman"/>
            <w:sz w:val="22"/>
          </w:rPr>
          <w:delText xml:space="preserve"> </w:delText>
        </w:r>
      </w:del>
      <w:ins w:id="175" w:author="Jacob, Daniel J." w:date="2020-08-28T07:06:00Z">
        <w:r w:rsidR="00CB75F0">
          <w:rPr>
            <w:rFonts w:ascii="Times New Roman" w:eastAsiaTheme="minorEastAsia" w:hAnsi="Times New Roman" w:cs="Times New Roman"/>
            <w:sz w:val="22"/>
          </w:rPr>
          <w:t>approach</w:t>
        </w:r>
      </w:ins>
      <w:ins w:id="176" w:author="Jacob, Daniel J." w:date="2020-08-28T06:50:00Z">
        <w:r w:rsidR="00D951DC">
          <w:rPr>
            <w:rFonts w:ascii="Times New Roman" w:eastAsiaTheme="minorEastAsia" w:hAnsi="Times New Roman" w:cs="Times New Roman"/>
            <w:sz w:val="22"/>
          </w:rPr>
          <w:t xml:space="preserve"> </w:t>
        </w:r>
      </w:ins>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ins w:id="177" w:author="Jacob, Daniel J." w:date="2020-08-28T07:06:00Z">
        <w:r w:rsidR="00CB75F0">
          <w:rPr>
            <w:rFonts w:ascii="Times New Roman" w:eastAsiaTheme="minorEastAsia" w:hAnsi="Times New Roman" w:cs="Times New Roman"/>
            <w:sz w:val="22"/>
          </w:rPr>
          <w:t xml:space="preserve">approximate </w:t>
        </w:r>
        <w:r w:rsidR="00CB75F0">
          <w:rPr>
            <w:rFonts w:ascii="Times New Roman" w:eastAsiaTheme="minorEastAsia" w:hAnsi="Times New Roman" w:cs="Times New Roman"/>
            <w:b/>
            <w:bCs/>
            <w:sz w:val="22"/>
          </w:rPr>
          <w:t xml:space="preserve">K </w:t>
        </w:r>
        <w:r w:rsidR="00CB75F0">
          <w:rPr>
            <w:rFonts w:ascii="Times New Roman" w:eastAsiaTheme="minorEastAsia" w:hAnsi="Times New Roman" w:cs="Times New Roman"/>
            <w:sz w:val="22"/>
          </w:rPr>
          <w:t xml:space="preserve">using much fewer forward model runs. </w:t>
        </w:r>
      </w:ins>
      <w:del w:id="178" w:author="Jacob, Daniel J." w:date="2020-08-28T06:54:00Z">
        <w:r w:rsidR="006734B3" w:rsidDel="00160CAA">
          <w:rPr>
            <w:rFonts w:ascii="Times New Roman" w:eastAsiaTheme="minorEastAsia" w:hAnsi="Times New Roman" w:cs="Times New Roman"/>
            <w:sz w:val="22"/>
          </w:rPr>
          <w:delText xml:space="preserve">avoid explicit construction of this matrix and </w:delText>
        </w:r>
        <w:r w:rsidR="00124BBE" w:rsidDel="00160CAA">
          <w:rPr>
            <w:rFonts w:ascii="Times New Roman" w:eastAsiaTheme="minorEastAsia" w:hAnsi="Times New Roman" w:cs="Times New Roman"/>
            <w:sz w:val="22"/>
          </w:rPr>
          <w:delText>decrease</w:delText>
        </w:r>
        <w:r w:rsidR="006734B3" w:rsidDel="00160CAA">
          <w:rPr>
            <w:rFonts w:ascii="Times New Roman" w:eastAsiaTheme="minorEastAsia" w:hAnsi="Times New Roman" w:cs="Times New Roman"/>
            <w:sz w:val="22"/>
          </w:rPr>
          <w:delText xml:space="preserve"> associated</w:delText>
        </w:r>
        <w:r w:rsidR="00124BBE" w:rsidDel="00160CAA">
          <w:rPr>
            <w:rFonts w:ascii="Times New Roman" w:eastAsiaTheme="minorEastAsia" w:hAnsi="Times New Roman" w:cs="Times New Roman"/>
            <w:sz w:val="22"/>
          </w:rPr>
          <w:delText xml:space="preserve"> the computational cost by</w:delText>
        </w:r>
        <w:r w:rsidR="003E7CD5" w:rsidDel="00160CAA">
          <w:rPr>
            <w:rFonts w:ascii="Times New Roman" w:eastAsiaTheme="minorEastAsia" w:hAnsi="Times New Roman" w:cs="Times New Roman"/>
            <w:sz w:val="22"/>
          </w:rPr>
          <w:delText xml:space="preserve"> reducing </w:delText>
        </w:r>
        <w:r w:rsidR="006734B3" w:rsidDel="00160CAA">
          <w:rPr>
            <w:rFonts w:ascii="Times New Roman" w:eastAsiaTheme="minorEastAsia" w:hAnsi="Times New Roman" w:cs="Times New Roman"/>
            <w:sz w:val="22"/>
          </w:rPr>
          <w:delText xml:space="preserve">either </w:delText>
        </w:r>
        <w:r w:rsidR="00124BBE" w:rsidDel="00160CAA">
          <w:rPr>
            <w:rFonts w:ascii="Times New Roman" w:eastAsiaTheme="minorEastAsia" w:hAnsi="Times New Roman" w:cs="Times New Roman"/>
            <w:sz w:val="22"/>
          </w:rPr>
          <w:delText>the</w:delText>
        </w:r>
        <w:r w:rsidR="003E7CD5" w:rsidDel="00160CAA">
          <w:rPr>
            <w:rFonts w:ascii="Times New Roman" w:eastAsiaTheme="minorEastAsia" w:hAnsi="Times New Roman" w:cs="Times New Roman"/>
            <w:sz w:val="22"/>
          </w:rPr>
          <w:delText xml:space="preserve"> dimension and rank</w:delText>
        </w:r>
        <w:r w:rsidR="00124BBE" w:rsidDel="00160CAA">
          <w:rPr>
            <w:rFonts w:ascii="Times New Roman" w:eastAsiaTheme="minorEastAsia" w:hAnsi="Times New Roman" w:cs="Times New Roman"/>
            <w:sz w:val="22"/>
          </w:rPr>
          <w:delText xml:space="preserve"> of </w:delText>
        </w:r>
        <w:r w:rsidR="00C22E98" w:rsidDel="00160CAA">
          <w:rPr>
            <w:rFonts w:ascii="Times New Roman" w:eastAsiaTheme="minorEastAsia" w:hAnsi="Times New Roman" w:cs="Times New Roman"/>
            <w:sz w:val="22"/>
          </w:rPr>
          <w:delText xml:space="preserve">the </w:delText>
        </w:r>
        <w:r w:rsidR="006734B3" w:rsidDel="00160CAA">
          <w:rPr>
            <w:rFonts w:ascii="Times New Roman" w:eastAsiaTheme="minorEastAsia" w:hAnsi="Times New Roman" w:cs="Times New Roman"/>
            <w:sz w:val="22"/>
          </w:rPr>
          <w:delText xml:space="preserve">native-resolution </w:delText>
        </w:r>
        <w:r w:rsidR="00C22E98" w:rsidDel="00160CAA">
          <w:rPr>
            <w:rFonts w:ascii="Times New Roman" w:eastAsiaTheme="minorEastAsia" w:hAnsi="Times New Roman" w:cs="Times New Roman"/>
            <w:sz w:val="22"/>
          </w:rPr>
          <w:delText xml:space="preserve">state </w:delText>
        </w:r>
        <w:r w:rsidR="004F5CB4" w:rsidDel="00160CAA">
          <w:rPr>
            <w:rFonts w:ascii="Times New Roman" w:eastAsiaTheme="minorEastAsia" w:hAnsi="Times New Roman" w:cs="Times New Roman"/>
            <w:sz w:val="22"/>
          </w:rPr>
          <w:delText>vector</w:delText>
        </w:r>
        <w:r w:rsidR="00094BBD" w:rsidDel="00160CAA">
          <w:rPr>
            <w:rFonts w:ascii="Times New Roman" w:eastAsiaTheme="minorEastAsia" w:hAnsi="Times New Roman" w:cs="Times New Roman"/>
            <w:sz w:val="22"/>
          </w:rPr>
          <w:delText xml:space="preserve"> using </w:delText>
        </w:r>
        <w:r w:rsidR="00E7598E" w:rsidDel="00160CAA">
          <w:rPr>
            <w:rFonts w:ascii="Times New Roman" w:eastAsiaTheme="minorEastAsia" w:hAnsi="Times New Roman" w:cs="Times New Roman"/>
            <w:sz w:val="22"/>
          </w:rPr>
          <w:delText>the</w:delText>
        </w:r>
        <w:r w:rsidR="00094BBD" w:rsidDel="00160CAA">
          <w:rPr>
            <w:rFonts w:ascii="Times New Roman" w:eastAsiaTheme="minorEastAsia" w:hAnsi="Times New Roman" w:cs="Times New Roman"/>
            <w:sz w:val="22"/>
          </w:rPr>
          <w:delText xml:space="preserve"> optimal </w:delText>
        </w:r>
        <w:r w:rsidR="00E7598E" w:rsidDel="00160CAA">
          <w:rPr>
            <w:rFonts w:ascii="Times New Roman" w:eastAsiaTheme="minorEastAsia" w:hAnsi="Times New Roman" w:cs="Times New Roman"/>
            <w:sz w:val="22"/>
          </w:rPr>
          <w:delText>transformations described above</w:delText>
        </w:r>
        <w:r w:rsidR="003E7CD5" w:rsidDel="00160CAA">
          <w:rPr>
            <w:rFonts w:ascii="Times New Roman" w:eastAsiaTheme="minorEastAsia" w:hAnsi="Times New Roman" w:cs="Times New Roman"/>
            <w:sz w:val="22"/>
          </w:rPr>
          <w:delText xml:space="preserve">. </w:delText>
        </w:r>
      </w:del>
      <w:r w:rsidR="003E7CD5">
        <w:rPr>
          <w:rFonts w:ascii="Times New Roman" w:eastAsiaTheme="minorEastAsia" w:hAnsi="Times New Roman" w:cs="Times New Roman"/>
          <w:sz w:val="22"/>
        </w:rPr>
        <w:t xml:space="preserve">We start from an initial </w:t>
      </w:r>
      <w:ins w:id="179" w:author="Jacob, Daniel J." w:date="2020-08-28T07:07:00Z">
        <w:r w:rsidR="00CB75F0">
          <w:rPr>
            <w:rFonts w:ascii="Times New Roman" w:eastAsiaTheme="minorEastAsia" w:hAnsi="Times New Roman" w:cs="Times New Roman"/>
            <w:sz w:val="22"/>
          </w:rPr>
          <w:t xml:space="preserve">guess </w:t>
        </w:r>
      </w:ins>
      <w:del w:id="180" w:author="Jacob, Daniel J." w:date="2020-08-28T07:07:00Z">
        <w:r w:rsidR="003E7CD5" w:rsidDel="00CB75F0">
          <w:rPr>
            <w:rFonts w:ascii="Times New Roman" w:eastAsiaTheme="minorEastAsia" w:hAnsi="Times New Roman" w:cs="Times New Roman"/>
            <w:sz w:val="22"/>
          </w:rPr>
          <w:delText xml:space="preserve">native-resolution </w:delText>
        </w:r>
        <w:r w:rsidR="002178BA" w:rsidDel="00CB75F0">
          <w:rPr>
            <w:rFonts w:ascii="Times New Roman" w:eastAsiaTheme="minorEastAsia" w:hAnsi="Times New Roman" w:cs="Times New Roman"/>
            <w:sz w:val="22"/>
          </w:rPr>
          <w:delText xml:space="preserve">estimate </w:delText>
        </w:r>
      </w:del>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w:t>
      </w:r>
      <w:ins w:id="181" w:author="Jacob, Daniel J." w:date="2020-08-28T07:08:00Z">
        <w:r w:rsidR="00CB75F0">
          <w:rPr>
            <w:rFonts w:ascii="Times New Roman" w:eastAsiaTheme="minorEastAsia" w:hAnsi="Times New Roman" w:cs="Times New Roman"/>
            <w:sz w:val="22"/>
          </w:rPr>
          <w:t>without running the forward model</w:t>
        </w:r>
      </w:ins>
      <w:ins w:id="182" w:author="Jacob, Daniel J." w:date="2020-08-28T06:59:00Z">
        <w:r w:rsidR="00160CAA">
          <w:rPr>
            <w:rFonts w:ascii="Times New Roman" w:eastAsiaTheme="minorEastAsia" w:hAnsi="Times New Roman" w:cs="Times New Roman"/>
            <w:sz w:val="22"/>
          </w:rPr>
          <w:t xml:space="preserve"> (see below) </w:t>
        </w:r>
      </w:ins>
      <w:r w:rsidR="006C149E">
        <w:rPr>
          <w:rFonts w:ascii="Times New Roman" w:eastAsiaTheme="minorEastAsia" w:hAnsi="Times New Roman" w:cs="Times New Roman"/>
          <w:sz w:val="22"/>
        </w:rPr>
        <w:t xml:space="preserve">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w:bookmarkStart w:id="183" w:name="_Hlk49490185"/>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bookmarkEnd w:id="183"/>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 xml:space="preserve">We then </w:t>
      </w:r>
      <w:r w:rsidR="004F5CB4">
        <w:rPr>
          <w:rFonts w:ascii="Times New Roman" w:eastAsiaTheme="minorEastAsia" w:hAnsi="Times New Roman" w:cs="Times New Roman"/>
          <w:sz w:val="22"/>
        </w:rPr>
        <w:t>consider</w:t>
      </w:r>
      <w:r w:rsidR="006B0B72">
        <w:rPr>
          <w:rFonts w:ascii="Times New Roman" w:eastAsiaTheme="minorEastAsia" w:hAnsi="Times New Roman" w:cs="Times New Roman"/>
          <w:sz w:val="22"/>
        </w:rPr>
        <w:t xml:space="preserve"> two </w:t>
      </w:r>
      <w:ins w:id="184" w:author="Jacob, Daniel J." w:date="2020-08-28T07:00:00Z">
        <w:r w:rsidR="00160CAA">
          <w:rPr>
            <w:rFonts w:ascii="Times New Roman" w:eastAsiaTheme="minorEastAsia" w:hAnsi="Times New Roman" w:cs="Times New Roman"/>
            <w:sz w:val="22"/>
          </w:rPr>
          <w:t xml:space="preserve">alternative </w:t>
        </w:r>
      </w:ins>
      <w:r w:rsidR="006B0B72">
        <w:rPr>
          <w:rFonts w:ascii="Times New Roman" w:eastAsiaTheme="minorEastAsia" w:hAnsi="Times New Roman" w:cs="Times New Roman"/>
          <w:sz w:val="22"/>
        </w:rPr>
        <w:t>methods</w:t>
      </w:r>
      <w:ins w:id="185" w:author="Jacob, Daniel J." w:date="2020-08-28T07:00:00Z">
        <w:r w:rsidR="00160CAA">
          <w:rPr>
            <w:rFonts w:ascii="Times New Roman" w:eastAsiaTheme="minorEastAsia" w:hAnsi="Times New Roman" w:cs="Times New Roman"/>
            <w:sz w:val="22"/>
          </w:rPr>
          <w:t>, reduced-dimension and reduced-rank</w:t>
        </w:r>
      </w:ins>
      <w:ins w:id="186" w:author="Jacob, Daniel J." w:date="2020-08-28T07:08:00Z">
        <w:r w:rsidR="00CB75F0">
          <w:rPr>
            <w:rFonts w:ascii="Times New Roman" w:eastAsiaTheme="minorEastAsia" w:hAnsi="Times New Roman" w:cs="Times New Roman"/>
            <w:sz w:val="22"/>
          </w:rPr>
          <w:t>, to approximate the Jacobian matrix</w:t>
        </w:r>
      </w:ins>
      <w:ins w:id="187" w:author="Jacob, Daniel J." w:date="2020-08-28T07:00:00Z">
        <w:r w:rsidR="00160CAA">
          <w:rPr>
            <w:rFonts w:ascii="Times New Roman" w:eastAsiaTheme="minorEastAsia" w:hAnsi="Times New Roman" w:cs="Times New Roman"/>
            <w:sz w:val="22"/>
          </w:rPr>
          <w:t xml:space="preserve">. </w:t>
        </w:r>
      </w:ins>
      <w:r w:rsidR="006B0B72">
        <w:rPr>
          <w:rFonts w:ascii="Times New Roman" w:eastAsiaTheme="minorEastAsia" w:hAnsi="Times New Roman" w:cs="Times New Roman"/>
          <w:sz w:val="22"/>
        </w:rPr>
        <w:t xml:space="preserve"> </w:t>
      </w:r>
      <w:del w:id="188" w:author="Jacob, Daniel J." w:date="2020-08-28T07:00:00Z">
        <w:r w:rsidR="006B0B72" w:rsidDel="00160CAA">
          <w:rPr>
            <w:rFonts w:ascii="Times New Roman" w:eastAsiaTheme="minorEastAsia" w:hAnsi="Times New Roman" w:cs="Times New Roman"/>
            <w:sz w:val="22"/>
          </w:rPr>
          <w:delText xml:space="preserve">for </w:delText>
        </w:r>
        <w:r w:rsidR="002178BA" w:rsidDel="00160CAA">
          <w:rPr>
            <w:rFonts w:ascii="Times New Roman" w:eastAsiaTheme="minorEastAsia" w:hAnsi="Times New Roman" w:cs="Times New Roman"/>
            <w:sz w:val="22"/>
          </w:rPr>
          <w:delText xml:space="preserve">updating the Jacobian matrix. </w:delText>
        </w:r>
      </w:del>
      <w:r w:rsidR="004F5CB4">
        <w:rPr>
          <w:rFonts w:ascii="Times New Roman" w:eastAsiaTheme="minorEastAsia" w:hAnsi="Times New Roman" w:cs="Times New Roman"/>
          <w:sz w:val="22"/>
        </w:rPr>
        <w:t xml:space="preserve">In the </w:t>
      </w:r>
      <w:del w:id="189" w:author="Jacob, Daniel J." w:date="2020-08-28T07:00:00Z">
        <w:r w:rsidR="004F5CB4" w:rsidDel="00160CAA">
          <w:rPr>
            <w:rFonts w:ascii="Times New Roman" w:eastAsiaTheme="minorEastAsia" w:hAnsi="Times New Roman" w:cs="Times New Roman"/>
            <w:sz w:val="22"/>
          </w:rPr>
          <w:delText>f</w:delText>
        </w:r>
        <w:r w:rsidR="002162E2" w:rsidDel="00160CAA">
          <w:rPr>
            <w:rFonts w:ascii="Times New Roman" w:eastAsiaTheme="minorEastAsia" w:hAnsi="Times New Roman" w:cs="Times New Roman"/>
            <w:sz w:val="22"/>
          </w:rPr>
          <w:delText>irst</w:delText>
        </w:r>
        <w:r w:rsidR="004F5CB4" w:rsidDel="00160CAA">
          <w:rPr>
            <w:rFonts w:ascii="Times New Roman" w:eastAsiaTheme="minorEastAsia" w:hAnsi="Times New Roman" w:cs="Times New Roman"/>
            <w:sz w:val="22"/>
          </w:rPr>
          <w:delText xml:space="preserve"> method</w:delText>
        </w:r>
        <w:r w:rsidR="006734B3" w:rsidDel="00160CAA">
          <w:rPr>
            <w:rFonts w:ascii="Times New Roman" w:eastAsiaTheme="minorEastAsia" w:hAnsi="Times New Roman" w:cs="Times New Roman"/>
            <w:sz w:val="22"/>
          </w:rPr>
          <w:delText xml:space="preserve"> (</w:delText>
        </w:r>
      </w:del>
      <w:r w:rsidR="006734B3">
        <w:rPr>
          <w:rFonts w:ascii="Times New Roman" w:eastAsiaTheme="minorEastAsia" w:hAnsi="Times New Roman" w:cs="Times New Roman"/>
          <w:sz w:val="22"/>
        </w:rPr>
        <w:t>reduced-dimension</w:t>
      </w:r>
      <w:ins w:id="190" w:author="Jacob, Daniel J." w:date="2020-08-28T07:01:00Z">
        <w:r w:rsidR="00160CAA">
          <w:rPr>
            <w:rFonts w:ascii="Times New Roman" w:eastAsiaTheme="minorEastAsia" w:hAnsi="Times New Roman" w:cs="Times New Roman"/>
            <w:sz w:val="22"/>
          </w:rPr>
          <w:t xml:space="preserve"> method</w:t>
        </w:r>
      </w:ins>
      <w:del w:id="191" w:author="Jacob, Daniel J." w:date="2020-08-28T07:01:00Z">
        <w:r w:rsidR="006734B3" w:rsidDel="00160CAA">
          <w:rPr>
            <w:rFonts w:ascii="Times New Roman" w:eastAsiaTheme="minorEastAsia" w:hAnsi="Times New Roman" w:cs="Times New Roman"/>
            <w:sz w:val="22"/>
          </w:rPr>
          <w:delText>)</w:delText>
        </w:r>
      </w:del>
      <w:r w:rsidR="002162E2">
        <w:rPr>
          <w:rFonts w:ascii="Times New Roman" w:eastAsiaTheme="minorEastAsia" w:hAnsi="Times New Roman" w:cs="Times New Roman"/>
          <w:sz w:val="22"/>
        </w:rPr>
        <w:t xml:space="preserve">, we construct a multiscale grid </w:t>
      </w:r>
      <w:r w:rsidR="009B1616">
        <w:rPr>
          <w:rFonts w:ascii="Times New Roman" w:eastAsiaTheme="minorEastAsia" w:hAnsi="Times New Roman" w:cs="Times New Roman"/>
          <w:sz w:val="22"/>
        </w:rPr>
        <w:t>that maintains resolution in areas of highest information content</w:t>
      </w:r>
      <w:ins w:id="192" w:author="Jacob, Daniel J." w:date="2020-08-28T06:55:00Z">
        <w:r w:rsidR="00160CAA">
          <w:rPr>
            <w:rFonts w:ascii="Times New Roman" w:eastAsiaTheme="minorEastAsia" w:hAnsi="Times New Roman" w:cs="Times New Roman"/>
            <w:sz w:val="22"/>
          </w:rPr>
          <w:t xml:space="preserve"> as informed by</w:t>
        </w:r>
      </w:ins>
      <m:oMath>
        <m:r>
          <w:ins w:id="193" w:author="Jacob, Daniel J." w:date="2020-08-28T06:56:00Z">
            <w:rPr>
              <w:rFonts w:ascii="Cambria Math" w:eastAsiaTheme="minorEastAsia" w:hAnsi="Cambria Math" w:cs="Times New Roman"/>
              <w:sz w:val="22"/>
            </w:rPr>
            <m:t xml:space="preserve"> </m:t>
          </w:ins>
        </m:r>
        <m:sSup>
          <m:sSupPr>
            <m:ctrlPr>
              <w:ins w:id="194" w:author="Jacob, Daniel J." w:date="2020-08-28T06:56:00Z">
                <w:rPr>
                  <w:rFonts w:ascii="Cambria Math" w:eastAsiaTheme="minorEastAsia" w:hAnsi="Cambria Math" w:cs="Times New Roman"/>
                  <w:b/>
                  <w:sz w:val="22"/>
                </w:rPr>
              </w:ins>
            </m:ctrlPr>
          </m:sSupPr>
          <m:e>
            <m:r>
              <w:ins w:id="195" w:author="Jacob, Daniel J." w:date="2020-08-28T06:56:00Z">
                <m:rPr>
                  <m:sty m:val="b"/>
                </m:rPr>
                <w:rPr>
                  <w:rFonts w:ascii="Cambria Math" w:eastAsiaTheme="minorEastAsia" w:hAnsi="Cambria Math" w:cs="Times New Roman"/>
                  <w:sz w:val="22"/>
                </w:rPr>
                <m:t>A</m:t>
              </w:ins>
            </m:r>
          </m:e>
          <m:sup>
            <m:r>
              <w:ins w:id="196" w:author="Jacob, Daniel J." w:date="2020-08-28T06:56:00Z">
                <m:rPr>
                  <m:sty m:val="p"/>
                </m:rPr>
                <w:rPr>
                  <w:rFonts w:ascii="Cambria Math" w:eastAsiaTheme="minorEastAsia" w:hAnsi="Cambria Math" w:cs="Times New Roman"/>
                  <w:sz w:val="22"/>
                </w:rPr>
                <m:t>(0)</m:t>
              </w:ins>
            </m:r>
          </m:sup>
        </m:sSup>
      </m:oMath>
      <w:ins w:id="197" w:author="Jacob, Daniel J." w:date="2020-08-28T06:56:00Z">
        <w:r w:rsidR="00160CAA">
          <w:rPr>
            <w:rFonts w:ascii="Times New Roman" w:eastAsiaTheme="minorEastAsia" w:hAnsi="Times New Roman" w:cs="Times New Roman"/>
            <w:sz w:val="22"/>
          </w:rPr>
          <w:t xml:space="preserve"> </w:t>
        </w:r>
      </w:ins>
      <w:ins w:id="198" w:author="Jacob, Daniel J." w:date="2020-08-28T06:55:00Z">
        <w:r w:rsidR="00160CAA">
          <w:rPr>
            <w:rFonts w:ascii="Times New Roman" w:eastAsiaTheme="minorEastAsia" w:hAnsi="Times New Roman" w:cs="Times New Roman"/>
            <w:sz w:val="22"/>
          </w:rPr>
          <w:t xml:space="preserve"> </w:t>
        </w:r>
      </w:ins>
      <w:del w:id="199" w:author="Jacob, Daniel J." w:date="2020-08-28T06:55:00Z">
        <w:r w:rsidR="009B1616" w:rsidDel="00160CAA">
          <w:rPr>
            <w:rFonts w:ascii="Times New Roman" w:eastAsiaTheme="minorEastAsia" w:hAnsi="Times New Roman" w:cs="Times New Roman"/>
            <w:sz w:val="22"/>
          </w:rPr>
          <w:delText xml:space="preserve"> </w:delText>
        </w:r>
      </w:del>
      <w:r w:rsidR="00E7598E">
        <w:rPr>
          <w:rFonts w:ascii="Times New Roman" w:eastAsiaTheme="minorEastAsia" w:hAnsi="Times New Roman" w:cs="Times New Roman"/>
          <w:sz w:val="22"/>
        </w:rPr>
        <w:t xml:space="preserve">(upper right panel of Figure 1) </w:t>
      </w:r>
      <w:r w:rsidR="009B1616">
        <w:rPr>
          <w:rFonts w:ascii="Times New Roman" w:eastAsiaTheme="minorEastAsia" w:hAnsi="Times New Roman" w:cs="Times New Roman"/>
          <w:sz w:val="22"/>
        </w:rPr>
        <w:t xml:space="preserve">and </w:t>
      </w:r>
      <w:r w:rsidR="002162E2">
        <w:rPr>
          <w:rFonts w:ascii="Times New Roman" w:eastAsiaTheme="minorEastAsia" w:hAnsi="Times New Roman" w:cs="Times New Roman"/>
          <w:sz w:val="22"/>
        </w:rPr>
        <w:t>use the forward model to 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w:t>
      </w:r>
      <w:r w:rsidR="0048071C">
        <w:rPr>
          <w:rFonts w:ascii="Times New Roman" w:eastAsiaTheme="minorEastAsia" w:hAnsi="Times New Roman" w:cs="Times New Roman"/>
          <w:sz w:val="22"/>
        </w:rPr>
        <w:t xml:space="preserve">In the </w:t>
      </w:r>
      <w:del w:id="200" w:author="Jacob, Daniel J." w:date="2020-08-28T07:01:00Z">
        <w:r w:rsidR="0048071C" w:rsidDel="00CB75F0">
          <w:rPr>
            <w:rFonts w:ascii="Times New Roman" w:eastAsiaTheme="minorEastAsia" w:hAnsi="Times New Roman" w:cs="Times New Roman"/>
            <w:sz w:val="22"/>
          </w:rPr>
          <w:delText xml:space="preserve">second </w:delText>
        </w:r>
      </w:del>
      <w:ins w:id="201" w:author="Jacob, Daniel J." w:date="2020-08-28T07:01:00Z">
        <w:r w:rsidR="00CB75F0">
          <w:rPr>
            <w:rFonts w:ascii="Times New Roman" w:eastAsiaTheme="minorEastAsia" w:hAnsi="Times New Roman" w:cs="Times New Roman"/>
            <w:sz w:val="22"/>
          </w:rPr>
          <w:t xml:space="preserve">reduced-rank </w:t>
        </w:r>
      </w:ins>
      <w:r w:rsidR="0048071C">
        <w:rPr>
          <w:rFonts w:ascii="Times New Roman" w:eastAsiaTheme="minorEastAsia" w:hAnsi="Times New Roman" w:cs="Times New Roman"/>
          <w:sz w:val="22"/>
        </w:rPr>
        <w:t>method</w:t>
      </w:r>
      <w:ins w:id="202" w:author="Jacob, Daniel J." w:date="2020-08-28T07:01:00Z">
        <w:r w:rsidR="00CB75F0">
          <w:rPr>
            <w:rFonts w:ascii="Times New Roman" w:eastAsiaTheme="minorEastAsia" w:hAnsi="Times New Roman" w:cs="Times New Roman"/>
            <w:sz w:val="22"/>
          </w:rPr>
          <w:t>,</w:t>
        </w:r>
      </w:ins>
      <w:r w:rsidR="006734B3">
        <w:rPr>
          <w:rFonts w:ascii="Times New Roman" w:eastAsiaTheme="minorEastAsia" w:hAnsi="Times New Roman" w:cs="Times New Roman"/>
          <w:sz w:val="22"/>
        </w:rPr>
        <w:t xml:space="preserve"> </w:t>
      </w:r>
      <w:del w:id="203" w:author="Jacob, Daniel J." w:date="2020-08-28T07:01:00Z">
        <w:r w:rsidR="006734B3" w:rsidDel="00CB75F0">
          <w:rPr>
            <w:rFonts w:ascii="Times New Roman" w:eastAsiaTheme="minorEastAsia" w:hAnsi="Times New Roman" w:cs="Times New Roman"/>
            <w:sz w:val="22"/>
          </w:rPr>
          <w:delText>(reduced-rank)</w:delText>
        </w:r>
        <w:r w:rsidR="002162E2" w:rsidDel="00CB75F0">
          <w:rPr>
            <w:rFonts w:ascii="Times New Roman" w:eastAsiaTheme="minorEastAsia" w:hAnsi="Times New Roman" w:cs="Times New Roman"/>
            <w:sz w:val="22"/>
          </w:rPr>
          <w:delText xml:space="preserve">, </w:delText>
        </w:r>
      </w:del>
      <w:r w:rsidR="002162E2">
        <w:rPr>
          <w:rFonts w:ascii="Times New Roman" w:eastAsiaTheme="minorEastAsia" w:hAnsi="Times New Roman" w:cs="Times New Roman"/>
          <w:sz w:val="22"/>
        </w:rPr>
        <w:t xml:space="preserve">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48071C">
        <w:rPr>
          <w:rFonts w:ascii="Times New Roman" w:eastAsiaTheme="minorEastAsia" w:hAnsi="Times New Roman" w:cs="Times New Roman"/>
          <w:sz w:val="22"/>
        </w:rPr>
        <w:t>lower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xml:space="preserve">. In both </w:t>
      </w:r>
      <w:del w:id="204" w:author="Jacob, Daniel J." w:date="2020-08-28T07:02:00Z">
        <w:r w:rsidR="002162E2" w:rsidDel="00CB75F0">
          <w:rPr>
            <w:rFonts w:ascii="Times New Roman" w:eastAsiaTheme="minorEastAsia" w:hAnsi="Times New Roman" w:cs="Times New Roman"/>
            <w:sz w:val="22"/>
          </w:rPr>
          <w:delText>cases</w:delText>
        </w:r>
      </w:del>
      <w:ins w:id="205" w:author="Jacob, Daniel J." w:date="2020-08-28T07:02:00Z">
        <w:r w:rsidR="00CB75F0">
          <w:rPr>
            <w:rFonts w:ascii="Times New Roman" w:eastAsiaTheme="minorEastAsia" w:hAnsi="Times New Roman" w:cs="Times New Roman"/>
            <w:sz w:val="22"/>
          </w:rPr>
          <w:t>methods</w:t>
        </w:r>
      </w:ins>
      <w:r w:rsidR="002162E2">
        <w:rPr>
          <w:rFonts w:ascii="Times New Roman" w:eastAsiaTheme="minorEastAsia" w:hAnsi="Times New Roman" w:cs="Times New Roman"/>
          <w:sz w:val="22"/>
        </w:rPr>
        <w:t>,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5F564989" w:rsidR="002162E2" w:rsidRDefault="002162E2" w:rsidP="002178BA">
      <w:pPr>
        <w:rPr>
          <w:ins w:id="206" w:author="Jacob, Daniel J." w:date="2020-08-28T07:03:00Z"/>
          <w:rFonts w:ascii="Times New Roman" w:eastAsiaTheme="minorEastAsia" w:hAnsi="Times New Roman" w:cs="Times New Roman"/>
          <w:sz w:val="22"/>
        </w:rPr>
      </w:pPr>
    </w:p>
    <w:p w14:paraId="0C500662" w14:textId="13E9BBA6" w:rsidR="00CB75F0" w:rsidRPr="00144949" w:rsidRDefault="00CB75F0" w:rsidP="002178BA">
      <w:pPr>
        <w:rPr>
          <w:rFonts w:ascii="Times New Roman" w:eastAsiaTheme="minorEastAsia" w:hAnsi="Times New Roman" w:cs="Times New Roman"/>
          <w:sz w:val="22"/>
        </w:rPr>
      </w:pPr>
      <w:ins w:id="207" w:author="Jacob, Daniel J." w:date="2020-08-28T07:03:00Z">
        <w:r>
          <w:rPr>
            <w:rFonts w:ascii="Times New Roman" w:eastAsiaTheme="minorEastAsia" w:hAnsi="Times New Roman" w:cs="Times New Roman"/>
            <w:sz w:val="22"/>
          </w:rPr>
          <w:t xml:space="preserve">The reason why these reduced-dimension and reduced-rank methods </w:t>
        </w:r>
      </w:ins>
      <w:ins w:id="208" w:author="Jacob, Daniel J." w:date="2020-08-28T07:04:00Z">
        <w:r>
          <w:rPr>
            <w:rFonts w:ascii="Times New Roman" w:eastAsiaTheme="minorEastAsia" w:hAnsi="Times New Roman" w:cs="Times New Roman"/>
            <w:sz w:val="22"/>
          </w:rPr>
          <w:t xml:space="preserve">work is that the averaging kernel matrix </w:t>
        </w:r>
        <w:r>
          <w:rPr>
            <w:rFonts w:ascii="Times New Roman" w:eastAsiaTheme="minorEastAsia" w:hAnsi="Times New Roman" w:cs="Times New Roman"/>
            <w:b/>
            <w:bCs/>
            <w:sz w:val="22"/>
          </w:rPr>
          <w:t>A</w:t>
        </w:r>
        <w:r>
          <w:rPr>
            <w:rFonts w:ascii="Times New Roman" w:eastAsiaTheme="minorEastAsia" w:hAnsi="Times New Roman" w:cs="Times New Roman"/>
            <w:sz w:val="22"/>
          </w:rPr>
          <w:t xml:space="preserve"> of the native-resolution problem </w:t>
        </w:r>
      </w:ins>
      <w:ins w:id="209" w:author="Jacob, Daniel J." w:date="2020-08-28T07:09:00Z">
        <w:r>
          <w:rPr>
            <w:rFonts w:ascii="Times New Roman" w:eastAsiaTheme="minorEastAsia" w:hAnsi="Times New Roman" w:cs="Times New Roman"/>
            <w:sz w:val="22"/>
          </w:rPr>
          <w:t>is largely defined by the specified error covariance matrices</w:t>
        </w:r>
      </w:ins>
      <w:ins w:id="210" w:author="Jacob, Daniel J." w:date="2020-08-28T07:10:00Z">
        <w:r>
          <w:rPr>
            <w:rFonts w:ascii="Times New Roman" w:eastAsiaTheme="minorEastAsia" w:hAnsi="Times New Roman" w:cs="Times New Roman"/>
            <w:sz w:val="22"/>
          </w:rPr>
          <w:t xml:space="preserve"> </w:t>
        </w:r>
        <w:r>
          <w:rPr>
            <w:rFonts w:ascii="Times New Roman" w:eastAsiaTheme="minorEastAsia" w:hAnsi="Times New Roman" w:cs="Times New Roman"/>
            <w:b/>
            <w:bCs/>
            <w:sz w:val="22"/>
          </w:rPr>
          <w:t>S</w:t>
        </w:r>
        <w:r>
          <w:rPr>
            <w:rFonts w:ascii="Times New Roman" w:eastAsiaTheme="minorEastAsia" w:hAnsi="Times New Roman" w:cs="Times New Roman"/>
            <w:b/>
            <w:bCs/>
            <w:sz w:val="22"/>
            <w:vertAlign w:val="subscript"/>
          </w:rPr>
          <w:t>A</w:t>
        </w:r>
        <w:r>
          <w:rPr>
            <w:rFonts w:ascii="Times New Roman" w:eastAsiaTheme="minorEastAsia" w:hAnsi="Times New Roman" w:cs="Times New Roman"/>
            <w:b/>
            <w:bCs/>
            <w:sz w:val="22"/>
          </w:rPr>
          <w:t xml:space="preserve"> </w:t>
        </w:r>
        <w:r>
          <w:rPr>
            <w:rFonts w:ascii="Times New Roman" w:eastAsiaTheme="minorEastAsia" w:hAnsi="Times New Roman" w:cs="Times New Roman"/>
            <w:sz w:val="22"/>
          </w:rPr>
          <w:t xml:space="preserve">and </w:t>
        </w:r>
        <w:r>
          <w:rPr>
            <w:rFonts w:ascii="Times New Roman" w:eastAsiaTheme="minorEastAsia" w:hAnsi="Times New Roman" w:cs="Times New Roman"/>
            <w:b/>
            <w:bCs/>
            <w:sz w:val="22"/>
          </w:rPr>
          <w:t>S</w:t>
        </w:r>
        <w:r>
          <w:rPr>
            <w:rFonts w:ascii="Times New Roman" w:eastAsiaTheme="minorEastAsia" w:hAnsi="Times New Roman" w:cs="Times New Roman"/>
            <w:b/>
            <w:bCs/>
            <w:sz w:val="22"/>
            <w:vertAlign w:val="subscript"/>
          </w:rPr>
          <w:t>O</w:t>
        </w:r>
        <w:r>
          <w:rPr>
            <w:rFonts w:ascii="Times New Roman" w:eastAsiaTheme="minorEastAsia" w:hAnsi="Times New Roman" w:cs="Times New Roman"/>
            <w:b/>
            <w:bCs/>
            <w:sz w:val="22"/>
          </w:rPr>
          <w:t xml:space="preserve"> </w:t>
        </w:r>
        <w:r>
          <w:rPr>
            <w:rFonts w:ascii="Times New Roman" w:eastAsiaTheme="minorEastAsia" w:hAnsi="Times New Roman" w:cs="Times New Roman"/>
            <w:sz w:val="22"/>
          </w:rPr>
          <w:t>(equation (4))</w:t>
        </w:r>
      </w:ins>
      <w:ins w:id="211" w:author="Jacob, Daniel J." w:date="2020-08-28T07:11:00Z">
        <w:r w:rsidR="00144949">
          <w:rPr>
            <w:rFonts w:ascii="Times New Roman" w:eastAsiaTheme="minorEastAsia" w:hAnsi="Times New Roman" w:cs="Times New Roman"/>
            <w:sz w:val="22"/>
          </w:rPr>
          <w:t xml:space="preserve">, so that an initial estimate </w:t>
        </w:r>
        <w:r w:rsidR="00144949">
          <w:rPr>
            <w:rFonts w:ascii="Times New Roman" w:eastAsiaTheme="minorEastAsia" w:hAnsi="Times New Roman" w:cs="Times New Roman"/>
            <w:b/>
            <w:bCs/>
            <w:sz w:val="22"/>
          </w:rPr>
          <w:t>A</w:t>
        </w:r>
        <w:r w:rsidR="00144949">
          <w:rPr>
            <w:rFonts w:ascii="Times New Roman" w:eastAsiaTheme="minorEastAsia" w:hAnsi="Times New Roman" w:cs="Times New Roman"/>
            <w:b/>
            <w:bCs/>
            <w:sz w:val="22"/>
            <w:vertAlign w:val="superscript"/>
          </w:rPr>
          <w:t>(0)</w:t>
        </w:r>
        <w:r w:rsidR="00144949">
          <w:rPr>
            <w:rFonts w:ascii="Times New Roman" w:eastAsiaTheme="minorEastAsia" w:hAnsi="Times New Roman" w:cs="Times New Roman"/>
            <w:b/>
            <w:bCs/>
            <w:sz w:val="22"/>
          </w:rPr>
          <w:t xml:space="preserve"> </w:t>
        </w:r>
      </w:ins>
      <w:ins w:id="212" w:author="Jacob, Daniel J." w:date="2020-08-28T07:12:00Z">
        <w:r w:rsidR="00144949">
          <w:rPr>
            <w:rFonts w:ascii="Times New Roman" w:eastAsiaTheme="minorEastAsia" w:hAnsi="Times New Roman" w:cs="Times New Roman"/>
            <w:sz w:val="22"/>
          </w:rPr>
          <w:t xml:space="preserve">already provides a good approximation of </w:t>
        </w:r>
        <w:proofErr w:type="spellStart"/>
        <w:r w:rsidR="00144949">
          <w:rPr>
            <w:rFonts w:ascii="Times New Roman" w:eastAsiaTheme="minorEastAsia" w:hAnsi="Times New Roman" w:cs="Times New Roman"/>
            <w:b/>
            <w:bCs/>
            <w:sz w:val="22"/>
          </w:rPr>
          <w:t>A</w:t>
        </w:r>
        <w:proofErr w:type="spellEnd"/>
        <w:r w:rsidR="00144949">
          <w:rPr>
            <w:rFonts w:ascii="Times New Roman" w:eastAsiaTheme="minorEastAsia" w:hAnsi="Times New Roman" w:cs="Times New Roman"/>
            <w:sz w:val="22"/>
          </w:rPr>
          <w:t xml:space="preserve"> even if the initial guess </w:t>
        </w:r>
        <w:r w:rsidR="00144949">
          <w:rPr>
            <w:rFonts w:ascii="Times New Roman" w:eastAsiaTheme="minorEastAsia" w:hAnsi="Times New Roman" w:cs="Times New Roman"/>
            <w:b/>
            <w:bCs/>
            <w:sz w:val="22"/>
          </w:rPr>
          <w:t>K</w:t>
        </w:r>
      </w:ins>
      <w:ins w:id="213" w:author="Jacob, Daniel J." w:date="2020-08-28T07:13:00Z">
        <w:r w:rsidR="00144949">
          <w:rPr>
            <w:rFonts w:ascii="Times New Roman" w:eastAsiaTheme="minorEastAsia" w:hAnsi="Times New Roman" w:cs="Times New Roman"/>
            <w:b/>
            <w:bCs/>
            <w:sz w:val="22"/>
            <w:vertAlign w:val="superscript"/>
          </w:rPr>
          <w:t>(0)</w:t>
        </w:r>
        <w:r w:rsidR="00144949">
          <w:rPr>
            <w:rFonts w:ascii="Times New Roman" w:eastAsiaTheme="minorEastAsia" w:hAnsi="Times New Roman" w:cs="Times New Roman"/>
            <w:b/>
            <w:bCs/>
            <w:sz w:val="22"/>
          </w:rPr>
          <w:t xml:space="preserve"> </w:t>
        </w:r>
        <w:r w:rsidR="00144949">
          <w:rPr>
            <w:rFonts w:ascii="Times New Roman" w:eastAsiaTheme="minorEastAsia" w:hAnsi="Times New Roman" w:cs="Times New Roman"/>
            <w:sz w:val="22"/>
          </w:rPr>
          <w:t xml:space="preserve">is </w:t>
        </w:r>
      </w:ins>
      <w:ins w:id="214" w:author="Jacob, Daniel J." w:date="2020-08-28T07:23:00Z">
        <w:r w:rsidR="00AA34EC">
          <w:rPr>
            <w:rFonts w:ascii="Times New Roman" w:eastAsiaTheme="minorEastAsia" w:hAnsi="Times New Roman" w:cs="Times New Roman"/>
            <w:sz w:val="22"/>
          </w:rPr>
          <w:t>crude</w:t>
        </w:r>
      </w:ins>
      <w:ins w:id="215" w:author="Jacob, Daniel J." w:date="2020-08-28T07:13:00Z">
        <w:r w:rsidR="00144949">
          <w:rPr>
            <w:rFonts w:ascii="Times New Roman" w:eastAsiaTheme="minorEastAsia" w:hAnsi="Times New Roman" w:cs="Times New Roman"/>
            <w:sz w:val="22"/>
          </w:rPr>
          <w:t>. In our demonstration case</w:t>
        </w:r>
      </w:ins>
      <w:ins w:id="216" w:author="Jacob, Daniel J." w:date="2020-08-28T07:14:00Z">
        <w:r w:rsidR="00144949">
          <w:rPr>
            <w:rFonts w:ascii="Times New Roman" w:eastAsiaTheme="minorEastAsia" w:hAnsi="Times New Roman" w:cs="Times New Roman"/>
            <w:sz w:val="22"/>
          </w:rPr>
          <w:t xml:space="preserve">, we generate </w:t>
        </w:r>
      </w:ins>
    </w:p>
    <w:p w14:paraId="5EDE1DDB" w14:textId="2A789C9B" w:rsidR="00872704" w:rsidRPr="00C32DA2" w:rsidRDefault="00E51367" w:rsidP="002178BA">
      <w:pPr>
        <w:rPr>
          <w:rFonts w:ascii="Times New Roman" w:eastAsiaTheme="minorEastAsia" w:hAnsi="Times New Roman" w:cs="Times New Roman"/>
          <w:i/>
          <w:sz w:val="22"/>
        </w:rPr>
      </w:pPr>
      <w:del w:id="217" w:author="Jacob, Daniel J." w:date="2020-08-28T07:14:00Z">
        <w:r w:rsidDel="00144949">
          <w:rPr>
            <w:rFonts w:ascii="Times New Roman" w:eastAsiaTheme="minorEastAsia" w:hAnsi="Times New Roman" w:cs="Times New Roman"/>
            <w:sz w:val="22"/>
          </w:rPr>
          <w:delText>An initial</w:delText>
        </w:r>
        <w:r w:rsidR="006734B3" w:rsidDel="00144949">
          <w:rPr>
            <w:rFonts w:ascii="Times New Roman" w:eastAsiaTheme="minorEastAsia" w:hAnsi="Times New Roman" w:cs="Times New Roman"/>
            <w:sz w:val="22"/>
          </w:rPr>
          <w:delText>, no-cost</w:delText>
        </w:r>
        <w:r w:rsidDel="00144949">
          <w:rPr>
            <w:rFonts w:ascii="Times New Roman" w:eastAsiaTheme="minorEastAsia" w:hAnsi="Times New Roman" w:cs="Times New Roman"/>
            <w:sz w:val="22"/>
          </w:rPr>
          <w:delText xml:space="preserve"> estimate of the native-resolution Jacobian matrix </w:delText>
        </w:r>
      </w:del>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del w:id="218" w:author="Jacob, Daniel J." w:date="2020-08-28T07:14:00Z">
        <w:r w:rsidR="0048071C" w:rsidDel="00144949">
          <w:rPr>
            <w:rFonts w:ascii="Times New Roman" w:eastAsiaTheme="minorEastAsia" w:hAnsi="Times New Roman" w:cs="Times New Roman"/>
            <w:sz w:val="22"/>
          </w:rPr>
          <w:delText>can be</w:delText>
        </w:r>
        <w:r w:rsidDel="00144949">
          <w:rPr>
            <w:rFonts w:ascii="Times New Roman" w:eastAsiaTheme="minorEastAsia" w:hAnsi="Times New Roman" w:cs="Times New Roman"/>
            <w:sz w:val="22"/>
          </w:rPr>
          <w:delText xml:space="preserve"> generated </w:delText>
        </w:r>
        <w:r w:rsidR="0048071C" w:rsidDel="00144949">
          <w:rPr>
            <w:rFonts w:ascii="Times New Roman" w:eastAsiaTheme="minorEastAsia" w:hAnsi="Times New Roman" w:cs="Times New Roman"/>
            <w:sz w:val="22"/>
          </w:rPr>
          <w:delText>in our</w:delText>
        </w:r>
      </w:del>
      <w:ins w:id="219" w:author="Jacob, Daniel J." w:date="2020-08-28T07:14:00Z">
        <w:r w:rsidR="00144949">
          <w:rPr>
            <w:rFonts w:ascii="Times New Roman" w:eastAsiaTheme="minorEastAsia" w:hAnsi="Times New Roman" w:cs="Times New Roman"/>
            <w:sz w:val="22"/>
          </w:rPr>
          <w:t>at no cost</w:t>
        </w:r>
      </w:ins>
      <w:r w:rsidR="0048071C">
        <w:rPr>
          <w:rFonts w:ascii="Times New Roman" w:eastAsiaTheme="minorEastAsia" w:hAnsi="Times New Roman" w:cs="Times New Roman"/>
          <w:sz w:val="22"/>
        </w:rPr>
        <w:t xml:space="preserve"> </w:t>
      </w:r>
      <w:del w:id="220" w:author="Jacob, Daniel J." w:date="2020-08-28T07:14:00Z">
        <w:r w:rsidR="006734B3" w:rsidDel="00144949">
          <w:rPr>
            <w:rFonts w:ascii="Times New Roman" w:eastAsiaTheme="minorEastAsia" w:hAnsi="Times New Roman" w:cs="Times New Roman"/>
            <w:sz w:val="22"/>
          </w:rPr>
          <w:delText>demonstration</w:delText>
        </w:r>
        <w:r w:rsidR="0048071C" w:rsidDel="00144949">
          <w:rPr>
            <w:rFonts w:ascii="Times New Roman" w:eastAsiaTheme="minorEastAsia" w:hAnsi="Times New Roman" w:cs="Times New Roman"/>
            <w:sz w:val="22"/>
          </w:rPr>
          <w:delText xml:space="preserve"> case </w:delText>
        </w:r>
      </w:del>
      <w:r>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Pr>
          <w:rFonts w:ascii="Times New Roman" w:eastAsiaTheme="minorEastAsia" w:hAnsi="Times New Roman" w:cs="Times New Roman"/>
          <w:sz w:val="22"/>
        </w:rPr>
        <w:t xml:space="preserve">emissions </w:t>
      </w:r>
      <w:r w:rsidR="0048071C" w:rsidRPr="008373D7">
        <w:rPr>
          <w:rFonts w:ascii="Times New Roman" w:eastAsiaTheme="minorEastAsia" w:hAnsi="Times New Roman" w:cs="Times New Roman"/>
          <w:color w:val="FF0000"/>
          <w:sz w:val="22"/>
        </w:rPr>
        <w:t>[kg</w:t>
      </w:r>
      <w:r w:rsidR="006734B3" w:rsidRPr="008373D7">
        <w:rPr>
          <w:rFonts w:ascii="Times New Roman" w:eastAsiaTheme="minorEastAsia" w:hAnsi="Times New Roman" w:cs="Times New Roman"/>
          <w:color w:val="FF0000"/>
          <w:sz w:val="22"/>
        </w:rPr>
        <w:t xml:space="preserve"> m</w:t>
      </w:r>
      <w:r w:rsidR="006734B3" w:rsidRPr="008373D7">
        <w:rPr>
          <w:rFonts w:ascii="Times New Roman" w:eastAsiaTheme="minorEastAsia" w:hAnsi="Times New Roman" w:cs="Times New Roman"/>
          <w:color w:val="FF0000"/>
          <w:sz w:val="22"/>
          <w:vertAlign w:val="superscript"/>
        </w:rPr>
        <w:t>-2</w:t>
      </w:r>
      <w:r w:rsidR="0048071C" w:rsidRPr="008373D7">
        <w:rPr>
          <w:rFonts w:ascii="Times New Roman" w:eastAsiaTheme="minorEastAsia" w:hAnsi="Times New Roman" w:cs="Times New Roman"/>
          <w:color w:val="FF0000"/>
          <w:sz w:val="22"/>
        </w:rPr>
        <w:t xml:space="preserve"> s</w:t>
      </w:r>
      <w:r w:rsidR="0048071C" w:rsidRPr="008373D7">
        <w:rPr>
          <w:rFonts w:ascii="Times New Roman" w:eastAsiaTheme="minorEastAsia" w:hAnsi="Times New Roman" w:cs="Times New Roman"/>
          <w:color w:val="FF0000"/>
          <w:sz w:val="22"/>
          <w:vertAlign w:val="superscript"/>
        </w:rPr>
        <w:t>-1</w:t>
      </w:r>
      <w:r w:rsidR="0048071C" w:rsidRPr="008373D7">
        <w:rPr>
          <w:rFonts w:ascii="Times New Roman" w:eastAsiaTheme="minorEastAsia" w:hAnsi="Times New Roman" w:cs="Times New Roman"/>
          <w:color w:val="FF0000"/>
          <w:sz w:val="22"/>
        </w:rPr>
        <w:t>]</w:t>
      </w:r>
      <w:r w:rsidR="0048071C">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r w:rsidR="006734B3">
        <w:rPr>
          <w:rFonts w:ascii="Times New Roman" w:eastAsiaTheme="minorEastAsia" w:hAnsi="Times New Roman" w:cs="Times New Roman"/>
          <w:sz w:val="22"/>
        </w:rPr>
        <w:t>mixing ratio</w:t>
      </w:r>
      <w:r>
        <w:rPr>
          <w:rFonts w:ascii="Times New Roman" w:eastAsiaTheme="minorEastAsia" w:hAnsi="Times New Roman" w:cs="Times New Roman"/>
          <w:sz w:val="22"/>
        </w:rPr>
        <w:t xml:space="preserve"> enhancements </w:t>
      </w:r>
      <w:r w:rsidR="002315A1">
        <w:rPr>
          <w:rFonts w:ascii="Times New Roman" w:eastAsiaTheme="minorEastAsia" w:hAnsi="Times New Roman" w:cs="Times New Roman"/>
          <w:color w:val="FF0000"/>
          <w:sz w:val="22"/>
        </w:rPr>
        <w:t>[</w:t>
      </w:r>
      <w:r w:rsidR="006734B3">
        <w:rPr>
          <w:rFonts w:ascii="Times New Roman" w:eastAsiaTheme="minorEastAsia" w:hAnsi="Times New Roman" w:cs="Times New Roman"/>
          <w:color w:val="FF0000"/>
          <w:sz w:val="22"/>
        </w:rPr>
        <w:t>mol mol</w:t>
      </w:r>
      <w:r w:rsidR="006734B3">
        <w:rPr>
          <w:rFonts w:ascii="Times New Roman" w:eastAsiaTheme="minorEastAsia" w:hAnsi="Times New Roman" w:cs="Times New Roman"/>
          <w:color w:val="FF0000"/>
          <w:sz w:val="22"/>
          <w:vertAlign w:val="superscript"/>
        </w:rPr>
        <w:t>-1</w:t>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Pr>
          <w:rFonts w:ascii="Times New Roman" w:eastAsiaTheme="minorEastAsia" w:hAnsi="Times New Roman" w:cs="Times New Roman"/>
          <w:sz w:val="22"/>
        </w:rPr>
        <w:t xml:space="preserve"> </w:t>
      </w:r>
      <w:del w:id="221" w:author="Jacob, Daniel J." w:date="2020-08-28T07:15:00Z">
        <w:r w:rsidR="009B04A9" w:rsidDel="00144949">
          <w:rPr>
            <w:rFonts w:ascii="Times New Roman" w:eastAsiaTheme="minorEastAsia" w:hAnsi="Times New Roman" w:cs="Times New Roman"/>
            <w:sz w:val="22"/>
          </w:rPr>
          <w:delText xml:space="preserve">local </w:delText>
        </w:r>
      </w:del>
      <w:r>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w:t>
      </w:r>
      <w:r w:rsidR="006734B3">
        <w:rPr>
          <w:rFonts w:ascii="Times New Roman" w:eastAsiaTheme="minorEastAsia" w:hAnsi="Times New Roman" w:cs="Times New Roman"/>
          <w:sz w:val="22"/>
        </w:rPr>
        <w:t xml:space="preserve"> parameterized</w:t>
      </w:r>
      <w:r w:rsidR="000B363E">
        <w:rPr>
          <w:rFonts w:ascii="Times New Roman" w:eastAsiaTheme="minorEastAsia" w:hAnsi="Times New Roman" w:cs="Times New Roman"/>
          <w:sz w:val="22"/>
        </w:rPr>
        <w:t xml:space="preserve"> turbulent diffusion</w:t>
      </w:r>
      <w:ins w:id="222" w:author="Jacob, Daniel J." w:date="2020-08-28T07:16:00Z">
        <w:r w:rsidR="00144949">
          <w:rPr>
            <w:rFonts w:ascii="Times New Roman" w:eastAsiaTheme="minorEastAsia" w:hAnsi="Times New Roman" w:cs="Times New Roman"/>
            <w:sz w:val="22"/>
          </w:rPr>
          <w:t xml:space="preserve">, both taken to </w:t>
        </w:r>
        <w:r w:rsidR="00144949">
          <w:rPr>
            <w:rFonts w:ascii="Times New Roman" w:eastAsiaTheme="minorEastAsia" w:hAnsi="Times New Roman" w:cs="Times New Roman"/>
            <w:sz w:val="22"/>
          </w:rPr>
          <w:lastRenderedPageBreak/>
          <w:t>be uniform</w:t>
        </w:r>
      </w:ins>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 xml:space="preserve">to emissions in grid </w:t>
      </w:r>
      <w:r w:rsidR="006734B3">
        <w:rPr>
          <w:rFonts w:ascii="Times New Roman" w:eastAsiaTheme="minorEastAsia" w:hAnsi="Times New Roman" w:cs="Times New Roman"/>
          <w:sz w:val="22"/>
        </w:rPr>
        <w:t>cell</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129ABB49" w:rsidR="00EA75EE" w:rsidRPr="008C390F" w:rsidRDefault="00E77F11"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5709A48D" w:rsidR="00786BB7" w:rsidRPr="003F7B6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w:t>
      </w:r>
      <w:r w:rsidR="008373D7">
        <w:rPr>
          <w:rFonts w:ascii="Times New Roman" w:eastAsiaTheme="minorEastAsia" w:hAnsi="Times New Roman" w:cs="Times New Roman"/>
          <w:sz w:val="22"/>
        </w:rPr>
        <w:t>dimensionless coefficient</w:t>
      </w:r>
      <w:r>
        <w:rPr>
          <w:rFonts w:ascii="Times New Roman" w:eastAsiaTheme="minorEastAsia" w:hAnsi="Times New Roman" w:cs="Times New Roman"/>
          <w:sz w:val="22"/>
        </w:rPr>
        <w:t xml:space="preserve">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w:t>
      </w:r>
      <w:r w:rsidR="008373D7">
        <w:rPr>
          <w:rFonts w:ascii="Times New Roman" w:eastAsiaTheme="minorEastAsia" w:hAnsi="Times New Roman" w:cs="Times New Roman"/>
          <w:sz w:val="22"/>
        </w:rPr>
        <w:t xml:space="preserve">the acceleration due to </w:t>
      </w:r>
      <w:r w:rsidR="00EA75EE">
        <w:rPr>
          <w:rFonts w:ascii="Times New Roman" w:eastAsiaTheme="minorEastAsia" w:hAnsi="Times New Roman" w:cs="Times New Roman"/>
          <w:sz w:val="22"/>
        </w:rPr>
        <w:t>gravit</w:t>
      </w:r>
      <w:r w:rsidR="008373D7">
        <w:rPr>
          <w:rFonts w:ascii="Times New Roman" w:eastAsiaTheme="minorEastAsia" w:hAnsi="Times New Roman" w:cs="Times New Roman"/>
          <w:sz w:val="22"/>
        </w:rPr>
        <w:t>y</w:t>
      </w:r>
      <w:r w:rsidR="00EA75EE">
        <w:rPr>
          <w:rFonts w:ascii="Times New Roman" w:eastAsiaTheme="minorEastAsia" w:hAnsi="Times New Roman" w:cs="Times New Roman"/>
          <w:sz w:val="22"/>
        </w:rPr>
        <w:t xml:space="preserve">, </w:t>
      </w:r>
      <w:commentRangeStart w:id="223"/>
      <w:commentRangeStart w:id="224"/>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w:t>
      </w:r>
      <w:del w:id="225" w:author="Jacob, Daniel J." w:date="2020-08-28T07:17:00Z">
        <w:r w:rsidR="009B04A9" w:rsidDel="00144949">
          <w:rPr>
            <w:rFonts w:ascii="Times New Roman" w:eastAsiaTheme="minorEastAsia" w:hAnsi="Times New Roman" w:cs="Times New Roman"/>
            <w:sz w:val="22"/>
          </w:rPr>
          <w:delText>local</w:delText>
        </w:r>
      </w:del>
      <w:r w:rsidR="00EA75EE">
        <w:rPr>
          <w:rFonts w:ascii="Times New Roman" w:eastAsiaTheme="minorEastAsia" w:hAnsi="Times New Roman" w:cs="Times New Roman"/>
          <w:sz w:val="22"/>
        </w:rPr>
        <w:t xml:space="preserve"> wind speed</w:t>
      </w:r>
      <w:commentRangeEnd w:id="223"/>
      <w:r w:rsidR="008373D7">
        <w:rPr>
          <w:rStyle w:val="CommentReference"/>
        </w:rPr>
        <w:commentReference w:id="223"/>
      </w:r>
      <w:commentRangeEnd w:id="224"/>
      <w:r w:rsidR="00144949">
        <w:rPr>
          <w:rStyle w:val="CommentReference"/>
        </w:rPr>
        <w:commentReference w:id="224"/>
      </w:r>
      <w:ins w:id="226" w:author="Jacob, Daniel J." w:date="2020-08-28T07:17:00Z">
        <w:r w:rsidR="00144949">
          <w:rPr>
            <w:rFonts w:ascii="Times New Roman" w:eastAsiaTheme="minorEastAsia" w:hAnsi="Times New Roman" w:cs="Times New Roman"/>
            <w:sz w:val="22"/>
          </w:rPr>
          <w:t xml:space="preserve"> taken here as 5 </w:t>
        </w:r>
      </w:ins>
      <w:ins w:id="227" w:author="Jacob, Daniel J." w:date="2020-08-28T09:34:00Z">
        <w:r w:rsidR="00011E0B">
          <w:rPr>
            <w:rFonts w:ascii="Times New Roman" w:eastAsiaTheme="minorEastAsia" w:hAnsi="Times New Roman" w:cs="Times New Roman"/>
            <w:sz w:val="22"/>
          </w:rPr>
          <w:t>k</w:t>
        </w:r>
      </w:ins>
      <w:ins w:id="228" w:author="Jacob, Daniel J." w:date="2020-08-28T07:17:00Z">
        <w:r w:rsidR="00144949">
          <w:rPr>
            <w:rFonts w:ascii="Times New Roman" w:eastAsiaTheme="minorEastAsia" w:hAnsi="Times New Roman" w:cs="Times New Roman"/>
            <w:sz w:val="22"/>
          </w:rPr>
          <w:t xml:space="preserve">m </w:t>
        </w:r>
      </w:ins>
      <w:ins w:id="229" w:author="Jacob, Daniel J." w:date="2020-08-28T09:34:00Z">
        <w:r w:rsidR="00011E0B">
          <w:rPr>
            <w:rFonts w:ascii="Times New Roman" w:eastAsiaTheme="minorEastAsia" w:hAnsi="Times New Roman" w:cs="Times New Roman"/>
            <w:sz w:val="22"/>
          </w:rPr>
          <w:t>h</w:t>
        </w:r>
      </w:ins>
      <w:ins w:id="230" w:author="Jacob, Daniel J." w:date="2020-08-28T07:17:00Z">
        <w:r w:rsidR="00144949">
          <w:rPr>
            <w:rFonts w:ascii="Times New Roman" w:eastAsiaTheme="minorEastAsia" w:hAnsi="Times New Roman" w:cs="Times New Roman"/>
            <w:sz w:val="22"/>
            <w:vertAlign w:val="superscript"/>
          </w:rPr>
          <w:t>-1</w:t>
        </w:r>
      </w:ins>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del w:id="231" w:author="Jacob, Daniel J." w:date="2020-08-28T07:17:00Z">
        <w:r w:rsidR="008F1D82" w:rsidDel="00144949">
          <w:rPr>
            <w:rFonts w:ascii="Times New Roman" w:eastAsiaTheme="minorEastAsia" w:hAnsi="Times New Roman" w:cs="Times New Roman"/>
            <w:sz w:val="22"/>
          </w:rPr>
          <w:delText xml:space="preserve">a length scale for </w:delText>
        </w:r>
      </w:del>
      <w:r w:rsidR="008F1D82">
        <w:rPr>
          <w:rFonts w:ascii="Times New Roman" w:eastAsiaTheme="minorEastAsia" w:hAnsi="Times New Roman" w:cs="Times New Roman"/>
          <w:sz w:val="22"/>
        </w:rPr>
        <w:t xml:space="preserve">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w:t>
      </w:r>
      <w:del w:id="232" w:author="Jacob, Daniel J." w:date="2020-08-28T07:17:00Z">
        <w:r w:rsidR="008F1D82" w:rsidDel="00144949">
          <w:rPr>
            <w:rFonts w:ascii="Times New Roman" w:eastAsiaTheme="minorEastAsia" w:hAnsi="Times New Roman" w:cs="Times New Roman"/>
            <w:sz w:val="22"/>
          </w:rPr>
          <w:delText xml:space="preserve">given by the square root of the grid </w:delText>
        </w:r>
        <w:r w:rsidR="009B04A9" w:rsidDel="00144949">
          <w:rPr>
            <w:rFonts w:ascii="Times New Roman" w:eastAsiaTheme="minorEastAsia" w:hAnsi="Times New Roman" w:cs="Times New Roman"/>
            <w:sz w:val="22"/>
          </w:rPr>
          <w:delText>cell</w:delText>
        </w:r>
        <w:r w:rsidR="008F1D82" w:rsidDel="00144949">
          <w:rPr>
            <w:rFonts w:ascii="Times New Roman" w:eastAsiaTheme="minorEastAsia" w:hAnsi="Times New Roman" w:cs="Times New Roman"/>
            <w:sz w:val="22"/>
          </w:rPr>
          <w:delText xml:space="preserve"> area</w:delText>
        </w:r>
      </w:del>
      <w:ins w:id="233" w:author="Jacob, Daniel J." w:date="2020-08-28T07:17:00Z">
        <w:r w:rsidR="00144949">
          <w:rPr>
            <w:rFonts w:ascii="Times New Roman" w:eastAsiaTheme="minorEastAsia" w:hAnsi="Times New Roman" w:cs="Times New Roman"/>
            <w:sz w:val="22"/>
          </w:rPr>
          <w:t>dimension</w:t>
        </w:r>
      </w:ins>
      <w:r w:rsidR="00EA75EE">
        <w:rPr>
          <w:rFonts w:ascii="Times New Roman" w:eastAsiaTheme="minorEastAsia" w:hAnsi="Times New Roman" w:cs="Times New Roman"/>
          <w:sz w:val="22"/>
        </w:rPr>
        <w:t xml:space="preserve">, and </w:t>
      </w:r>
      <w:r w:rsidR="008373D7">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w:t>
      </w:r>
      <w:r w:rsidR="008373D7">
        <w:rPr>
          <w:rFonts w:ascii="Times New Roman" w:eastAsiaTheme="minorEastAsia" w:hAnsi="Times New Roman" w:cs="Times New Roman"/>
          <w:sz w:val="22"/>
        </w:rPr>
        <w:t>crude</w:t>
      </w:r>
      <w:r w:rsidR="000B363E">
        <w:rPr>
          <w:rFonts w:ascii="Times New Roman" w:eastAsiaTheme="minorEastAsia" w:hAnsi="Times New Roman" w:cs="Times New Roman"/>
          <w:sz w:val="22"/>
        </w:rPr>
        <w:t xml:space="preserve"> mass-conserving representation of turbulent diffusion </w:t>
      </w:r>
      <w:r w:rsidR="008373D7">
        <w:rPr>
          <w:rFonts w:ascii="Times New Roman" w:eastAsiaTheme="minorEastAsia" w:hAnsi="Times New Roman" w:cs="Times New Roman"/>
          <w:sz w:val="22"/>
        </w:rPr>
        <w:t>that</w:t>
      </w:r>
      <w:r w:rsidR="000B363E">
        <w:rPr>
          <w:rFonts w:ascii="Times New Roman" w:eastAsiaTheme="minorEastAsia" w:hAnsi="Times New Roman" w:cs="Times New Roman"/>
          <w:sz w:val="22"/>
        </w:rPr>
        <w:t xml:space="preserve">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5E4C58">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for the </w:t>
      </w:r>
      <w:r w:rsidR="005E4C58">
        <w:rPr>
          <w:rFonts w:ascii="Times New Roman" w:eastAsiaTheme="minorEastAsia" w:hAnsi="Times New Roman" w:cs="Times New Roman"/>
          <w:sz w:val="22"/>
        </w:rPr>
        <w:t xml:space="preserve">grid </w:t>
      </w:r>
      <w:del w:id="234" w:author="Jacob, Daniel J." w:date="2020-08-28T07:20:00Z">
        <w:r w:rsidR="005E4C58" w:rsidDel="00144949">
          <w:rPr>
            <w:rFonts w:ascii="Times New Roman" w:eastAsiaTheme="minorEastAsia" w:hAnsi="Times New Roman" w:cs="Times New Roman"/>
            <w:sz w:val="22"/>
          </w:rPr>
          <w:delText xml:space="preserve">box </w:delText>
        </w:r>
      </w:del>
      <w:ins w:id="235" w:author="Jacob, Daniel J." w:date="2020-08-28T07:20:00Z">
        <w:r w:rsidR="00144949">
          <w:rPr>
            <w:rFonts w:ascii="Times New Roman" w:eastAsiaTheme="minorEastAsia" w:hAnsi="Times New Roman" w:cs="Times New Roman"/>
            <w:sz w:val="22"/>
          </w:rPr>
          <w:t xml:space="preserve">cell </w:t>
        </w:r>
      </w:ins>
      <w:r w:rsidR="005E4C58">
        <w:rPr>
          <w:rFonts w:ascii="Times New Roman" w:eastAsiaTheme="minorEastAsia" w:hAnsi="Times New Roman" w:cs="Times New Roman"/>
          <w:sz w:val="22"/>
        </w:rPr>
        <w:t xml:space="preserve">where the observation is found with the remaining mass distributed over the three concentric rings surrounding that </w:t>
      </w:r>
      <w:del w:id="236" w:author="Jacob, Daniel J." w:date="2020-08-28T07:20:00Z">
        <w:r w:rsidR="005E4C58" w:rsidDel="00144949">
          <w:rPr>
            <w:rFonts w:ascii="Times New Roman" w:eastAsiaTheme="minorEastAsia" w:hAnsi="Times New Roman" w:cs="Times New Roman"/>
            <w:sz w:val="22"/>
          </w:rPr>
          <w:delText xml:space="preserve">box </w:delText>
        </w:r>
      </w:del>
      <w:ins w:id="237" w:author="Jacob, Daniel J." w:date="2020-08-28T07:20:00Z">
        <w:r w:rsidR="00144949">
          <w:rPr>
            <w:rFonts w:ascii="Times New Roman" w:eastAsiaTheme="minorEastAsia" w:hAnsi="Times New Roman" w:cs="Times New Roman"/>
            <w:sz w:val="22"/>
          </w:rPr>
          <w:t xml:space="preserve">cell </w:t>
        </w:r>
      </w:ins>
      <w:r w:rsidR="005E4C58">
        <w:rPr>
          <w:rFonts w:ascii="Times New Roman" w:eastAsiaTheme="minorEastAsia" w:hAnsi="Times New Roman" w:cs="Times New Roman"/>
          <w:sz w:val="22"/>
        </w:rPr>
        <w:t>as 0.3, 0.2, and 0.1.</w:t>
      </w:r>
    </w:p>
    <w:p w14:paraId="6A16B052" w14:textId="037724B7" w:rsidR="009074CA" w:rsidRDefault="009074CA" w:rsidP="007A4AD3">
      <w:pPr>
        <w:rPr>
          <w:rFonts w:ascii="Times New Roman" w:eastAsiaTheme="minorEastAsia" w:hAnsi="Times New Roman" w:cs="Times New Roman"/>
          <w:sz w:val="22"/>
        </w:rPr>
      </w:pPr>
    </w:p>
    <w:p w14:paraId="0CC83BAD" w14:textId="02EE3549" w:rsidR="009074CA" w:rsidRPr="007D4682" w:rsidRDefault="009074CA" w:rsidP="007A4AD3">
      <w:pPr>
        <w:rPr>
          <w:rFonts w:ascii="Times New Roman" w:eastAsiaTheme="minorEastAsia" w:hAnsi="Times New Roman" w:cs="Times New Roman"/>
          <w:bCs/>
          <w:sz w:val="22"/>
        </w:rPr>
      </w:pPr>
      <w:del w:id="238" w:author="Jacob, Daniel J." w:date="2020-08-28T07:24:00Z">
        <w:r w:rsidDel="00AA34EC">
          <w:rPr>
            <w:rFonts w:ascii="Times New Roman" w:eastAsiaTheme="minorEastAsia" w:hAnsi="Times New Roman" w:cs="Times New Roman"/>
            <w:sz w:val="22"/>
          </w:rPr>
          <w:delText xml:space="preserve">The initial estimate of the </w:delText>
        </w:r>
        <w:r w:rsidR="007D4682" w:rsidDel="00AA34EC">
          <w:rPr>
            <w:rFonts w:ascii="Times New Roman" w:eastAsiaTheme="minorEastAsia" w:hAnsi="Times New Roman" w:cs="Times New Roman"/>
            <w:sz w:val="22"/>
          </w:rPr>
          <w:delText xml:space="preserve">Jacobian matrix can be used to calculate the associated </w:delText>
        </w:r>
        <w:r w:rsidDel="00AA34EC">
          <w:rPr>
            <w:rFonts w:ascii="Times New Roman" w:eastAsiaTheme="minorEastAsia" w:hAnsi="Times New Roman" w:cs="Times New Roman"/>
            <w:sz w:val="22"/>
          </w:rPr>
          <w:delText>averaging kerne</w:delText>
        </w:r>
        <w:r w:rsidR="007D4682" w:rsidDel="00AA34EC">
          <w:rPr>
            <w:rFonts w:ascii="Times New Roman" w:eastAsiaTheme="minorEastAsia" w:hAnsi="Times New Roman" w:cs="Times New Roman"/>
            <w:sz w:val="22"/>
          </w:rPr>
          <w:delText xml:space="preserve">l matrix </w:delText>
        </w:r>
      </w:del>
      <m:oMath>
        <m:sSup>
          <m:sSupPr>
            <m:ctrlPr>
              <w:del w:id="239" w:author="Jacob, Daniel J." w:date="2020-08-28T07:24:00Z">
                <w:rPr>
                  <w:rFonts w:ascii="Cambria Math" w:eastAsiaTheme="minorEastAsia" w:hAnsi="Cambria Math" w:cs="Times New Roman"/>
                  <w:b/>
                  <w:sz w:val="22"/>
                </w:rPr>
              </w:del>
            </m:ctrlPr>
          </m:sSupPr>
          <m:e>
            <m:r>
              <w:del w:id="240" w:author="Jacob, Daniel J." w:date="2020-08-28T07:24:00Z">
                <m:rPr>
                  <m:sty m:val="b"/>
                </m:rPr>
                <w:rPr>
                  <w:rFonts w:ascii="Cambria Math" w:eastAsiaTheme="minorEastAsia" w:hAnsi="Cambria Math" w:cs="Times New Roman"/>
                  <w:sz w:val="22"/>
                </w:rPr>
                <m:t>A</m:t>
              </w:del>
            </m:r>
          </m:e>
          <m:sup>
            <m:r>
              <w:del w:id="241" w:author="Jacob, Daniel J." w:date="2020-08-28T07:24:00Z">
                <m:rPr>
                  <m:sty m:val="p"/>
                </m:rPr>
                <w:rPr>
                  <w:rFonts w:ascii="Cambria Math" w:eastAsiaTheme="minorEastAsia" w:hAnsi="Cambria Math" w:cs="Times New Roman"/>
                  <w:sz w:val="22"/>
                </w:rPr>
                <m:t>(0)</m:t>
              </w:del>
            </m:r>
          </m:sup>
        </m:sSup>
      </m:oMath>
      <w:del w:id="242" w:author="Jacob, Daniel J." w:date="2020-08-28T07:24:00Z">
        <w:r w:rsidR="007D4682" w:rsidDel="00AA34EC">
          <w:rPr>
            <w:rFonts w:ascii="Times New Roman" w:eastAsiaTheme="minorEastAsia" w:hAnsi="Times New Roman" w:cs="Times New Roman"/>
            <w:bCs/>
            <w:sz w:val="22"/>
          </w:rPr>
          <w:delText xml:space="preserve">. </w:delText>
        </w:r>
        <w:r w:rsidR="00C81D99" w:rsidDel="00AA34EC">
          <w:rPr>
            <w:rFonts w:ascii="Times New Roman" w:eastAsiaTheme="minorEastAsia" w:hAnsi="Times New Roman" w:cs="Times New Roman"/>
            <w:bCs/>
            <w:sz w:val="22"/>
          </w:rPr>
          <w:delText>Because the</w:delText>
        </w:r>
        <w:r w:rsidR="007D4682" w:rsidDel="00AA34EC">
          <w:rPr>
            <w:rFonts w:ascii="Times New Roman" w:eastAsiaTheme="minorEastAsia" w:hAnsi="Times New Roman" w:cs="Times New Roman"/>
            <w:bCs/>
            <w:sz w:val="22"/>
          </w:rPr>
          <w:delText xml:space="preserve"> averaging kernel </w:delText>
        </w:r>
        <w:r w:rsidR="00683B3C" w:rsidDel="00AA34EC">
          <w:rPr>
            <w:rFonts w:ascii="Times New Roman" w:eastAsiaTheme="minorEastAsia" w:hAnsi="Times New Roman" w:cs="Times New Roman"/>
            <w:bCs/>
            <w:sz w:val="22"/>
          </w:rPr>
          <w:delText xml:space="preserve">matrix </w:delText>
        </w:r>
        <w:r w:rsidR="007D4682" w:rsidDel="00AA34EC">
          <w:rPr>
            <w:rFonts w:ascii="Times New Roman" w:eastAsiaTheme="minorEastAsia" w:hAnsi="Times New Roman" w:cs="Times New Roman"/>
            <w:bCs/>
            <w:sz w:val="22"/>
          </w:rPr>
          <w:delText xml:space="preserve">is a function </w:delText>
        </w:r>
        <w:r w:rsidR="00C81D99" w:rsidDel="00AA34EC">
          <w:rPr>
            <w:rFonts w:ascii="Times New Roman" w:eastAsiaTheme="minorEastAsia" w:hAnsi="Times New Roman" w:cs="Times New Roman"/>
            <w:bCs/>
            <w:sz w:val="22"/>
          </w:rPr>
          <w:delText xml:space="preserve">not only </w:delText>
        </w:r>
        <w:r w:rsidR="007D4682" w:rsidDel="00AA34EC">
          <w:rPr>
            <w:rFonts w:ascii="Times New Roman" w:eastAsiaTheme="minorEastAsia" w:hAnsi="Times New Roman" w:cs="Times New Roman"/>
            <w:bCs/>
            <w:sz w:val="22"/>
          </w:rPr>
          <w:delText>of the</w:delText>
        </w:r>
        <w:r w:rsidR="00C81D99" w:rsidDel="00AA34EC">
          <w:rPr>
            <w:rFonts w:ascii="Times New Roman" w:eastAsiaTheme="minorEastAsia" w:hAnsi="Times New Roman" w:cs="Times New Roman"/>
            <w:bCs/>
            <w:sz w:val="22"/>
          </w:rPr>
          <w:delText xml:space="preserve"> Jacobian matrix but of the</w:delText>
        </w:r>
        <w:r w:rsidR="007D4682" w:rsidDel="00AA34EC">
          <w:rPr>
            <w:rFonts w:ascii="Times New Roman" w:eastAsiaTheme="minorEastAsia" w:hAnsi="Times New Roman" w:cs="Times New Roman"/>
            <w:bCs/>
            <w:sz w:val="22"/>
          </w:rPr>
          <w:delText xml:space="preserve"> prior and observational error covariance</w:delText>
        </w:r>
        <w:r w:rsidR="00683B3C" w:rsidDel="00AA34EC">
          <w:rPr>
            <w:rFonts w:ascii="Times New Roman" w:eastAsiaTheme="minorEastAsia" w:hAnsi="Times New Roman" w:cs="Times New Roman"/>
            <w:bCs/>
            <w:sz w:val="22"/>
          </w:rPr>
          <w:delText xml:space="preserve"> matrices (equation </w:delText>
        </w:r>
        <w:r w:rsidR="00795A4A" w:rsidDel="00AA34EC">
          <w:rPr>
            <w:rFonts w:ascii="Times New Roman" w:eastAsiaTheme="minorEastAsia" w:hAnsi="Times New Roman" w:cs="Times New Roman"/>
            <w:bCs/>
            <w:sz w:val="22"/>
          </w:rPr>
          <w:delText>(</w:delText>
        </w:r>
        <w:r w:rsidR="00683B3C" w:rsidDel="00AA34EC">
          <w:rPr>
            <w:rFonts w:ascii="Times New Roman" w:eastAsiaTheme="minorEastAsia" w:hAnsi="Times New Roman" w:cs="Times New Roman"/>
            <w:bCs/>
            <w:sz w:val="22"/>
          </w:rPr>
          <w:delText>4</w:delText>
        </w:r>
        <w:r w:rsidR="00795A4A" w:rsidDel="00AA34EC">
          <w:rPr>
            <w:rFonts w:ascii="Times New Roman" w:eastAsiaTheme="minorEastAsia" w:hAnsi="Times New Roman" w:cs="Times New Roman"/>
            <w:bCs/>
            <w:sz w:val="22"/>
          </w:rPr>
          <w:delText>)</w:delText>
        </w:r>
        <w:r w:rsidR="00683B3C" w:rsidDel="00AA34EC">
          <w:rPr>
            <w:rFonts w:ascii="Times New Roman" w:eastAsiaTheme="minorEastAsia" w:hAnsi="Times New Roman" w:cs="Times New Roman"/>
            <w:bCs/>
            <w:sz w:val="22"/>
          </w:rPr>
          <w:delText>)</w:delText>
        </w:r>
        <w:r w:rsidR="007D4682" w:rsidDel="00AA34EC">
          <w:rPr>
            <w:rFonts w:ascii="Times New Roman" w:eastAsiaTheme="minorEastAsia" w:hAnsi="Times New Roman" w:cs="Times New Roman"/>
            <w:bCs/>
            <w:sz w:val="22"/>
          </w:rPr>
          <w:delText xml:space="preserve">, </w:delText>
        </w:r>
      </w:del>
      <m:oMath>
        <m:sSup>
          <m:sSupPr>
            <m:ctrlPr>
              <w:del w:id="243" w:author="Jacob, Daniel J." w:date="2020-08-28T07:24:00Z">
                <w:rPr>
                  <w:rFonts w:ascii="Cambria Math" w:eastAsiaTheme="minorEastAsia" w:hAnsi="Cambria Math" w:cs="Times New Roman"/>
                  <w:b/>
                  <w:sz w:val="22"/>
                </w:rPr>
              </w:del>
            </m:ctrlPr>
          </m:sSupPr>
          <m:e>
            <m:r>
              <w:del w:id="244" w:author="Jacob, Daniel J." w:date="2020-08-28T07:24:00Z">
                <m:rPr>
                  <m:sty m:val="b"/>
                </m:rPr>
                <w:rPr>
                  <w:rFonts w:ascii="Cambria Math" w:eastAsiaTheme="minorEastAsia" w:hAnsi="Cambria Math" w:cs="Times New Roman"/>
                  <w:sz w:val="22"/>
                </w:rPr>
                <m:t>A</m:t>
              </w:del>
            </m:r>
          </m:e>
          <m:sup>
            <m:r>
              <w:del w:id="245" w:author="Jacob, Daniel J." w:date="2020-08-28T07:24:00Z">
                <m:rPr>
                  <m:sty m:val="p"/>
                </m:rPr>
                <w:rPr>
                  <w:rFonts w:ascii="Cambria Math" w:eastAsiaTheme="minorEastAsia" w:hAnsi="Cambria Math" w:cs="Times New Roman"/>
                  <w:sz w:val="22"/>
                </w:rPr>
                <m:t>(0)</m:t>
              </w:del>
            </m:r>
          </m:sup>
        </m:sSup>
      </m:oMath>
      <w:del w:id="246" w:author="Jacob, Daniel J." w:date="2020-08-28T07:24:00Z">
        <w:r w:rsidR="008373D7" w:rsidDel="00AA34EC">
          <w:rPr>
            <w:rFonts w:ascii="Times New Roman" w:eastAsiaTheme="minorEastAsia" w:hAnsi="Times New Roman" w:cs="Times New Roman"/>
            <w:b/>
            <w:sz w:val="22"/>
          </w:rPr>
          <w:delText xml:space="preserve"> </w:delText>
        </w:r>
        <w:r w:rsidR="008373D7" w:rsidDel="00AA34EC">
          <w:rPr>
            <w:rFonts w:ascii="Times New Roman" w:eastAsiaTheme="minorEastAsia" w:hAnsi="Times New Roman" w:cs="Times New Roman"/>
            <w:bCs/>
            <w:sz w:val="22"/>
          </w:rPr>
          <w:delText>provides a good approximation of</w:delText>
        </w:r>
        <w:r w:rsidR="00C81D99" w:rsidDel="00AA34EC">
          <w:rPr>
            <w:rFonts w:ascii="Times New Roman" w:eastAsiaTheme="minorEastAsia" w:hAnsi="Times New Roman" w:cs="Times New Roman"/>
            <w:bCs/>
            <w:sz w:val="22"/>
          </w:rPr>
          <w:delText xml:space="preserve"> the patterns of information content </w:delText>
        </w:r>
        <w:r w:rsidR="00791912" w:rsidDel="00AA34EC">
          <w:rPr>
            <w:rFonts w:ascii="Times New Roman" w:eastAsiaTheme="minorEastAsia" w:hAnsi="Times New Roman" w:cs="Times New Roman"/>
            <w:bCs/>
            <w:sz w:val="22"/>
          </w:rPr>
          <w:delText xml:space="preserve">despite </w:delText>
        </w:r>
        <w:r w:rsidR="009B04A9" w:rsidDel="00AA34EC">
          <w:rPr>
            <w:rFonts w:ascii="Times New Roman" w:eastAsiaTheme="minorEastAsia" w:hAnsi="Times New Roman" w:cs="Times New Roman"/>
            <w:bCs/>
            <w:sz w:val="22"/>
          </w:rPr>
          <w:delText xml:space="preserve">the crude </w:delText>
        </w:r>
        <w:r w:rsidR="008373D7" w:rsidDel="00AA34EC">
          <w:rPr>
            <w:rFonts w:ascii="Times New Roman" w:eastAsiaTheme="minorEastAsia" w:hAnsi="Times New Roman" w:cs="Times New Roman"/>
            <w:bCs/>
            <w:sz w:val="22"/>
          </w:rPr>
          <w:delText xml:space="preserve">estimate of </w:delText>
        </w:r>
      </w:del>
      <m:oMath>
        <m:sSup>
          <m:sSupPr>
            <m:ctrlPr>
              <w:del w:id="247" w:author="Jacob, Daniel J." w:date="2020-08-28T07:24:00Z">
                <w:rPr>
                  <w:rFonts w:ascii="Cambria Math" w:eastAsiaTheme="minorEastAsia" w:hAnsi="Cambria Math" w:cs="Times New Roman"/>
                  <w:b/>
                  <w:sz w:val="22"/>
                </w:rPr>
              </w:del>
            </m:ctrlPr>
          </m:sSupPr>
          <m:e>
            <m:r>
              <w:del w:id="248" w:author="Jacob, Daniel J." w:date="2020-08-28T07:24:00Z">
                <m:rPr>
                  <m:sty m:val="b"/>
                </m:rPr>
                <w:rPr>
                  <w:rFonts w:ascii="Cambria Math" w:eastAsiaTheme="minorEastAsia" w:hAnsi="Cambria Math" w:cs="Times New Roman"/>
                  <w:sz w:val="22"/>
                </w:rPr>
                <m:t>K</m:t>
              </w:del>
            </m:r>
          </m:e>
          <m:sup>
            <m:r>
              <w:del w:id="249" w:author="Jacob, Daniel J." w:date="2020-08-28T07:24:00Z">
                <m:rPr>
                  <m:sty m:val="p"/>
                </m:rPr>
                <w:rPr>
                  <w:rFonts w:ascii="Cambria Math" w:eastAsiaTheme="minorEastAsia" w:hAnsi="Cambria Math" w:cs="Times New Roman"/>
                  <w:sz w:val="22"/>
                </w:rPr>
                <m:t>(0)</m:t>
              </w:del>
            </m:r>
          </m:sup>
        </m:sSup>
      </m:oMath>
      <w:del w:id="250" w:author="Jacob, Daniel J." w:date="2020-08-28T07:24:00Z">
        <w:r w:rsidR="00791912" w:rsidDel="00AA34EC">
          <w:rPr>
            <w:rFonts w:ascii="Times New Roman" w:eastAsiaTheme="minorEastAsia" w:hAnsi="Times New Roman" w:cs="Times New Roman"/>
            <w:bCs/>
            <w:sz w:val="22"/>
          </w:rPr>
          <w:delText>.</w:delText>
        </w:r>
        <w:r w:rsidR="008373D7" w:rsidDel="00AA34EC">
          <w:rPr>
            <w:rFonts w:ascii="Times New Roman" w:eastAsiaTheme="minorEastAsia" w:hAnsi="Times New Roman" w:cs="Times New Roman"/>
            <w:bCs/>
            <w:sz w:val="22"/>
          </w:rPr>
          <w:delText xml:space="preserve"> We will illustrate this in Section 3.</w:delText>
        </w:r>
      </w:del>
    </w:p>
    <w:p w14:paraId="1F59E363" w14:textId="77777777" w:rsidR="005E4C58" w:rsidRDefault="005E4C58" w:rsidP="007A4AD3">
      <w:pPr>
        <w:rPr>
          <w:rFonts w:ascii="Times New Roman" w:eastAsiaTheme="minorEastAsia" w:hAnsi="Times New Roman" w:cs="Times New Roman"/>
          <w:sz w:val="22"/>
        </w:rPr>
      </w:pPr>
    </w:p>
    <w:p w14:paraId="7D82FC58" w14:textId="136DD57D"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2.</w:t>
      </w:r>
      <w:r w:rsidR="00A31A9B">
        <w:rPr>
          <w:rFonts w:ascii="Times New Roman" w:hAnsi="Times New Roman" w:cs="Times New Roman"/>
          <w:i/>
          <w:sz w:val="22"/>
        </w:rPr>
        <w:t>4</w:t>
      </w:r>
      <w:r w:rsidR="00375C79">
        <w:rPr>
          <w:rFonts w:ascii="Times New Roman" w:hAnsi="Times New Roman" w:cs="Times New Roman"/>
          <w:i/>
          <w:sz w:val="22"/>
        </w:rPr>
        <w:t>.</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07C4539D"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D76230" w:rsidRPr="00B67C69">
        <w:rPr>
          <w:rFonts w:ascii="Times New Roman" w:eastAsiaTheme="minorEastAsia" w:hAnsi="Times New Roman" w:cs="Times New Roman"/>
          <w:color w:val="000000" w:themeColor="text1"/>
          <w:sz w:val="22"/>
        </w:rPr>
        <w:t xml:space="preserve"> </w:t>
      </w:r>
      <w:r w:rsidR="00D76230" w:rsidRPr="00B67C69">
        <w:rPr>
          <w:rFonts w:ascii="Times New Roman" w:hAnsi="Times New Roman" w:cs="Times New Roman"/>
          <w:color w:val="000000" w:themeColor="text1"/>
          <w:sz w:val="22"/>
        </w:rPr>
        <w:t>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and aggregates grid cells elsewhere</w:t>
      </w:r>
      <w:r w:rsidR="008959C4" w:rsidRPr="00B67C69">
        <w:rPr>
          <w:rFonts w:ascii="Times New Roman" w:hAnsi="Times New Roman" w:cs="Times New Roman"/>
          <w:color w:val="000000" w:themeColor="text1"/>
          <w:sz w:val="22"/>
        </w:rPr>
        <w:t xml:space="preserve"> (upper right panel of Figure 1)</w:t>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 xml:space="preserve">sensitivities of </w:t>
      </w:r>
      <w:commentRangeStart w:id="251"/>
      <w:r w:rsidR="00753330" w:rsidRPr="00B67C69">
        <w:rPr>
          <w:rFonts w:ascii="Times New Roman" w:hAnsi="Times New Roman" w:cs="Times New Roman"/>
          <w:color w:val="000000" w:themeColor="text1"/>
          <w:sz w:val="22"/>
        </w:rPr>
        <w:t>each state vector element</w:t>
      </w:r>
      <w:r w:rsidR="004A61FE" w:rsidRPr="00B67C69">
        <w:rPr>
          <w:rFonts w:ascii="Times New Roman" w:hAnsi="Times New Roman" w:cs="Times New Roman"/>
          <w:color w:val="000000" w:themeColor="text1"/>
          <w:sz w:val="22"/>
        </w:rPr>
        <w:t xml:space="preserve">, referred to here as the DOFS per cluster. </w:t>
      </w:r>
      <w:ins w:id="252" w:author="Jacob, Daniel J." w:date="2020-08-28T07:25:00Z">
        <w:r w:rsidR="00AA34EC">
          <w:rPr>
            <w:rFonts w:ascii="Times New Roman" w:hAnsi="Times New Roman" w:cs="Times New Roman"/>
            <w:color w:val="000000" w:themeColor="text1"/>
            <w:sz w:val="22"/>
          </w:rPr>
          <w:t>O</w:t>
        </w:r>
      </w:ins>
      <w:ins w:id="253" w:author="Jacob, Daniel J." w:date="2020-08-28T07:26:00Z">
        <w:r w:rsidR="00AA34EC">
          <w:rPr>
            <w:rFonts w:ascii="Times New Roman" w:hAnsi="Times New Roman" w:cs="Times New Roman"/>
            <w:color w:val="000000" w:themeColor="text1"/>
            <w:sz w:val="22"/>
          </w:rPr>
          <w:t xml:space="preserve">ur approach </w:t>
        </w:r>
        <w:proofErr w:type="spellStart"/>
        <w:r w:rsidR="00AA34EC">
          <w:rPr>
            <w:rFonts w:ascii="Times New Roman" w:hAnsi="Times New Roman" w:cs="Times New Roman"/>
            <w:color w:val="000000" w:themeColor="text1"/>
            <w:sz w:val="22"/>
          </w:rPr>
          <w:t>to</w:t>
        </w:r>
      </w:ins>
      <w:del w:id="254" w:author="Jacob, Daniel J." w:date="2020-08-28T07:26:00Z">
        <w:r w:rsidR="008C0A5A" w:rsidRPr="00B67C69" w:rsidDel="00AA34EC">
          <w:rPr>
            <w:rFonts w:ascii="Times New Roman" w:hAnsi="Times New Roman" w:cs="Times New Roman"/>
            <w:color w:val="000000" w:themeColor="text1"/>
            <w:sz w:val="22"/>
          </w:rPr>
          <w:delText xml:space="preserve">To </w:delText>
        </w:r>
      </w:del>
      <w:r w:rsidR="008C0A5A" w:rsidRPr="00B67C69">
        <w:rPr>
          <w:rFonts w:ascii="Times New Roman" w:hAnsi="Times New Roman" w:cs="Times New Roman"/>
          <w:color w:val="000000" w:themeColor="text1"/>
          <w:sz w:val="22"/>
        </w:rPr>
        <w:t>construct</w:t>
      </w:r>
      <w:proofErr w:type="spellEnd"/>
      <w:r w:rsidR="008C0A5A" w:rsidRPr="00B67C69">
        <w:rPr>
          <w:rFonts w:ascii="Times New Roman" w:hAnsi="Times New Roman" w:cs="Times New Roman"/>
          <w:color w:val="000000" w:themeColor="text1"/>
          <w:sz w:val="22"/>
        </w:rPr>
        <w:t xml:space="preserve"> this grid</w:t>
      </w:r>
      <w:ins w:id="255" w:author="Jacob, Daniel J." w:date="2020-08-28T07:26:00Z">
        <w:r w:rsidR="00AA34EC">
          <w:rPr>
            <w:rFonts w:ascii="Times New Roman" w:hAnsi="Times New Roman" w:cs="Times New Roman"/>
            <w:color w:val="000000" w:themeColor="text1"/>
            <w:sz w:val="22"/>
          </w:rPr>
          <w:t xml:space="preserve"> is to first define</w:t>
        </w:r>
      </w:ins>
      <w:del w:id="256" w:author="Jacob, Daniel J." w:date="2020-08-28T07:26:00Z">
        <w:r w:rsidR="008C0A5A" w:rsidRPr="00B67C69" w:rsidDel="00AA34EC">
          <w:rPr>
            <w:rFonts w:ascii="Times New Roman" w:hAnsi="Times New Roman" w:cs="Times New Roman"/>
            <w:color w:val="000000" w:themeColor="text1"/>
            <w:sz w:val="22"/>
          </w:rPr>
          <w:delText>,</w:delText>
        </w:r>
      </w:del>
      <w:r w:rsidR="008C0A5A" w:rsidRPr="00B67C69">
        <w:rPr>
          <w:rFonts w:ascii="Times New Roman" w:hAnsi="Times New Roman" w:cs="Times New Roman"/>
          <w:color w:val="000000" w:themeColor="text1"/>
          <w:sz w:val="22"/>
        </w:rPr>
        <w:t xml:space="preserve"> the </w:t>
      </w:r>
      <w:r w:rsidR="00D76230" w:rsidRPr="00B67C69">
        <w:rPr>
          <w:rFonts w:ascii="Times New Roman" w:hAnsi="Times New Roman" w:cs="Times New Roman"/>
          <w:color w:val="000000" w:themeColor="text1"/>
          <w:sz w:val="22"/>
        </w:rPr>
        <w:t>state vector</w:t>
      </w:r>
      <w:r w:rsidR="008C0A5A" w:rsidRPr="00B67C69">
        <w:rPr>
          <w:rFonts w:ascii="Times New Roman" w:hAnsi="Times New Roman" w:cs="Times New Roman"/>
          <w:color w:val="000000" w:themeColor="text1"/>
          <w:sz w:val="22"/>
        </w:rPr>
        <w:t xml:space="preserve"> </w:t>
      </w:r>
      <w:del w:id="257" w:author="Jacob, Daniel J." w:date="2020-08-28T07:26:00Z">
        <w:r w:rsidR="008C0A5A" w:rsidRPr="00B67C69" w:rsidDel="00AA34EC">
          <w:rPr>
            <w:rFonts w:ascii="Times New Roman" w:hAnsi="Times New Roman" w:cs="Times New Roman"/>
            <w:color w:val="000000" w:themeColor="text1"/>
            <w:sz w:val="22"/>
          </w:rPr>
          <w:delText>is first defined</w:delText>
        </w:r>
        <w:r w:rsidR="00423FCE" w:rsidRPr="00B67C69" w:rsidDel="00AA34EC">
          <w:rPr>
            <w:rFonts w:ascii="Times New Roman" w:hAnsi="Times New Roman" w:cs="Times New Roman"/>
            <w:color w:val="000000" w:themeColor="text1"/>
            <w:sz w:val="22"/>
          </w:rPr>
          <w:delText xml:space="preserve"> </w:delText>
        </w:r>
      </w:del>
      <w:r w:rsidR="008C0A5A" w:rsidRPr="00B67C69">
        <w:rPr>
          <w:rFonts w:ascii="Times New Roman" w:hAnsi="Times New Roman" w:cs="Times New Roman"/>
          <w:color w:val="000000" w:themeColor="text1"/>
          <w:sz w:val="22"/>
        </w:rPr>
        <w:t>as</w:t>
      </w:r>
      <w:r w:rsidR="00423FCE" w:rsidRPr="00B67C69">
        <w:rPr>
          <w:rFonts w:ascii="Times New Roman" w:hAnsi="Times New Roman" w:cs="Times New Roman"/>
          <w:color w:val="000000" w:themeColor="text1"/>
          <w:sz w:val="22"/>
        </w:rPr>
        <w:t xml:space="preserve"> </w:t>
      </w:r>
      <w:r w:rsidR="007F6969" w:rsidRPr="00B67C69">
        <w:rPr>
          <w:rFonts w:ascii="Times New Roman" w:hAnsi="Times New Roman" w:cs="Times New Roman"/>
          <w:color w:val="000000" w:themeColor="text1"/>
          <w:sz w:val="22"/>
        </w:rPr>
        <w:t xml:space="preserve">a single element that encompasses the inversion domain. </w:t>
      </w:r>
      <w:r w:rsidR="008C0A5A" w:rsidRPr="00B67C69">
        <w:rPr>
          <w:rFonts w:ascii="Times New Roman" w:hAnsi="Times New Roman" w:cs="Times New Roman"/>
          <w:color w:val="000000" w:themeColor="text1"/>
          <w:sz w:val="22"/>
        </w:rPr>
        <w:t>The</w:t>
      </w:r>
      <w:r w:rsidR="004A61FE" w:rsidRPr="00B67C69">
        <w:rPr>
          <w:rFonts w:ascii="Times New Roman" w:hAnsi="Times New Roman" w:cs="Times New Roman"/>
          <w:color w:val="000000" w:themeColor="text1"/>
          <w:sz w:val="22"/>
        </w:rPr>
        <w:t xml:space="preserve"> native-resolution grid cells with the highest averaging kernel sensitivi</w:t>
      </w:r>
      <w:r w:rsidR="00D76230" w:rsidRPr="00B67C69">
        <w:rPr>
          <w:rFonts w:ascii="Times New Roman" w:hAnsi="Times New Roman" w:cs="Times New Roman"/>
          <w:color w:val="000000" w:themeColor="text1"/>
          <w:sz w:val="22"/>
        </w:rPr>
        <w:t>ties</w:t>
      </w:r>
      <w:r w:rsidR="008C0A5A" w:rsidRPr="00B67C69">
        <w:rPr>
          <w:rFonts w:ascii="Times New Roman" w:hAnsi="Times New Roman" w:cs="Times New Roman"/>
          <w:color w:val="000000" w:themeColor="text1"/>
          <w:sz w:val="22"/>
        </w:rPr>
        <w:t xml:space="preserve"> are then added </w:t>
      </w:r>
      <w:r w:rsidR="008373D7">
        <w:rPr>
          <w:rFonts w:ascii="Times New Roman" w:hAnsi="Times New Roman" w:cs="Times New Roman"/>
          <w:color w:val="000000" w:themeColor="text1"/>
          <w:sz w:val="22"/>
        </w:rPr>
        <w:t xml:space="preserve">one by one </w:t>
      </w:r>
      <w:r w:rsidR="008C0A5A" w:rsidRPr="00B67C69">
        <w:rPr>
          <w:rFonts w:ascii="Times New Roman" w:hAnsi="Times New Roman" w:cs="Times New Roman"/>
          <w:color w:val="000000" w:themeColor="text1"/>
          <w:sz w:val="22"/>
        </w:rPr>
        <w:t>to the state vector</w:t>
      </w:r>
      <w:r w:rsidR="004A61FE" w:rsidRPr="00B67C69">
        <w:rPr>
          <w:rFonts w:ascii="Times New Roman" w:hAnsi="Times New Roman" w:cs="Times New Roman"/>
          <w:color w:val="000000" w:themeColor="text1"/>
          <w:sz w:val="22"/>
        </w:rPr>
        <w:t>.</w:t>
      </w:r>
      <w:r w:rsidR="00D76230" w:rsidRPr="00B67C69">
        <w:rPr>
          <w:rFonts w:ascii="Times New Roman" w:hAnsi="Times New Roman" w:cs="Times New Roman"/>
          <w:color w:val="000000" w:themeColor="text1"/>
          <w:sz w:val="22"/>
        </w:rPr>
        <w:t xml:space="preserve"> </w:t>
      </w:r>
      <w:r w:rsidR="001A5606" w:rsidRPr="00B67C69">
        <w:rPr>
          <w:rFonts w:ascii="Times New Roman" w:hAnsi="Times New Roman" w:cs="Times New Roman"/>
          <w:color w:val="000000" w:themeColor="text1"/>
          <w:sz w:val="22"/>
        </w:rPr>
        <w:t xml:space="preserve">For each new </w:t>
      </w:r>
      <w:r w:rsidR="00423FCE" w:rsidRPr="00B67C69">
        <w:rPr>
          <w:rFonts w:ascii="Times New Roman" w:hAnsi="Times New Roman" w:cs="Times New Roman"/>
          <w:color w:val="000000" w:themeColor="text1"/>
          <w:sz w:val="22"/>
        </w:rPr>
        <w:t>element</w:t>
      </w:r>
      <w:r w:rsidR="007F6969" w:rsidRPr="00B67C69">
        <w:rPr>
          <w:rFonts w:ascii="Times New Roman" w:hAnsi="Times New Roman"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1A5606" w:rsidRPr="00B67C69">
        <w:rPr>
          <w:rFonts w:ascii="Times New Roman" w:hAnsi="Times New Roman" w:cs="Times New Roman"/>
          <w:color w:val="000000" w:themeColor="text1"/>
          <w:sz w:val="22"/>
        </w:rPr>
        <w:t>,</w:t>
      </w:r>
      <w:r w:rsidR="00D76230" w:rsidRPr="00B67C69">
        <w:rPr>
          <w:rFonts w:ascii="Times New Roman" w:hAnsi="Times New Roman" w:cs="Times New Roman"/>
          <w:color w:val="000000" w:themeColor="text1"/>
          <w:sz w:val="22"/>
        </w:rPr>
        <w:t xml:space="preserve"> </w:t>
      </w:r>
      <w:r w:rsidR="00423FCE" w:rsidRPr="00B67C69">
        <w:rPr>
          <w:rFonts w:ascii="Times New Roman" w:hAnsi="Times New Roman" w:cs="Times New Roman"/>
          <w:color w:val="000000" w:themeColor="text1"/>
          <w:sz w:val="22"/>
        </w:rPr>
        <w:t>we</w:t>
      </w:r>
      <w:r w:rsidR="00425B90" w:rsidRPr="00B67C69">
        <w:rPr>
          <w:rFonts w:ascii="Times New Roman" w:hAnsi="Times New Roman" w:cs="Times New Roman"/>
          <w:color w:val="000000" w:themeColor="text1"/>
          <w:sz w:val="22"/>
        </w:rPr>
        <w:t xml:space="preserve"> calculat</w:t>
      </w:r>
      <w:r w:rsidR="00423FCE" w:rsidRPr="00B67C69">
        <w:rPr>
          <w:rFonts w:ascii="Times New Roman" w:hAnsi="Times New Roman" w:cs="Times New Roman"/>
          <w:color w:val="000000" w:themeColor="text1"/>
          <w:sz w:val="22"/>
        </w:rPr>
        <w:t>e</w:t>
      </w:r>
      <w:r w:rsidR="00425B90" w:rsidRPr="00B67C69">
        <w:rPr>
          <w:rFonts w:ascii="Times New Roman" w:hAnsi="Times New Roman" w:cs="Times New Roman"/>
          <w:color w:val="000000" w:themeColor="text1"/>
          <w:sz w:val="22"/>
        </w:rPr>
        <w:t xml:space="preserve"> the </w:t>
      </w:r>
      <w:r w:rsidR="008C0A5A" w:rsidRPr="00B67C69">
        <w:rPr>
          <w:rFonts w:ascii="Times New Roman" w:hAnsi="Times New Roman" w:cs="Times New Roman"/>
          <w:color w:val="000000" w:themeColor="text1"/>
          <w:sz w:val="22"/>
        </w:rPr>
        <w:t>corresponding Jacobian matrix colu</w:t>
      </w:r>
      <w:commentRangeEnd w:id="251"/>
      <w:r w:rsidR="004331A0">
        <w:rPr>
          <w:rStyle w:val="CommentReference"/>
        </w:rPr>
        <w:commentReference w:id="251"/>
      </w:r>
      <w:r w:rsidR="008C0A5A" w:rsidRPr="00B67C69">
        <w:rPr>
          <w:rFonts w:ascii="Times New Roman" w:hAnsi="Times New Roman" w:cs="Times New Roman"/>
          <w:color w:val="000000" w:themeColor="text1"/>
          <w:sz w:val="22"/>
        </w:rPr>
        <w:t xml:space="preserve">mn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008373D7">
        <w:rPr>
          <w:rFonts w:ascii="Times New Roman" w:eastAsiaTheme="minorEastAsia" w:hAnsi="Times New Roman" w:cs="Times New Roman"/>
          <w:color w:val="000000" w:themeColor="text1"/>
          <w:sz w:val="22"/>
        </w:rPr>
        <w:t xml:space="preserve"> and the resulting</w:t>
      </w:r>
      <w:ins w:id="258" w:author="Jacob, Daniel J." w:date="2020-08-28T07:27:00Z">
        <w:r w:rsidR="00AA34EC">
          <w:rPr>
            <w:rFonts w:ascii="Times New Roman" w:eastAsiaTheme="minorEastAsia" w:hAnsi="Times New Roman" w:cs="Times New Roman"/>
            <w:color w:val="000000" w:themeColor="text1"/>
            <w:sz w:val="22"/>
          </w:rPr>
          <w:t xml:space="preserve"> increase in</w:t>
        </w:r>
      </w:ins>
      <w:r w:rsidR="008373D7">
        <w:rPr>
          <w:rFonts w:ascii="Times New Roman" w:eastAsiaTheme="minorEastAsia" w:hAnsi="Times New Roman" w:cs="Times New Roman"/>
          <w:color w:val="000000" w:themeColor="text1"/>
          <w:sz w:val="22"/>
        </w:rPr>
        <w:t xml:space="preserve"> DOFS</w:t>
      </w:r>
      <w:del w:id="259" w:author="Jacob, Daniel J." w:date="2020-08-28T07:27:00Z">
        <w:r w:rsidR="00E82332" w:rsidDel="00AA34EC">
          <w:rPr>
            <w:rFonts w:ascii="Times New Roman" w:eastAsiaTheme="minorEastAsia" w:hAnsi="Times New Roman" w:cs="Times New Roman"/>
            <w:color w:val="000000" w:themeColor="text1"/>
            <w:sz w:val="22"/>
          </w:rPr>
          <w:delText xml:space="preserve"> increase</w:delText>
        </w:r>
      </w:del>
      <w:r w:rsidR="00425B90" w:rsidRPr="00B67C69">
        <w:rPr>
          <w:rFonts w:ascii="Times New Roman" w:hAnsi="Times New Roman" w:cs="Times New Roman"/>
          <w:color w:val="000000" w:themeColor="text1"/>
          <w:sz w:val="22"/>
        </w:rPr>
        <w:t xml:space="preserve">. </w:t>
      </w:r>
      <w:r w:rsidR="008C0A5A" w:rsidRPr="00B67C69">
        <w:rPr>
          <w:rFonts w:ascii="Times New Roman" w:hAnsi="Times New Roman" w:cs="Times New Roman"/>
          <w:color w:val="000000" w:themeColor="text1"/>
          <w:sz w:val="22"/>
        </w:rPr>
        <w:t xml:space="preserve">When the DOFS </w:t>
      </w:r>
      <w:r w:rsidR="0092072F">
        <w:rPr>
          <w:rFonts w:ascii="Times New Roman" w:hAnsi="Times New Roman" w:cs="Times New Roman"/>
          <w:color w:val="000000" w:themeColor="text1"/>
          <w:sz w:val="22"/>
        </w:rPr>
        <w:t>level off</w:t>
      </w:r>
      <w:r w:rsidR="008C0A5A" w:rsidRPr="00B67C69">
        <w:rPr>
          <w:rFonts w:ascii="Times New Roman" w:hAnsi="Times New Roman" w:cs="Times New Roman"/>
          <w:color w:val="000000" w:themeColor="text1"/>
          <w:sz w:val="22"/>
        </w:rPr>
        <w:t xml:space="preserve">, </w:t>
      </w:r>
      <w:r w:rsidR="0092072F">
        <w:rPr>
          <w:rFonts w:ascii="Times New Roman" w:hAnsi="Times New Roman" w:cs="Times New Roman"/>
          <w:color w:val="000000" w:themeColor="text1"/>
          <w:sz w:val="22"/>
        </w:rPr>
        <w:t xml:space="preserve">we add instead </w:t>
      </w:r>
      <w:r w:rsidR="008C0A5A" w:rsidRPr="00B67C69">
        <w:rPr>
          <w:rFonts w:ascii="Times New Roman" w:hAnsi="Times New Roman" w:cs="Times New Roman"/>
          <w:color w:val="000000" w:themeColor="text1"/>
          <w:sz w:val="22"/>
        </w:rPr>
        <w:t>clusters of two or more native-resolution grid cells</w:t>
      </w:r>
      <w:r w:rsidR="0092072F">
        <w:rPr>
          <w:rFonts w:ascii="Times New Roman" w:hAnsi="Times New Roman" w:cs="Times New Roman"/>
          <w:color w:val="000000" w:themeColor="text1"/>
          <w:sz w:val="22"/>
        </w:rPr>
        <w:t xml:space="preserve"> and repeat this procedure</w:t>
      </w:r>
      <w:r w:rsidR="008C0A5A" w:rsidRPr="00B67C69">
        <w:rPr>
          <w:rFonts w:ascii="Times New Roman" w:hAnsi="Times New Roman" w:cs="Times New Roman"/>
          <w:color w:val="000000" w:themeColor="text1"/>
          <w:sz w:val="22"/>
        </w:rPr>
        <w:t xml:space="preserve">. Clusters </w:t>
      </w:r>
      <w:r w:rsidR="0092072F">
        <w:rPr>
          <w:rFonts w:ascii="Times New Roman" w:hAnsi="Times New Roman" w:cs="Times New Roman"/>
          <w:color w:val="000000" w:themeColor="text1"/>
          <w:sz w:val="22"/>
        </w:rPr>
        <w:t>can be</w:t>
      </w:r>
      <w:r w:rsidR="008C0A5A" w:rsidRPr="00B67C69">
        <w:rPr>
          <w:rFonts w:ascii="Times New Roman" w:hAnsi="Times New Roman" w:cs="Times New Roman"/>
          <w:color w:val="000000" w:themeColor="text1"/>
          <w:sz w:val="22"/>
        </w:rPr>
        <w:t xml:space="preserve"> generated by K-means clustering, which aggregates spatially proximate grid cells. An algorithm that considers the similarity of emissions, such as the Gaussian mixture model implemented by Turner and Jacob (2015), could also be used. 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B67C69" w:rsidRPr="00B67C69">
        <w:rPr>
          <w:rFonts w:ascii="Times New Roman" w:eastAsiaTheme="minorEastAsia" w:hAnsi="Times New Roman" w:cs="Times New Roman"/>
          <w:color w:val="000000" w:themeColor="text1"/>
          <w:sz w:val="22"/>
        </w:rPr>
        <w:t xml:space="preserve"> </w:t>
      </w:r>
      <w:r w:rsidR="00B67C69" w:rsidRPr="00B67C69">
        <w:rPr>
          <w:rFonts w:ascii="Times New Roman" w:hAnsi="Times New Roman" w:cs="Times New Roman"/>
          <w:color w:val="000000" w:themeColor="text1"/>
          <w:sz w:val="22"/>
        </w:rPr>
        <w:t>is constructed</w:t>
      </w:r>
      <w:r w:rsidR="008C0A5A" w:rsidRPr="00B67C69">
        <w:rPr>
          <w:rFonts w:ascii="Times New Roman" w:hAnsi="Times New Roman" w:cs="Times New Roman"/>
          <w:color w:val="000000" w:themeColor="text1"/>
          <w:sz w:val="22"/>
        </w:rPr>
        <w:t>.</w:t>
      </w:r>
    </w:p>
    <w:p w14:paraId="4C332492" w14:textId="22A9517C" w:rsidR="00D66952" w:rsidRPr="00E74B72" w:rsidRDefault="00D66952" w:rsidP="00786BB7">
      <w:pPr>
        <w:rPr>
          <w:rFonts w:ascii="Times New Roman" w:hAnsi="Times New Roman" w:cs="Times New Roman"/>
          <w:b/>
          <w:color w:val="FF0000"/>
          <w:sz w:val="22"/>
        </w:rPr>
      </w:pPr>
    </w:p>
    <w:p w14:paraId="1C8EA306" w14:textId="2E9A1639" w:rsidR="00EF435C" w:rsidRPr="00DB3E3A" w:rsidDel="00376F28" w:rsidRDefault="00F94D82" w:rsidP="00376F28">
      <w:pPr>
        <w:rPr>
          <w:del w:id="260" w:author="Jacob, Daniel J." w:date="2020-08-28T07:35:00Z"/>
          <w:rFonts w:ascii="Times New Roman" w:eastAsiaTheme="minorEastAsia" w:hAnsi="Times New Roman" w:cs="Times New Roman"/>
          <w:color w:val="000000" w:themeColor="text1"/>
          <w:sz w:val="22"/>
        </w:rPr>
      </w:pPr>
      <w:r w:rsidRPr="00DB3E3A">
        <w:rPr>
          <w:rFonts w:ascii="Times New Roman" w:hAnsi="Times New Roman" w:cs="Times New Roman"/>
          <w:color w:val="000000" w:themeColor="text1"/>
          <w:sz w:val="22"/>
        </w:rPr>
        <w:t xml:space="preserve">Here we </w:t>
      </w:r>
      <w:del w:id="261" w:author="Jacob, Daniel J." w:date="2020-08-28T07:28:00Z">
        <w:r w:rsidRPr="00DB3E3A" w:rsidDel="00AA34EC">
          <w:rPr>
            <w:rFonts w:ascii="Times New Roman" w:hAnsi="Times New Roman" w:cs="Times New Roman"/>
            <w:color w:val="000000" w:themeColor="text1"/>
            <w:sz w:val="22"/>
          </w:rPr>
          <w:delText>use the same</w:delText>
        </w:r>
      </w:del>
      <w:ins w:id="262" w:author="Jacob, Daniel J." w:date="2020-08-28T07:28:00Z">
        <w:r w:rsidR="00AA34EC">
          <w:rPr>
            <w:rFonts w:ascii="Times New Roman" w:hAnsi="Times New Roman" w:cs="Times New Roman"/>
            <w:color w:val="000000" w:themeColor="text1"/>
            <w:sz w:val="22"/>
          </w:rPr>
          <w:t>apply this</w:t>
        </w:r>
      </w:ins>
      <w:r w:rsidRPr="00DB3E3A">
        <w:rPr>
          <w:rFonts w:ascii="Times New Roman" w:hAnsi="Times New Roman" w:cs="Times New Roman"/>
          <w:color w:val="000000" w:themeColor="text1"/>
          <w:sz w:val="22"/>
        </w:rPr>
        <w:t xml:space="preserve"> 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Pr="00DB3E3A">
        <w:rPr>
          <w:rFonts w:ascii="Times New Roman" w:eastAsiaTheme="minorEastAsia" w:hAnsi="Times New Roman" w:cs="Times New Roman"/>
          <w:color w:val="000000" w:themeColor="text1"/>
          <w:sz w:val="22"/>
        </w:rPr>
        <w:t xml:space="preserve"> in a </w:t>
      </w:r>
      <w:r w:rsidR="00313F9F" w:rsidRPr="00DB3E3A">
        <w:rPr>
          <w:rFonts w:ascii="Times New Roman" w:hAnsi="Times New Roman" w:cs="Times New Roman"/>
          <w:color w:val="000000" w:themeColor="text1"/>
          <w:sz w:val="22"/>
        </w:rPr>
        <w:t>two-step update</w:t>
      </w:r>
      <w:r w:rsidRPr="00DB3E3A">
        <w:rPr>
          <w:rFonts w:ascii="Times New Roman" w:hAnsi="Times New Roman" w:cs="Times New Roman"/>
          <w:color w:val="000000" w:themeColor="text1"/>
          <w:sz w:val="22"/>
        </w:rPr>
        <w:t xml:space="preserve"> process</w:t>
      </w:r>
      <w:r w:rsidR="00313F9F" w:rsidRPr="00DB3E3A">
        <w:rPr>
          <w:rFonts w:ascii="Times New Roman" w:hAnsi="Times New Roman" w:cs="Times New Roman"/>
          <w:color w:val="000000" w:themeColor="text1"/>
          <w:sz w:val="22"/>
        </w:rPr>
        <w:t xml:space="preserve"> 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ins w:id="263" w:author="Jacob, Daniel J." w:date="2020-08-28T07:29:00Z">
        <w:r w:rsidR="00AA34EC">
          <w:rPr>
            <w:rFonts w:ascii="Times New Roman" w:hAnsi="Times New Roman" w:cs="Times New Roman"/>
            <w:color w:val="000000" w:themeColor="text1"/>
            <w:sz w:val="22"/>
          </w:rPr>
          <w:t xml:space="preserve">The information content and resulting DOFS </w:t>
        </w:r>
      </w:ins>
      <w:ins w:id="264" w:author="Jacob, Daniel J." w:date="2020-08-28T07:30:00Z">
        <w:r w:rsidR="00AA34EC">
          <w:rPr>
            <w:rFonts w:ascii="Times New Roman" w:hAnsi="Times New Roman" w:cs="Times New Roman"/>
            <w:color w:val="000000" w:themeColor="text1"/>
            <w:sz w:val="22"/>
          </w:rPr>
          <w:t xml:space="preserve">for this initial estimate </w:t>
        </w:r>
      </w:ins>
      <w:ins w:id="265" w:author="Jacob, Daniel J." w:date="2020-08-28T07:29:00Z">
        <w:r w:rsidR="00AA34EC">
          <w:rPr>
            <w:rFonts w:ascii="Times New Roman" w:hAnsi="Times New Roman" w:cs="Times New Roman"/>
            <w:color w:val="000000" w:themeColor="text1"/>
            <w:sz w:val="22"/>
          </w:rPr>
          <w:t xml:space="preserve">is given by </w:t>
        </w:r>
      </w:ins>
      <w:del w:id="266" w:author="Jacob, Daniel J." w:date="2020-08-28T07:30:00Z">
        <w:r w:rsidR="00B67C69" w:rsidRPr="00DB3E3A" w:rsidDel="00AA34EC">
          <w:rPr>
            <w:rFonts w:ascii="Times New Roman" w:hAnsi="Times New Roman" w:cs="Times New Roman"/>
            <w:color w:val="000000" w:themeColor="text1"/>
            <w:sz w:val="22"/>
          </w:rPr>
          <w:delText xml:space="preserve">We assume that the fine structure of the averaging kernel </w:delText>
        </w:r>
        <w:r w:rsidR="00ED540F" w:rsidRPr="00DB3E3A" w:rsidDel="00AA34EC">
          <w:rPr>
            <w:rFonts w:ascii="Times New Roman" w:hAnsi="Times New Roman" w:cs="Times New Roman"/>
            <w:color w:val="000000" w:themeColor="text1"/>
            <w:sz w:val="22"/>
          </w:rPr>
          <w:delText xml:space="preserve">sensitivities </w:delText>
        </w:r>
        <w:r w:rsidR="00B67C69" w:rsidRPr="00DB3E3A" w:rsidDel="00AA34EC">
          <w:rPr>
            <w:rFonts w:ascii="Times New Roman" w:hAnsi="Times New Roman" w:cs="Times New Roman"/>
            <w:color w:val="000000" w:themeColor="text1"/>
            <w:sz w:val="22"/>
          </w:rPr>
          <w:delText xml:space="preserve">is </w:delText>
        </w:r>
        <w:r w:rsidR="00E82332" w:rsidDel="00AA34EC">
          <w:rPr>
            <w:rFonts w:ascii="Times New Roman" w:hAnsi="Times New Roman" w:cs="Times New Roman"/>
            <w:color w:val="000000" w:themeColor="text1"/>
            <w:sz w:val="22"/>
          </w:rPr>
          <w:delText>largely determined by</w:delText>
        </w:r>
        <w:r w:rsidR="00B67C69" w:rsidRPr="00DB3E3A" w:rsidDel="00AA34EC">
          <w:rPr>
            <w:rFonts w:ascii="Times New Roman" w:hAnsi="Times New Roman" w:cs="Times New Roman"/>
            <w:color w:val="000000" w:themeColor="text1"/>
            <w:sz w:val="22"/>
          </w:rPr>
          <w:delText xml:space="preserve"> the prior errors and observational density so that the initial estimate </w:delText>
        </w:r>
      </w:del>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F3655" w:rsidRPr="00DB3E3A">
        <w:rPr>
          <w:rFonts w:ascii="Times New Roman" w:eastAsiaTheme="minorEastAsia" w:hAnsi="Times New Roman" w:cs="Times New Roman"/>
          <w:color w:val="000000" w:themeColor="text1"/>
          <w:sz w:val="22"/>
        </w:rPr>
        <w:t xml:space="preserve"> </w:t>
      </w:r>
      <w:ins w:id="267" w:author="Jacob, Daniel J." w:date="2020-08-28T07:32:00Z">
        <w:r w:rsidR="00AA34EC">
          <w:rPr>
            <w:rFonts w:ascii="Times New Roman" w:eastAsiaTheme="minorEastAsia" w:hAnsi="Times New Roman" w:cs="Times New Roman"/>
            <w:color w:val="000000" w:themeColor="text1"/>
            <w:sz w:val="22"/>
          </w:rPr>
          <w:t xml:space="preserve">, which provides the basis for identifying </w:t>
        </w:r>
      </w:ins>
      <w:del w:id="268" w:author="Jacob, Daniel J." w:date="2020-08-28T07:32:00Z">
        <w:r w:rsidR="00B67C69" w:rsidRPr="00DB3E3A" w:rsidDel="00AA34EC">
          <w:rPr>
            <w:rFonts w:ascii="Times New Roman" w:eastAsiaTheme="minorEastAsia" w:hAnsi="Times New Roman" w:cs="Times New Roman"/>
            <w:color w:val="000000" w:themeColor="text1"/>
            <w:sz w:val="22"/>
          </w:rPr>
          <w:delText xml:space="preserve">correctly identifies </w:delText>
        </w:r>
      </w:del>
      <w:r w:rsidR="00B67C69" w:rsidRPr="00DB3E3A">
        <w:rPr>
          <w:rFonts w:ascii="Times New Roman" w:eastAsiaTheme="minorEastAsia" w:hAnsi="Times New Roman" w:cs="Times New Roman"/>
          <w:color w:val="000000" w:themeColor="text1"/>
          <w:sz w:val="22"/>
        </w:rPr>
        <w:t xml:space="preserve">the grid cells with the highest sensitivities. </w:t>
      </w:r>
      <w:ins w:id="269" w:author="Jacob, Daniel J." w:date="2020-08-28T07:33:00Z">
        <w:r w:rsidR="00AA34EC">
          <w:rPr>
            <w:rFonts w:ascii="Times New Roman" w:eastAsiaTheme="minorEastAsia" w:hAnsi="Times New Roman" w:cs="Times New Roman"/>
            <w:color w:val="000000" w:themeColor="text1"/>
            <w:sz w:val="22"/>
          </w:rPr>
          <w:t>From there w</w:t>
        </w:r>
      </w:ins>
      <w:del w:id="270" w:author="Jacob, Daniel J." w:date="2020-08-28T07:33:00Z">
        <w:r w:rsidR="00B67C69" w:rsidRPr="00DB3E3A" w:rsidDel="00AA34EC">
          <w:rPr>
            <w:rFonts w:ascii="Times New Roman" w:eastAsiaTheme="minorEastAsia" w:hAnsi="Times New Roman" w:cs="Times New Roman"/>
            <w:color w:val="000000" w:themeColor="text1"/>
            <w:sz w:val="22"/>
          </w:rPr>
          <w:delText>W</w:delText>
        </w:r>
      </w:del>
      <w:r w:rsidR="00B67C69" w:rsidRPr="00DB3E3A">
        <w:rPr>
          <w:rFonts w:ascii="Times New Roman" w:eastAsiaTheme="minorEastAsia" w:hAnsi="Times New Roman" w:cs="Times New Roman"/>
          <w:color w:val="000000" w:themeColor="text1"/>
          <w:sz w:val="22"/>
        </w:rPr>
        <w:t xml:space="preserve">e </w:t>
      </w:r>
      <w:proofErr w:type="gramStart"/>
      <w:r w:rsidR="00B214B1" w:rsidRPr="00DB3E3A">
        <w:rPr>
          <w:rFonts w:ascii="Times New Roman" w:eastAsiaTheme="minorEastAsia" w:hAnsi="Times New Roman" w:cs="Times New Roman"/>
          <w:color w:val="000000" w:themeColor="text1"/>
          <w:sz w:val="22"/>
        </w:rPr>
        <w:t>construct</w:t>
      </w:r>
      <w:proofErr w:type="gramEnd"/>
      <w:r w:rsidR="00B214B1" w:rsidRPr="00DB3E3A">
        <w:rPr>
          <w:rFonts w:ascii="Times New Roman" w:eastAsiaTheme="minorEastAsia" w:hAnsi="Times New Roman" w:cs="Times New Roman"/>
          <w:color w:val="000000" w:themeColor="text1"/>
          <w:sz w:val="22"/>
        </w:rPr>
        <w:t xml:space="preserve"> a</w:t>
      </w:r>
      <w:ins w:id="271" w:author="Jacob, Daniel J." w:date="2020-08-28T07:33:00Z">
        <w:r w:rsidR="00AA34EC">
          <w:rPr>
            <w:rFonts w:ascii="Times New Roman" w:eastAsiaTheme="minorEastAsia" w:hAnsi="Times New Roman" w:cs="Times New Roman"/>
            <w:color w:val="000000" w:themeColor="text1"/>
            <w:sz w:val="22"/>
          </w:rPr>
          <w:t>n initial</w:t>
        </w:r>
      </w:ins>
      <w:r w:rsidR="00B214B1" w:rsidRPr="00DB3E3A">
        <w:rPr>
          <w:rFonts w:ascii="Times New Roman" w:eastAsiaTheme="minorEastAsia" w:hAnsi="Times New Roman" w:cs="Times New Roman"/>
          <w:color w:val="000000" w:themeColor="text1"/>
          <w:sz w:val="22"/>
        </w:rPr>
        <w:t xml:space="preserve"> multiscale grid and </w:t>
      </w:r>
      <w:ins w:id="272" w:author="Jacob, Daniel J." w:date="2020-08-28T07:33:00Z">
        <w:r w:rsidR="00AA34EC">
          <w:rPr>
            <w:rFonts w:ascii="Times New Roman" w:eastAsiaTheme="minorEastAsia" w:hAnsi="Times New Roman" w:cs="Times New Roman"/>
            <w:color w:val="000000" w:themeColor="text1"/>
            <w:sz w:val="22"/>
          </w:rPr>
          <w:t xml:space="preserve">compute </w:t>
        </w:r>
      </w:ins>
      <w:r w:rsidR="00B214B1" w:rsidRPr="00DB3E3A">
        <w:rPr>
          <w:rFonts w:ascii="Times New Roman" w:eastAsiaTheme="minorEastAsia" w:hAnsi="Times New Roman" w:cs="Times New Roman"/>
          <w:color w:val="000000" w:themeColor="text1"/>
          <w:sz w:val="22"/>
        </w:rPr>
        <w:t xml:space="preserve">the corresponding reduced-dimension </w:t>
      </w:r>
      <w:r w:rsidR="00ED540F" w:rsidRPr="00DB3E3A">
        <w:rPr>
          <w:rFonts w:ascii="Times New Roman" w:eastAsiaTheme="minorEastAsia"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E82332">
        <w:rPr>
          <w:rFonts w:ascii="Times New Roman" w:eastAsiaTheme="minorEastAsia" w:hAnsi="Times New Roman" w:cs="Times New Roman"/>
          <w:color w:val="000000" w:themeColor="text1"/>
          <w:sz w:val="22"/>
        </w:rPr>
        <w:t xml:space="preserve">, </w:t>
      </w:r>
      <w:r w:rsidR="00EF435C" w:rsidRPr="00DB3E3A">
        <w:rPr>
          <w:rFonts w:ascii="Times New Roman" w:eastAsiaTheme="minorEastAsia" w:hAnsi="Times New Roman" w:cs="Times New Roman"/>
          <w:color w:val="000000" w:themeColor="text1"/>
          <w:sz w:val="22"/>
        </w:rPr>
        <w:t>introduc</w:t>
      </w:r>
      <w:r w:rsidR="00E82332">
        <w:rPr>
          <w:rFonts w:ascii="Times New Roman" w:eastAsiaTheme="minorEastAsia" w:hAnsi="Times New Roman" w:cs="Times New Roman"/>
          <w:color w:val="000000" w:themeColor="text1"/>
          <w:sz w:val="22"/>
        </w:rPr>
        <w:t>ing</w:t>
      </w:r>
      <w:r w:rsidR="00EF435C" w:rsidRPr="00DB3E3A">
        <w:rPr>
          <w:rFonts w:ascii="Times New Roman" w:eastAsiaTheme="minorEastAsia" w:hAnsi="Times New Roman" w:cs="Times New Roman"/>
          <w:color w:val="000000" w:themeColor="text1"/>
          <w:sz w:val="22"/>
        </w:rPr>
        <w:t xml:space="preserve"> information content from the forward model to the inverse system</w:t>
      </w:r>
      <w:r w:rsidRPr="00DB3E3A">
        <w:rPr>
          <w:rFonts w:ascii="Times New Roman" w:eastAsiaTheme="minorEastAsia" w:hAnsi="Times New Roman" w:cs="Times New Roman"/>
          <w:color w:val="000000" w:themeColor="text1"/>
          <w:sz w:val="22"/>
        </w:rPr>
        <w:t>.</w:t>
      </w:r>
      <w:r w:rsidR="00ED540F" w:rsidRPr="00DB3E3A">
        <w:rPr>
          <w:rFonts w:ascii="Times New Roman" w:eastAsiaTheme="minorEastAsia" w:hAnsi="Times New Roman" w:cs="Times New Roman"/>
          <w:color w:val="000000" w:themeColor="text1"/>
          <w:sz w:val="22"/>
        </w:rPr>
        <w:t xml:space="preserve"> To identify the state vector elements where the forward model contributes the most information content, we compare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RD</m:t>
            </m:r>
          </m:sub>
          <m:sup>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p>
        </m:sSubSup>
      </m:oMath>
      <w:r w:rsidR="00ED540F" w:rsidRPr="00DB3E3A">
        <w:rPr>
          <w:rFonts w:ascii="Times New Roman" w:eastAsiaTheme="minorEastAsia" w:hAnsi="Times New Roman" w:cs="Times New Roman"/>
          <w:color w:val="000000" w:themeColor="text1"/>
          <w:sz w:val="22"/>
        </w:rPr>
        <w:t xml:space="preserve"> to the sensitivities given by </w:t>
      </w:r>
      <w:ins w:id="273" w:author="Jacob, Daniel J." w:date="2020-08-28T07:34:00Z">
        <w:r w:rsidR="00376F28">
          <w:rPr>
            <w:rFonts w:ascii="Times New Roman" w:eastAsiaTheme="minorEastAsia" w:hAnsi="Times New Roman" w:cs="Times New Roman"/>
            <w:b/>
            <w:bCs/>
            <w:color w:val="000000" w:themeColor="text1"/>
            <w:sz w:val="22"/>
          </w:rPr>
          <w:t>A</w:t>
        </w:r>
        <w:r w:rsidR="00376F28">
          <w:rPr>
            <w:rFonts w:ascii="Times New Roman" w:eastAsiaTheme="minorEastAsia" w:hAnsi="Times New Roman" w:cs="Times New Roman"/>
            <w:b/>
            <w:bCs/>
            <w:color w:val="000000" w:themeColor="text1"/>
            <w:sz w:val="22"/>
            <w:vertAlign w:val="superscript"/>
          </w:rPr>
          <w:t>(0)</w:t>
        </w:r>
        <w:r w:rsidR="00376F28">
          <w:rPr>
            <w:rFonts w:ascii="Times New Roman" w:eastAsiaTheme="minorEastAsia" w:hAnsi="Times New Roman" w:cs="Times New Roman"/>
            <w:color w:val="000000" w:themeColor="text1"/>
            <w:sz w:val="22"/>
          </w:rPr>
          <w:t xml:space="preserve"> </w:t>
        </w:r>
      </w:ins>
      <w:del w:id="274" w:author="Jacob, Daniel J." w:date="2020-08-28T07:34:00Z">
        <w:r w:rsidR="00ED540F" w:rsidRPr="00DB3E3A" w:rsidDel="00376F28">
          <w:rPr>
            <w:rFonts w:ascii="Times New Roman" w:eastAsiaTheme="minorEastAsia" w:hAnsi="Times New Roman" w:cs="Times New Roman"/>
            <w:color w:val="000000" w:themeColor="text1"/>
            <w:sz w:val="22"/>
          </w:rPr>
          <w:delText xml:space="preserve">the initial estimate </w:delText>
        </w:r>
      </w:del>
      <w:proofErr w:type="spellStart"/>
      <w:r w:rsidR="00ED540F" w:rsidRPr="00DB3E3A">
        <w:rPr>
          <w:rFonts w:ascii="Times New Roman" w:eastAsiaTheme="minorEastAsia" w:hAnsi="Times New Roman" w:cs="Times New Roman"/>
          <w:color w:val="000000" w:themeColor="text1"/>
          <w:sz w:val="22"/>
        </w:rPr>
        <w:t>regridded</w:t>
      </w:r>
      <w:proofErr w:type="spellEnd"/>
      <w:r w:rsidR="00ED540F" w:rsidRPr="00DB3E3A">
        <w:rPr>
          <w:rFonts w:ascii="Times New Roman" w:eastAsiaTheme="minorEastAsia" w:hAnsi="Times New Roman" w:cs="Times New Roman"/>
          <w:color w:val="000000" w:themeColor="text1"/>
          <w:sz w:val="22"/>
        </w:rPr>
        <w:t xml:space="preserve"> onto the multiscale grid.</w:t>
      </w:r>
      <w:r w:rsidR="00274337" w:rsidRPr="00DB3E3A">
        <w:rPr>
          <w:rFonts w:ascii="Times New Roman" w:eastAsiaTheme="minorEastAsia" w:hAnsi="Times New Roman" w:cs="Times New Roman"/>
          <w:color w:val="000000" w:themeColor="text1"/>
          <w:sz w:val="22"/>
        </w:rPr>
        <w:t xml:space="preserve"> We disaggregate t</w:t>
      </w:r>
      <w:r w:rsidRPr="00DB3E3A">
        <w:rPr>
          <w:rFonts w:ascii="Times New Roman" w:eastAsiaTheme="minorEastAsia" w:hAnsi="Times New Roman" w:cs="Times New Roman"/>
          <w:color w:val="000000" w:themeColor="text1"/>
          <w:sz w:val="22"/>
        </w:rPr>
        <w:t xml:space="preserve">he clusters with </w:t>
      </w:r>
      <w:r w:rsidR="00274337" w:rsidRPr="00DB3E3A">
        <w:rPr>
          <w:rFonts w:ascii="Times New Roman" w:eastAsiaTheme="minorEastAsia" w:hAnsi="Times New Roman" w:cs="Times New Roman"/>
          <w:color w:val="000000" w:themeColor="text1"/>
          <w:sz w:val="22"/>
        </w:rPr>
        <w:t>the largest</w:t>
      </w:r>
      <w:r w:rsidR="00DB3E3A"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difference</w:t>
      </w:r>
      <w:ins w:id="275" w:author="Jacob, Daniel J." w:date="2020-08-28T07:34:00Z">
        <w:r w:rsidR="00376F28">
          <w:rPr>
            <w:rFonts w:ascii="Times New Roman" w:eastAsiaTheme="minorEastAsia" w:hAnsi="Times New Roman" w:cs="Times New Roman"/>
            <w:color w:val="000000" w:themeColor="text1"/>
            <w:sz w:val="22"/>
          </w:rPr>
          <w:t>s</w:t>
        </w:r>
      </w:ins>
      <w:r w:rsidRPr="00DB3E3A">
        <w:rPr>
          <w:rFonts w:ascii="Times New Roman" w:eastAsiaTheme="minorEastAsia" w:hAnsi="Times New Roman" w:cs="Times New Roman"/>
          <w:color w:val="000000" w:themeColor="text1"/>
          <w:sz w:val="22"/>
        </w:rPr>
        <w:t xml:space="preserve"> and update the reduced-dimension Jacobian, generating </w:t>
      </w:r>
      <w:bookmarkStart w:id="276" w:name="_Hlk49492606"/>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bookmarkEnd w:id="276"/>
      <w:r w:rsidRPr="00DB3E3A">
        <w:rPr>
          <w:rFonts w:ascii="Times New Roman" w:eastAsiaTheme="minorEastAsia" w:hAnsi="Times New Roman" w:cs="Times New Roman"/>
          <w:color w:val="000000" w:themeColor="text1"/>
          <w:sz w:val="22"/>
        </w:rPr>
        <w:t>.</w:t>
      </w:r>
      <w:ins w:id="277" w:author="Jacob, Daniel J." w:date="2020-08-28T07:35:00Z">
        <w:r w:rsidR="00376F28">
          <w:rPr>
            <w:rFonts w:ascii="Times New Roman" w:eastAsiaTheme="minorEastAsia" w:hAnsi="Times New Roman" w:cs="Times New Roman"/>
            <w:color w:val="000000" w:themeColor="text1"/>
            <w:sz w:val="22"/>
          </w:rPr>
          <w:t xml:space="preserve"> Convergence is rapid and we find </w:t>
        </w:r>
      </w:ins>
    </w:p>
    <w:p w14:paraId="389F193E" w14:textId="68535E0C" w:rsidR="00274337" w:rsidRPr="00E74B72" w:rsidDel="00376F28" w:rsidRDefault="00274337" w:rsidP="00376F28">
      <w:pPr>
        <w:rPr>
          <w:del w:id="278" w:author="Jacob, Daniel J." w:date="2020-08-28T07:35:00Z"/>
          <w:rFonts w:ascii="Times New Roman" w:eastAsiaTheme="minorEastAsia" w:hAnsi="Times New Roman" w:cs="Times New Roman"/>
          <w:color w:val="FF0000"/>
          <w:sz w:val="22"/>
        </w:rPr>
      </w:pPr>
    </w:p>
    <w:p w14:paraId="542BDDEC" w14:textId="71348619" w:rsidR="00FF3655" w:rsidRPr="007C15B6" w:rsidRDefault="00FF3655">
      <w:pPr>
        <w:rPr>
          <w:rFonts w:ascii="Times New Roman" w:eastAsiaTheme="minorEastAsia" w:hAnsi="Times New Roman" w:cs="Times New Roman"/>
          <w:color w:val="000000" w:themeColor="text1"/>
          <w:sz w:val="22"/>
        </w:rPr>
      </w:pPr>
      <w:del w:id="279" w:author="Jacob, Daniel J." w:date="2020-08-28T07:35:00Z">
        <w:r w:rsidRPr="007C15B6" w:rsidDel="00376F28">
          <w:rPr>
            <w:rFonts w:ascii="Times New Roman" w:eastAsiaTheme="minorEastAsia" w:hAnsi="Times New Roman" w:cs="Times New Roman"/>
            <w:color w:val="000000" w:themeColor="text1"/>
            <w:sz w:val="22"/>
          </w:rPr>
          <w:delText xml:space="preserve">The information content associated with both </w:delText>
        </w:r>
      </w:del>
      <m:oMath>
        <m:sSubSup>
          <m:sSubSupPr>
            <m:ctrlPr>
              <w:del w:id="280" w:author="Jacob, Daniel J." w:date="2020-08-28T07:35:00Z">
                <w:rPr>
                  <w:rFonts w:ascii="Cambria Math" w:hAnsi="Cambria Math" w:cs="Times New Roman"/>
                  <w:b/>
                  <w:color w:val="000000" w:themeColor="text1"/>
                  <w:sz w:val="22"/>
                </w:rPr>
              </w:del>
            </m:ctrlPr>
          </m:sSubSupPr>
          <m:e>
            <m:r>
              <w:del w:id="281" w:author="Jacob, Daniel J." w:date="2020-08-28T07:35:00Z">
                <m:rPr>
                  <m:sty m:val="b"/>
                </m:rPr>
                <w:rPr>
                  <w:rFonts w:ascii="Cambria Math" w:hAnsi="Cambria Math" w:cs="Times New Roman"/>
                  <w:color w:val="000000" w:themeColor="text1"/>
                  <w:sz w:val="22"/>
                </w:rPr>
                <m:t>K</m:t>
              </w:del>
            </m:r>
          </m:e>
          <m:sub>
            <m:r>
              <w:del w:id="282" w:author="Jacob, Daniel J." w:date="2020-08-28T07:35:00Z">
                <m:rPr>
                  <m:sty m:val="p"/>
                </m:rPr>
                <w:rPr>
                  <w:rFonts w:ascii="Cambria Math" w:eastAsiaTheme="minorEastAsia" w:hAnsi="Cambria Math" w:cs="Times New Roman"/>
                  <w:color w:val="000000" w:themeColor="text1"/>
                  <w:sz w:val="22"/>
                </w:rPr>
                <m:t>RD</m:t>
              </w:del>
            </m:r>
            <m:ctrlPr>
              <w:del w:id="283" w:author="Jacob, Daniel J." w:date="2020-08-28T07:35:00Z">
                <w:rPr>
                  <w:rFonts w:ascii="Cambria Math" w:eastAsiaTheme="minorEastAsia" w:hAnsi="Cambria Math" w:cs="Times New Roman"/>
                  <w:i/>
                  <w:color w:val="000000" w:themeColor="text1"/>
                  <w:sz w:val="22"/>
                </w:rPr>
              </w:del>
            </m:ctrlPr>
          </m:sub>
          <m:sup>
            <m:d>
              <m:dPr>
                <m:ctrlPr>
                  <w:del w:id="284" w:author="Jacob, Daniel J." w:date="2020-08-28T07:35:00Z">
                    <w:rPr>
                      <w:rFonts w:ascii="Cambria Math" w:eastAsiaTheme="minorEastAsia" w:hAnsi="Cambria Math" w:cs="Times New Roman"/>
                      <w:i/>
                      <w:color w:val="000000" w:themeColor="text1"/>
                      <w:sz w:val="22"/>
                    </w:rPr>
                  </w:del>
                </m:ctrlPr>
              </m:dPr>
              <m:e>
                <m:r>
                  <w:del w:id="285" w:author="Jacob, Daniel J." w:date="2020-08-28T07:35:00Z">
                    <w:rPr>
                      <w:rFonts w:ascii="Cambria Math" w:eastAsiaTheme="minorEastAsia" w:hAnsi="Cambria Math" w:cs="Times New Roman"/>
                      <w:color w:val="000000" w:themeColor="text1"/>
                      <w:sz w:val="22"/>
                    </w:rPr>
                    <m:t>1</m:t>
                  </w:del>
                </m:r>
              </m:e>
            </m:d>
          </m:sup>
        </m:sSubSup>
      </m:oMath>
      <w:del w:id="286" w:author="Jacob, Daniel J." w:date="2020-08-28T07:35:00Z">
        <w:r w:rsidRPr="007C15B6" w:rsidDel="00376F28">
          <w:rPr>
            <w:rFonts w:ascii="Times New Roman" w:eastAsiaTheme="minorEastAsia" w:hAnsi="Times New Roman" w:cs="Times New Roman"/>
            <w:color w:val="000000" w:themeColor="text1"/>
            <w:sz w:val="22"/>
          </w:rPr>
          <w:delText xml:space="preserve"> and </w:delText>
        </w:r>
      </w:del>
      <m:oMath>
        <m:sSubSup>
          <m:sSubSupPr>
            <m:ctrlPr>
              <w:del w:id="287" w:author="Jacob, Daniel J." w:date="2020-08-28T07:35:00Z">
                <w:rPr>
                  <w:rFonts w:ascii="Cambria Math" w:hAnsi="Cambria Math" w:cs="Times New Roman"/>
                  <w:b/>
                  <w:color w:val="000000" w:themeColor="text1"/>
                  <w:sz w:val="22"/>
                </w:rPr>
              </w:del>
            </m:ctrlPr>
          </m:sSubSupPr>
          <m:e>
            <m:r>
              <w:del w:id="288" w:author="Jacob, Daniel J." w:date="2020-08-28T07:35:00Z">
                <m:rPr>
                  <m:sty m:val="b"/>
                </m:rPr>
                <w:rPr>
                  <w:rFonts w:ascii="Cambria Math" w:hAnsi="Cambria Math" w:cs="Times New Roman"/>
                  <w:color w:val="000000" w:themeColor="text1"/>
                  <w:sz w:val="22"/>
                </w:rPr>
                <m:t>K</m:t>
              </w:del>
            </m:r>
          </m:e>
          <m:sub>
            <m:r>
              <w:del w:id="289" w:author="Jacob, Daniel J." w:date="2020-08-28T07:35:00Z">
                <m:rPr>
                  <m:sty m:val="p"/>
                </m:rPr>
                <w:rPr>
                  <w:rFonts w:ascii="Cambria Math" w:eastAsiaTheme="minorEastAsia" w:hAnsi="Cambria Math" w:cs="Times New Roman"/>
                  <w:color w:val="000000" w:themeColor="text1"/>
                  <w:sz w:val="22"/>
                </w:rPr>
                <m:t>RD</m:t>
              </w:del>
            </m:r>
            <m:ctrlPr>
              <w:del w:id="290" w:author="Jacob, Daniel J." w:date="2020-08-28T07:35:00Z">
                <w:rPr>
                  <w:rFonts w:ascii="Cambria Math" w:eastAsiaTheme="minorEastAsia" w:hAnsi="Cambria Math" w:cs="Times New Roman"/>
                  <w:i/>
                  <w:color w:val="000000" w:themeColor="text1"/>
                  <w:sz w:val="22"/>
                </w:rPr>
              </w:del>
            </m:ctrlPr>
          </m:sub>
          <m:sup>
            <m:d>
              <m:dPr>
                <m:ctrlPr>
                  <w:del w:id="291" w:author="Jacob, Daniel J." w:date="2020-08-28T07:35:00Z">
                    <w:rPr>
                      <w:rFonts w:ascii="Cambria Math" w:eastAsiaTheme="minorEastAsia" w:hAnsi="Cambria Math" w:cs="Times New Roman"/>
                      <w:i/>
                      <w:color w:val="000000" w:themeColor="text1"/>
                      <w:sz w:val="22"/>
                    </w:rPr>
                  </w:del>
                </m:ctrlPr>
              </m:dPr>
              <m:e>
                <m:r>
                  <w:del w:id="292" w:author="Jacob, Daniel J." w:date="2020-08-28T07:35:00Z">
                    <w:rPr>
                      <w:rFonts w:ascii="Cambria Math" w:eastAsiaTheme="minorEastAsia" w:hAnsi="Cambria Math" w:cs="Times New Roman"/>
                      <w:color w:val="000000" w:themeColor="text1"/>
                      <w:sz w:val="22"/>
                    </w:rPr>
                    <m:t>2</m:t>
                  </w:del>
                </m:r>
              </m:e>
            </m:d>
          </m:sup>
        </m:sSubSup>
      </m:oMath>
      <w:del w:id="293" w:author="Jacob, Daniel J." w:date="2020-08-28T07:35:00Z">
        <w:r w:rsidRPr="007C15B6" w:rsidDel="00376F28">
          <w:rPr>
            <w:rFonts w:ascii="Times New Roman" w:eastAsiaTheme="minorEastAsia" w:hAnsi="Times New Roman" w:cs="Times New Roman"/>
            <w:color w:val="000000" w:themeColor="text1"/>
            <w:sz w:val="22"/>
          </w:rPr>
          <w:delText xml:space="preserve"> includes contributions from prior emissions estimates, the observations, and the forward model. As a result, there is rapid convergence and we find that there is </w:delText>
        </w:r>
      </w:del>
      <w:r w:rsidRPr="007C15B6">
        <w:rPr>
          <w:rFonts w:ascii="Times New Roman" w:eastAsiaTheme="minorEastAsia" w:hAnsi="Times New Roman" w:cs="Times New Roman"/>
          <w:color w:val="000000" w:themeColor="text1"/>
          <w:sz w:val="22"/>
        </w:rPr>
        <w:t xml:space="preserve">no need for further iteration. </w:t>
      </w:r>
      <w:del w:id="294" w:author="Jacob, Daniel J." w:date="2020-08-28T07:36:00Z">
        <w:r w:rsidRPr="007C15B6" w:rsidDel="00376F28">
          <w:rPr>
            <w:rFonts w:ascii="Times New Roman" w:hAnsi="Times New Roman" w:cs="Times New Roman"/>
            <w:color w:val="000000" w:themeColor="text1"/>
            <w:sz w:val="22"/>
          </w:rPr>
          <w:delText xml:space="preserve">We therefore take </w:delText>
        </w:r>
      </w:del>
      <m:oMath>
        <m:sSubSup>
          <m:sSubSupPr>
            <m:ctrlPr>
              <w:del w:id="295" w:author="Jacob, Daniel J." w:date="2020-08-28T07:36:00Z">
                <w:rPr>
                  <w:rFonts w:ascii="Cambria Math" w:hAnsi="Cambria Math" w:cs="Times New Roman"/>
                  <w:b/>
                  <w:color w:val="000000" w:themeColor="text1"/>
                  <w:sz w:val="22"/>
                </w:rPr>
              </w:del>
            </m:ctrlPr>
          </m:sSubSupPr>
          <m:e>
            <m:r>
              <w:del w:id="296" w:author="Jacob, Daniel J." w:date="2020-08-28T07:36:00Z">
                <m:rPr>
                  <m:sty m:val="b"/>
                </m:rPr>
                <w:rPr>
                  <w:rFonts w:ascii="Cambria Math" w:hAnsi="Cambria Math" w:cs="Times New Roman"/>
                  <w:color w:val="000000" w:themeColor="text1"/>
                  <w:sz w:val="22"/>
                </w:rPr>
                <m:t>K</m:t>
              </w:del>
            </m:r>
          </m:e>
          <m:sub>
            <m:r>
              <w:del w:id="297" w:author="Jacob, Daniel J." w:date="2020-08-28T07:36:00Z">
                <m:rPr>
                  <m:sty m:val="p"/>
                </m:rPr>
                <w:rPr>
                  <w:rFonts w:ascii="Cambria Math" w:eastAsiaTheme="minorEastAsia" w:hAnsi="Cambria Math" w:cs="Times New Roman"/>
                  <w:color w:val="000000" w:themeColor="text1"/>
                  <w:sz w:val="22"/>
                </w:rPr>
                <m:t>RD</m:t>
              </w:del>
            </m:r>
            <m:ctrlPr>
              <w:del w:id="298" w:author="Jacob, Daniel J." w:date="2020-08-28T07:36:00Z">
                <w:rPr>
                  <w:rFonts w:ascii="Cambria Math" w:eastAsiaTheme="minorEastAsia" w:hAnsi="Cambria Math" w:cs="Times New Roman"/>
                  <w:i/>
                  <w:color w:val="000000" w:themeColor="text1"/>
                  <w:sz w:val="22"/>
                </w:rPr>
              </w:del>
            </m:ctrlPr>
          </m:sub>
          <m:sup>
            <m:d>
              <m:dPr>
                <m:ctrlPr>
                  <w:del w:id="299" w:author="Jacob, Daniel J." w:date="2020-08-28T07:36:00Z">
                    <w:rPr>
                      <w:rFonts w:ascii="Cambria Math" w:eastAsiaTheme="minorEastAsia" w:hAnsi="Cambria Math" w:cs="Times New Roman"/>
                      <w:i/>
                      <w:color w:val="000000" w:themeColor="text1"/>
                      <w:sz w:val="22"/>
                    </w:rPr>
                  </w:del>
                </m:ctrlPr>
              </m:dPr>
              <m:e>
                <m:r>
                  <w:del w:id="300" w:author="Jacob, Daniel J." w:date="2020-08-28T07:36:00Z">
                    <w:rPr>
                      <w:rFonts w:ascii="Cambria Math" w:eastAsiaTheme="minorEastAsia" w:hAnsi="Cambria Math" w:cs="Times New Roman"/>
                      <w:color w:val="000000" w:themeColor="text1"/>
                      <w:sz w:val="22"/>
                    </w:rPr>
                    <m:t>2</m:t>
                  </w:del>
                </m:r>
              </m:e>
            </m:d>
          </m:sup>
        </m:sSubSup>
      </m:oMath>
      <w:del w:id="301" w:author="Jacob, Daniel J." w:date="2020-08-28T07:36:00Z">
        <w:r w:rsidRPr="007C15B6" w:rsidDel="00376F28">
          <w:rPr>
            <w:rFonts w:ascii="Times New Roman" w:eastAsiaTheme="minorEastAsia" w:hAnsi="Times New Roman" w:cs="Times New Roman"/>
            <w:color w:val="000000" w:themeColor="text1"/>
            <w:sz w:val="22"/>
          </w:rPr>
          <w:delText xml:space="preserve"> as our Jacobian matrix. </w:delText>
        </w:r>
      </w:del>
      <w:r w:rsidRPr="007C15B6">
        <w:rPr>
          <w:rFonts w:ascii="Times New Roman" w:eastAsiaTheme="minorEastAsia" w:hAnsi="Times New Roman" w:cs="Times New Roman"/>
          <w:color w:val="000000" w:themeColor="text1"/>
          <w:sz w:val="22"/>
        </w:rPr>
        <w:t>T</w:t>
      </w:r>
      <w:r w:rsidRPr="007C15B6">
        <w:rPr>
          <w:rFonts w:ascii="Times New Roman" w:hAnsi="Times New Roman" w:cs="Times New Roman"/>
          <w:color w:val="000000" w:themeColor="text1"/>
          <w:sz w:val="22"/>
        </w:rPr>
        <w:t>he analytic inversion can then be solved exactly on the multiscale grid</w:t>
      </w:r>
      <w:ins w:id="302" w:author="Jacob, Daniel J." w:date="2020-08-28T07:36:00Z">
        <w:r w:rsidR="00376F28">
          <w:rPr>
            <w:rFonts w:ascii="Times New Roman" w:hAnsi="Times New Roman" w:cs="Times New Roman"/>
            <w:color w:val="000000" w:themeColor="text1"/>
            <w:sz w:val="22"/>
          </w:rPr>
          <w:t xml:space="preserve"> using </w:t>
        </w:r>
      </w:ins>
      <m:oMath>
        <m:sSubSup>
          <m:sSubSupPr>
            <m:ctrlPr>
              <w:ins w:id="303" w:author="Jacob, Daniel J." w:date="2020-08-28T07:36:00Z">
                <w:rPr>
                  <w:rFonts w:ascii="Cambria Math" w:hAnsi="Cambria Math" w:cs="Times New Roman"/>
                  <w:b/>
                  <w:color w:val="000000" w:themeColor="text1"/>
                  <w:sz w:val="22"/>
                </w:rPr>
              </w:ins>
            </m:ctrlPr>
          </m:sSubSupPr>
          <m:e>
            <m:r>
              <w:ins w:id="304" w:author="Jacob, Daniel J." w:date="2020-08-28T07:36:00Z">
                <m:rPr>
                  <m:sty m:val="b"/>
                </m:rPr>
                <w:rPr>
                  <w:rFonts w:ascii="Cambria Math" w:hAnsi="Cambria Math" w:cs="Times New Roman"/>
                  <w:color w:val="000000" w:themeColor="text1"/>
                  <w:sz w:val="22"/>
                </w:rPr>
                <m:t>K</m:t>
              </w:ins>
            </m:r>
          </m:e>
          <m:sub>
            <m:r>
              <w:ins w:id="305" w:author="Jacob, Daniel J." w:date="2020-08-28T07:36:00Z">
                <m:rPr>
                  <m:sty m:val="p"/>
                </m:rPr>
                <w:rPr>
                  <w:rFonts w:ascii="Cambria Math" w:eastAsiaTheme="minorEastAsia" w:hAnsi="Cambria Math" w:cs="Times New Roman"/>
                  <w:color w:val="000000" w:themeColor="text1"/>
                  <w:sz w:val="22"/>
                </w:rPr>
                <m:t>RD</m:t>
              </w:ins>
            </m:r>
            <m:ctrlPr>
              <w:ins w:id="306" w:author="Jacob, Daniel J." w:date="2020-08-28T07:36:00Z">
                <w:rPr>
                  <w:rFonts w:ascii="Cambria Math" w:eastAsiaTheme="minorEastAsia" w:hAnsi="Cambria Math" w:cs="Times New Roman"/>
                  <w:i/>
                  <w:color w:val="000000" w:themeColor="text1"/>
                  <w:sz w:val="22"/>
                </w:rPr>
              </w:ins>
            </m:ctrlPr>
          </m:sub>
          <m:sup>
            <m:d>
              <m:dPr>
                <m:ctrlPr>
                  <w:ins w:id="307" w:author="Jacob, Daniel J." w:date="2020-08-28T07:36:00Z">
                    <w:rPr>
                      <w:rFonts w:ascii="Cambria Math" w:eastAsiaTheme="minorEastAsia" w:hAnsi="Cambria Math" w:cs="Times New Roman"/>
                      <w:i/>
                      <w:color w:val="000000" w:themeColor="text1"/>
                      <w:sz w:val="22"/>
                    </w:rPr>
                  </w:ins>
                </m:ctrlPr>
              </m:dPr>
              <m:e>
                <m:r>
                  <w:ins w:id="308" w:author="Jacob, Daniel J." w:date="2020-08-28T07:36:00Z">
                    <w:rPr>
                      <w:rFonts w:ascii="Cambria Math" w:eastAsiaTheme="minorEastAsia" w:hAnsi="Cambria Math" w:cs="Times New Roman"/>
                      <w:color w:val="000000" w:themeColor="text1"/>
                      <w:sz w:val="22"/>
                    </w:rPr>
                    <m:t>2</m:t>
                  </w:ins>
                </m:r>
              </m:e>
            </m:d>
          </m:sup>
        </m:sSubSup>
      </m:oMath>
      <w:r w:rsidRPr="007C15B6">
        <w:rPr>
          <w:rFonts w:ascii="Times New Roman" w:hAnsi="Times New Roman" w:cs="Times New Roman"/>
          <w:color w:val="000000" w:themeColor="text1"/>
          <w:sz w:val="22"/>
        </w:rPr>
        <w:t>.</w:t>
      </w:r>
    </w:p>
    <w:p w14:paraId="5617B519" w14:textId="2083F041" w:rsidR="001F05C6" w:rsidRDefault="001F05C6" w:rsidP="00786BB7">
      <w:pPr>
        <w:rPr>
          <w:rFonts w:ascii="Times New Roman" w:hAnsi="Times New Roman" w:cs="Times New Roman"/>
          <w:sz w:val="22"/>
        </w:rPr>
      </w:pPr>
    </w:p>
    <w:p w14:paraId="4566C756" w14:textId="0F5C99B1"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2.</w:t>
      </w:r>
      <w:r w:rsidR="00A31A9B">
        <w:rPr>
          <w:rFonts w:ascii="Times New Roman" w:hAnsi="Times New Roman" w:cs="Times New Roman"/>
          <w:i/>
          <w:sz w:val="22"/>
        </w:rPr>
        <w:t>5</w:t>
      </w:r>
      <w:r w:rsidR="00375C79">
        <w:rPr>
          <w:rFonts w:ascii="Times New Roman" w:hAnsi="Times New Roman" w:cs="Times New Roman"/>
          <w:i/>
          <w:sz w:val="22"/>
        </w:rPr>
        <w:t>.</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78A42D89"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 xml:space="preserve">can be constructed by calculating the linear relationship between emissions and </w:t>
      </w:r>
      <w:r>
        <w:rPr>
          <w:rFonts w:ascii="Times New Roman" w:hAnsi="Times New Roman" w:cs="Times New Roman"/>
          <w:sz w:val="22"/>
        </w:rPr>
        <w:lastRenderedPageBreak/>
        <w:t>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w:t>
      </w:r>
      <w:r w:rsidR="00A77A70">
        <w:rPr>
          <w:rFonts w:ascii="Times New Roman" w:eastAsiaTheme="minorEastAsia" w:hAnsi="Times New Roman" w:cs="Times New Roman"/>
          <w:sz w:val="22"/>
        </w:rPr>
        <w:t>the</w:t>
      </w:r>
      <w:r w:rsidR="008A2BE5">
        <w:rPr>
          <w:rFonts w:ascii="Times New Roman" w:eastAsiaTheme="minorEastAsia" w:hAnsi="Times New Roman" w:cs="Times New Roman"/>
          <w:sz w:val="22"/>
        </w:rPr>
        <w:t xml:space="preserve">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w:t>
      </w:r>
      <w:r w:rsidR="00A77A70">
        <w:rPr>
          <w:rFonts w:ascii="Times New Roman" w:eastAsiaTheme="minorEastAsia" w:hAnsi="Times New Roman" w:cs="Times New Roman"/>
          <w:sz w:val="22"/>
        </w:rPr>
        <w:t xml:space="preserve">the </w:t>
      </w:r>
      <w:proofErr w:type="spellStart"/>
      <w:r w:rsidR="00A77A70">
        <w:rPr>
          <w:rFonts w:ascii="Times New Roman" w:eastAsiaTheme="minorEastAsia" w:hAnsi="Times New Roman" w:cs="Times New Roman"/>
          <w:i/>
          <w:sz w:val="22"/>
        </w:rPr>
        <w:t>j</w:t>
      </w:r>
      <w:r w:rsidR="00A77A70">
        <w:rPr>
          <w:rFonts w:ascii="Times New Roman" w:eastAsiaTheme="minorEastAsia" w:hAnsi="Times New Roman" w:cs="Times New Roman"/>
          <w:sz w:val="22"/>
        </w:rPr>
        <w:t>th</w:t>
      </w:r>
      <w:proofErr w:type="spellEnd"/>
      <w:r w:rsidR="002B6192">
        <w:rPr>
          <w:rFonts w:ascii="Times New Roman" w:eastAsiaTheme="minorEastAsia" w:hAnsi="Times New Roman" w:cs="Times New Roman"/>
          <w:sz w:val="22"/>
        </w:rPr>
        <w:t xml:space="preserve"> normalized</w:t>
      </w:r>
      <w:r w:rsidR="00A77A70">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A77A70">
        <w:rPr>
          <w:rFonts w:ascii="Times New Roman" w:eastAsiaTheme="minorEastAsia" w:hAnsi="Times New Roman" w:cs="Times New Roman"/>
          <w:sz w:val="22"/>
        </w:rPr>
        <w:t>,</w:t>
      </w:r>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E77F11"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2280F413"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proofErr w:type="spellStart"/>
      <w:r w:rsidR="00452E11">
        <w:rPr>
          <w:rFonts w:ascii="Times New Roman" w:eastAsiaTheme="minorEastAsia" w:hAnsi="Times New Roman" w:cs="Times New Roman"/>
          <w:sz w:val="22"/>
        </w:rPr>
        <w:t>ny</w:t>
      </w:r>
      <w:proofErr w:type="spellEnd"/>
      <w:r w:rsidR="00452E11">
        <w:rPr>
          <w:rFonts w:ascii="Times New Roman" w:eastAsiaTheme="minorEastAsia" w:hAnsi="Times New Roman" w:cs="Times New Roman"/>
          <w:sz w:val="22"/>
        </w:rPr>
        <w:t xml:space="preserve">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w:t>
      </w:r>
      <w:del w:id="309" w:author="Jacob, Daniel J." w:date="2020-08-28T07:42:00Z">
        <w:r w:rsidR="003C5654" w:rsidDel="00376F28">
          <w:rPr>
            <w:rFonts w:ascii="Times New Roman" w:eastAsiaTheme="minorEastAsia" w:hAnsi="Times New Roman" w:cs="Times New Roman"/>
            <w:sz w:val="22"/>
          </w:rPr>
          <w:delText xml:space="preserve"> of</w:delText>
        </w:r>
        <w:r w:rsidR="00452E11" w:rsidDel="00376F28">
          <w:rPr>
            <w:rFonts w:ascii="Times New Roman" w:eastAsiaTheme="minorEastAsia" w:hAnsi="Times New Roman" w:cs="Times New Roman"/>
            <w:sz w:val="22"/>
          </w:rPr>
          <w:delText xml:space="preserve"> invers</w:delText>
        </w:r>
        <w:r w:rsidR="003C5654" w:rsidDel="00376F28">
          <w:rPr>
            <w:rFonts w:ascii="Times New Roman" w:eastAsiaTheme="minorEastAsia" w:hAnsi="Times New Roman" w:cs="Times New Roman"/>
            <w:sz w:val="22"/>
          </w:rPr>
          <w:delText>e results</w:delText>
        </w:r>
      </w:del>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 xml:space="preserve">and </w:t>
      </w:r>
      <w:proofErr w:type="spellStart"/>
      <w:r w:rsidR="00236F9E">
        <w:rPr>
          <w:rFonts w:ascii="Times New Roman" w:eastAsiaTheme="minorEastAsia" w:hAnsi="Times New Roman" w:cs="Times New Roman"/>
          <w:sz w:val="22"/>
        </w:rPr>
        <w:t>Henze</w:t>
      </w:r>
      <w:proofErr w:type="spellEnd"/>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KΠ=K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6E9A01E8"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 xml:space="preserve">that have a signal-to-noise ratio greater than </w:t>
      </w:r>
      <w:r w:rsidR="002B6192">
        <w:rPr>
          <w:rFonts w:ascii="Times New Roman" w:eastAsiaTheme="minorEastAsia" w:hAnsi="Times New Roman" w:cs="Times New Roman"/>
          <w:sz w:val="22"/>
        </w:rPr>
        <w:t>some threshold</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del w:id="310" w:author="Jacob, Daniel J." w:date="2020-08-28T07:43:00Z">
        <w:r w:rsidR="00B012CE" w:rsidDel="00376F28">
          <w:rPr>
            <w:rFonts w:ascii="Times New Roman" w:eastAsiaTheme="minorEastAsia" w:hAnsi="Times New Roman" w:cs="Times New Roman"/>
            <w:sz w:val="22"/>
          </w:rPr>
          <w:delText xml:space="preserve">We use </w:delText>
        </w:r>
        <w:r w:rsidR="002B6192" w:rsidDel="00376F28">
          <w:rPr>
            <w:rFonts w:ascii="Times New Roman" w:eastAsiaTheme="minorEastAsia" w:hAnsi="Times New Roman" w:cs="Times New Roman"/>
            <w:sz w:val="22"/>
          </w:rPr>
          <w:delText>the</w:delText>
        </w:r>
        <w:r w:rsidR="00B012CE" w:rsidDel="00376F28">
          <w:rPr>
            <w:rFonts w:ascii="Times New Roman" w:eastAsiaTheme="minorEastAsia" w:hAnsi="Times New Roman" w:cs="Times New Roman"/>
            <w:sz w:val="22"/>
          </w:rPr>
          <w:delText xml:space="preserve"> </w:delText>
        </w:r>
        <w:r w:rsidR="002B6192" w:rsidDel="00376F28">
          <w:rPr>
            <w:rFonts w:ascii="Times New Roman" w:eastAsiaTheme="minorEastAsia" w:hAnsi="Times New Roman" w:cs="Times New Roman"/>
            <w:sz w:val="22"/>
          </w:rPr>
          <w:delText>stricter</w:delText>
        </w:r>
        <w:r w:rsidR="000B348C" w:rsidDel="00376F28">
          <w:rPr>
            <w:rFonts w:ascii="Times New Roman" w:eastAsiaTheme="minorEastAsia" w:hAnsi="Times New Roman" w:cs="Times New Roman"/>
            <w:sz w:val="22"/>
          </w:rPr>
          <w:delText xml:space="preserve"> </w:delText>
        </w:r>
        <w:r w:rsidR="00B012CE" w:rsidDel="00376F28">
          <w:rPr>
            <w:rFonts w:ascii="Times New Roman" w:eastAsiaTheme="minorEastAsia" w:hAnsi="Times New Roman" w:cs="Times New Roman"/>
            <w:sz w:val="22"/>
          </w:rPr>
          <w:delText xml:space="preserve">signal-to-noise </w:delText>
        </w:r>
        <w:r w:rsidR="002B6192" w:rsidDel="00376F28">
          <w:rPr>
            <w:rFonts w:ascii="Times New Roman" w:eastAsiaTheme="minorEastAsia" w:hAnsi="Times New Roman" w:cs="Times New Roman"/>
            <w:sz w:val="22"/>
          </w:rPr>
          <w:delText>criterion</w:delText>
        </w:r>
        <w:r w:rsidR="000B348C" w:rsidDel="00376F28">
          <w:rPr>
            <w:rFonts w:ascii="Times New Roman" w:eastAsiaTheme="minorEastAsia" w:hAnsi="Times New Roman" w:cs="Times New Roman"/>
            <w:sz w:val="22"/>
          </w:rPr>
          <w:delText xml:space="preserve"> to</w:delText>
        </w:r>
        <w:r w:rsidR="001B2699" w:rsidDel="00376F28">
          <w:rPr>
            <w:rFonts w:ascii="Times New Roman" w:eastAsiaTheme="minorEastAsia" w:hAnsi="Times New Roman" w:cs="Times New Roman"/>
            <w:sz w:val="22"/>
          </w:rPr>
          <w:delText xml:space="preserve"> account for </w:delText>
        </w:r>
        <w:r w:rsidR="00B012CE" w:rsidDel="00376F28">
          <w:rPr>
            <w:rFonts w:ascii="Times New Roman" w:eastAsiaTheme="minorEastAsia" w:hAnsi="Times New Roman" w:cs="Times New Roman"/>
            <w:sz w:val="22"/>
          </w:rPr>
          <w:delText>the errors in the initial estimate of the information content</w:delText>
        </w:r>
        <w:r w:rsidR="00503D75" w:rsidDel="00376F28">
          <w:rPr>
            <w:rFonts w:ascii="Times New Roman" w:eastAsiaTheme="minorEastAsia" w:hAnsi="Times New Roman" w:cs="Times New Roman"/>
            <w:sz w:val="22"/>
          </w:rPr>
          <w:delText>.</w:delText>
        </w:r>
        <w:r w:rsidR="00503D75" w:rsidDel="00376F28">
          <w:rPr>
            <w:rFonts w:ascii="Times New Roman" w:eastAsiaTheme="minorEastAsia" w:hAnsi="Times New Roman" w:cs="Times New Roman"/>
            <w:bCs/>
            <w:sz w:val="22"/>
          </w:rPr>
          <w:delText xml:space="preserve"> </w:delText>
        </w:r>
      </w:del>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w:t>
      </w:r>
      <w:ins w:id="311" w:author="Jacob, Daniel J." w:date="2020-08-28T07:43:00Z">
        <w:r w:rsidR="008751EE">
          <w:rPr>
            <w:rFonts w:ascii="Times New Roman" w:eastAsiaTheme="minorEastAsia" w:hAnsi="Times New Roman" w:cs="Times New Roman"/>
            <w:sz w:val="22"/>
          </w:rPr>
          <w:t xml:space="preserve">forward </w:t>
        </w:r>
      </w:ins>
      <w:r w:rsidR="008C390F">
        <w:rPr>
          <w:rFonts w:ascii="Times New Roman" w:eastAsiaTheme="minorEastAsia" w:hAnsi="Times New Roman" w:cs="Times New Roman"/>
          <w:sz w:val="22"/>
        </w:rPr>
        <w:t xml:space="preserve">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p>
    <w:p w14:paraId="15AFC2F9" w14:textId="26AE0DBB" w:rsidR="00F304D1" w:rsidDel="008751EE" w:rsidRDefault="008751EE" w:rsidP="007A4AD3">
      <w:pPr>
        <w:rPr>
          <w:del w:id="312" w:author="Jacob, Daniel J." w:date="2020-08-28T07:43:00Z"/>
          <w:rFonts w:ascii="Times New Roman" w:eastAsiaTheme="minorEastAsia" w:hAnsi="Times New Roman" w:cs="Times New Roman"/>
          <w:sz w:val="22"/>
        </w:rPr>
      </w:pPr>
      <w:commentRangeStart w:id="313"/>
      <w:commentRangeEnd w:id="313"/>
      <w:r>
        <w:rPr>
          <w:rStyle w:val="CommentReference"/>
        </w:rPr>
        <w:commentReference w:id="313"/>
      </w:r>
    </w:p>
    <w:p w14:paraId="410C8DC2" w14:textId="44773870" w:rsidR="00FC4945" w:rsidRPr="007E07B6" w:rsidRDefault="000A6280" w:rsidP="007A4AD3">
      <w:pPr>
        <w:rPr>
          <w:rFonts w:ascii="Times New Roman" w:eastAsiaTheme="minorEastAsia" w:hAnsi="Times New Roman" w:cs="Times New Roman"/>
          <w:bCs/>
          <w:color w:val="000000" w:themeColor="text1"/>
          <w:sz w:val="22"/>
        </w:rPr>
      </w:pPr>
      <w:del w:id="314" w:author="Jacob, Daniel J." w:date="2020-08-28T07:43:00Z">
        <w:r w:rsidDel="008751EE">
          <w:rPr>
            <w:rFonts w:ascii="Times New Roman" w:eastAsiaTheme="minorEastAsia" w:hAnsi="Times New Roman" w:cs="Times New Roman"/>
            <w:sz w:val="22"/>
          </w:rPr>
          <w:delText xml:space="preserve">The reduced-rank Jacobian matrix approximation </w:delText>
        </w:r>
      </w:del>
      <m:oMath>
        <m:sSubSup>
          <m:sSubSupPr>
            <m:ctrlPr>
              <w:del w:id="315" w:author="Jacob, Daniel J." w:date="2020-08-28T07:43:00Z">
                <w:rPr>
                  <w:rFonts w:ascii="Cambria Math" w:eastAsiaTheme="minorEastAsia" w:hAnsi="Cambria Math" w:cs="Times New Roman"/>
                  <w:b/>
                  <w:sz w:val="22"/>
                </w:rPr>
              </w:del>
            </m:ctrlPr>
          </m:sSubSupPr>
          <m:e>
            <m:r>
              <w:del w:id="316" w:author="Jacob, Daniel J." w:date="2020-08-28T07:43:00Z">
                <m:rPr>
                  <m:sty m:val="b"/>
                </m:rPr>
                <w:rPr>
                  <w:rFonts w:ascii="Cambria Math" w:eastAsiaTheme="minorEastAsia" w:hAnsi="Cambria Math" w:cs="Times New Roman"/>
                  <w:sz w:val="22"/>
                </w:rPr>
                <m:t>K</m:t>
              </w:del>
            </m:r>
          </m:e>
          <m:sub>
            <m:r>
              <w:del w:id="317" w:author="Jacob, Daniel J." w:date="2020-08-28T07:43:00Z">
                <m:rPr>
                  <m:sty m:val="p"/>
                </m:rPr>
                <w:rPr>
                  <w:rFonts w:ascii="Cambria Math" w:eastAsiaTheme="minorEastAsia" w:hAnsi="Cambria Math" w:cs="Times New Roman"/>
                  <w:sz w:val="22"/>
                </w:rPr>
                <m:t>Π</m:t>
              </w:del>
            </m:r>
            <m:ctrlPr>
              <w:del w:id="318" w:author="Jacob, Daniel J." w:date="2020-08-28T07:43:00Z">
                <w:rPr>
                  <w:rFonts w:ascii="Cambria Math" w:eastAsiaTheme="minorEastAsia" w:hAnsi="Cambria Math" w:cs="Times New Roman"/>
                  <w:sz w:val="22"/>
                </w:rPr>
              </w:del>
            </m:ctrlPr>
          </m:sub>
          <m:sup>
            <m:r>
              <w:del w:id="319" w:author="Jacob, Daniel J." w:date="2020-08-28T07:43:00Z">
                <w:rPr>
                  <w:rFonts w:ascii="Cambria Math" w:eastAsiaTheme="minorEastAsia" w:hAnsi="Cambria Math" w:cs="Times New Roman"/>
                  <w:sz w:val="22"/>
                </w:rPr>
                <m:t>(1)</m:t>
              </w:del>
            </m:r>
          </m:sup>
        </m:sSubSup>
      </m:oMath>
      <w:del w:id="320" w:author="Jacob, Daniel J." w:date="2020-08-28T07:43:00Z">
        <w:r w:rsidDel="008751EE">
          <w:rPr>
            <w:rFonts w:ascii="Times New Roman" w:eastAsiaTheme="minorEastAsia" w:hAnsi="Times New Roman" w:cs="Times New Roman"/>
            <w:sz w:val="22"/>
          </w:rPr>
          <w:delText xml:space="preserve"> introduces information from the forward model to the inverse system</w:delText>
        </w:r>
        <w:r w:rsidR="003413AE" w:rsidDel="008751EE">
          <w:rPr>
            <w:rFonts w:ascii="Times New Roman" w:eastAsiaTheme="minorEastAsia" w:hAnsi="Times New Roman" w:cs="Times New Roman"/>
            <w:sz w:val="22"/>
          </w:rPr>
          <w:delText xml:space="preserve">, improving the </w:delText>
        </w:r>
        <w:r w:rsidR="00257E00" w:rsidDel="008751EE">
          <w:rPr>
            <w:rFonts w:ascii="Times New Roman" w:eastAsiaTheme="minorEastAsia" w:hAnsi="Times New Roman" w:cs="Times New Roman"/>
            <w:sz w:val="22"/>
          </w:rPr>
          <w:delText>characterization</w:delText>
        </w:r>
        <w:r w:rsidR="003413AE" w:rsidDel="008751EE">
          <w:rPr>
            <w:rFonts w:ascii="Times New Roman" w:eastAsiaTheme="minorEastAsia" w:hAnsi="Times New Roman" w:cs="Times New Roman"/>
            <w:sz w:val="22"/>
          </w:rPr>
          <w:delText xml:space="preserve"> of the eigenvectors of information content relative to the native-resolution system</w:delText>
        </w:r>
        <w:r w:rsidR="00791912" w:rsidDel="008751EE">
          <w:rPr>
            <w:rFonts w:ascii="Times New Roman" w:eastAsiaTheme="minorEastAsia" w:hAnsi="Times New Roman" w:cs="Times New Roman"/>
            <w:sz w:val="22"/>
          </w:rPr>
          <w:delText xml:space="preserve">. </w:delText>
        </w:r>
      </w:del>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w:del w:id="321" w:author="Jacob, Daniel J." w:date="2020-08-28T11:37:00Z">
                <m:rPr>
                  <m:sty m:val="p"/>
                </m:rPr>
                <w:rPr>
                  <w:rFonts w:ascii="Cambria Math" w:hAnsi="Cambria Math" w:cs="Times New Roman"/>
                  <w:sz w:val="22"/>
                </w:rPr>
                <m:t>(</m:t>
              </w:del>
            </m:r>
            <w:commentRangeStart w:id="322"/>
            <m:r>
              <w:del w:id="323" w:author="Jacob, Daniel J." w:date="2020-08-28T11:37:00Z">
                <m:rPr>
                  <m:sty m:val="p"/>
                </m:rPr>
                <w:rPr>
                  <w:rFonts w:ascii="Cambria Math" w:hAnsi="Cambria Math" w:cs="Times New Roman"/>
                  <w:sz w:val="22"/>
                </w:rPr>
                <m:t>1</m:t>
              </w:del>
            </m:r>
            <w:commentRangeEnd w:id="322"/>
            <m:r>
              <m:rPr>
                <m:sty m:val="p"/>
              </m:rPr>
              <w:rPr>
                <w:rStyle w:val="CommentReference"/>
              </w:rPr>
              <w:commentReference w:id="322"/>
            </m:r>
            <m:r>
              <w:del w:id="324" w:author="Jacob, Daniel J." w:date="2020-08-28T11:37:00Z">
                <m:rPr>
                  <m:sty m:val="p"/>
                </m:rPr>
                <w:rPr>
                  <w:rFonts w:ascii="Cambria Math" w:hAnsi="Cambria Math" w:cs="Times New Roman"/>
                  <w:sz w:val="22"/>
                </w:rPr>
                <m:t>)</m:t>
              </w:del>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del w:id="325" w:author="Jacob, Daniel J." w:date="2020-08-28T07:50:00Z">
        <w:r w:rsidR="007247D9" w:rsidDel="008751EE">
          <w:rPr>
            <w:rFonts w:ascii="Times New Roman" w:eastAsiaTheme="minorEastAsia" w:hAnsi="Times New Roman" w:cs="Times New Roman"/>
            <w:bCs/>
            <w:sz w:val="22"/>
          </w:rPr>
          <w:delText xml:space="preserve"> While </w:delText>
        </w:r>
      </w:del>
      <m:oMath>
        <m:sSup>
          <m:sSupPr>
            <m:ctrlPr>
              <w:del w:id="326" w:author="Jacob, Daniel J." w:date="2020-08-28T07:50:00Z">
                <w:rPr>
                  <w:rFonts w:ascii="Cambria Math" w:hAnsi="Cambria Math" w:cs="Times New Roman"/>
                  <w:sz w:val="22"/>
                </w:rPr>
              </w:del>
            </m:ctrlPr>
          </m:sSupPr>
          <m:e>
            <m:r>
              <w:del w:id="327" w:author="Jacob, Daniel J." w:date="2020-08-28T07:50:00Z">
                <m:rPr>
                  <m:sty m:val="b"/>
                </m:rPr>
                <w:rPr>
                  <w:rFonts w:ascii="Cambria Math" w:hAnsi="Cambria Math" w:cs="Times New Roman"/>
                  <w:sz w:val="22"/>
                </w:rPr>
                <m:t>A</m:t>
              </w:del>
            </m:r>
            <m:ctrlPr>
              <w:del w:id="328" w:author="Jacob, Daniel J." w:date="2020-08-28T07:50:00Z">
                <w:rPr>
                  <w:rFonts w:ascii="Cambria Math" w:hAnsi="Cambria Math" w:cs="Times New Roman"/>
                  <w:b/>
                  <w:sz w:val="22"/>
                </w:rPr>
              </w:del>
            </m:ctrlPr>
          </m:e>
          <m:sup>
            <m:r>
              <w:del w:id="329" w:author="Jacob, Daniel J." w:date="2020-08-28T07:50:00Z">
                <m:rPr>
                  <m:sty m:val="p"/>
                </m:rPr>
                <w:rPr>
                  <w:rFonts w:ascii="Cambria Math" w:hAnsi="Cambria Math" w:cs="Times New Roman"/>
                  <w:sz w:val="22"/>
                </w:rPr>
                <m:t>(0)</m:t>
              </w:del>
            </m:r>
          </m:sup>
        </m:sSup>
      </m:oMath>
      <w:del w:id="330" w:author="Jacob, Daniel J." w:date="2020-08-28T07:50:00Z">
        <w:r w:rsidR="007247D9" w:rsidDel="008751EE">
          <w:rPr>
            <w:rFonts w:ascii="Times New Roman" w:eastAsiaTheme="minorEastAsia" w:hAnsi="Times New Roman" w:cs="Times New Roman"/>
            <w:sz w:val="22"/>
          </w:rPr>
          <w:delText xml:space="preserve"> </w:delText>
        </w:r>
        <w:r w:rsidR="0044041B" w:rsidDel="008751EE">
          <w:rPr>
            <w:rFonts w:ascii="Times New Roman" w:eastAsiaTheme="minorEastAsia" w:hAnsi="Times New Roman" w:cs="Times New Roman"/>
            <w:sz w:val="22"/>
          </w:rPr>
          <w:delText>is not informed by the forward model, we expect that</w:delText>
        </w:r>
        <w:r w:rsidR="007247D9" w:rsidDel="008751EE">
          <w:rPr>
            <w:rFonts w:ascii="Times New Roman" w:eastAsiaTheme="minorEastAsia" w:hAnsi="Times New Roman" w:cs="Times New Roman"/>
            <w:sz w:val="22"/>
          </w:rPr>
          <w:delText xml:space="preserve"> </w:delText>
        </w:r>
        <w:r w:rsidR="0044041B" w:rsidDel="008751EE">
          <w:rPr>
            <w:rFonts w:ascii="Times New Roman" w:eastAsiaTheme="minorEastAsia" w:hAnsi="Times New Roman" w:cs="Times New Roman"/>
            <w:sz w:val="22"/>
          </w:rPr>
          <w:delText xml:space="preserve">it </w:delText>
        </w:r>
        <w:r w:rsidR="007247D9" w:rsidDel="008751EE">
          <w:rPr>
            <w:rFonts w:ascii="Times New Roman" w:eastAsiaTheme="minorEastAsia" w:hAnsi="Times New Roman" w:cs="Times New Roman"/>
            <w:sz w:val="22"/>
          </w:rPr>
          <w:delText>capture</w:delText>
        </w:r>
        <w:r w:rsidR="0044041B" w:rsidDel="008751EE">
          <w:rPr>
            <w:rFonts w:ascii="Times New Roman" w:eastAsiaTheme="minorEastAsia" w:hAnsi="Times New Roman" w:cs="Times New Roman"/>
            <w:sz w:val="22"/>
          </w:rPr>
          <w:delText>s with some accuracy</w:delText>
        </w:r>
        <w:r w:rsidR="007247D9" w:rsidDel="008751EE">
          <w:rPr>
            <w:rFonts w:ascii="Times New Roman" w:eastAsiaTheme="minorEastAsia" w:hAnsi="Times New Roman" w:cs="Times New Roman"/>
            <w:sz w:val="22"/>
          </w:rPr>
          <w:delText xml:space="preserve"> the spectrum of information content</w:delText>
        </w:r>
        <w:r w:rsidR="0044041B" w:rsidDel="008751EE">
          <w:rPr>
            <w:rFonts w:ascii="Times New Roman" w:eastAsiaTheme="minorEastAsia" w:hAnsi="Times New Roman" w:cs="Times New Roman"/>
            <w:sz w:val="22"/>
          </w:rPr>
          <w:delText xml:space="preserve"> </w:delText>
        </w:r>
        <w:r w:rsidR="00AE162C" w:rsidDel="008751EE">
          <w:rPr>
            <w:rFonts w:ascii="Times New Roman" w:eastAsiaTheme="minorEastAsia" w:hAnsi="Times New Roman" w:cs="Times New Roman"/>
            <w:sz w:val="22"/>
          </w:rPr>
          <w:delText>because</w:delText>
        </w:r>
        <w:r w:rsidR="0044041B" w:rsidDel="008751EE">
          <w:rPr>
            <w:rFonts w:ascii="Times New Roman" w:eastAsiaTheme="minorEastAsia" w:hAnsi="Times New Roman" w:cs="Times New Roman"/>
            <w:sz w:val="22"/>
          </w:rPr>
          <w:delText xml:space="preserve"> much of its structure is determined by the prior error covariance matrix and observational density (Section 2.1)</w:delText>
        </w:r>
      </w:del>
      <w:r w:rsidR="007247D9">
        <w:rPr>
          <w:rFonts w:ascii="Times New Roman" w:eastAsiaTheme="minorEastAsia" w:hAnsi="Times New Roman" w:cs="Times New Roman"/>
          <w:sz w:val="22"/>
        </w:rPr>
        <w:t>.</w:t>
      </w:r>
      <w:r w:rsidR="003413AE">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w:t>
      </w:r>
      <w:r w:rsidR="0044041B">
        <w:rPr>
          <w:rFonts w:ascii="Times New Roman" w:eastAsiaTheme="minorEastAsia" w:hAnsi="Times New Roman" w:cs="Times New Roman"/>
          <w:sz w:val="22"/>
        </w:rPr>
        <w:t xml:space="preserve"> to</w:t>
      </w:r>
      <w:r>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6D4E4147"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3</w:t>
      </w:r>
      <w:r w:rsidR="00375C79">
        <w:rPr>
          <w:rFonts w:ascii="Times New Roman" w:hAnsi="Times New Roman" w:cs="Times New Roman"/>
          <w:b/>
          <w:color w:val="000000" w:themeColor="text1"/>
          <w:sz w:val="22"/>
        </w:rPr>
        <w:t>.</w:t>
      </w:r>
      <w:r w:rsidRPr="007E07B6">
        <w:rPr>
          <w:rFonts w:ascii="Times New Roman" w:hAnsi="Times New Roman" w:cs="Times New Roman"/>
          <w:b/>
          <w:color w:val="000000" w:themeColor="text1"/>
          <w:sz w:val="22"/>
        </w:rPr>
        <w:t xml:space="preserve">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21E3B5CE"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w:t>
      </w:r>
      <w:del w:id="331" w:author="Jacob, Daniel J." w:date="2020-08-28T08:29:00Z">
        <w:r w:rsidRPr="00704F70" w:rsidDel="00B21412">
          <w:rPr>
            <w:rFonts w:ascii="Times New Roman" w:hAnsi="Times New Roman" w:cs="Times New Roman"/>
            <w:color w:val="000000" w:themeColor="text1"/>
            <w:sz w:val="22"/>
          </w:rPr>
          <w:delText xml:space="preserve">both </w:delText>
        </w:r>
      </w:del>
      <w:r w:rsidRPr="00704F70">
        <w:rPr>
          <w:rFonts w:ascii="Times New Roman" w:hAnsi="Times New Roman" w:cs="Times New Roman"/>
          <w:color w:val="000000" w:themeColor="text1"/>
          <w:sz w:val="22"/>
        </w:rPr>
        <w:t xml:space="preserve">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w:t>
      </w:r>
      <w:r w:rsidR="002B6192">
        <w:rPr>
          <w:rFonts w:ascii="Times New Roman" w:hAnsi="Times New Roman" w:cs="Times New Roman"/>
          <w:color w:val="000000" w:themeColor="text1"/>
          <w:sz w:val="22"/>
        </w:rPr>
        <w:t>methods</w:t>
      </w:r>
      <w:r w:rsidRPr="00704F70">
        <w:rPr>
          <w:rFonts w:ascii="Times New Roman" w:hAnsi="Times New Roman" w:cs="Times New Roman"/>
          <w:color w:val="000000" w:themeColor="text1"/>
          <w:sz w:val="22"/>
        </w:rPr>
        <w:t xml:space="preserve"> in an analytic Bayesian inversion of atmospheric methane columns observed by the GOSAT satellite over North America in July 2009. </w:t>
      </w:r>
      <w:moveFromRangeStart w:id="332" w:author="Jacob, Daniel J." w:date="2020-08-28T11:26:00Z" w:name="move49506396"/>
      <w:moveFrom w:id="333" w:author="Jacob, Daniel J." w:date="2020-08-28T11:26:00Z">
        <w:r w:rsidR="00366AAF" w:rsidDel="006D294C">
          <w:rPr>
            <w:rFonts w:ascii="Times New Roman" w:hAnsi="Times New Roman" w:cs="Times New Roman"/>
            <w:color w:val="000000" w:themeColor="text1"/>
            <w:sz w:val="22"/>
          </w:rPr>
          <w:t xml:space="preserve">We aim to reduce the number of model runs needed to construct the Jacobian matrix by 75% relative to the native-resolution inversion. </w:t>
        </w:r>
      </w:moveFrom>
      <w:moveFromRangeEnd w:id="332"/>
      <w:r w:rsidR="00AE162C">
        <w:rPr>
          <w:rFonts w:ascii="Times New Roman" w:hAnsi="Times New Roman" w:cs="Times New Roman"/>
          <w:color w:val="000000" w:themeColor="text1"/>
          <w:sz w:val="22"/>
        </w:rPr>
        <w:t xml:space="preserve">Although TROPOMI now provides higher density observations, using GOSAT </w:t>
      </w:r>
      <w:r w:rsidR="00366AAF">
        <w:rPr>
          <w:rFonts w:ascii="Times New Roman" w:hAnsi="Times New Roman" w:cs="Times New Roman"/>
          <w:color w:val="000000" w:themeColor="text1"/>
          <w:sz w:val="22"/>
        </w:rPr>
        <w:t xml:space="preserve">data </w:t>
      </w:r>
      <w:r w:rsidR="00AE162C">
        <w:rPr>
          <w:rFonts w:ascii="Times New Roman" w:hAnsi="Times New Roman" w:cs="Times New Roman"/>
          <w:color w:val="000000" w:themeColor="text1"/>
          <w:sz w:val="22"/>
        </w:rPr>
        <w:t>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(20</w:t>
      </w:r>
      <w:r w:rsidR="00765894">
        <w:rPr>
          <w:rFonts w:ascii="Times New Roman" w:hAnsi="Times New Roman" w:cs="Times New Roman"/>
          <w:color w:val="000000" w:themeColor="text1"/>
          <w:sz w:val="22"/>
        </w:rPr>
        <w:t>19</w:t>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 xml:space="preserve">applicability of the methods to </w:t>
      </w:r>
      <w:proofErr w:type="gramStart"/>
      <w:r w:rsidR="00E21BAB">
        <w:rPr>
          <w:rFonts w:ascii="Times New Roman" w:hAnsi="Times New Roman" w:cs="Times New Roman"/>
          <w:color w:val="000000" w:themeColor="text1"/>
          <w:sz w:val="22"/>
        </w:rPr>
        <w:t>higher-information</w:t>
      </w:r>
      <w:proofErr w:type="gramEnd"/>
      <w:r w:rsidR="00E21BAB">
        <w:rPr>
          <w:rFonts w:ascii="Times New Roman" w:hAnsi="Times New Roman" w:cs="Times New Roman"/>
          <w:color w:val="000000" w:themeColor="text1"/>
          <w:sz w:val="22"/>
        </w:rPr>
        <w:t xml:space="preserve"> observing systems such as </w:t>
      </w:r>
      <w:r w:rsidR="00E45A0C">
        <w:rPr>
          <w:rFonts w:ascii="Times New Roman" w:hAnsi="Times New Roman" w:cs="Times New Roman"/>
          <w:color w:val="000000" w:themeColor="text1"/>
          <w:sz w:val="22"/>
        </w:rPr>
        <w:t xml:space="preserve">TROPOMI, we artificially </w:t>
      </w:r>
      <w:r w:rsidR="00E45A0C">
        <w:rPr>
          <w:rFonts w:ascii="Times New Roman" w:hAnsi="Times New Roman" w:cs="Times New Roman"/>
          <w:color w:val="000000" w:themeColor="text1"/>
          <w:sz w:val="22"/>
        </w:rPr>
        <w:lastRenderedPageBreak/>
        <w:t xml:space="preserve">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λ</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2BE6E52A" w:rsidR="00BF3452" w:rsidRPr="000A6536" w:rsidRDefault="00E77F11"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λ</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37CF0C84"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λ=20</m:t>
        </m:r>
      </m:oMath>
      <w:r w:rsidR="00366AAF">
        <w:rPr>
          <w:rFonts w:ascii="Times New Roman" w:eastAsiaTheme="minorEastAsia" w:hAnsi="Times New Roman" w:cs="Times New Roman"/>
          <w:color w:val="000000" w:themeColor="text1"/>
          <w:sz w:val="22"/>
        </w:rPr>
        <w:t xml:space="preserve">, increasing </w:t>
      </w:r>
      <w:r w:rsidR="00A56B21" w:rsidRPr="000A6536">
        <w:rPr>
          <w:rFonts w:ascii="Times New Roman" w:eastAsiaTheme="minorEastAsia" w:hAnsi="Times New Roman" w:cs="Times New Roman"/>
          <w:color w:val="000000" w:themeColor="text1"/>
          <w:sz w:val="22"/>
        </w:rPr>
        <w:t xml:space="preserve">the </w:t>
      </w:r>
      <w:r w:rsidR="00366AAF">
        <w:rPr>
          <w:rFonts w:ascii="Times New Roman" w:eastAsiaTheme="minorEastAsia" w:hAnsi="Times New Roman" w:cs="Times New Roman"/>
          <w:color w:val="000000" w:themeColor="text1"/>
          <w:sz w:val="22"/>
        </w:rPr>
        <w:t xml:space="preserve">native-resolution </w:t>
      </w:r>
      <w:r w:rsidR="00A56B21" w:rsidRPr="000A6536">
        <w:rPr>
          <w:rFonts w:ascii="Times New Roman" w:eastAsiaTheme="minorEastAsia" w:hAnsi="Times New Roman" w:cs="Times New Roman"/>
          <w:color w:val="000000" w:themeColor="text1"/>
          <w:sz w:val="22"/>
        </w:rPr>
        <w:t>DOFS from 40 to 216.</w:t>
      </w:r>
      <w:r w:rsidR="0021389A">
        <w:rPr>
          <w:rFonts w:ascii="Times New Roman" w:eastAsiaTheme="minorEastAsia" w:hAnsi="Times New Roman" w:cs="Times New Roman"/>
          <w:color w:val="000000" w:themeColor="text1"/>
          <w:sz w:val="22"/>
        </w:rPr>
        <w:t xml:space="preserve"> </w:t>
      </w:r>
      <w:r w:rsidR="00E21BAB">
        <w:rPr>
          <w:rFonts w:ascii="Times New Roman" w:eastAsiaTheme="minorEastAsia" w:hAnsi="Times New Roman" w:cs="Times New Roman"/>
          <w:color w:val="000000" w:themeColor="text1"/>
          <w:sz w:val="22"/>
        </w:rPr>
        <w:t>Because of noise in the GOSAT data, this artificial</w:t>
      </w:r>
      <w:r w:rsidR="0021389A">
        <w:rPr>
          <w:rFonts w:ascii="Times New Roman" w:eastAsiaTheme="minorEastAsia" w:hAnsi="Times New Roman" w:cs="Times New Roman"/>
          <w:color w:val="000000" w:themeColor="text1"/>
          <w:sz w:val="22"/>
        </w:rPr>
        <w:t xml:space="preserve"> increase in </w:t>
      </w:r>
      <w:r w:rsidR="00E21BAB">
        <w:rPr>
          <w:rFonts w:ascii="Times New Roman" w:eastAsiaTheme="minorEastAsia" w:hAnsi="Times New Roman" w:cs="Times New Roman"/>
          <w:color w:val="000000" w:themeColor="text1"/>
          <w:sz w:val="22"/>
        </w:rPr>
        <w:t xml:space="preserve">information content results in </w:t>
      </w:r>
      <w:del w:id="334" w:author="Jacob, Daniel J." w:date="2020-08-28T08:31:00Z">
        <w:r w:rsidR="00E21BAB" w:rsidDel="00B21412">
          <w:rPr>
            <w:rFonts w:ascii="Times New Roman" w:eastAsiaTheme="minorEastAsia" w:hAnsi="Times New Roman" w:cs="Times New Roman"/>
            <w:color w:val="000000" w:themeColor="text1"/>
            <w:sz w:val="22"/>
          </w:rPr>
          <w:delText xml:space="preserve">an </w:delText>
        </w:r>
      </w:del>
      <w:r w:rsidR="00E21BAB">
        <w:rPr>
          <w:rFonts w:ascii="Times New Roman" w:eastAsiaTheme="minorEastAsia" w:hAnsi="Times New Roman" w:cs="Times New Roman"/>
          <w:color w:val="000000" w:themeColor="text1"/>
          <w:sz w:val="22"/>
        </w:rPr>
        <w:t xml:space="preserve">overfit </w:t>
      </w:r>
      <w:del w:id="335" w:author="Jacob, Daniel J." w:date="2020-08-28T08:31:00Z">
        <w:r w:rsidR="00E21BAB" w:rsidDel="00B21412">
          <w:rPr>
            <w:rFonts w:ascii="Times New Roman" w:eastAsiaTheme="minorEastAsia" w:hAnsi="Times New Roman" w:cs="Times New Roman"/>
            <w:color w:val="000000" w:themeColor="text1"/>
            <w:sz w:val="22"/>
          </w:rPr>
          <w:delText xml:space="preserve">and unphysical solution that </w:delText>
        </w:r>
        <w:r w:rsidR="00755CBA" w:rsidDel="00B21412">
          <w:rPr>
            <w:rFonts w:ascii="Times New Roman" w:eastAsiaTheme="minorEastAsia" w:hAnsi="Times New Roman" w:cs="Times New Roman"/>
            <w:color w:val="000000" w:themeColor="text1"/>
            <w:sz w:val="22"/>
          </w:rPr>
          <w:delText>does not affect</w:delText>
        </w:r>
      </w:del>
      <w:ins w:id="336" w:author="Jacob, Daniel J." w:date="2020-08-28T08:31:00Z">
        <w:r w:rsidR="00B21412">
          <w:rPr>
            <w:rFonts w:ascii="Times New Roman" w:eastAsiaTheme="minorEastAsia" w:hAnsi="Times New Roman" w:cs="Times New Roman"/>
            <w:color w:val="000000" w:themeColor="text1"/>
            <w:sz w:val="22"/>
          </w:rPr>
          <w:t>but this is inconsequential for</w:t>
        </w:r>
      </w:ins>
      <w:r w:rsidR="00755CBA">
        <w:rPr>
          <w:rFonts w:ascii="Times New Roman" w:eastAsiaTheme="minorEastAsia" w:hAnsi="Times New Roman" w:cs="Times New Roman"/>
          <w:color w:val="000000" w:themeColor="text1"/>
          <w:sz w:val="22"/>
        </w:rPr>
        <w:t xml:space="preserve"> our demonstration.</w:t>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3897BCF7"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º x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 xml:space="preserve">The </w:t>
      </w:r>
      <w:r w:rsidR="00AE4C9E" w:rsidRPr="000A6536">
        <w:rPr>
          <w:rFonts w:ascii="Times New Roman" w:hAnsi="Times New Roman" w:cs="Times New Roman"/>
          <w:color w:val="000000" w:themeColor="text1"/>
          <w:sz w:val="22"/>
        </w:rPr>
        <w:t xml:space="preserve">2098 1º x 1.25º grid </w:t>
      </w:r>
      <w:r w:rsidR="00E21BAB">
        <w:rPr>
          <w:rFonts w:ascii="Times New Roman" w:hAnsi="Times New Roman" w:cs="Times New Roman"/>
          <w:color w:val="000000" w:themeColor="text1"/>
          <w:sz w:val="22"/>
        </w:rPr>
        <w:t>cells constitute our native-resolution state vector</w:t>
      </w:r>
      <w:r w:rsidR="00AE4C9E"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ins w:id="337" w:author="Jacob, Daniel J." w:date="2020-08-28T08:34:00Z">
        <w:r w:rsidR="00B21412">
          <w:rPr>
            <w:rFonts w:ascii="Times New Roman" w:hAnsi="Times New Roman" w:cs="Times New Roman"/>
            <w:color w:val="000000" w:themeColor="text1"/>
            <w:sz w:val="22"/>
          </w:rPr>
          <w:t xml:space="preserve">The GOSAT observations are from </w:t>
        </w:r>
        <w:r w:rsidR="00B21412" w:rsidRPr="000A6536">
          <w:rPr>
            <w:rFonts w:ascii="Times New Roman" w:hAnsi="Times New Roman" w:cs="Times New Roman"/>
            <w:color w:val="000000" w:themeColor="text1"/>
            <w:sz w:val="22"/>
          </w:rPr>
          <w:t>the University of Leicester version 7 CO</w:t>
        </w:r>
        <w:r w:rsidR="00B21412" w:rsidRPr="000A6536">
          <w:rPr>
            <w:rFonts w:ascii="Times New Roman" w:hAnsi="Times New Roman" w:cs="Times New Roman"/>
            <w:color w:val="000000" w:themeColor="text1"/>
            <w:sz w:val="22"/>
            <w:vertAlign w:val="subscript"/>
          </w:rPr>
          <w:t>2</w:t>
        </w:r>
        <w:r w:rsidR="00B21412" w:rsidRPr="000A6536">
          <w:rPr>
            <w:rFonts w:ascii="Times New Roman" w:hAnsi="Times New Roman" w:cs="Times New Roman"/>
            <w:color w:val="000000" w:themeColor="text1"/>
            <w:sz w:val="22"/>
          </w:rPr>
          <w:t xml:space="preserve"> proxy retrieval over land (Parker et al. 2011, 2015) for July 2009.</w:t>
        </w:r>
        <w:r w:rsidR="00B21412">
          <w:rPr>
            <w:rFonts w:ascii="Times New Roman" w:hAnsi="Times New Roman" w:cs="Times New Roman"/>
            <w:color w:val="000000" w:themeColor="text1"/>
            <w:sz w:val="22"/>
          </w:rPr>
          <w:t xml:space="preserve"> </w:t>
        </w:r>
      </w:ins>
      <w:del w:id="338" w:author="Jacob, Daniel J." w:date="2020-08-28T08:32:00Z">
        <w:r w:rsidR="00B844BD" w:rsidDel="00B21412">
          <w:rPr>
            <w:rFonts w:ascii="Times New Roman" w:hAnsi="Times New Roman" w:cs="Times New Roman"/>
            <w:color w:val="000000" w:themeColor="text1"/>
            <w:sz w:val="22"/>
          </w:rPr>
          <w:delText>Relative p</w:delText>
        </w:r>
      </w:del>
      <w:ins w:id="339" w:author="Jacob, Daniel J." w:date="2020-08-28T08:32:00Z">
        <w:r w:rsidR="00B21412">
          <w:rPr>
            <w:rFonts w:ascii="Times New Roman" w:hAnsi="Times New Roman" w:cs="Times New Roman"/>
            <w:color w:val="000000" w:themeColor="text1"/>
            <w:sz w:val="22"/>
          </w:rPr>
          <w:t>P</w:t>
        </w:r>
      </w:ins>
      <w:r w:rsidR="002E4704" w:rsidRPr="000A6536">
        <w:rPr>
          <w:rFonts w:ascii="Times New Roman" w:hAnsi="Times New Roman" w:cs="Times New Roman"/>
          <w:color w:val="000000" w:themeColor="text1"/>
          <w:sz w:val="22"/>
        </w:rPr>
        <w:t>rior emission</w:t>
      </w:r>
      <w:ins w:id="340" w:author="Jacob, Daniel J." w:date="2020-08-28T08:35:00Z">
        <w:r w:rsidR="00B21412">
          <w:rPr>
            <w:rFonts w:ascii="Times New Roman" w:hAnsi="Times New Roman" w:cs="Times New Roman"/>
            <w:color w:val="000000" w:themeColor="text1"/>
            <w:sz w:val="22"/>
          </w:rPr>
          <w:t xml:space="preserve"> estimates and </w:t>
        </w:r>
      </w:ins>
      <w:del w:id="341" w:author="Jacob, Daniel J." w:date="2020-08-28T08:35:00Z">
        <w:r w:rsidR="002E4704" w:rsidRPr="000A6536" w:rsidDel="00B21412">
          <w:rPr>
            <w:rFonts w:ascii="Times New Roman" w:hAnsi="Times New Roman" w:cs="Times New Roman"/>
            <w:color w:val="000000" w:themeColor="text1"/>
            <w:sz w:val="22"/>
          </w:rPr>
          <w:delText xml:space="preserve">s, </w:delText>
        </w:r>
      </w:del>
      <w:ins w:id="342" w:author="Jacob, Daniel J." w:date="2020-08-28T08:33:00Z">
        <w:r w:rsidR="00B21412">
          <w:rPr>
            <w:rFonts w:ascii="Times New Roman" w:hAnsi="Times New Roman" w:cs="Times New Roman"/>
            <w:color w:val="000000" w:themeColor="text1"/>
            <w:sz w:val="22"/>
          </w:rPr>
          <w:t xml:space="preserve">error covariances </w:t>
        </w:r>
      </w:ins>
      <w:del w:id="343" w:author="Jacob, Daniel J." w:date="2020-08-28T08:34:00Z">
        <w:r w:rsidR="00B844BD" w:rsidDel="00B21412">
          <w:rPr>
            <w:rFonts w:ascii="Times New Roman" w:hAnsi="Times New Roman" w:cs="Times New Roman"/>
            <w:color w:val="000000" w:themeColor="text1"/>
            <w:sz w:val="22"/>
          </w:rPr>
          <w:delText xml:space="preserve">relative </w:delText>
        </w:r>
        <w:r w:rsidR="00B844BD" w:rsidRPr="006B763D" w:rsidDel="00B21412">
          <w:rPr>
            <w:rFonts w:ascii="Times New Roman" w:hAnsi="Times New Roman" w:cs="Times New Roman"/>
            <w:color w:val="000000" w:themeColor="text1"/>
            <w:sz w:val="22"/>
          </w:rPr>
          <w:delText>p</w:delText>
        </w:r>
        <w:r w:rsidR="002E4704" w:rsidRPr="006B763D" w:rsidDel="00B21412">
          <w:rPr>
            <w:rFonts w:ascii="Times New Roman" w:hAnsi="Times New Roman" w:cs="Times New Roman"/>
            <w:color w:val="000000" w:themeColor="text1"/>
            <w:sz w:val="22"/>
          </w:rPr>
          <w:delText xml:space="preserve">rior </w:delText>
        </w:r>
        <w:r w:rsidR="002E4704" w:rsidRPr="000A6536" w:rsidDel="00B21412">
          <w:rPr>
            <w:rFonts w:ascii="Times New Roman" w:hAnsi="Times New Roman" w:cs="Times New Roman"/>
            <w:color w:val="000000" w:themeColor="text1"/>
            <w:sz w:val="22"/>
          </w:rPr>
          <w:delText>error</w:delText>
        </w:r>
        <w:r w:rsidR="00192EE9" w:rsidRPr="000A6536" w:rsidDel="00B21412">
          <w:rPr>
            <w:rFonts w:ascii="Times New Roman" w:hAnsi="Times New Roman" w:cs="Times New Roman"/>
            <w:color w:val="000000" w:themeColor="text1"/>
            <w:sz w:val="22"/>
          </w:rPr>
          <w:delText xml:space="preserve"> covariances,</w:delText>
        </w:r>
        <w:r w:rsidR="002E4704" w:rsidRPr="000A6536" w:rsidDel="00B21412">
          <w:rPr>
            <w:rFonts w:ascii="Times New Roman" w:hAnsi="Times New Roman" w:cs="Times New Roman"/>
            <w:color w:val="000000" w:themeColor="text1"/>
            <w:sz w:val="22"/>
          </w:rPr>
          <w:delText xml:space="preserve"> observations, and observation</w:delText>
        </w:r>
        <w:r w:rsidR="00192EE9" w:rsidRPr="000A6536" w:rsidDel="00B21412">
          <w:rPr>
            <w:rFonts w:ascii="Times New Roman" w:hAnsi="Times New Roman" w:cs="Times New Roman"/>
            <w:color w:val="000000" w:themeColor="text1"/>
            <w:sz w:val="22"/>
          </w:rPr>
          <w:delText>al error covariances</w:delText>
        </w:r>
        <w:r w:rsidR="002E4704" w:rsidRPr="000A6536" w:rsidDel="00B21412">
          <w:rPr>
            <w:rFonts w:ascii="Times New Roman" w:hAnsi="Times New Roman" w:cs="Times New Roman"/>
            <w:color w:val="000000" w:themeColor="text1"/>
            <w:sz w:val="22"/>
          </w:rPr>
          <w:delText xml:space="preserve"> </w:delText>
        </w:r>
      </w:del>
      <w:r w:rsidR="00880B23">
        <w:rPr>
          <w:rFonts w:ascii="Times New Roman" w:hAnsi="Times New Roman" w:cs="Times New Roman"/>
          <w:color w:val="000000" w:themeColor="text1"/>
          <w:sz w:val="22"/>
        </w:rPr>
        <w:t xml:space="preserve">are </w:t>
      </w:r>
      <w:del w:id="344" w:author="Jacob, Daniel J." w:date="2020-08-28T08:35:00Z">
        <w:r w:rsidR="00880B23" w:rsidDel="00B21412">
          <w:rPr>
            <w:rFonts w:ascii="Times New Roman" w:hAnsi="Times New Roman" w:cs="Times New Roman"/>
            <w:color w:val="000000" w:themeColor="text1"/>
            <w:sz w:val="22"/>
          </w:rPr>
          <w:delText xml:space="preserve">also </w:delText>
        </w:r>
      </w:del>
      <w:r w:rsidR="00E21BAB">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del w:id="345" w:author="Jacob, Daniel J." w:date="2020-08-28T08:35:00Z">
        <w:r w:rsidR="002E4704" w:rsidRPr="000A6536" w:rsidDel="00B21412">
          <w:rPr>
            <w:rFonts w:ascii="Times New Roman" w:hAnsi="Times New Roman" w:cs="Times New Roman"/>
            <w:color w:val="000000" w:themeColor="text1"/>
            <w:sz w:val="22"/>
          </w:rPr>
          <w:delText xml:space="preserve">In particular, we use </w:delText>
        </w:r>
        <w:r w:rsidR="00880B23" w:rsidDel="00B21412">
          <w:rPr>
            <w:rFonts w:ascii="Times New Roman" w:hAnsi="Times New Roman" w:cs="Times New Roman"/>
            <w:color w:val="000000" w:themeColor="text1"/>
            <w:sz w:val="22"/>
          </w:rPr>
          <w:delText xml:space="preserve">the GOSAT data </w:delText>
        </w:r>
        <w:bookmarkStart w:id="346" w:name="_Hlk49496110"/>
        <w:r w:rsidR="00880B23" w:rsidDel="00B21412">
          <w:rPr>
            <w:rFonts w:ascii="Times New Roman" w:hAnsi="Times New Roman" w:cs="Times New Roman"/>
            <w:color w:val="000000" w:themeColor="text1"/>
            <w:sz w:val="22"/>
          </w:rPr>
          <w:delText xml:space="preserve">from </w:delText>
        </w:r>
        <w:r w:rsidR="002E4704" w:rsidRPr="000A6536" w:rsidDel="00B21412">
          <w:rPr>
            <w:rFonts w:ascii="Times New Roman" w:hAnsi="Times New Roman" w:cs="Times New Roman"/>
            <w:color w:val="000000" w:themeColor="text1"/>
            <w:sz w:val="22"/>
          </w:rPr>
          <w:delText>the University of Leicester version 7 CO</w:delText>
        </w:r>
        <w:r w:rsidR="002E4704" w:rsidRPr="000A6536" w:rsidDel="00B21412">
          <w:rPr>
            <w:rFonts w:ascii="Times New Roman" w:hAnsi="Times New Roman" w:cs="Times New Roman"/>
            <w:color w:val="000000" w:themeColor="text1"/>
            <w:sz w:val="22"/>
            <w:vertAlign w:val="subscript"/>
          </w:rPr>
          <w:delText>2</w:delText>
        </w:r>
        <w:r w:rsidR="002E4704" w:rsidRPr="000A6536" w:rsidDel="00B21412">
          <w:rPr>
            <w:rFonts w:ascii="Times New Roman" w:hAnsi="Times New Roman" w:cs="Times New Roman"/>
            <w:color w:val="000000" w:themeColor="text1"/>
            <w:sz w:val="22"/>
          </w:rPr>
          <w:delText xml:space="preserve"> proxy retrieval over land (Parker et al. 2011, 2015) for July 2009</w:delText>
        </w:r>
        <w:r w:rsidR="00DA130B" w:rsidRPr="000A6536" w:rsidDel="00B21412">
          <w:rPr>
            <w:rFonts w:ascii="Times New Roman" w:hAnsi="Times New Roman" w:cs="Times New Roman"/>
            <w:color w:val="000000" w:themeColor="text1"/>
            <w:sz w:val="22"/>
          </w:rPr>
          <w:delText>.</w:delText>
        </w:r>
        <w:bookmarkEnd w:id="346"/>
        <w:r w:rsidR="00DA130B" w:rsidRPr="000A6536" w:rsidDel="00B21412">
          <w:rPr>
            <w:rFonts w:ascii="Times New Roman" w:hAnsi="Times New Roman" w:cs="Times New Roman"/>
            <w:color w:val="000000" w:themeColor="text1"/>
            <w:sz w:val="22"/>
          </w:rPr>
          <w:delText xml:space="preserve"> </w:delText>
        </w:r>
      </w:del>
      <w:ins w:id="347" w:author="Jacob, Daniel J." w:date="2020-08-28T08:36:00Z">
        <w:r w:rsidR="00B21412">
          <w:rPr>
            <w:rFonts w:ascii="Times New Roman" w:hAnsi="Times New Roman" w:cs="Times New Roman"/>
            <w:color w:val="000000" w:themeColor="text1"/>
            <w:sz w:val="22"/>
          </w:rPr>
          <w:t xml:space="preserve"> </w:t>
        </w:r>
      </w:ins>
      <w:del w:id="348" w:author="Jacob, Daniel J." w:date="2020-08-28T08:36:00Z">
        <w:r w:rsidR="00DA130B" w:rsidRPr="000A6536" w:rsidDel="00B21412">
          <w:rPr>
            <w:rFonts w:ascii="Times New Roman" w:hAnsi="Times New Roman" w:cs="Times New Roman"/>
            <w:color w:val="000000" w:themeColor="text1"/>
            <w:sz w:val="22"/>
          </w:rPr>
          <w:delText>Unlike Maasakk</w:delText>
        </w:r>
        <w:r w:rsidR="00603DF5" w:rsidRPr="000A6536" w:rsidDel="00B21412">
          <w:rPr>
            <w:rFonts w:ascii="Times New Roman" w:hAnsi="Times New Roman" w:cs="Times New Roman"/>
            <w:color w:val="000000" w:themeColor="text1"/>
            <w:sz w:val="22"/>
          </w:rPr>
          <w:delText>e</w:delText>
        </w:r>
        <w:r w:rsidR="00DA130B" w:rsidRPr="000A6536" w:rsidDel="00B21412">
          <w:rPr>
            <w:rFonts w:ascii="Times New Roman" w:hAnsi="Times New Roman" w:cs="Times New Roman"/>
            <w:color w:val="000000" w:themeColor="text1"/>
            <w:sz w:val="22"/>
          </w:rPr>
          <w:delText xml:space="preserve">rs et al. (2019), we use </w:delText>
        </w:r>
        <w:r w:rsidR="002E4704" w:rsidRPr="000A6536" w:rsidDel="00B21412">
          <w:rPr>
            <w:rFonts w:ascii="Times New Roman" w:hAnsi="Times New Roman" w:cs="Times New Roman"/>
            <w:color w:val="000000" w:themeColor="text1"/>
            <w:sz w:val="22"/>
          </w:rPr>
          <w:delText>observations north of 60ºN</w:delText>
        </w:r>
        <w:r w:rsidR="006B763D" w:rsidDel="00B21412">
          <w:rPr>
            <w:rFonts w:ascii="Times New Roman" w:hAnsi="Times New Roman" w:cs="Times New Roman"/>
            <w:color w:val="000000" w:themeColor="text1"/>
            <w:sz w:val="22"/>
          </w:rPr>
          <w:delText>; any</w:delText>
        </w:r>
        <w:r w:rsidR="008D7C13" w:rsidRPr="000A6536" w:rsidDel="00B21412">
          <w:rPr>
            <w:rFonts w:ascii="Times New Roman" w:hAnsi="Times New Roman" w:cs="Times New Roman"/>
            <w:color w:val="000000" w:themeColor="text1"/>
            <w:sz w:val="22"/>
          </w:rPr>
          <w:delText xml:space="preserve"> large errors </w:delText>
        </w:r>
        <w:r w:rsidR="006B763D" w:rsidDel="00B21412">
          <w:rPr>
            <w:rFonts w:ascii="Times New Roman" w:hAnsi="Times New Roman" w:cs="Times New Roman"/>
            <w:color w:val="000000" w:themeColor="text1"/>
            <w:sz w:val="22"/>
          </w:rPr>
          <w:delText xml:space="preserve">in these data </w:delText>
        </w:r>
        <w:r w:rsidR="008D7C13" w:rsidRPr="000A6536" w:rsidDel="00B21412">
          <w:rPr>
            <w:rFonts w:ascii="Times New Roman" w:hAnsi="Times New Roman" w:cs="Times New Roman"/>
            <w:color w:val="000000" w:themeColor="text1"/>
            <w:sz w:val="22"/>
          </w:rPr>
          <w:delText xml:space="preserve">do not matter for the sake of our </w:delText>
        </w:r>
        <w:r w:rsidR="006B763D" w:rsidDel="00B21412">
          <w:rPr>
            <w:rFonts w:ascii="Times New Roman" w:hAnsi="Times New Roman" w:cs="Times New Roman"/>
            <w:color w:val="000000" w:themeColor="text1"/>
            <w:sz w:val="22"/>
          </w:rPr>
          <w:delText>demonstration</w:delText>
        </w:r>
        <w:r w:rsidR="00E93BEF" w:rsidRPr="000A6536" w:rsidDel="00B21412">
          <w:rPr>
            <w:rFonts w:ascii="Times New Roman" w:hAnsi="Times New Roman" w:cs="Times New Roman"/>
            <w:color w:val="000000" w:themeColor="text1"/>
            <w:sz w:val="22"/>
          </w:rPr>
          <w:delText>.</w:delText>
        </w:r>
        <w:r w:rsidR="00E16148" w:rsidDel="00B21412">
          <w:rPr>
            <w:rFonts w:ascii="Times New Roman" w:hAnsi="Times New Roman" w:cs="Times New Roman"/>
            <w:color w:val="000000" w:themeColor="text1"/>
            <w:sz w:val="22"/>
          </w:rPr>
          <w:delText xml:space="preserve"> </w:delText>
        </w:r>
      </w:del>
      <w:ins w:id="349" w:author="Jacob, Daniel J." w:date="2020-08-28T08:36:00Z">
        <w:r w:rsidR="00B21412">
          <w:rPr>
            <w:rFonts w:ascii="Times New Roman" w:hAnsi="Times New Roman" w:cs="Times New Roman"/>
            <w:color w:val="000000" w:themeColor="text1"/>
            <w:sz w:val="22"/>
          </w:rPr>
          <w:t xml:space="preserve">This demonstration case is sufficiently </w:t>
        </w:r>
      </w:ins>
      <w:ins w:id="350" w:author="Jacob, Daniel J." w:date="2020-08-28T08:37:00Z">
        <w:r w:rsidR="00B21412">
          <w:rPr>
            <w:rFonts w:ascii="Times New Roman" w:hAnsi="Times New Roman" w:cs="Times New Roman"/>
            <w:color w:val="000000" w:themeColor="text1"/>
            <w:sz w:val="22"/>
          </w:rPr>
          <w:t xml:space="preserve">short and coarse-resolution that the </w:t>
        </w:r>
      </w:ins>
      <w:del w:id="351" w:author="Jacob, Daniel J." w:date="2020-08-28T08:37:00Z">
        <w:r w:rsidR="00E16148" w:rsidDel="00B21412">
          <w:rPr>
            <w:rFonts w:ascii="Times New Roman" w:hAnsi="Times New Roman" w:cs="Times New Roman"/>
            <w:color w:val="000000" w:themeColor="text1"/>
            <w:sz w:val="22"/>
          </w:rPr>
          <w:delText xml:space="preserve">After constructing the </w:delText>
        </w:r>
      </w:del>
      <w:r w:rsidR="006318E7">
        <w:rPr>
          <w:rFonts w:ascii="Times New Roman" w:hAnsi="Times New Roman" w:cs="Times New Roman"/>
          <w:color w:val="000000" w:themeColor="text1"/>
          <w:sz w:val="22"/>
        </w:rPr>
        <w:t>native-resolution Jacobian matrix</w:t>
      </w:r>
      <w:ins w:id="352" w:author="Jacob, Daniel J." w:date="2020-08-28T08:37:00Z">
        <w:r w:rsidR="00B21412">
          <w:rPr>
            <w:rFonts w:ascii="Times New Roman" w:hAnsi="Times New Roman" w:cs="Times New Roman"/>
            <w:color w:val="000000" w:themeColor="text1"/>
            <w:sz w:val="22"/>
          </w:rPr>
          <w:t xml:space="preserve"> can be </w:t>
        </w:r>
      </w:ins>
      <w:ins w:id="353" w:author="Jacob, Daniel J." w:date="2020-08-28T08:39:00Z">
        <w:r w:rsidR="00B21412">
          <w:rPr>
            <w:rFonts w:ascii="Times New Roman" w:hAnsi="Times New Roman" w:cs="Times New Roman"/>
            <w:color w:val="000000" w:themeColor="text1"/>
            <w:sz w:val="22"/>
          </w:rPr>
          <w:t xml:space="preserve">explicitly </w:t>
        </w:r>
      </w:ins>
      <w:ins w:id="354" w:author="Jacob, Daniel J." w:date="2020-08-28T08:37:00Z">
        <w:r w:rsidR="00B21412">
          <w:rPr>
            <w:rFonts w:ascii="Times New Roman" w:hAnsi="Times New Roman" w:cs="Times New Roman"/>
            <w:color w:val="000000" w:themeColor="text1"/>
            <w:sz w:val="22"/>
          </w:rPr>
          <w:t xml:space="preserve">computed </w:t>
        </w:r>
      </w:ins>
      <w:ins w:id="355" w:author="Jacob, Daniel J." w:date="2020-08-28T09:54:00Z">
        <w:r w:rsidR="00A741B4">
          <w:rPr>
            <w:rFonts w:ascii="Times New Roman" w:hAnsi="Times New Roman" w:cs="Times New Roman"/>
            <w:color w:val="000000" w:themeColor="text1"/>
            <w:sz w:val="22"/>
          </w:rPr>
          <w:t xml:space="preserve">with 2099 model runs </w:t>
        </w:r>
      </w:ins>
      <w:ins w:id="356" w:author="Jacob, Daniel J." w:date="2020-08-28T08:39:00Z">
        <w:r w:rsidR="00B21412">
          <w:rPr>
            <w:rFonts w:ascii="Times New Roman" w:hAnsi="Times New Roman" w:cs="Times New Roman"/>
            <w:color w:val="000000" w:themeColor="text1"/>
            <w:sz w:val="22"/>
          </w:rPr>
          <w:t>in order to evaluate</w:t>
        </w:r>
      </w:ins>
      <w:ins w:id="357" w:author="Jacob, Daniel J." w:date="2020-08-28T08:38:00Z">
        <w:r w:rsidR="00B21412">
          <w:rPr>
            <w:rFonts w:ascii="Times New Roman" w:hAnsi="Times New Roman" w:cs="Times New Roman"/>
            <w:color w:val="000000" w:themeColor="text1"/>
            <w:sz w:val="22"/>
          </w:rPr>
          <w:t xml:space="preserve"> the reduced-dimension and reduced-rank approximations. </w:t>
        </w:r>
      </w:ins>
      <w:ins w:id="358" w:author="Jacob, Daniel J." w:date="2020-08-28T08:46:00Z">
        <w:r w:rsidR="001048A0">
          <w:rPr>
            <w:rFonts w:ascii="Times New Roman" w:hAnsi="Times New Roman" w:cs="Times New Roman"/>
            <w:color w:val="000000" w:themeColor="text1"/>
            <w:sz w:val="22"/>
          </w:rPr>
          <w:t>We are also able in this manner to conduct a range of sensitivity simulations by using the native-r</w:t>
        </w:r>
      </w:ins>
      <w:ins w:id="359" w:author="Jacob, Daniel J." w:date="2020-08-28T08:47:00Z">
        <w:r w:rsidR="001048A0">
          <w:rPr>
            <w:rFonts w:ascii="Times New Roman" w:hAnsi="Times New Roman" w:cs="Times New Roman"/>
            <w:color w:val="000000" w:themeColor="text1"/>
            <w:sz w:val="22"/>
          </w:rPr>
          <w:t xml:space="preserve">esolution Jacobian matrix as forward model instead of having to conduct </w:t>
        </w:r>
      </w:ins>
      <w:del w:id="360" w:author="Jacob, Daniel J." w:date="2020-08-28T08:45:00Z">
        <w:r w:rsidR="006318E7" w:rsidDel="001048A0">
          <w:rPr>
            <w:rFonts w:ascii="Times New Roman" w:hAnsi="Times New Roman" w:cs="Times New Roman"/>
            <w:color w:val="000000" w:themeColor="text1"/>
            <w:sz w:val="22"/>
          </w:rPr>
          <w:delText>,</w:delText>
        </w:r>
      </w:del>
      <w:del w:id="361" w:author="Jacob, Daniel J." w:date="2020-08-28T08:47:00Z">
        <w:r w:rsidR="006318E7" w:rsidDel="001048A0">
          <w:rPr>
            <w:rFonts w:ascii="Times New Roman" w:hAnsi="Times New Roman" w:cs="Times New Roman"/>
            <w:color w:val="000000" w:themeColor="text1"/>
            <w:sz w:val="22"/>
          </w:rPr>
          <w:delText xml:space="preserve"> we use </w:delText>
        </w:r>
        <w:r w:rsidR="006B763D" w:rsidDel="001048A0">
          <w:rPr>
            <w:rFonts w:ascii="Times New Roman" w:hAnsi="Times New Roman" w:cs="Times New Roman"/>
            <w:color w:val="000000" w:themeColor="text1"/>
            <w:sz w:val="22"/>
          </w:rPr>
          <w:delText>as the forward model</w:delText>
        </w:r>
        <w:r w:rsidR="006318E7" w:rsidDel="001048A0">
          <w:rPr>
            <w:rFonts w:ascii="Times New Roman" w:hAnsi="Times New Roman" w:cs="Times New Roman"/>
            <w:color w:val="000000" w:themeColor="text1"/>
            <w:sz w:val="22"/>
          </w:rPr>
          <w:delText xml:space="preserve"> in lieu of </w:delText>
        </w:r>
      </w:del>
      <w:r w:rsidR="006318E7">
        <w:rPr>
          <w:rFonts w:ascii="Times New Roman" w:hAnsi="Times New Roman" w:cs="Times New Roman"/>
          <w:color w:val="000000" w:themeColor="text1"/>
          <w:sz w:val="22"/>
        </w:rPr>
        <w:t>additional GEOS-Chem simulations.</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3DDAB34C"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As discussed in Section 2</w:t>
      </w:r>
      <w:ins w:id="362" w:author="Jacob, Daniel J." w:date="2020-08-28T08:54:00Z">
        <w:r w:rsidR="000D698B">
          <w:rPr>
            <w:rFonts w:ascii="Times New Roman" w:hAnsi="Times New Roman" w:cs="Times New Roman"/>
            <w:color w:val="000000" w:themeColor="text1"/>
            <w:sz w:val="22"/>
          </w:rPr>
          <w:t xml:space="preserve"> (cf. equation (4))</w:t>
        </w:r>
      </w:ins>
      <w:ins w:id="363" w:author="Jacob, Daniel J." w:date="2020-08-28T08:52:00Z">
        <w:r w:rsidR="000D698B">
          <w:rPr>
            <w:rFonts w:ascii="Times New Roman" w:hAnsi="Times New Roman" w:cs="Times New Roman"/>
            <w:color w:val="000000" w:themeColor="text1"/>
            <w:sz w:val="22"/>
          </w:rPr>
          <w:t>,</w:t>
        </w:r>
      </w:ins>
      <w:r w:rsidRPr="00773FCE">
        <w:rPr>
          <w:rFonts w:ascii="Times New Roman" w:hAnsi="Times New Roman" w:cs="Times New Roman"/>
          <w:color w:val="000000" w:themeColor="text1"/>
          <w:sz w:val="22"/>
        </w:rPr>
        <w:t xml:space="preserve"> </w:t>
      </w:r>
      <w:del w:id="364" w:author="Jacob, Daniel J." w:date="2020-08-28T08:51:00Z">
        <w:r w:rsidRPr="00773FCE" w:rsidDel="000D698B">
          <w:rPr>
            <w:rFonts w:ascii="Times New Roman" w:hAnsi="Times New Roman" w:cs="Times New Roman"/>
            <w:color w:val="000000" w:themeColor="text1"/>
            <w:sz w:val="22"/>
          </w:rPr>
          <w:delText xml:space="preserve">and illustrated in Figure 2, </w:delText>
        </w:r>
      </w:del>
      <w:r w:rsidRPr="00773FCE">
        <w:rPr>
          <w:rFonts w:ascii="Times New Roman" w:hAnsi="Times New Roman" w:cs="Times New Roman"/>
          <w:color w:val="000000" w:themeColor="text1"/>
          <w:sz w:val="22"/>
        </w:rPr>
        <w:t xml:space="preserve">the </w:t>
      </w:r>
      <w:r w:rsidR="00BD5103" w:rsidRPr="00773FCE">
        <w:rPr>
          <w:rFonts w:ascii="Times New Roman" w:hAnsi="Times New Roman" w:cs="Times New Roman"/>
          <w:color w:val="000000" w:themeColor="text1"/>
          <w:sz w:val="22"/>
        </w:rPr>
        <w:t xml:space="preserve">sensitivity </w:t>
      </w:r>
      <w:r w:rsidRPr="00773FCE">
        <w:rPr>
          <w:rFonts w:ascii="Times New Roman" w:hAnsi="Times New Roman" w:cs="Times New Roman"/>
          <w:color w:val="000000" w:themeColor="text1"/>
          <w:sz w:val="22"/>
        </w:rPr>
        <w:t xml:space="preserve">patterns </w:t>
      </w:r>
      <w:r w:rsidR="00BD5103" w:rsidRPr="00773FCE">
        <w:rPr>
          <w:rFonts w:ascii="Times New Roman" w:hAnsi="Times New Roman" w:cs="Times New Roman"/>
          <w:color w:val="000000" w:themeColor="text1"/>
          <w:sz w:val="22"/>
        </w:rPr>
        <w:t xml:space="preserve">are largely driven by the </w:t>
      </w:r>
      <w:ins w:id="365" w:author="Jacob, Daniel J." w:date="2020-08-28T08:50:00Z">
        <w:r w:rsidR="000D698B">
          <w:rPr>
            <w:rFonts w:ascii="Times New Roman" w:hAnsi="Times New Roman" w:cs="Times New Roman"/>
            <w:color w:val="000000" w:themeColor="text1"/>
            <w:sz w:val="22"/>
          </w:rPr>
          <w:t>specifications o</w:t>
        </w:r>
      </w:ins>
      <w:ins w:id="366" w:author="Jacob, Daniel J." w:date="2020-08-28T08:51:00Z">
        <w:r w:rsidR="000D698B">
          <w:rPr>
            <w:rFonts w:ascii="Times New Roman" w:hAnsi="Times New Roman" w:cs="Times New Roman"/>
            <w:color w:val="000000" w:themeColor="text1"/>
            <w:sz w:val="22"/>
          </w:rPr>
          <w:t xml:space="preserve">f </w:t>
        </w:r>
        <w:r w:rsidR="000D698B">
          <w:rPr>
            <w:rFonts w:ascii="Times New Roman" w:hAnsi="Times New Roman" w:cs="Times New Roman"/>
            <w:b/>
            <w:bCs/>
            <w:color w:val="000000" w:themeColor="text1"/>
            <w:sz w:val="22"/>
          </w:rPr>
          <w:t>S</w:t>
        </w:r>
        <w:r w:rsidR="000D698B">
          <w:rPr>
            <w:rFonts w:ascii="Times New Roman" w:hAnsi="Times New Roman" w:cs="Times New Roman"/>
            <w:b/>
            <w:bCs/>
            <w:color w:val="000000" w:themeColor="text1"/>
            <w:sz w:val="22"/>
            <w:vertAlign w:val="subscript"/>
          </w:rPr>
          <w:t>A</w:t>
        </w:r>
        <w:r w:rsidR="000D698B">
          <w:rPr>
            <w:rFonts w:ascii="Times New Roman" w:hAnsi="Times New Roman" w:cs="Times New Roman"/>
            <w:b/>
            <w:bCs/>
            <w:color w:val="000000" w:themeColor="text1"/>
            <w:sz w:val="22"/>
          </w:rPr>
          <w:t xml:space="preserve"> </w:t>
        </w:r>
        <w:r w:rsidR="000D698B">
          <w:rPr>
            <w:rFonts w:ascii="Times New Roman" w:hAnsi="Times New Roman" w:cs="Times New Roman"/>
            <w:color w:val="000000" w:themeColor="text1"/>
            <w:sz w:val="22"/>
          </w:rPr>
          <w:t xml:space="preserve">and </w:t>
        </w:r>
        <w:r w:rsidR="000D698B">
          <w:rPr>
            <w:rFonts w:ascii="Times New Roman" w:hAnsi="Times New Roman" w:cs="Times New Roman"/>
            <w:b/>
            <w:bCs/>
            <w:color w:val="000000" w:themeColor="text1"/>
            <w:sz w:val="22"/>
          </w:rPr>
          <w:t>S</w:t>
        </w:r>
      </w:ins>
      <w:ins w:id="367" w:author="Jacob, Daniel J." w:date="2020-08-28T08:52:00Z">
        <w:r w:rsidR="000D698B">
          <w:rPr>
            <w:rFonts w:ascii="Times New Roman" w:hAnsi="Times New Roman" w:cs="Times New Roman"/>
            <w:b/>
            <w:bCs/>
            <w:color w:val="000000" w:themeColor="text1"/>
            <w:sz w:val="22"/>
            <w:vertAlign w:val="subscript"/>
          </w:rPr>
          <w:t>O</w:t>
        </w:r>
        <w:r w:rsidR="000D698B">
          <w:rPr>
            <w:rFonts w:ascii="Times New Roman" w:hAnsi="Times New Roman" w:cs="Times New Roman"/>
            <w:b/>
            <w:bCs/>
            <w:color w:val="000000" w:themeColor="text1"/>
            <w:sz w:val="22"/>
          </w:rPr>
          <w:t xml:space="preserve">. </w:t>
        </w:r>
        <w:r w:rsidR="000D698B">
          <w:rPr>
            <w:rFonts w:ascii="Times New Roman" w:hAnsi="Times New Roman" w:cs="Times New Roman"/>
            <w:color w:val="000000" w:themeColor="text1"/>
            <w:sz w:val="22"/>
          </w:rPr>
          <w:t>In our</w:t>
        </w:r>
      </w:ins>
      <w:ins w:id="368" w:author="Jacob, Daniel J." w:date="2020-08-28T08:54:00Z">
        <w:r w:rsidR="000D698B">
          <w:rPr>
            <w:rFonts w:ascii="Times New Roman" w:hAnsi="Times New Roman" w:cs="Times New Roman"/>
            <w:color w:val="000000" w:themeColor="text1"/>
            <w:sz w:val="22"/>
          </w:rPr>
          <w:t xml:space="preserve"> case </w:t>
        </w:r>
        <w:r w:rsidR="000D698B">
          <w:rPr>
            <w:rFonts w:ascii="Times New Roman" w:hAnsi="Times New Roman" w:cs="Times New Roman"/>
            <w:b/>
            <w:bCs/>
            <w:color w:val="000000" w:themeColor="text1"/>
            <w:sz w:val="22"/>
          </w:rPr>
          <w:t>S</w:t>
        </w:r>
        <w:r w:rsidR="000D698B">
          <w:rPr>
            <w:rFonts w:ascii="Times New Roman" w:hAnsi="Times New Roman" w:cs="Times New Roman"/>
            <w:b/>
            <w:bCs/>
            <w:color w:val="000000" w:themeColor="text1"/>
            <w:sz w:val="22"/>
            <w:vertAlign w:val="subscript"/>
          </w:rPr>
          <w:t xml:space="preserve">A </w:t>
        </w:r>
        <w:r w:rsidR="000D698B">
          <w:rPr>
            <w:rFonts w:ascii="Times New Roman" w:hAnsi="Times New Roman" w:cs="Times New Roman"/>
            <w:color w:val="000000" w:themeColor="text1"/>
            <w:sz w:val="22"/>
          </w:rPr>
          <w:t>is a dia</w:t>
        </w:r>
      </w:ins>
      <w:ins w:id="369" w:author="Jacob, Daniel J." w:date="2020-08-28T08:55:00Z">
        <w:r w:rsidR="000D698B">
          <w:rPr>
            <w:rFonts w:ascii="Times New Roman" w:hAnsi="Times New Roman" w:cs="Times New Roman"/>
            <w:color w:val="000000" w:themeColor="text1"/>
            <w:sz w:val="22"/>
          </w:rPr>
          <w:t xml:space="preserve">gonal matrix of relative errors on prior emission estimates, and </w:t>
        </w:r>
        <w:r w:rsidR="000D698B">
          <w:rPr>
            <w:rFonts w:ascii="Times New Roman" w:hAnsi="Times New Roman" w:cs="Times New Roman"/>
            <w:b/>
            <w:bCs/>
            <w:color w:val="000000" w:themeColor="text1"/>
            <w:sz w:val="22"/>
          </w:rPr>
          <w:t>S</w:t>
        </w:r>
        <w:r w:rsidR="000D698B">
          <w:rPr>
            <w:rFonts w:ascii="Times New Roman" w:hAnsi="Times New Roman" w:cs="Times New Roman"/>
            <w:b/>
            <w:bCs/>
            <w:color w:val="000000" w:themeColor="text1"/>
            <w:sz w:val="22"/>
            <w:vertAlign w:val="subscript"/>
          </w:rPr>
          <w:t>O</w:t>
        </w:r>
        <w:r w:rsidR="000D698B">
          <w:rPr>
            <w:rFonts w:ascii="Times New Roman" w:hAnsi="Times New Roman" w:cs="Times New Roman"/>
            <w:b/>
            <w:bCs/>
            <w:color w:val="000000" w:themeColor="text1"/>
            <w:sz w:val="22"/>
          </w:rPr>
          <w:t xml:space="preserve"> </w:t>
        </w:r>
      </w:ins>
      <w:ins w:id="370" w:author="Jacob, Daniel J." w:date="2020-08-28T09:19:00Z">
        <w:r w:rsidR="002316DA">
          <w:rPr>
            <w:rFonts w:ascii="Times New Roman" w:hAnsi="Times New Roman" w:cs="Times New Roman"/>
            <w:color w:val="000000" w:themeColor="text1"/>
            <w:sz w:val="22"/>
          </w:rPr>
          <w:t>includes similar</w:t>
        </w:r>
      </w:ins>
      <w:ins w:id="371" w:author="Jacob, Daniel J." w:date="2020-08-28T08:57:00Z">
        <w:r w:rsidR="000D698B">
          <w:rPr>
            <w:rFonts w:ascii="Times New Roman" w:hAnsi="Times New Roman" w:cs="Times New Roman"/>
            <w:color w:val="000000" w:themeColor="text1"/>
            <w:sz w:val="22"/>
          </w:rPr>
          <w:t xml:space="preserve"> error estimates for individual observations (</w:t>
        </w:r>
        <w:proofErr w:type="spellStart"/>
        <w:r w:rsidR="000D698B">
          <w:rPr>
            <w:rFonts w:ascii="Times New Roman" w:hAnsi="Times New Roman" w:cs="Times New Roman"/>
            <w:color w:val="000000" w:themeColor="text1"/>
            <w:sz w:val="22"/>
          </w:rPr>
          <w:t>Maasakkers</w:t>
        </w:r>
        <w:proofErr w:type="spellEnd"/>
        <w:r w:rsidR="000D698B">
          <w:rPr>
            <w:rFonts w:ascii="Times New Roman" w:hAnsi="Times New Roman" w:cs="Times New Roman"/>
            <w:color w:val="000000" w:themeColor="text1"/>
            <w:sz w:val="22"/>
          </w:rPr>
          <w:t xml:space="preserve"> et al., 2019), therefore the patterns of </w:t>
        </w:r>
        <w:r w:rsidR="000D698B">
          <w:rPr>
            <w:rFonts w:ascii="Times New Roman" w:hAnsi="Times New Roman" w:cs="Times New Roman"/>
            <w:b/>
            <w:bCs/>
            <w:color w:val="000000" w:themeColor="text1"/>
            <w:sz w:val="22"/>
          </w:rPr>
          <w:t xml:space="preserve">A </w:t>
        </w:r>
      </w:ins>
      <w:ins w:id="372" w:author="Jacob, Daniel J." w:date="2020-08-28T08:58:00Z">
        <w:r w:rsidR="000D698B">
          <w:rPr>
            <w:rFonts w:ascii="Times New Roman" w:hAnsi="Times New Roman" w:cs="Times New Roman"/>
            <w:color w:val="000000" w:themeColor="text1"/>
            <w:sz w:val="22"/>
          </w:rPr>
          <w:t>largely reflect the patterns of prior emission est</w:t>
        </w:r>
      </w:ins>
      <w:ins w:id="373" w:author="Jacob, Daniel J." w:date="2020-08-28T08:59:00Z">
        <w:r w:rsidR="000D698B">
          <w:rPr>
            <w:rFonts w:ascii="Times New Roman" w:hAnsi="Times New Roman" w:cs="Times New Roman"/>
            <w:color w:val="000000" w:themeColor="text1"/>
            <w:sz w:val="22"/>
          </w:rPr>
          <w:t>imates and observation density (Figure 2</w:t>
        </w:r>
      </w:ins>
      <w:ins w:id="374" w:author="Jacob, Daniel J." w:date="2020-08-28T09:19:00Z">
        <w:r w:rsidR="002316DA">
          <w:rPr>
            <w:rFonts w:ascii="Times New Roman" w:hAnsi="Times New Roman" w:cs="Times New Roman"/>
            <w:color w:val="000000" w:themeColor="text1"/>
            <w:sz w:val="22"/>
          </w:rPr>
          <w:t xml:space="preserve">). </w:t>
        </w:r>
      </w:ins>
      <w:ins w:id="375" w:author="Jacob, Daniel J." w:date="2020-08-28T10:55:00Z">
        <w:r w:rsidR="00D82797">
          <w:rPr>
            <w:rFonts w:ascii="Times New Roman" w:hAnsi="Times New Roman" w:cs="Times New Roman"/>
            <w:color w:val="000000" w:themeColor="text1"/>
            <w:sz w:val="22"/>
          </w:rPr>
          <w:t xml:space="preserve">Errors on prior estimates are largest for wetlands along the </w:t>
        </w:r>
      </w:ins>
      <w:ins w:id="376" w:author="Jacob, Daniel J." w:date="2020-08-28T10:57:00Z">
        <w:r w:rsidR="00D82797">
          <w:rPr>
            <w:rFonts w:ascii="Times New Roman" w:hAnsi="Times New Roman" w:cs="Times New Roman"/>
            <w:color w:val="000000" w:themeColor="text1"/>
            <w:sz w:val="22"/>
          </w:rPr>
          <w:t>southeastern coastline</w:t>
        </w:r>
      </w:ins>
      <w:ins w:id="377" w:author="Jacob, Daniel J." w:date="2020-08-28T10:56:00Z">
        <w:r w:rsidR="00D82797">
          <w:rPr>
            <w:rFonts w:ascii="Times New Roman" w:hAnsi="Times New Roman" w:cs="Times New Roman"/>
            <w:color w:val="000000" w:themeColor="text1"/>
            <w:sz w:val="22"/>
          </w:rPr>
          <w:t xml:space="preserve"> of the US</w:t>
        </w:r>
      </w:ins>
      <w:ins w:id="378" w:author="Jacob, Daniel J." w:date="2020-08-28T10:55:00Z">
        <w:r w:rsidR="00D82797">
          <w:rPr>
            <w:rFonts w:ascii="Times New Roman" w:hAnsi="Times New Roman" w:cs="Times New Roman"/>
            <w:color w:val="000000" w:themeColor="text1"/>
            <w:sz w:val="22"/>
          </w:rPr>
          <w:t xml:space="preserve"> (Bloom et al., 2017) </w:t>
        </w:r>
      </w:ins>
      <w:del w:id="379" w:author="Jacob, Daniel J." w:date="2020-08-28T08:59:00Z">
        <w:r w:rsidR="00BD5103" w:rsidRPr="00773FCE" w:rsidDel="000D698B">
          <w:rPr>
            <w:rFonts w:ascii="Times New Roman" w:hAnsi="Times New Roman" w:cs="Times New Roman"/>
            <w:color w:val="000000" w:themeColor="text1"/>
            <w:sz w:val="22"/>
          </w:rPr>
          <w:delText>prior error standard deviation (lower left panel) and the observation density (lower right panel)</w:delText>
        </w:r>
        <w:r w:rsidR="001F24B6" w:rsidRPr="00773FCE" w:rsidDel="000D698B">
          <w:rPr>
            <w:rFonts w:ascii="Times New Roman" w:hAnsi="Times New Roman" w:cs="Times New Roman"/>
            <w:color w:val="000000" w:themeColor="text1"/>
            <w:sz w:val="22"/>
          </w:rPr>
          <w:delText xml:space="preserve"> due to the large variability in these terms. The variability in the prior error standard deviation is driven by the </w:delText>
        </w:r>
        <w:r w:rsidR="006B763D" w:rsidDel="000D698B">
          <w:rPr>
            <w:rFonts w:ascii="Times New Roman" w:hAnsi="Times New Roman" w:cs="Times New Roman"/>
            <w:color w:val="000000" w:themeColor="text1"/>
            <w:sz w:val="22"/>
          </w:rPr>
          <w:delText xml:space="preserve">spatial </w:delText>
        </w:r>
        <w:r w:rsidR="001F24B6" w:rsidRPr="00773FCE" w:rsidDel="000D698B">
          <w:rPr>
            <w:rFonts w:ascii="Times New Roman" w:hAnsi="Times New Roman" w:cs="Times New Roman"/>
            <w:color w:val="000000" w:themeColor="text1"/>
            <w:sz w:val="22"/>
          </w:rPr>
          <w:delText xml:space="preserve">variability of </w:delText>
        </w:r>
        <w:r w:rsidR="006B763D" w:rsidDel="000D698B">
          <w:rPr>
            <w:rFonts w:ascii="Times New Roman" w:hAnsi="Times New Roman" w:cs="Times New Roman"/>
            <w:color w:val="000000" w:themeColor="text1"/>
            <w:sz w:val="22"/>
          </w:rPr>
          <w:delText xml:space="preserve">the </w:delText>
        </w:r>
        <w:r w:rsidR="001F24B6" w:rsidRPr="00773FCE" w:rsidDel="000D698B">
          <w:rPr>
            <w:rFonts w:ascii="Times New Roman" w:hAnsi="Times New Roman" w:cs="Times New Roman"/>
            <w:color w:val="000000" w:themeColor="text1"/>
            <w:sz w:val="22"/>
          </w:rPr>
          <w:delText xml:space="preserve">prior methane emissions because </w:delText>
        </w:r>
        <w:r w:rsidR="006B763D" w:rsidDel="000D698B">
          <w:rPr>
            <w:rFonts w:ascii="Times New Roman" w:hAnsi="Times New Roman" w:cs="Times New Roman"/>
            <w:color w:val="000000" w:themeColor="text1"/>
            <w:sz w:val="22"/>
          </w:rPr>
          <w:delText>the</w:delText>
        </w:r>
        <w:r w:rsidR="001F24B6" w:rsidRPr="00773FCE" w:rsidDel="000D698B">
          <w:rPr>
            <w:rFonts w:ascii="Times New Roman" w:hAnsi="Times New Roman" w:cs="Times New Roman"/>
            <w:color w:val="000000" w:themeColor="text1"/>
            <w:sz w:val="22"/>
          </w:rPr>
          <w:delText xml:space="preserve"> errors </w:delText>
        </w:r>
        <w:r w:rsidR="006B763D" w:rsidDel="000D698B">
          <w:rPr>
            <w:rFonts w:ascii="Times New Roman" w:hAnsi="Times New Roman" w:cs="Times New Roman"/>
            <w:color w:val="000000" w:themeColor="text1"/>
            <w:sz w:val="22"/>
          </w:rPr>
          <w:delText xml:space="preserve">are </w:delText>
        </w:r>
        <w:r w:rsidR="00E21BAB" w:rsidDel="000D698B">
          <w:rPr>
            <w:rFonts w:ascii="Times New Roman" w:hAnsi="Times New Roman" w:cs="Times New Roman"/>
            <w:color w:val="000000" w:themeColor="text1"/>
            <w:sz w:val="22"/>
          </w:rPr>
          <w:delText>specified relative</w:delText>
        </w:r>
        <w:r w:rsidR="00107F95" w:rsidDel="000D698B">
          <w:rPr>
            <w:rFonts w:ascii="Times New Roman" w:hAnsi="Times New Roman" w:cs="Times New Roman"/>
            <w:color w:val="000000" w:themeColor="text1"/>
            <w:sz w:val="22"/>
          </w:rPr>
          <w:delText xml:space="preserve"> to emissions</w:delText>
        </w:r>
        <w:r w:rsidR="001F24B6" w:rsidRPr="00773FCE" w:rsidDel="000D698B">
          <w:rPr>
            <w:rFonts w:ascii="Times New Roman" w:hAnsi="Times New Roman" w:cs="Times New Roman"/>
            <w:color w:val="000000" w:themeColor="text1"/>
            <w:sz w:val="22"/>
          </w:rPr>
          <w:delText>.</w:delText>
        </w:r>
      </w:del>
      <w:r w:rsidR="001F24B6" w:rsidRPr="00773FCE">
        <w:rPr>
          <w:rFonts w:ascii="Times New Roman" w:hAnsi="Times New Roman" w:cs="Times New Roman"/>
          <w:color w:val="000000" w:themeColor="text1"/>
          <w:sz w:val="22"/>
        </w:rPr>
        <w:t xml:space="preserve"> The variability </w:t>
      </w:r>
      <w:del w:id="380" w:author="Jacob, Daniel J." w:date="2020-08-28T09:19:00Z">
        <w:r w:rsidR="001F24B6" w:rsidRPr="00773FCE" w:rsidDel="002316DA">
          <w:rPr>
            <w:rFonts w:ascii="Times New Roman" w:hAnsi="Times New Roman" w:cs="Times New Roman"/>
            <w:color w:val="000000" w:themeColor="text1"/>
            <w:sz w:val="22"/>
          </w:rPr>
          <w:delText xml:space="preserve">in </w:delText>
        </w:r>
      </w:del>
      <w:ins w:id="381" w:author="Jacob, Daniel J." w:date="2020-08-28T09:19:00Z">
        <w:r w:rsidR="002316DA">
          <w:rPr>
            <w:rFonts w:ascii="Times New Roman" w:hAnsi="Times New Roman" w:cs="Times New Roman"/>
            <w:color w:val="000000" w:themeColor="text1"/>
            <w:sz w:val="22"/>
          </w:rPr>
          <w:t>of</w:t>
        </w:r>
        <w:r w:rsidR="002316DA" w:rsidRPr="00773FCE">
          <w:rPr>
            <w:rFonts w:ascii="Times New Roman" w:hAnsi="Times New Roman" w:cs="Times New Roman"/>
            <w:color w:val="000000" w:themeColor="text1"/>
            <w:sz w:val="22"/>
          </w:rPr>
          <w:t xml:space="preserve"> </w:t>
        </w:r>
      </w:ins>
      <w:ins w:id="382" w:author="Jacob, Daniel J." w:date="2020-08-28T09:00:00Z">
        <w:r w:rsidR="00200761">
          <w:rPr>
            <w:rFonts w:ascii="Times New Roman" w:hAnsi="Times New Roman" w:cs="Times New Roman"/>
            <w:color w:val="000000" w:themeColor="text1"/>
            <w:sz w:val="22"/>
          </w:rPr>
          <w:t xml:space="preserve">GOSAT </w:t>
        </w:r>
      </w:ins>
      <w:r w:rsidR="001F24B6" w:rsidRPr="00773FCE">
        <w:rPr>
          <w:rFonts w:ascii="Times New Roman" w:hAnsi="Times New Roman" w:cs="Times New Roman"/>
          <w:color w:val="000000" w:themeColor="text1"/>
          <w:sz w:val="22"/>
        </w:rPr>
        <w:t xml:space="preserve">observation </w:t>
      </w:r>
      <w:del w:id="383" w:author="Jacob, Daniel J." w:date="2020-08-28T09:19:00Z">
        <w:r w:rsidR="001F24B6" w:rsidRPr="00773FCE" w:rsidDel="002316DA">
          <w:rPr>
            <w:rFonts w:ascii="Times New Roman" w:hAnsi="Times New Roman" w:cs="Times New Roman"/>
            <w:color w:val="000000" w:themeColor="text1"/>
            <w:sz w:val="22"/>
          </w:rPr>
          <w:delText xml:space="preserve">density </w:delText>
        </w:r>
      </w:del>
      <w:r w:rsidR="001F24B6" w:rsidRPr="00773FCE">
        <w:rPr>
          <w:rFonts w:ascii="Times New Roman" w:hAnsi="Times New Roman" w:cs="Times New Roman"/>
          <w:color w:val="000000" w:themeColor="text1"/>
          <w:sz w:val="22"/>
        </w:rPr>
        <w:t xml:space="preserve">is driven by </w:t>
      </w:r>
      <w:del w:id="384" w:author="Jacob, Daniel J." w:date="2020-08-28T08:59:00Z">
        <w:r w:rsidR="001F24B6" w:rsidRPr="00773FCE" w:rsidDel="000D698B">
          <w:rPr>
            <w:rFonts w:ascii="Times New Roman" w:hAnsi="Times New Roman" w:cs="Times New Roman"/>
            <w:color w:val="000000" w:themeColor="text1"/>
            <w:sz w:val="22"/>
          </w:rPr>
          <w:delText xml:space="preserve">variability in </w:delText>
        </w:r>
      </w:del>
      <w:r w:rsidR="001F24B6" w:rsidRPr="00773FCE">
        <w:rPr>
          <w:rFonts w:ascii="Times New Roman" w:hAnsi="Times New Roman" w:cs="Times New Roman"/>
          <w:color w:val="000000" w:themeColor="text1"/>
          <w:sz w:val="22"/>
        </w:rPr>
        <w:t xml:space="preserve">sampling </w:t>
      </w:r>
      <w:ins w:id="385" w:author="Jacob, Daniel J." w:date="2020-08-28T09:00:00Z">
        <w:r w:rsidR="000D698B">
          <w:rPr>
            <w:rFonts w:ascii="Times New Roman" w:hAnsi="Times New Roman" w:cs="Times New Roman"/>
            <w:color w:val="000000" w:themeColor="text1"/>
            <w:sz w:val="22"/>
          </w:rPr>
          <w:t xml:space="preserve">frequency </w:t>
        </w:r>
      </w:ins>
      <w:r w:rsidR="001F24B6" w:rsidRPr="00773FCE">
        <w:rPr>
          <w:rFonts w:ascii="Times New Roman" w:hAnsi="Times New Roman" w:cs="Times New Roman"/>
          <w:color w:val="000000" w:themeColor="text1"/>
          <w:sz w:val="22"/>
        </w:rPr>
        <w:t>and retrieval success</w:t>
      </w:r>
      <w:ins w:id="386" w:author="Jacob, Daniel J." w:date="2020-08-28T09:00:00Z">
        <w:r w:rsidR="00200761">
          <w:rPr>
            <w:rFonts w:ascii="Times New Roman" w:hAnsi="Times New Roman" w:cs="Times New Roman"/>
            <w:color w:val="000000" w:themeColor="text1"/>
            <w:sz w:val="22"/>
          </w:rPr>
          <w:t xml:space="preserve"> (Parker et al., 2020). </w:t>
        </w:r>
      </w:ins>
      <w:del w:id="387" w:author="Jacob, Daniel J." w:date="2020-08-28T09:00:00Z">
        <w:r w:rsidR="001F24B6" w:rsidRPr="00773FCE" w:rsidDel="00200761">
          <w:rPr>
            <w:rFonts w:ascii="Times New Roman" w:hAnsi="Times New Roman" w:cs="Times New Roman"/>
            <w:color w:val="000000" w:themeColor="text1"/>
            <w:sz w:val="22"/>
          </w:rPr>
          <w:delText xml:space="preserve">, which </w:delText>
        </w:r>
        <w:r w:rsidR="00107F95" w:rsidDel="00200761">
          <w:rPr>
            <w:rFonts w:ascii="Times New Roman" w:hAnsi="Times New Roman" w:cs="Times New Roman"/>
            <w:color w:val="000000" w:themeColor="text1"/>
            <w:sz w:val="22"/>
          </w:rPr>
          <w:delText>is limited mainly by clouds in the case of GOSAT</w:delText>
        </w:r>
        <w:r w:rsidR="001F24B6" w:rsidRPr="00773FCE" w:rsidDel="00200761">
          <w:rPr>
            <w:rFonts w:ascii="Times New Roman" w:hAnsi="Times New Roman" w:cs="Times New Roman"/>
            <w:color w:val="000000" w:themeColor="text1"/>
            <w:sz w:val="22"/>
          </w:rPr>
          <w:delText>.</w:delText>
        </w:r>
      </w:del>
      <w:ins w:id="388" w:author="Jacob, Daniel J." w:date="2020-08-28T10:54:00Z">
        <w:r w:rsidR="00D82797">
          <w:rPr>
            <w:rFonts w:ascii="Times New Roman" w:hAnsi="Times New Roman" w:cs="Times New Roman"/>
            <w:color w:val="000000" w:themeColor="text1"/>
            <w:sz w:val="22"/>
          </w:rPr>
          <w:t xml:space="preserve"> </w:t>
        </w:r>
      </w:ins>
    </w:p>
    <w:p w14:paraId="79D21B75" w14:textId="77777777" w:rsidR="00773FCE" w:rsidRPr="00773FCE" w:rsidRDefault="00773FCE" w:rsidP="00A3639E">
      <w:pPr>
        <w:rPr>
          <w:rFonts w:ascii="Times New Roman" w:hAnsi="Times New Roman" w:cs="Times New Roman"/>
          <w:color w:val="000000" w:themeColor="text1"/>
          <w:sz w:val="22"/>
        </w:rPr>
      </w:pPr>
    </w:p>
    <w:p w14:paraId="112CBD87" w14:textId="3A055691" w:rsidR="005F19A0" w:rsidRPr="005F19A0" w:rsidRDefault="00BD5103" w:rsidP="00A3639E">
      <w:pPr>
        <w:rPr>
          <w:rFonts w:ascii="Times New Roman" w:eastAsiaTheme="minorEastAsia" w:hAnsi="Times New Roman" w:cs="Times New Roman"/>
          <w:color w:val="000000" w:themeColor="text1"/>
          <w:sz w:val="22"/>
          <w:rPrChange w:id="389" w:author="Jacob, Daniel J." w:date="2020-08-28T11:20:00Z">
            <w:rPr>
              <w:rFonts w:ascii="Times New Roman" w:hAnsi="Times New Roman" w:cs="Times New Roman"/>
              <w:color w:val="000000" w:themeColor="text1"/>
              <w:sz w:val="22"/>
            </w:rPr>
          </w:rPrChange>
        </w:rPr>
      </w:pPr>
      <w:r w:rsidRPr="00773FCE">
        <w:rPr>
          <w:rFonts w:ascii="Times New Roman" w:hAnsi="Times New Roman" w:cs="Times New Roman"/>
          <w:color w:val="000000" w:themeColor="text1"/>
          <w:sz w:val="22"/>
        </w:rPr>
        <w:t>Figure 2 (upper right panel) also shows the initial estimate of averaging kernel sensitivitie</w:t>
      </w:r>
      <w:r w:rsidR="006B763D">
        <w:rPr>
          <w:rFonts w:ascii="Times New Roman" w:hAnsi="Times New Roman" w:cs="Times New Roman"/>
          <w:color w:val="000000" w:themeColor="text1"/>
          <w:sz w:val="22"/>
        </w:rPr>
        <w:t>s d</w:t>
      </w:r>
      <w:r w:rsidRPr="00773FCE">
        <w:rPr>
          <w:rFonts w:ascii="Times New Roman" w:hAnsi="Times New Roman" w:cs="Times New Roman"/>
          <w:color w:val="000000" w:themeColor="text1"/>
          <w:sz w:val="22"/>
        </w:rPr>
        <w:t xml:space="preserve">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07F95">
        <w:rPr>
          <w:rFonts w:ascii="Times New Roman" w:hAnsi="Times New Roman" w:cs="Times New Roman"/>
          <w:color w:val="000000" w:themeColor="text1"/>
          <w:sz w:val="22"/>
        </w:rPr>
        <w:t>constructed as</w:t>
      </w:r>
      <w:r w:rsidR="00192EE9" w:rsidRPr="00773FCE">
        <w:rPr>
          <w:rFonts w:ascii="Times New Roman" w:hAnsi="Times New Roman" w:cs="Times New Roman"/>
          <w:color w:val="000000" w:themeColor="text1"/>
          <w:sz w:val="22"/>
        </w:rPr>
        <w:t xml:space="preserve"> described in Section 2.</w:t>
      </w:r>
      <w:r w:rsidR="00432A6D" w:rsidRPr="00773FCE">
        <w:rPr>
          <w:rFonts w:ascii="Times New Roman" w:hAnsi="Times New Roman" w:cs="Times New Roman"/>
          <w:color w:val="000000" w:themeColor="text1"/>
          <w:sz w:val="22"/>
        </w:rPr>
        <w:t>3</w:t>
      </w:r>
      <w:del w:id="390" w:author="Jacob, Daniel J." w:date="2020-08-28T09:34:00Z">
        <w:r w:rsidR="003F7B67" w:rsidDel="00011E0B">
          <w:rPr>
            <w:rFonts w:ascii="Times New Roman" w:hAnsi="Times New Roman" w:cs="Times New Roman"/>
            <w:color w:val="000000" w:themeColor="text1"/>
            <w:sz w:val="22"/>
          </w:rPr>
          <w:delText>, assuming a constant surface pressure of 1000 hPa and constant wind speed of 5 km/hr</w:delText>
        </w:r>
      </w:del>
      <w:r w:rsidR="00432A6D" w:rsidRPr="00773FCE">
        <w:rPr>
          <w:rFonts w:ascii="Times New Roman" w:hAnsi="Times New Roman" w:cs="Times New Roman"/>
          <w:color w:val="000000" w:themeColor="text1"/>
          <w:sz w:val="22"/>
        </w:rPr>
        <w:t>.</w:t>
      </w:r>
      <w:r w:rsidR="00192EE9" w:rsidRPr="00773FCE">
        <w:rPr>
          <w:rFonts w:ascii="Times New Roman" w:hAnsi="Times New Roman" w:cs="Times New Roman"/>
          <w:color w:val="000000" w:themeColor="text1"/>
          <w:sz w:val="22"/>
        </w:rPr>
        <w:t xml:space="preserve"> </w:t>
      </w:r>
      <w:r w:rsidR="001F24B6" w:rsidRPr="00773FCE">
        <w:rPr>
          <w:rFonts w:ascii="Times New Roman" w:hAnsi="Times New Roman" w:cs="Times New Roman"/>
          <w:color w:val="000000" w:themeColor="text1"/>
          <w:sz w:val="22"/>
        </w:rPr>
        <w:t xml:space="preserve">While no forward model simulations were conducted to construct this initial estimate, the patterns of information content as given by the sensitivities closely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 xml:space="preserve">the prior error standard deviation and </w:t>
      </w:r>
      <w:r w:rsidR="00107F95">
        <w:rPr>
          <w:rFonts w:ascii="Times New Roman" w:eastAsiaTheme="minorEastAsia" w:hAnsi="Times New Roman" w:cs="Times New Roman"/>
          <w:color w:val="000000" w:themeColor="text1"/>
          <w:sz w:val="22"/>
        </w:rPr>
        <w:t xml:space="preserve">the </w:t>
      </w:r>
      <w:r w:rsidR="00773FCE" w:rsidRPr="00773FCE">
        <w:rPr>
          <w:rFonts w:ascii="Times New Roman" w:eastAsiaTheme="minorEastAsia" w:hAnsi="Times New Roman" w:cs="Times New Roman"/>
          <w:color w:val="000000" w:themeColor="text1"/>
          <w:sz w:val="22"/>
        </w:rPr>
        <w:t>observation density.</w:t>
      </w:r>
      <w:r w:rsidR="00773FCE">
        <w:rPr>
          <w:rFonts w:ascii="Times New Roman" w:eastAsiaTheme="minorEastAsia" w:hAnsi="Times New Roman" w:cs="Times New Roman"/>
          <w:color w:val="000000" w:themeColor="text1"/>
          <w:sz w:val="22"/>
        </w:rPr>
        <w:t xml:space="preserve"> </w:t>
      </w:r>
    </w:p>
    <w:p w14:paraId="01A52FFD" w14:textId="77777777" w:rsidR="00A6735B" w:rsidRPr="003C70A4" w:rsidRDefault="00A6735B" w:rsidP="00A6735B">
      <w:pPr>
        <w:rPr>
          <w:rFonts w:ascii="Times New Roman" w:eastAsiaTheme="minorEastAsia" w:hAnsi="Times New Roman" w:cs="Times New Roman"/>
          <w:color w:val="000000" w:themeColor="text1"/>
          <w:sz w:val="22"/>
        </w:rPr>
      </w:pPr>
    </w:p>
    <w:p w14:paraId="6A887090" w14:textId="7DC478B4" w:rsidR="00397C41" w:rsidRPr="003C70A4" w:rsidDel="00D82797" w:rsidRDefault="006D294C" w:rsidP="00D82797">
      <w:pPr>
        <w:rPr>
          <w:del w:id="391" w:author="Jacob, Daniel J." w:date="2020-08-28T10:51:00Z"/>
          <w:rFonts w:ascii="Times New Roman" w:eastAsiaTheme="minorEastAsia" w:hAnsi="Times New Roman" w:cs="Times New Roman"/>
          <w:bCs/>
          <w:color w:val="000000" w:themeColor="text1"/>
          <w:sz w:val="22"/>
        </w:rPr>
      </w:pPr>
      <w:moveToRangeStart w:id="392" w:author="Jacob, Daniel J." w:date="2020-08-28T11:26:00Z" w:name="move49506396"/>
      <w:moveTo w:id="393" w:author="Jacob, Daniel J." w:date="2020-08-28T11:26:00Z">
        <w:r>
          <w:rPr>
            <w:rFonts w:ascii="Times New Roman" w:hAnsi="Times New Roman" w:cs="Times New Roman"/>
            <w:color w:val="000000" w:themeColor="text1"/>
            <w:sz w:val="22"/>
          </w:rPr>
          <w:t xml:space="preserve">We aim to reduce the number of </w:t>
        </w:r>
      </w:moveTo>
      <w:ins w:id="394" w:author="Jacob, Daniel J." w:date="2020-08-28T11:39:00Z">
        <w:r w:rsidR="00081527">
          <w:rPr>
            <w:rFonts w:ascii="Times New Roman" w:hAnsi="Times New Roman" w:cs="Times New Roman"/>
            <w:color w:val="000000" w:themeColor="text1"/>
            <w:sz w:val="22"/>
          </w:rPr>
          <w:t xml:space="preserve">forward </w:t>
        </w:r>
      </w:ins>
      <w:proofErr w:type="gramStart"/>
      <w:moveTo w:id="395" w:author="Jacob, Daniel J." w:date="2020-08-28T11:26:00Z">
        <w:r>
          <w:rPr>
            <w:rFonts w:ascii="Times New Roman" w:hAnsi="Times New Roman" w:cs="Times New Roman"/>
            <w:color w:val="000000" w:themeColor="text1"/>
            <w:sz w:val="22"/>
          </w:rPr>
          <w:t>model</w:t>
        </w:r>
        <w:proofErr w:type="gramEnd"/>
        <w:r>
          <w:rPr>
            <w:rFonts w:ascii="Times New Roman" w:hAnsi="Times New Roman" w:cs="Times New Roman"/>
            <w:color w:val="000000" w:themeColor="text1"/>
            <w:sz w:val="22"/>
          </w:rPr>
          <w:t xml:space="preserve"> runs needed to construct the Jacobian matrix by 75% relative to the native-resolution inversion. </w:t>
        </w:r>
      </w:moveTo>
      <w:moveToRangeEnd w:id="392"/>
      <w:ins w:id="396" w:author="Jacob, Daniel J." w:date="2020-08-28T11:39:00Z">
        <w:r w:rsidR="00081527">
          <w:rPr>
            <w:rFonts w:ascii="Times New Roman" w:hAnsi="Times New Roman" w:cs="Times New Roman"/>
            <w:color w:val="000000" w:themeColor="text1"/>
            <w:sz w:val="22"/>
          </w:rPr>
          <w:t xml:space="preserve">The native-resolution inversion required 2099 forward model runs, so we seek an </w:t>
        </w:r>
      </w:ins>
      <w:ins w:id="397" w:author="Jacob, Daniel J." w:date="2020-08-28T11:40:00Z">
        <w:r w:rsidR="00081527">
          <w:rPr>
            <w:rFonts w:ascii="Times New Roman" w:hAnsi="Times New Roman" w:cs="Times New Roman"/>
            <w:color w:val="000000" w:themeColor="text1"/>
            <w:sz w:val="22"/>
          </w:rPr>
          <w:t>optimal approximation to the solution with only ≈ 5</w:t>
        </w:r>
      </w:ins>
      <w:ins w:id="398" w:author="Jacob, Daniel J." w:date="2020-08-28T12:01:00Z">
        <w:r w:rsidR="007265E9">
          <w:rPr>
            <w:rFonts w:ascii="Times New Roman" w:hAnsi="Times New Roman" w:cs="Times New Roman"/>
            <w:color w:val="000000" w:themeColor="text1"/>
            <w:sz w:val="22"/>
          </w:rPr>
          <w:t>30</w:t>
        </w:r>
      </w:ins>
      <w:ins w:id="399" w:author="Jacob, Daniel J." w:date="2020-08-28T11:40:00Z">
        <w:r w:rsidR="00081527">
          <w:rPr>
            <w:rFonts w:ascii="Times New Roman" w:hAnsi="Times New Roman" w:cs="Times New Roman"/>
            <w:color w:val="000000" w:themeColor="text1"/>
            <w:sz w:val="22"/>
          </w:rPr>
          <w:t xml:space="preserve"> forward model runs. </w:t>
        </w:r>
      </w:ins>
      <w:r w:rsidR="00A6735B" w:rsidRPr="003C70A4">
        <w:rPr>
          <w:rFonts w:ascii="Times New Roman" w:eastAsiaTheme="minorEastAsia" w:hAnsi="Times New Roman" w:cs="Times New Roman"/>
          <w:color w:val="000000" w:themeColor="text1"/>
          <w:sz w:val="22"/>
        </w:rPr>
        <w:t xml:space="preserve">We </w:t>
      </w:r>
      <w:r w:rsidR="006318E7" w:rsidRPr="003C70A4">
        <w:rPr>
          <w:rFonts w:ascii="Times New Roman" w:eastAsiaTheme="minorEastAsia" w:hAnsi="Times New Roman" w:cs="Times New Roman"/>
          <w:color w:val="000000" w:themeColor="text1"/>
          <w:sz w:val="22"/>
        </w:rPr>
        <w:t xml:space="preserve">first </w:t>
      </w:r>
      <w:ins w:id="400" w:author="Jacob, Daniel J." w:date="2020-08-28T11:24:00Z">
        <w:r>
          <w:rPr>
            <w:rFonts w:ascii="Times New Roman" w:eastAsiaTheme="minorEastAsia" w:hAnsi="Times New Roman" w:cs="Times New Roman"/>
            <w:color w:val="000000" w:themeColor="text1"/>
            <w:sz w:val="22"/>
          </w:rPr>
          <w:t xml:space="preserve">apply the reduced-dimension method </w:t>
        </w:r>
      </w:ins>
      <w:ins w:id="401" w:author="Jacob, Daniel J." w:date="2020-08-28T11:27:00Z">
        <w:r>
          <w:rPr>
            <w:rFonts w:ascii="Times New Roman" w:eastAsiaTheme="minorEastAsia" w:hAnsi="Times New Roman" w:cs="Times New Roman"/>
            <w:color w:val="000000" w:themeColor="text1"/>
            <w:sz w:val="22"/>
          </w:rPr>
          <w:t xml:space="preserve">(Section 2.4) </w:t>
        </w:r>
      </w:ins>
      <w:ins w:id="402" w:author="Jacob, Daniel J." w:date="2020-08-28T11:24:00Z">
        <w:r>
          <w:rPr>
            <w:rFonts w:ascii="Times New Roman" w:eastAsiaTheme="minorEastAsia" w:hAnsi="Times New Roman" w:cs="Times New Roman"/>
            <w:color w:val="000000" w:themeColor="text1"/>
            <w:sz w:val="22"/>
          </w:rPr>
          <w:t xml:space="preserve">to </w:t>
        </w:r>
      </w:ins>
      <w:r w:rsidR="00A6735B" w:rsidRPr="003C70A4">
        <w:rPr>
          <w:rFonts w:ascii="Times New Roman" w:eastAsiaTheme="minorEastAsia" w:hAnsi="Times New Roman" w:cs="Times New Roman"/>
          <w:color w:val="000000" w:themeColor="text1"/>
          <w:sz w:val="22"/>
        </w:rPr>
        <w:t xml:space="preserve">construct </w:t>
      </w:r>
      <w:r w:rsidR="00357B18" w:rsidRPr="003C70A4">
        <w:rPr>
          <w:rFonts w:ascii="Times New Roman" w:eastAsiaTheme="minorEastAsia" w:hAnsi="Times New Roman" w:cs="Times New Roman"/>
          <w:color w:val="000000" w:themeColor="text1"/>
          <w:sz w:val="22"/>
        </w:rPr>
        <w:t>a</w:t>
      </w:r>
      <w:r w:rsidR="006318E7" w:rsidRPr="003C70A4">
        <w:rPr>
          <w:rFonts w:ascii="Times New Roman" w:eastAsiaTheme="minorEastAsia" w:hAnsi="Times New Roman" w:cs="Times New Roman"/>
          <w:color w:val="000000" w:themeColor="text1"/>
          <w:sz w:val="22"/>
        </w:rPr>
        <w:t xml:space="preserve"> </w:t>
      </w:r>
      <w:r w:rsidR="006B763D" w:rsidRPr="003C70A4">
        <w:rPr>
          <w:rFonts w:ascii="Times New Roman" w:eastAsiaTheme="minorEastAsia" w:hAnsi="Times New Roman" w:cs="Times New Roman"/>
          <w:color w:val="000000" w:themeColor="text1"/>
          <w:sz w:val="22"/>
        </w:rPr>
        <w:t xml:space="preserve">reduced-dimension </w:t>
      </w:r>
      <w:r w:rsidR="006318E7" w:rsidRPr="003C70A4">
        <w:rPr>
          <w:rFonts w:ascii="Times New Roman" w:eastAsiaTheme="minorEastAsia" w:hAnsi="Times New Roman" w:cs="Times New Roman"/>
          <w:color w:val="000000" w:themeColor="text1"/>
          <w:sz w:val="22"/>
        </w:rPr>
        <w:t>Jacobian on a</w:t>
      </w:r>
      <w:r w:rsidR="00A6735B" w:rsidRPr="003C70A4">
        <w:rPr>
          <w:rFonts w:ascii="Times New Roman" w:eastAsiaTheme="minorEastAsia" w:hAnsi="Times New Roman" w:cs="Times New Roman"/>
          <w:color w:val="000000" w:themeColor="text1"/>
          <w:sz w:val="22"/>
        </w:rPr>
        <w:t xml:space="preserve"> multiscale grid. </w:t>
      </w:r>
      <w:ins w:id="403" w:author="Jacob, Daniel J." w:date="2020-08-28T09:59:00Z">
        <w:r w:rsidR="00A741B4">
          <w:rPr>
            <w:rFonts w:ascii="Times New Roman" w:eastAsiaTheme="minorEastAsia" w:hAnsi="Times New Roman" w:cs="Times New Roman"/>
            <w:color w:val="000000" w:themeColor="text1"/>
            <w:sz w:val="22"/>
          </w:rPr>
          <w:t xml:space="preserve">The </w:t>
        </w:r>
      </w:ins>
      <w:ins w:id="404" w:author="Jacob, Daniel J." w:date="2020-08-28T10:00:00Z">
        <w:r w:rsidR="00A741B4">
          <w:rPr>
            <w:rFonts w:ascii="Times New Roman" w:eastAsiaTheme="minorEastAsia" w:hAnsi="Times New Roman" w:cs="Times New Roman"/>
            <w:color w:val="000000" w:themeColor="text1"/>
            <w:sz w:val="22"/>
          </w:rPr>
          <w:t xml:space="preserve">multiscale grid is constructed as described in Section 2.4 and the </w:t>
        </w:r>
      </w:ins>
      <w:ins w:id="405" w:author="Jacob, Daniel J." w:date="2020-08-28T09:59:00Z">
        <w:r w:rsidR="00A741B4">
          <w:rPr>
            <w:rFonts w:ascii="Times New Roman" w:eastAsiaTheme="minorEastAsia" w:hAnsi="Times New Roman" w:cs="Times New Roman"/>
            <w:color w:val="000000" w:themeColor="text1"/>
            <w:sz w:val="22"/>
          </w:rPr>
          <w:t>result is shown in the upper right panel of Fig</w:t>
        </w:r>
      </w:ins>
      <w:ins w:id="406" w:author="Jacob, Daniel J." w:date="2020-08-28T10:00:00Z">
        <w:r w:rsidR="00A741B4">
          <w:rPr>
            <w:rFonts w:ascii="Times New Roman" w:eastAsiaTheme="minorEastAsia" w:hAnsi="Times New Roman" w:cs="Times New Roman"/>
            <w:color w:val="000000" w:themeColor="text1"/>
            <w:sz w:val="22"/>
          </w:rPr>
          <w:t xml:space="preserve">ure 1). </w:t>
        </w:r>
      </w:ins>
      <w:ins w:id="407" w:author="Jacob, Daniel J." w:date="2020-08-28T10:01:00Z">
        <w:r w:rsidR="00A741B4">
          <w:rPr>
            <w:rFonts w:ascii="Times New Roman" w:eastAsiaTheme="minorEastAsia" w:hAnsi="Times New Roman" w:cs="Times New Roman"/>
            <w:color w:val="000000" w:themeColor="text1"/>
            <w:sz w:val="22"/>
          </w:rPr>
          <w:t>It has dimension 423 (instead of 2098 for the native-resolution grid)</w:t>
        </w:r>
      </w:ins>
      <w:ins w:id="408" w:author="Jacob, Daniel J." w:date="2020-08-28T10:51:00Z">
        <w:r w:rsidR="00D82797">
          <w:rPr>
            <w:rFonts w:ascii="Times New Roman" w:eastAsiaTheme="minorEastAsia" w:hAnsi="Times New Roman" w:cs="Times New Roman"/>
            <w:color w:val="000000" w:themeColor="text1"/>
            <w:sz w:val="22"/>
          </w:rPr>
          <w:t>. Co</w:t>
        </w:r>
      </w:ins>
      <w:ins w:id="409" w:author="Jacob, Daniel J." w:date="2020-08-28T10:52:00Z">
        <w:r w:rsidR="00D82797">
          <w:rPr>
            <w:rFonts w:ascii="Times New Roman" w:eastAsiaTheme="minorEastAsia" w:hAnsi="Times New Roman" w:cs="Times New Roman"/>
            <w:color w:val="000000" w:themeColor="text1"/>
            <w:sz w:val="22"/>
          </w:rPr>
          <w:t xml:space="preserve">nstruction of </w:t>
        </w:r>
      </w:ins>
      <w:commentRangeStart w:id="410"/>
      <w:del w:id="411" w:author="Jacob, Daniel J." w:date="2020-08-28T10:51:00Z">
        <w:r w:rsidR="008808A5" w:rsidRPr="003C70A4" w:rsidDel="00D82797">
          <w:rPr>
            <w:rFonts w:ascii="Times New Roman" w:eastAsiaTheme="minorEastAsia" w:hAnsi="Times New Roman" w:cs="Times New Roman"/>
            <w:color w:val="000000" w:themeColor="text1"/>
            <w:sz w:val="22"/>
          </w:rPr>
          <w:delText>Figure 3 shows the DOFS per cluster as a function of the number of native resolution grid cells added to the state vector</w:delText>
        </w:r>
        <w:r w:rsidR="00072098" w:rsidDel="00D82797">
          <w:rPr>
            <w:rFonts w:ascii="Times New Roman" w:eastAsiaTheme="minorEastAsia" w:hAnsi="Times New Roman" w:cs="Times New Roman"/>
            <w:color w:val="000000" w:themeColor="text1"/>
            <w:sz w:val="22"/>
          </w:rPr>
          <w:delText>, color coded by cluster size</w:delText>
        </w:r>
        <w:r w:rsidR="00107F95" w:rsidDel="00D82797">
          <w:rPr>
            <w:rFonts w:ascii="Times New Roman" w:eastAsiaTheme="minorEastAsia" w:hAnsi="Times New Roman" w:cs="Times New Roman"/>
            <w:color w:val="000000" w:themeColor="text1"/>
            <w:sz w:val="22"/>
          </w:rPr>
          <w:delText xml:space="preserve">. </w:delText>
        </w:r>
        <w:r w:rsidR="0014281C" w:rsidRPr="003C70A4" w:rsidDel="00D82797">
          <w:rPr>
            <w:rFonts w:ascii="Times New Roman" w:eastAsiaTheme="minorEastAsia" w:hAnsi="Times New Roman" w:cs="Times New Roman"/>
            <w:color w:val="000000" w:themeColor="text1"/>
            <w:sz w:val="22"/>
          </w:rPr>
          <w:delText>W</w:delText>
        </w:r>
        <w:r w:rsidR="00896DDE" w:rsidRPr="003C70A4" w:rsidDel="00D82797">
          <w:rPr>
            <w:rFonts w:ascii="Times New Roman" w:eastAsiaTheme="minorEastAsia" w:hAnsi="Times New Roman" w:cs="Times New Roman"/>
            <w:color w:val="000000" w:themeColor="text1"/>
            <w:sz w:val="22"/>
          </w:rPr>
          <w:delText xml:space="preserve">e </w:delText>
        </w:r>
        <w:r w:rsidR="00967B5E" w:rsidRPr="003C70A4" w:rsidDel="00D82797">
          <w:rPr>
            <w:rFonts w:ascii="Times New Roman" w:eastAsiaTheme="minorEastAsia" w:hAnsi="Times New Roman" w:cs="Times New Roman"/>
            <w:color w:val="000000" w:themeColor="text1"/>
            <w:sz w:val="22"/>
          </w:rPr>
          <w:delText xml:space="preserve">add </w:delText>
        </w:r>
        <w:r w:rsidR="0014281C" w:rsidRPr="003C70A4" w:rsidDel="00D82797">
          <w:rPr>
            <w:rFonts w:ascii="Times New Roman" w:eastAsiaTheme="minorEastAsia" w:hAnsi="Times New Roman" w:cs="Times New Roman"/>
            <w:color w:val="000000" w:themeColor="text1"/>
            <w:sz w:val="22"/>
          </w:rPr>
          <w:delText xml:space="preserve">to </w:delText>
        </w:r>
        <w:r w:rsidR="00506F9B" w:rsidDel="00D82797">
          <w:rPr>
            <w:rFonts w:ascii="Times New Roman" w:eastAsiaTheme="minorEastAsia" w:hAnsi="Times New Roman" w:cs="Times New Roman"/>
            <w:color w:val="000000" w:themeColor="text1"/>
            <w:sz w:val="22"/>
          </w:rPr>
          <w:delText xml:space="preserve">a single-element </w:delText>
        </w:r>
        <w:r w:rsidR="0014281C" w:rsidRPr="003C70A4" w:rsidDel="00D82797">
          <w:rPr>
            <w:rFonts w:ascii="Times New Roman" w:eastAsiaTheme="minorEastAsia" w:hAnsi="Times New Roman" w:cs="Times New Roman"/>
            <w:color w:val="000000" w:themeColor="text1"/>
            <w:sz w:val="22"/>
          </w:rPr>
          <w:delText xml:space="preserve">state vector </w:delText>
        </w:r>
        <w:r w:rsidR="003355DF" w:rsidRPr="003C70A4" w:rsidDel="00D82797">
          <w:rPr>
            <w:rFonts w:ascii="Times New Roman" w:eastAsiaTheme="minorEastAsia" w:hAnsi="Times New Roman" w:cs="Times New Roman"/>
            <w:color w:val="000000" w:themeColor="text1"/>
            <w:sz w:val="22"/>
          </w:rPr>
          <w:delText xml:space="preserve">the </w:delText>
        </w:r>
        <w:r w:rsidR="00967B5E" w:rsidRPr="003C70A4" w:rsidDel="00D82797">
          <w:rPr>
            <w:rFonts w:ascii="Times New Roman" w:eastAsiaTheme="minorEastAsia" w:hAnsi="Times New Roman" w:cs="Times New Roman"/>
            <w:color w:val="000000" w:themeColor="text1"/>
            <w:sz w:val="22"/>
          </w:rPr>
          <w:delText>native</w:delText>
        </w:r>
        <w:r w:rsidR="00770481" w:rsidDel="00D82797">
          <w:rPr>
            <w:rFonts w:ascii="Times New Roman" w:eastAsiaTheme="minorEastAsia" w:hAnsi="Times New Roman" w:cs="Times New Roman"/>
            <w:color w:val="000000" w:themeColor="text1"/>
            <w:sz w:val="22"/>
          </w:rPr>
          <w:delText>-</w:delText>
        </w:r>
        <w:r w:rsidR="00967B5E" w:rsidRPr="003C70A4" w:rsidDel="00D82797">
          <w:rPr>
            <w:rFonts w:ascii="Times New Roman" w:eastAsiaTheme="minorEastAsia" w:hAnsi="Times New Roman" w:cs="Times New Roman"/>
            <w:color w:val="000000" w:themeColor="text1"/>
            <w:sz w:val="22"/>
          </w:rPr>
          <w:delText>resolution grid cells</w:delText>
        </w:r>
        <w:r w:rsidR="003355DF" w:rsidRPr="003C70A4" w:rsidDel="00D82797">
          <w:rPr>
            <w:rFonts w:ascii="Times New Roman" w:eastAsiaTheme="minorEastAsia" w:hAnsi="Times New Roman" w:cs="Times New Roman"/>
            <w:color w:val="000000" w:themeColor="text1"/>
            <w:sz w:val="22"/>
          </w:rPr>
          <w:delText xml:space="preserve"> with the highest estimated </w:delText>
        </w:r>
      </w:del>
      <w:commentRangeEnd w:id="410"/>
      <w:r w:rsidR="00D82797">
        <w:rPr>
          <w:rStyle w:val="CommentReference"/>
        </w:rPr>
        <w:commentReference w:id="410"/>
      </w:r>
      <w:del w:id="412" w:author="Jacob, Daniel J." w:date="2020-08-28T10:51:00Z">
        <w:r w:rsidR="003355DF" w:rsidRPr="003C70A4" w:rsidDel="00D82797">
          <w:rPr>
            <w:rFonts w:ascii="Times New Roman" w:eastAsiaTheme="minorEastAsia" w:hAnsi="Times New Roman" w:cs="Times New Roman"/>
            <w:color w:val="000000" w:themeColor="text1"/>
            <w:sz w:val="22"/>
          </w:rPr>
          <w:delText>averaging kernel sensitivitie</w:delText>
        </w:r>
        <w:r w:rsidR="00506F9B" w:rsidDel="00D82797">
          <w:rPr>
            <w:rFonts w:ascii="Times New Roman" w:eastAsiaTheme="minorEastAsia" w:hAnsi="Times New Roman" w:cs="Times New Roman"/>
            <w:color w:val="000000" w:themeColor="text1"/>
            <w:sz w:val="22"/>
          </w:rPr>
          <w:delText>s</w:delText>
        </w:r>
        <w:r w:rsidR="003355DF" w:rsidRPr="003C70A4" w:rsidDel="00D82797">
          <w:rPr>
            <w:rFonts w:ascii="Times New Roman" w:eastAsiaTheme="minorEastAsia" w:hAnsi="Times New Roman" w:cs="Times New Roman"/>
            <w:color w:val="000000" w:themeColor="text1"/>
            <w:sz w:val="22"/>
          </w:rPr>
          <w:delText xml:space="preserve"> as given by </w:delText>
        </w:r>
      </w:del>
      <m:oMath>
        <m:sSup>
          <m:sSupPr>
            <m:ctrlPr>
              <w:del w:id="413" w:author="Jacob, Daniel J." w:date="2020-08-28T10:51:00Z">
                <w:rPr>
                  <w:rFonts w:ascii="Cambria Math" w:eastAsiaTheme="minorEastAsia" w:hAnsi="Cambria Math" w:cs="Times New Roman"/>
                  <w:b/>
                  <w:i/>
                  <w:color w:val="000000" w:themeColor="text1"/>
                  <w:sz w:val="22"/>
                </w:rPr>
              </w:del>
            </m:ctrlPr>
          </m:sSupPr>
          <m:e>
            <m:r>
              <w:del w:id="414" w:author="Jacob, Daniel J." w:date="2020-08-28T10:51:00Z">
                <m:rPr>
                  <m:sty m:val="b"/>
                </m:rPr>
                <w:rPr>
                  <w:rFonts w:ascii="Cambria Math" w:hAnsi="Cambria Math" w:cs="Times New Roman"/>
                  <w:color w:val="000000" w:themeColor="text1"/>
                  <w:sz w:val="22"/>
                </w:rPr>
                <m:t>A</m:t>
              </w:del>
            </m:r>
            <m:ctrlPr>
              <w:del w:id="415" w:author="Jacob, Daniel J." w:date="2020-08-28T10:51:00Z">
                <w:rPr>
                  <w:rFonts w:ascii="Cambria Math" w:hAnsi="Cambria Math" w:cs="Times New Roman"/>
                  <w:b/>
                  <w:color w:val="000000" w:themeColor="text1"/>
                  <w:sz w:val="22"/>
                </w:rPr>
              </w:del>
            </m:ctrlPr>
          </m:e>
          <m:sup>
            <m:d>
              <m:dPr>
                <m:ctrlPr>
                  <w:del w:id="416" w:author="Jacob, Daniel J." w:date="2020-08-28T10:51:00Z">
                    <w:rPr>
                      <w:rFonts w:ascii="Cambria Math" w:hAnsi="Cambria Math" w:cs="Times New Roman"/>
                      <w:b/>
                      <w:i/>
                      <w:color w:val="000000" w:themeColor="text1"/>
                      <w:sz w:val="22"/>
                    </w:rPr>
                  </w:del>
                </m:ctrlPr>
              </m:dPr>
              <m:e>
                <m:r>
                  <w:del w:id="417" w:author="Jacob, Daniel J." w:date="2020-08-28T10:51:00Z">
                    <w:rPr>
                      <w:rFonts w:ascii="Cambria Math" w:hAnsi="Cambria Math" w:cs="Times New Roman"/>
                      <w:color w:val="000000" w:themeColor="text1"/>
                      <w:sz w:val="22"/>
                    </w:rPr>
                    <m:t>0</m:t>
                  </w:del>
                </m:r>
              </m:e>
            </m:d>
          </m:sup>
        </m:sSup>
      </m:oMath>
      <w:del w:id="418" w:author="Jacob, Daniel J." w:date="2020-08-28T10:51:00Z">
        <w:r w:rsidR="003355DF" w:rsidRPr="003C70A4" w:rsidDel="00D82797">
          <w:rPr>
            <w:rFonts w:ascii="Times New Roman" w:eastAsiaTheme="minorEastAsia" w:hAnsi="Times New Roman" w:cs="Times New Roman"/>
            <w:bCs/>
            <w:color w:val="000000" w:themeColor="text1"/>
            <w:sz w:val="22"/>
          </w:rPr>
          <w:delText xml:space="preserve">. </w:delText>
        </w:r>
        <w:r w:rsidR="00506F9B" w:rsidDel="00D82797">
          <w:rPr>
            <w:rFonts w:ascii="Times New Roman" w:eastAsiaTheme="minorEastAsia" w:hAnsi="Times New Roman" w:cs="Times New Roman"/>
            <w:bCs/>
            <w:color w:val="000000" w:themeColor="text1"/>
            <w:sz w:val="22"/>
          </w:rPr>
          <w:delText xml:space="preserve">We use the forward model to calculate the Jacobian matrix column for each added grid cell, </w:delText>
        </w:r>
        <w:r w:rsidR="00506F9B" w:rsidDel="00D82797">
          <w:rPr>
            <w:rFonts w:ascii="Times New Roman" w:eastAsiaTheme="minorEastAsia" w:hAnsi="Times New Roman" w:cs="Times New Roman"/>
            <w:color w:val="000000" w:themeColor="text1"/>
            <w:sz w:val="22"/>
          </w:rPr>
          <w:delText>running</w:delText>
        </w:r>
        <w:r w:rsidR="00770481" w:rsidDel="00D82797">
          <w:rPr>
            <w:rFonts w:ascii="Times New Roman" w:eastAsiaTheme="minorEastAsia" w:hAnsi="Times New Roman" w:cs="Times New Roman"/>
            <w:color w:val="000000" w:themeColor="text1"/>
            <w:sz w:val="22"/>
          </w:rPr>
          <w:delText xml:space="preserve"> 50 </w:delText>
        </w:r>
        <w:r w:rsidR="00506F9B" w:rsidDel="00D82797">
          <w:rPr>
            <w:rFonts w:ascii="Times New Roman" w:eastAsiaTheme="minorEastAsia" w:hAnsi="Times New Roman" w:cs="Times New Roman"/>
            <w:color w:val="000000" w:themeColor="text1"/>
            <w:sz w:val="22"/>
          </w:rPr>
          <w:delText>simulations at</w:delText>
        </w:r>
        <w:r w:rsidR="00770481" w:rsidDel="00D82797">
          <w:rPr>
            <w:rFonts w:ascii="Times New Roman" w:eastAsiaTheme="minorEastAsia" w:hAnsi="Times New Roman" w:cs="Times New Roman"/>
            <w:color w:val="000000" w:themeColor="text1"/>
            <w:sz w:val="22"/>
          </w:rPr>
          <w:delText xml:space="preserve"> a time</w:delText>
        </w:r>
        <w:r w:rsidR="009B6ADC" w:rsidDel="00D82797">
          <w:rPr>
            <w:rFonts w:ascii="Times New Roman" w:eastAsiaTheme="minorEastAsia" w:hAnsi="Times New Roman" w:cs="Times New Roman"/>
            <w:color w:val="000000" w:themeColor="text1"/>
            <w:sz w:val="22"/>
          </w:rPr>
          <w:delText xml:space="preserve"> to reproduce parallel computing</w:delText>
        </w:r>
        <w:r w:rsidR="00770481" w:rsidDel="00D82797">
          <w:rPr>
            <w:rFonts w:ascii="Times New Roman" w:eastAsiaTheme="minorEastAsia" w:hAnsi="Times New Roman" w:cs="Times New Roman"/>
            <w:color w:val="000000" w:themeColor="text1"/>
            <w:sz w:val="22"/>
          </w:rPr>
          <w:delText xml:space="preserve">. </w:delText>
        </w:r>
        <w:r w:rsidR="005C459A" w:rsidDel="00D82797">
          <w:rPr>
            <w:rFonts w:ascii="Times New Roman" w:eastAsiaTheme="minorEastAsia" w:hAnsi="Times New Roman" w:cs="Times New Roman"/>
            <w:color w:val="000000" w:themeColor="text1"/>
            <w:sz w:val="22"/>
          </w:rPr>
          <w:delText xml:space="preserve">For each new state vector, we solve the inversion and calculate the DOFS. </w:delText>
        </w:r>
        <w:r w:rsidR="00770481" w:rsidRPr="003C70A4" w:rsidDel="00D82797">
          <w:rPr>
            <w:rFonts w:ascii="Times New Roman" w:eastAsiaTheme="minorEastAsia" w:hAnsi="Times New Roman" w:cs="Times New Roman"/>
            <w:color w:val="000000" w:themeColor="text1"/>
            <w:sz w:val="22"/>
          </w:rPr>
          <w:delText xml:space="preserve">To account for the functional decrease in the observational error covariance resulting from the increase in the number of observations constraining each state vector element, we </w:delText>
        </w:r>
        <w:r w:rsidR="009B6ADC" w:rsidDel="00D82797">
          <w:rPr>
            <w:rFonts w:ascii="Times New Roman" w:eastAsiaTheme="minorEastAsia" w:hAnsi="Times New Roman" w:cs="Times New Roman"/>
            <w:color w:val="000000" w:themeColor="text1"/>
            <w:sz w:val="22"/>
          </w:rPr>
          <w:delText>decrease</w:delText>
        </w:r>
        <w:r w:rsidR="00770481" w:rsidRPr="003C70A4" w:rsidDel="00D82797">
          <w:rPr>
            <w:rFonts w:ascii="Times New Roman" w:eastAsiaTheme="minorEastAsia" w:hAnsi="Times New Roman" w:cs="Times New Roman"/>
            <w:color w:val="000000" w:themeColor="text1"/>
            <w:sz w:val="22"/>
          </w:rPr>
          <w:delText xml:space="preserve"> the regularization factor </w:delText>
        </w:r>
        <w:r w:rsidR="005C459A" w:rsidDel="00D82797">
          <w:rPr>
            <w:rFonts w:ascii="Times New Roman" w:eastAsiaTheme="minorEastAsia" w:hAnsi="Times New Roman" w:cs="Times New Roman"/>
            <w:color w:val="000000" w:themeColor="text1"/>
            <w:sz w:val="22"/>
          </w:rPr>
          <w:delText>from</w:delText>
        </w:r>
        <w:r w:rsidR="00770481" w:rsidRPr="003C70A4" w:rsidDel="00D82797">
          <w:rPr>
            <w:rFonts w:ascii="Times New Roman" w:eastAsiaTheme="minorEastAsia" w:hAnsi="Times New Roman" w:cs="Times New Roman"/>
            <w:color w:val="000000" w:themeColor="text1"/>
            <w:sz w:val="22"/>
          </w:rPr>
          <w:delText xml:space="preserve"> equation (10) by the ratio of the new state vector dimension to the </w:delText>
        </w:r>
        <w:r w:rsidR="00770481" w:rsidDel="00D82797">
          <w:rPr>
            <w:rFonts w:ascii="Times New Roman" w:eastAsiaTheme="minorEastAsia" w:hAnsi="Times New Roman" w:cs="Times New Roman"/>
            <w:color w:val="000000" w:themeColor="text1"/>
            <w:sz w:val="22"/>
          </w:rPr>
          <w:delText>previous</w:delText>
        </w:r>
        <w:r w:rsidR="00770481" w:rsidRPr="003C70A4" w:rsidDel="00D82797">
          <w:rPr>
            <w:rFonts w:ascii="Times New Roman" w:eastAsiaTheme="minorEastAsia" w:hAnsi="Times New Roman" w:cs="Times New Roman"/>
            <w:color w:val="000000" w:themeColor="text1"/>
            <w:sz w:val="22"/>
          </w:rPr>
          <w:delText xml:space="preserve"> state vector dimension. As </w:delText>
        </w:r>
        <w:r w:rsidR="009B6ADC" w:rsidDel="00D82797">
          <w:rPr>
            <w:rFonts w:ascii="Times New Roman" w:eastAsiaTheme="minorEastAsia" w:hAnsi="Times New Roman" w:cs="Times New Roman"/>
            <w:color w:val="000000" w:themeColor="text1"/>
            <w:sz w:val="22"/>
          </w:rPr>
          <w:delText xml:space="preserve">a </w:delText>
        </w:r>
        <w:r w:rsidR="00770481" w:rsidRPr="003C70A4" w:rsidDel="00D82797">
          <w:rPr>
            <w:rFonts w:ascii="Times New Roman" w:eastAsiaTheme="minorEastAsia" w:hAnsi="Times New Roman" w:cs="Times New Roman"/>
            <w:color w:val="000000" w:themeColor="text1"/>
            <w:sz w:val="22"/>
          </w:rPr>
          <w:delText xml:space="preserve">result, the initial DOFS per cluster </w:delText>
        </w:r>
        <w:r w:rsidR="005C459A" w:rsidDel="00D82797">
          <w:rPr>
            <w:rFonts w:ascii="Times New Roman" w:eastAsiaTheme="minorEastAsia" w:hAnsi="Times New Roman" w:cs="Times New Roman"/>
            <w:color w:val="000000" w:themeColor="text1"/>
            <w:sz w:val="22"/>
          </w:rPr>
          <w:delText>are</w:delText>
        </w:r>
        <w:r w:rsidR="00770481" w:rsidRPr="003C70A4" w:rsidDel="00D82797">
          <w:rPr>
            <w:rFonts w:ascii="Times New Roman" w:eastAsiaTheme="minorEastAsia" w:hAnsi="Times New Roman" w:cs="Times New Roman"/>
            <w:color w:val="000000" w:themeColor="text1"/>
            <w:sz w:val="22"/>
          </w:rPr>
          <w:delText xml:space="preserve"> less than one</w:delText>
        </w:r>
        <w:r w:rsidR="00643D85" w:rsidRPr="003C70A4" w:rsidDel="00D82797">
          <w:rPr>
            <w:rFonts w:ascii="Times New Roman" w:eastAsiaTheme="minorEastAsia" w:hAnsi="Times New Roman" w:cs="Times New Roman"/>
            <w:color w:val="000000" w:themeColor="text1"/>
            <w:sz w:val="22"/>
          </w:rPr>
          <w:delText xml:space="preserve">. </w:delText>
        </w:r>
        <w:r w:rsidR="00896DDE" w:rsidRPr="003C70A4" w:rsidDel="00D82797">
          <w:rPr>
            <w:rFonts w:ascii="Times New Roman" w:eastAsiaTheme="minorEastAsia" w:hAnsi="Times New Roman" w:cs="Times New Roman"/>
            <w:color w:val="000000" w:themeColor="text1"/>
            <w:sz w:val="22"/>
          </w:rPr>
          <w:delText>After adding 150 native-resolution grid cells</w:delText>
        </w:r>
        <w:r w:rsidR="0047664C" w:rsidRPr="003C70A4" w:rsidDel="00D82797">
          <w:rPr>
            <w:rFonts w:ascii="Times New Roman" w:eastAsiaTheme="minorEastAsia" w:hAnsi="Times New Roman" w:cs="Times New Roman"/>
            <w:color w:val="000000" w:themeColor="text1"/>
            <w:sz w:val="22"/>
          </w:rPr>
          <w:delText xml:space="preserve">, the DOFS </w:delText>
        </w:r>
        <w:r w:rsidR="005C459A" w:rsidDel="00D82797">
          <w:rPr>
            <w:rFonts w:ascii="Times New Roman" w:eastAsiaTheme="minorEastAsia" w:hAnsi="Times New Roman" w:cs="Times New Roman"/>
            <w:color w:val="000000" w:themeColor="text1"/>
            <w:sz w:val="22"/>
          </w:rPr>
          <w:delText>stabilize.</w:delText>
        </w:r>
        <w:r w:rsidR="008F3C16" w:rsidDel="00D82797">
          <w:rPr>
            <w:rFonts w:ascii="Times New Roman" w:eastAsiaTheme="minorEastAsia" w:hAnsi="Times New Roman" w:cs="Times New Roman"/>
            <w:color w:val="000000" w:themeColor="text1"/>
            <w:sz w:val="22"/>
          </w:rPr>
          <w:delText xml:space="preserve"> At 80 native-resolution grid cells </w:delText>
        </w:r>
        <w:r w:rsidR="008F3C16" w:rsidRPr="003C70A4" w:rsidDel="00D82797">
          <w:rPr>
            <w:rFonts w:ascii="Times New Roman" w:eastAsiaTheme="minorEastAsia" w:hAnsi="Times New Roman" w:cs="Times New Roman"/>
            <w:color w:val="000000" w:themeColor="text1"/>
            <w:sz w:val="22"/>
          </w:rPr>
          <w:delText>(</w:delText>
        </w:r>
        <w:r w:rsidR="008F3C16" w:rsidDel="00D82797">
          <w:rPr>
            <w:rFonts w:ascii="Times New Roman" w:eastAsiaTheme="minorEastAsia" w:hAnsi="Times New Roman" w:cs="Times New Roman"/>
            <w:color w:val="000000" w:themeColor="text1"/>
            <w:sz w:val="22"/>
          </w:rPr>
          <w:delText>grey</w:delText>
        </w:r>
        <w:r w:rsidR="008F3C16" w:rsidRPr="003C70A4" w:rsidDel="00D82797">
          <w:rPr>
            <w:rFonts w:ascii="Times New Roman" w:eastAsiaTheme="minorEastAsia" w:hAnsi="Times New Roman" w:cs="Times New Roman"/>
            <w:color w:val="000000" w:themeColor="text1"/>
            <w:sz w:val="22"/>
          </w:rPr>
          <w:delText xml:space="preserve"> shading)</w:delText>
        </w:r>
        <w:r w:rsidR="008F3C16" w:rsidDel="00D82797">
          <w:rPr>
            <w:rFonts w:ascii="Times New Roman" w:eastAsiaTheme="minorEastAsia" w:hAnsi="Times New Roman" w:cs="Times New Roman"/>
            <w:color w:val="000000" w:themeColor="text1"/>
            <w:sz w:val="22"/>
          </w:rPr>
          <w:delText xml:space="preserve">, </w:delText>
        </w:r>
        <w:r w:rsidR="009B6ADC" w:rsidDel="00D82797">
          <w:rPr>
            <w:rFonts w:ascii="Times New Roman" w:eastAsiaTheme="minorEastAsia" w:hAnsi="Times New Roman" w:cs="Times New Roman"/>
            <w:color w:val="000000" w:themeColor="text1"/>
            <w:sz w:val="22"/>
          </w:rPr>
          <w:delText>the</w:delText>
        </w:r>
        <w:r w:rsidR="008F3C16" w:rsidDel="00D82797">
          <w:rPr>
            <w:rFonts w:ascii="Times New Roman" w:eastAsiaTheme="minorEastAsia" w:hAnsi="Times New Roman" w:cs="Times New Roman"/>
            <w:color w:val="000000" w:themeColor="text1"/>
            <w:sz w:val="22"/>
          </w:rPr>
          <w:delText xml:space="preserve"> total DOFS are stable</w:delText>
        </w:r>
        <w:r w:rsidR="005C459A" w:rsidDel="00D82797">
          <w:rPr>
            <w:rFonts w:ascii="Times New Roman" w:eastAsiaTheme="minorEastAsia" w:hAnsi="Times New Roman" w:cs="Times New Roman"/>
            <w:color w:val="000000" w:themeColor="text1"/>
            <w:sz w:val="22"/>
          </w:rPr>
          <w:delText xml:space="preserve"> </w:delText>
        </w:r>
        <w:r w:rsidR="008F3C16" w:rsidDel="00D82797">
          <w:rPr>
            <w:rFonts w:ascii="Times New Roman" w:eastAsiaTheme="minorEastAsia" w:hAnsi="Times New Roman" w:cs="Times New Roman"/>
            <w:color w:val="000000" w:themeColor="text1"/>
            <w:sz w:val="22"/>
          </w:rPr>
          <w:delText>and the DOFS per cluster achieves a local maximum</w:delText>
        </w:r>
        <w:r w:rsidR="0047664C" w:rsidRPr="003C70A4" w:rsidDel="00D82797">
          <w:rPr>
            <w:rFonts w:ascii="Times New Roman" w:eastAsiaTheme="minorEastAsia" w:hAnsi="Times New Roman" w:cs="Times New Roman"/>
            <w:color w:val="000000" w:themeColor="text1"/>
            <w:sz w:val="22"/>
          </w:rPr>
          <w:delText>.</w:delText>
        </w:r>
        <w:r w:rsidR="0014281C" w:rsidRPr="003C70A4" w:rsidDel="00D82797">
          <w:rPr>
            <w:rFonts w:ascii="Times New Roman" w:eastAsiaTheme="minorEastAsia" w:hAnsi="Times New Roman" w:cs="Times New Roman"/>
            <w:color w:val="000000" w:themeColor="text1"/>
            <w:sz w:val="22"/>
          </w:rPr>
          <w:delText xml:space="preserve"> </w:delText>
        </w:r>
        <w:r w:rsidR="0047664C" w:rsidRPr="003C70A4" w:rsidDel="00D82797">
          <w:rPr>
            <w:rFonts w:ascii="Times New Roman" w:eastAsiaTheme="minorEastAsia" w:hAnsi="Times New Roman" w:cs="Times New Roman"/>
            <w:color w:val="000000" w:themeColor="text1"/>
            <w:sz w:val="22"/>
          </w:rPr>
          <w:delText>We</w:delText>
        </w:r>
        <w:r w:rsidR="009B6ADC" w:rsidDel="00D82797">
          <w:rPr>
            <w:rFonts w:ascii="Times New Roman" w:eastAsiaTheme="minorEastAsia" w:hAnsi="Times New Roman" w:cs="Times New Roman"/>
            <w:color w:val="000000" w:themeColor="text1"/>
            <w:sz w:val="22"/>
          </w:rPr>
          <w:delText xml:space="preserve"> </w:delText>
        </w:r>
        <w:r w:rsidR="0047664C" w:rsidRPr="003C70A4" w:rsidDel="00D82797">
          <w:rPr>
            <w:rFonts w:ascii="Times New Roman" w:eastAsiaTheme="minorEastAsia" w:hAnsi="Times New Roman" w:cs="Times New Roman"/>
            <w:color w:val="000000" w:themeColor="text1"/>
            <w:sz w:val="22"/>
          </w:rPr>
          <w:delText xml:space="preserve">add to </w:delText>
        </w:r>
        <w:r w:rsidR="00506F9B" w:rsidDel="00D82797">
          <w:rPr>
            <w:rFonts w:ascii="Times New Roman" w:eastAsiaTheme="minorEastAsia" w:hAnsi="Times New Roman" w:cs="Times New Roman"/>
            <w:color w:val="000000" w:themeColor="text1"/>
            <w:sz w:val="22"/>
          </w:rPr>
          <w:delText>a</w:delText>
        </w:r>
        <w:r w:rsidR="0047664C" w:rsidRPr="003C70A4" w:rsidDel="00D82797">
          <w:rPr>
            <w:rFonts w:ascii="Times New Roman" w:eastAsiaTheme="minorEastAsia" w:hAnsi="Times New Roman" w:cs="Times New Roman"/>
            <w:color w:val="000000" w:themeColor="text1"/>
            <w:sz w:val="22"/>
          </w:rPr>
          <w:delText xml:space="preserve"> state vector</w:delText>
        </w:r>
        <w:r w:rsidR="0014281C" w:rsidRPr="003C70A4" w:rsidDel="00D82797">
          <w:rPr>
            <w:rFonts w:ascii="Times New Roman" w:eastAsiaTheme="minorEastAsia" w:hAnsi="Times New Roman" w:cs="Times New Roman"/>
            <w:color w:val="000000" w:themeColor="text1"/>
            <w:sz w:val="22"/>
          </w:rPr>
          <w:delText xml:space="preserve"> of 80 native-resolution grid cells</w:delText>
        </w:r>
        <w:r w:rsidR="0047664C" w:rsidRPr="003C70A4" w:rsidDel="00D82797">
          <w:rPr>
            <w:rFonts w:ascii="Times New Roman" w:eastAsiaTheme="minorEastAsia" w:hAnsi="Times New Roman" w:cs="Times New Roman"/>
            <w:color w:val="000000" w:themeColor="text1"/>
            <w:sz w:val="22"/>
          </w:rPr>
          <w:delText xml:space="preserve"> clusters of </w:delText>
        </w:r>
        <w:r w:rsidR="009B6ADC" w:rsidDel="00D82797">
          <w:rPr>
            <w:rFonts w:ascii="Times New Roman" w:eastAsiaTheme="minorEastAsia" w:hAnsi="Times New Roman" w:cs="Times New Roman"/>
            <w:color w:val="000000" w:themeColor="text1"/>
            <w:sz w:val="22"/>
          </w:rPr>
          <w:delText>~</w:delText>
        </w:r>
        <w:r w:rsidR="0047664C" w:rsidRPr="003C70A4" w:rsidDel="00D82797">
          <w:rPr>
            <w:rFonts w:ascii="Times New Roman" w:eastAsiaTheme="minorEastAsia" w:hAnsi="Times New Roman" w:cs="Times New Roman"/>
            <w:color w:val="000000" w:themeColor="text1"/>
            <w:sz w:val="22"/>
          </w:rPr>
          <w:delText>2</w:delText>
        </w:r>
        <w:r w:rsidR="009B6ADC" w:rsidDel="00D82797">
          <w:rPr>
            <w:rFonts w:ascii="Times New Roman" w:eastAsiaTheme="minorEastAsia" w:hAnsi="Times New Roman" w:cs="Times New Roman"/>
            <w:color w:val="000000" w:themeColor="text1"/>
            <w:sz w:val="22"/>
          </w:rPr>
          <w:delText xml:space="preserve"> </w:delText>
        </w:r>
        <w:r w:rsidR="0047664C" w:rsidRPr="003C70A4" w:rsidDel="00D82797">
          <w:rPr>
            <w:rFonts w:ascii="Times New Roman" w:eastAsiaTheme="minorEastAsia" w:hAnsi="Times New Roman" w:cs="Times New Roman"/>
            <w:color w:val="000000" w:themeColor="text1"/>
            <w:sz w:val="22"/>
          </w:rPr>
          <w:delText>native-resolution grid cells</w:delText>
        </w:r>
        <w:r w:rsidR="009B6ADC" w:rsidDel="00D82797">
          <w:rPr>
            <w:rFonts w:ascii="Times New Roman" w:eastAsiaTheme="minorEastAsia" w:hAnsi="Times New Roman" w:cs="Times New Roman"/>
            <w:color w:val="000000" w:themeColor="text1"/>
            <w:sz w:val="22"/>
          </w:rPr>
          <w:delText xml:space="preserve"> </w:delText>
        </w:r>
        <w:r w:rsidR="009B6ADC" w:rsidRPr="003C70A4" w:rsidDel="00D82797">
          <w:rPr>
            <w:rFonts w:ascii="Times New Roman" w:eastAsiaTheme="minorEastAsia" w:hAnsi="Times New Roman" w:cs="Times New Roman"/>
            <w:color w:val="000000" w:themeColor="text1"/>
            <w:sz w:val="22"/>
          </w:rPr>
          <w:delText>(purple shading</w:delText>
        </w:r>
        <w:r w:rsidR="009B6ADC" w:rsidDel="00D82797">
          <w:rPr>
            <w:rFonts w:ascii="Times New Roman" w:eastAsiaTheme="minorEastAsia" w:hAnsi="Times New Roman" w:cs="Times New Roman"/>
            <w:color w:val="000000" w:themeColor="text1"/>
            <w:sz w:val="22"/>
          </w:rPr>
          <w:delText>), grouping together the cells with the highest averaging kernel sensitivit</w:delText>
        </w:r>
        <w:r w:rsidR="00506F9B" w:rsidDel="00D82797">
          <w:rPr>
            <w:rFonts w:ascii="Times New Roman" w:eastAsiaTheme="minorEastAsia" w:hAnsi="Times New Roman" w:cs="Times New Roman"/>
            <w:color w:val="000000" w:themeColor="text1"/>
            <w:sz w:val="22"/>
          </w:rPr>
          <w:delText>ies</w:delText>
        </w:r>
        <w:r w:rsidR="009B6ADC" w:rsidDel="00D82797">
          <w:rPr>
            <w:rFonts w:ascii="Times New Roman" w:eastAsiaTheme="minorEastAsia" w:hAnsi="Times New Roman" w:cs="Times New Roman"/>
            <w:color w:val="000000" w:themeColor="text1"/>
            <w:sz w:val="22"/>
          </w:rPr>
          <w:delText xml:space="preserve"> using a K-means algorithm. We repeat this procedure, doubling cluster size each time </w:delText>
        </w:r>
        <w:r w:rsidR="009E31DC" w:rsidRPr="003C70A4" w:rsidDel="00D82797">
          <w:rPr>
            <w:rFonts w:ascii="Times New Roman" w:eastAsiaTheme="minorEastAsia" w:hAnsi="Times New Roman" w:cs="Times New Roman"/>
            <w:color w:val="000000" w:themeColor="text1"/>
            <w:sz w:val="22"/>
          </w:rPr>
          <w:delText xml:space="preserve">the DOFS </w:delText>
        </w:r>
        <w:r w:rsidR="009B6ADC" w:rsidDel="00D82797">
          <w:rPr>
            <w:rFonts w:ascii="Times New Roman" w:eastAsiaTheme="minorEastAsia" w:hAnsi="Times New Roman" w:cs="Times New Roman"/>
            <w:color w:val="000000" w:themeColor="text1"/>
            <w:sz w:val="22"/>
          </w:rPr>
          <w:delText>stabilize</w:delText>
        </w:r>
        <w:r w:rsidR="009E31DC" w:rsidRPr="003C70A4" w:rsidDel="00D82797">
          <w:rPr>
            <w:rFonts w:ascii="Times New Roman" w:eastAsiaTheme="minorEastAsia" w:hAnsi="Times New Roman" w:cs="Times New Roman"/>
            <w:color w:val="000000" w:themeColor="text1"/>
            <w:sz w:val="22"/>
          </w:rPr>
          <w:delText>. The resulting multiscale grid</w:delText>
        </w:r>
        <w:r w:rsidR="009B6ADC" w:rsidDel="00D82797">
          <w:rPr>
            <w:rFonts w:ascii="Times New Roman" w:eastAsiaTheme="minorEastAsia" w:hAnsi="Times New Roman" w:cs="Times New Roman"/>
            <w:color w:val="000000" w:themeColor="text1"/>
            <w:sz w:val="22"/>
          </w:rPr>
          <w:delText xml:space="preserve"> and reduced-dimension Jacobian matrix </w:delText>
        </w:r>
      </w:del>
      <m:oMath>
        <m:sSubSup>
          <m:sSubSupPr>
            <m:ctrlPr>
              <w:del w:id="419" w:author="Jacob, Daniel J." w:date="2020-08-28T10:51:00Z">
                <w:rPr>
                  <w:rFonts w:ascii="Cambria Math" w:hAnsi="Cambria Math" w:cs="Times New Roman"/>
                  <w:b/>
                  <w:color w:val="000000" w:themeColor="text1"/>
                  <w:sz w:val="22"/>
                </w:rPr>
              </w:del>
            </m:ctrlPr>
          </m:sSubSupPr>
          <m:e>
            <m:r>
              <w:del w:id="420" w:author="Jacob, Daniel J." w:date="2020-08-28T10:51:00Z">
                <m:rPr>
                  <m:sty m:val="b"/>
                </m:rPr>
                <w:rPr>
                  <w:rFonts w:ascii="Cambria Math" w:hAnsi="Cambria Math" w:cs="Times New Roman"/>
                  <w:color w:val="000000" w:themeColor="text1"/>
                  <w:sz w:val="22"/>
                </w:rPr>
                <m:t>K</m:t>
              </w:del>
            </m:r>
          </m:e>
          <m:sub>
            <m:r>
              <w:del w:id="421" w:author="Jacob, Daniel J." w:date="2020-08-28T10:51:00Z">
                <m:rPr>
                  <m:sty m:val="p"/>
                </m:rPr>
                <w:rPr>
                  <w:rFonts w:ascii="Cambria Math" w:eastAsiaTheme="minorEastAsia" w:hAnsi="Cambria Math" w:cs="Times New Roman"/>
                  <w:color w:val="000000" w:themeColor="text1"/>
                  <w:sz w:val="22"/>
                </w:rPr>
                <m:t>RD</m:t>
              </w:del>
            </m:r>
            <m:ctrlPr>
              <w:del w:id="422" w:author="Jacob, Daniel J." w:date="2020-08-28T10:51:00Z">
                <w:rPr>
                  <w:rFonts w:ascii="Cambria Math" w:eastAsiaTheme="minorEastAsia" w:hAnsi="Cambria Math" w:cs="Times New Roman"/>
                  <w:i/>
                  <w:color w:val="000000" w:themeColor="text1"/>
                  <w:sz w:val="22"/>
                </w:rPr>
              </w:del>
            </m:ctrlPr>
          </m:sub>
          <m:sup>
            <m:d>
              <m:dPr>
                <m:ctrlPr>
                  <w:del w:id="423" w:author="Jacob, Daniel J." w:date="2020-08-28T10:51:00Z">
                    <w:rPr>
                      <w:rFonts w:ascii="Cambria Math" w:eastAsiaTheme="minorEastAsia" w:hAnsi="Cambria Math" w:cs="Times New Roman"/>
                      <w:i/>
                      <w:color w:val="000000" w:themeColor="text1"/>
                      <w:sz w:val="22"/>
                    </w:rPr>
                  </w:del>
                </m:ctrlPr>
              </m:dPr>
              <m:e>
                <m:r>
                  <w:del w:id="424" w:author="Jacob, Daniel J." w:date="2020-08-28T10:51:00Z">
                    <w:rPr>
                      <w:rFonts w:ascii="Cambria Math" w:eastAsiaTheme="minorEastAsia" w:hAnsi="Cambria Math" w:cs="Times New Roman"/>
                      <w:color w:val="000000" w:themeColor="text1"/>
                      <w:sz w:val="22"/>
                    </w:rPr>
                    <m:t>1</m:t>
                  </w:del>
                </m:r>
              </m:e>
            </m:d>
          </m:sup>
        </m:sSubSup>
      </m:oMath>
      <w:del w:id="425" w:author="Jacob, Daniel J." w:date="2020-08-28T10:51:00Z">
        <w:r w:rsidR="009B6ADC" w:rsidRPr="003C70A4" w:rsidDel="00D82797">
          <w:rPr>
            <w:rFonts w:ascii="Times New Roman" w:eastAsiaTheme="minorEastAsia" w:hAnsi="Times New Roman" w:cs="Times New Roman"/>
            <w:b/>
            <w:color w:val="000000" w:themeColor="text1"/>
            <w:sz w:val="22"/>
          </w:rPr>
          <w:delText xml:space="preserve"> </w:delText>
        </w:r>
        <w:r w:rsidR="009B6ADC" w:rsidRPr="003C70A4" w:rsidDel="00D82797">
          <w:rPr>
            <w:rFonts w:ascii="Times New Roman" w:eastAsiaTheme="minorEastAsia" w:hAnsi="Times New Roman" w:cs="Times New Roman"/>
            <w:color w:val="000000" w:themeColor="text1"/>
            <w:sz w:val="22"/>
          </w:rPr>
          <w:delText xml:space="preserve">constrains </w:delText>
        </w:r>
        <w:r w:rsidR="009B6ADC" w:rsidDel="00D82797">
          <w:rPr>
            <w:rFonts w:ascii="Times New Roman" w:eastAsiaTheme="minorEastAsia" w:hAnsi="Times New Roman" w:cs="Times New Roman"/>
            <w:color w:val="000000" w:themeColor="text1"/>
            <w:sz w:val="22"/>
          </w:rPr>
          <w:delText>359</w:delText>
        </w:r>
        <w:r w:rsidR="009B6ADC" w:rsidRPr="003C70A4" w:rsidDel="00D82797">
          <w:rPr>
            <w:rFonts w:ascii="Times New Roman" w:eastAsiaTheme="minorEastAsia" w:hAnsi="Times New Roman" w:cs="Times New Roman"/>
            <w:color w:val="000000" w:themeColor="text1"/>
            <w:sz w:val="22"/>
          </w:rPr>
          <w:delText xml:space="preserve"> clusters and required </w:delText>
        </w:r>
        <w:r w:rsidR="009B6ADC" w:rsidDel="00D82797">
          <w:rPr>
            <w:rFonts w:ascii="Times New Roman" w:eastAsiaTheme="minorEastAsia" w:hAnsi="Times New Roman" w:cs="Times New Roman"/>
            <w:color w:val="000000" w:themeColor="text1"/>
            <w:sz w:val="22"/>
          </w:rPr>
          <w:delText>470</w:delText>
        </w:r>
        <w:r w:rsidR="009B6ADC" w:rsidRPr="003C70A4" w:rsidDel="00D82797">
          <w:rPr>
            <w:rFonts w:ascii="Times New Roman" w:eastAsiaTheme="minorEastAsia" w:hAnsi="Times New Roman" w:cs="Times New Roman"/>
            <w:color w:val="000000" w:themeColor="text1"/>
            <w:sz w:val="22"/>
          </w:rPr>
          <w:delText xml:space="preserve"> model simulations</w:delText>
        </w:r>
        <w:r w:rsidR="00C56F9D" w:rsidRPr="003C70A4" w:rsidDel="00D82797">
          <w:rPr>
            <w:rFonts w:ascii="Times New Roman" w:eastAsiaTheme="minorEastAsia" w:hAnsi="Times New Roman" w:cs="Times New Roman"/>
            <w:color w:val="000000" w:themeColor="text1"/>
            <w:sz w:val="22"/>
          </w:rPr>
          <w:delText>.</w:delText>
        </w:r>
        <w:r w:rsidR="00397C41" w:rsidDel="00D82797">
          <w:rPr>
            <w:rFonts w:ascii="Times New Roman" w:eastAsiaTheme="minorEastAsia" w:hAnsi="Times New Roman" w:cs="Times New Roman"/>
            <w:color w:val="000000" w:themeColor="text1"/>
            <w:sz w:val="22"/>
          </w:rPr>
          <w:delText xml:space="preserve"> We</w:delText>
        </w:r>
        <w:r w:rsidR="00C56F9D" w:rsidRPr="003C70A4" w:rsidDel="00D82797">
          <w:rPr>
            <w:rFonts w:ascii="Times New Roman" w:eastAsiaTheme="minorEastAsia" w:hAnsi="Times New Roman" w:cs="Times New Roman"/>
            <w:color w:val="000000" w:themeColor="text1"/>
            <w:sz w:val="22"/>
          </w:rPr>
          <w:delText xml:space="preserve"> </w:delText>
        </w:r>
        <w:r w:rsidR="009B6ADC" w:rsidDel="00D82797">
          <w:rPr>
            <w:rFonts w:ascii="Times New Roman" w:eastAsiaTheme="minorEastAsia" w:hAnsi="Times New Roman" w:cs="Times New Roman"/>
            <w:color w:val="000000" w:themeColor="text1"/>
            <w:sz w:val="22"/>
          </w:rPr>
          <w:delText xml:space="preserve">then </w:delText>
        </w:r>
        <w:r w:rsidR="00AF34F1" w:rsidRPr="003C70A4" w:rsidDel="00D82797">
          <w:rPr>
            <w:rFonts w:ascii="Times New Roman" w:eastAsiaTheme="minorEastAsia" w:hAnsi="Times New Roman" w:cs="Times New Roman"/>
            <w:color w:val="000000" w:themeColor="text1"/>
            <w:sz w:val="22"/>
          </w:rPr>
          <w:delText xml:space="preserve">identify the clusters where the forward model contributed the most information by </w:delText>
        </w:r>
        <w:r w:rsidR="009B6ADC" w:rsidDel="00D82797">
          <w:rPr>
            <w:rFonts w:ascii="Times New Roman" w:eastAsiaTheme="minorEastAsia" w:hAnsi="Times New Roman" w:cs="Times New Roman"/>
            <w:color w:val="000000" w:themeColor="text1"/>
            <w:sz w:val="22"/>
          </w:rPr>
          <w:delText>comparing the updated averaging kernel sensitivities to those</w:delText>
        </w:r>
        <w:r w:rsidR="00C56F9D" w:rsidRPr="003C70A4" w:rsidDel="00D82797">
          <w:rPr>
            <w:rFonts w:ascii="Times New Roman" w:eastAsiaTheme="minorEastAsia" w:hAnsi="Times New Roman" w:cs="Times New Roman"/>
            <w:color w:val="000000" w:themeColor="text1"/>
            <w:sz w:val="22"/>
          </w:rPr>
          <w:delText xml:space="preserve"> </w:delText>
        </w:r>
        <w:r w:rsidR="009B6ADC" w:rsidDel="00D82797">
          <w:rPr>
            <w:rFonts w:ascii="Times New Roman" w:eastAsiaTheme="minorEastAsia" w:hAnsi="Times New Roman" w:cs="Times New Roman"/>
            <w:color w:val="000000" w:themeColor="text1"/>
            <w:sz w:val="22"/>
          </w:rPr>
          <w:delText>g</w:delText>
        </w:r>
        <w:r w:rsidR="00C56F9D" w:rsidRPr="003C70A4" w:rsidDel="00D82797">
          <w:rPr>
            <w:rFonts w:ascii="Times New Roman" w:eastAsiaTheme="minorEastAsia" w:hAnsi="Times New Roman" w:cs="Times New Roman"/>
            <w:color w:val="000000" w:themeColor="text1"/>
            <w:sz w:val="22"/>
          </w:rPr>
          <w:delText xml:space="preserve">iven by </w:delText>
        </w:r>
      </w:del>
      <m:oMath>
        <m:sSup>
          <m:sSupPr>
            <m:ctrlPr>
              <w:del w:id="426" w:author="Jacob, Daniel J." w:date="2020-08-28T10:51:00Z">
                <w:rPr>
                  <w:rFonts w:ascii="Cambria Math" w:eastAsiaTheme="minorEastAsia" w:hAnsi="Cambria Math" w:cs="Times New Roman"/>
                  <w:b/>
                  <w:i/>
                  <w:color w:val="000000" w:themeColor="text1"/>
                  <w:sz w:val="22"/>
                </w:rPr>
              </w:del>
            </m:ctrlPr>
          </m:sSupPr>
          <m:e>
            <m:r>
              <w:del w:id="427" w:author="Jacob, Daniel J." w:date="2020-08-28T10:51:00Z">
                <m:rPr>
                  <m:sty m:val="b"/>
                </m:rPr>
                <w:rPr>
                  <w:rFonts w:ascii="Cambria Math" w:hAnsi="Cambria Math" w:cs="Times New Roman"/>
                  <w:color w:val="000000" w:themeColor="text1"/>
                  <w:sz w:val="22"/>
                </w:rPr>
                <m:t>A</m:t>
              </w:del>
            </m:r>
            <m:ctrlPr>
              <w:del w:id="428" w:author="Jacob, Daniel J." w:date="2020-08-28T10:51:00Z">
                <w:rPr>
                  <w:rFonts w:ascii="Cambria Math" w:hAnsi="Cambria Math" w:cs="Times New Roman"/>
                  <w:b/>
                  <w:color w:val="000000" w:themeColor="text1"/>
                  <w:sz w:val="22"/>
                </w:rPr>
              </w:del>
            </m:ctrlPr>
          </m:e>
          <m:sup>
            <m:d>
              <m:dPr>
                <m:ctrlPr>
                  <w:del w:id="429" w:author="Jacob, Daniel J." w:date="2020-08-28T10:51:00Z">
                    <w:rPr>
                      <w:rFonts w:ascii="Cambria Math" w:hAnsi="Cambria Math" w:cs="Times New Roman"/>
                      <w:b/>
                      <w:i/>
                      <w:color w:val="000000" w:themeColor="text1"/>
                      <w:sz w:val="22"/>
                    </w:rPr>
                  </w:del>
                </m:ctrlPr>
              </m:dPr>
              <m:e>
                <m:r>
                  <w:del w:id="430" w:author="Jacob, Daniel J." w:date="2020-08-28T10:51:00Z">
                    <w:rPr>
                      <w:rFonts w:ascii="Cambria Math" w:hAnsi="Cambria Math" w:cs="Times New Roman"/>
                      <w:color w:val="000000" w:themeColor="text1"/>
                      <w:sz w:val="22"/>
                    </w:rPr>
                    <m:t>0</m:t>
                  </w:del>
                </m:r>
              </m:e>
            </m:d>
          </m:sup>
        </m:sSup>
      </m:oMath>
      <w:del w:id="431" w:author="Jacob, Daniel J." w:date="2020-08-28T10:51:00Z">
        <w:r w:rsidR="00640C6C" w:rsidRPr="003C70A4" w:rsidDel="00D82797">
          <w:rPr>
            <w:rFonts w:ascii="Times New Roman" w:eastAsiaTheme="minorEastAsia" w:hAnsi="Times New Roman" w:cs="Times New Roman"/>
            <w:color w:val="000000" w:themeColor="text1"/>
            <w:sz w:val="22"/>
          </w:rPr>
          <w:delText xml:space="preserve">. </w:delText>
        </w:r>
        <w:r w:rsidR="00506F9B" w:rsidDel="00D82797">
          <w:rPr>
            <w:rFonts w:ascii="Times New Roman" w:eastAsiaTheme="minorEastAsia" w:hAnsi="Times New Roman" w:cs="Times New Roman"/>
            <w:color w:val="000000" w:themeColor="text1"/>
            <w:sz w:val="22"/>
          </w:rPr>
          <w:delText>T</w:delText>
        </w:r>
        <w:r w:rsidR="00640C6C" w:rsidRPr="003C70A4" w:rsidDel="00D82797">
          <w:rPr>
            <w:rFonts w:ascii="Times New Roman" w:eastAsiaTheme="minorEastAsia" w:hAnsi="Times New Roman" w:cs="Times New Roman"/>
            <w:color w:val="000000" w:themeColor="text1"/>
            <w:sz w:val="22"/>
          </w:rPr>
          <w:delText xml:space="preserve">he sensitivity of </w:delText>
        </w:r>
        <w:r w:rsidR="00E109FA" w:rsidDel="00D82797">
          <w:rPr>
            <w:rFonts w:ascii="Times New Roman" w:eastAsiaTheme="minorEastAsia" w:hAnsi="Times New Roman" w:cs="Times New Roman"/>
            <w:color w:val="000000" w:themeColor="text1"/>
            <w:sz w:val="22"/>
          </w:rPr>
          <w:delText>165</w:delText>
        </w:r>
        <w:r w:rsidR="00640C6C" w:rsidRPr="003C70A4" w:rsidDel="00D82797">
          <w:rPr>
            <w:rFonts w:ascii="Times New Roman" w:eastAsiaTheme="minorEastAsia" w:hAnsi="Times New Roman" w:cs="Times New Roman"/>
            <w:color w:val="000000" w:themeColor="text1"/>
            <w:sz w:val="22"/>
          </w:rPr>
          <w:delText xml:space="preserve"> clusters increased, </w:delText>
        </w:r>
        <w:r w:rsidR="00E109FA" w:rsidDel="00D82797">
          <w:rPr>
            <w:rFonts w:ascii="Times New Roman" w:eastAsiaTheme="minorEastAsia" w:hAnsi="Times New Roman" w:cs="Times New Roman"/>
            <w:color w:val="000000" w:themeColor="text1"/>
            <w:sz w:val="22"/>
          </w:rPr>
          <w:delText>162</w:delText>
        </w:r>
        <w:r w:rsidR="00640C6C" w:rsidRPr="003C70A4" w:rsidDel="00D82797">
          <w:rPr>
            <w:rFonts w:ascii="Times New Roman" w:eastAsiaTheme="minorEastAsia" w:hAnsi="Times New Roman" w:cs="Times New Roman"/>
            <w:color w:val="000000" w:themeColor="text1"/>
            <w:sz w:val="22"/>
          </w:rPr>
          <w:delText xml:space="preserve"> of which were clusters of 2 or more native-resolution grid cells. We disaggregate</w:delText>
        </w:r>
        <w:r w:rsidR="001C2FB8" w:rsidRPr="003C70A4" w:rsidDel="00D82797">
          <w:rPr>
            <w:rFonts w:ascii="Times New Roman" w:eastAsiaTheme="minorEastAsia" w:hAnsi="Times New Roman" w:cs="Times New Roman"/>
            <w:color w:val="000000" w:themeColor="text1"/>
            <w:sz w:val="22"/>
          </w:rPr>
          <w:delText xml:space="preserve"> </w:delText>
        </w:r>
        <w:r w:rsidR="00330CE4" w:rsidDel="00D82797">
          <w:rPr>
            <w:rFonts w:ascii="Times New Roman" w:eastAsiaTheme="minorEastAsia" w:hAnsi="Times New Roman" w:cs="Times New Roman"/>
            <w:color w:val="000000" w:themeColor="text1"/>
            <w:sz w:val="22"/>
          </w:rPr>
          <w:delText>16</w:delText>
        </w:r>
        <w:r w:rsidR="001C2FB8" w:rsidRPr="003C70A4" w:rsidDel="00D82797">
          <w:rPr>
            <w:rFonts w:ascii="Times New Roman" w:eastAsiaTheme="minorEastAsia" w:hAnsi="Times New Roman" w:cs="Times New Roman"/>
            <w:color w:val="000000" w:themeColor="text1"/>
            <w:sz w:val="22"/>
          </w:rPr>
          <w:delText xml:space="preserve"> </w:delText>
        </w:r>
        <w:r w:rsidR="00640C6C" w:rsidRPr="003C70A4" w:rsidDel="00D82797">
          <w:rPr>
            <w:rFonts w:ascii="Times New Roman" w:eastAsiaTheme="minorEastAsia" w:hAnsi="Times New Roman" w:cs="Times New Roman"/>
            <w:color w:val="000000" w:themeColor="text1"/>
            <w:sz w:val="22"/>
          </w:rPr>
          <w:delText>clusters</w:delText>
        </w:r>
        <w:r w:rsidR="00C60B7C" w:rsidRPr="003C70A4" w:rsidDel="00D82797">
          <w:rPr>
            <w:rFonts w:ascii="Times New Roman" w:eastAsiaTheme="minorEastAsia" w:hAnsi="Times New Roman" w:cs="Times New Roman"/>
            <w:color w:val="000000" w:themeColor="text1"/>
            <w:sz w:val="22"/>
          </w:rPr>
          <w:delText xml:space="preserve"> with a sensitivity increase greater than 0.4</w:delText>
        </w:r>
        <w:r w:rsidR="00640C6C" w:rsidRPr="003C70A4" w:rsidDel="00D82797">
          <w:rPr>
            <w:rFonts w:ascii="Times New Roman" w:eastAsiaTheme="minorEastAsia" w:hAnsi="Times New Roman" w:cs="Times New Roman"/>
            <w:color w:val="000000" w:themeColor="text1"/>
            <w:sz w:val="22"/>
          </w:rPr>
          <w:delText xml:space="preserve">, adding </w:delText>
        </w:r>
        <w:r w:rsidR="00E109FA" w:rsidDel="00D82797">
          <w:rPr>
            <w:rFonts w:ascii="Times New Roman" w:eastAsiaTheme="minorEastAsia" w:hAnsi="Times New Roman" w:cs="Times New Roman"/>
            <w:color w:val="000000" w:themeColor="text1"/>
            <w:sz w:val="22"/>
          </w:rPr>
          <w:delText>64</w:delText>
        </w:r>
        <w:r w:rsidR="00640C6C" w:rsidRPr="003C70A4" w:rsidDel="00D82797">
          <w:rPr>
            <w:rFonts w:ascii="Times New Roman" w:eastAsiaTheme="minorEastAsia" w:hAnsi="Times New Roman" w:cs="Times New Roman"/>
            <w:color w:val="000000" w:themeColor="text1"/>
            <w:sz w:val="22"/>
          </w:rPr>
          <w:delText xml:space="preserve"> native-resolution grid cells</w:delText>
        </w:r>
        <w:r w:rsidR="00AA70B2" w:rsidDel="00D82797">
          <w:rPr>
            <w:rFonts w:ascii="Times New Roman" w:eastAsiaTheme="minorEastAsia" w:hAnsi="Times New Roman" w:cs="Times New Roman"/>
            <w:color w:val="000000" w:themeColor="text1"/>
            <w:sz w:val="22"/>
          </w:rPr>
          <w:delText xml:space="preserve">. </w:delText>
        </w:r>
        <w:r w:rsidR="00397C41" w:rsidDel="00D82797">
          <w:rPr>
            <w:rFonts w:ascii="Times New Roman" w:eastAsiaTheme="minorEastAsia" w:hAnsi="Times New Roman" w:cs="Times New Roman"/>
            <w:color w:val="000000" w:themeColor="text1"/>
            <w:sz w:val="22"/>
          </w:rPr>
          <w:delText>Th</w:delText>
        </w:r>
        <w:r w:rsidR="005C7815" w:rsidDel="00D82797">
          <w:rPr>
            <w:rFonts w:ascii="Times New Roman" w:eastAsiaTheme="minorEastAsia" w:hAnsi="Times New Roman" w:cs="Times New Roman"/>
            <w:color w:val="000000" w:themeColor="text1"/>
            <w:sz w:val="22"/>
          </w:rPr>
          <w:delText>e</w:delText>
        </w:r>
        <w:r w:rsidR="00397C41" w:rsidRPr="003C70A4" w:rsidDel="00D82797">
          <w:rPr>
            <w:rFonts w:ascii="Times New Roman" w:eastAsiaTheme="minorEastAsia" w:hAnsi="Times New Roman" w:cs="Times New Roman"/>
            <w:color w:val="000000" w:themeColor="text1"/>
            <w:sz w:val="22"/>
          </w:rPr>
          <w:delText xml:space="preserve"> DOFS </w:delText>
        </w:r>
        <w:r w:rsidR="005C7815" w:rsidDel="00D82797">
          <w:rPr>
            <w:rFonts w:ascii="Times New Roman" w:eastAsiaTheme="minorEastAsia" w:hAnsi="Times New Roman" w:cs="Times New Roman"/>
            <w:color w:val="000000" w:themeColor="text1"/>
            <w:sz w:val="22"/>
          </w:rPr>
          <w:delText xml:space="preserve">increase </w:delText>
        </w:r>
        <w:r w:rsidR="00397C41" w:rsidRPr="003C70A4" w:rsidDel="00D82797">
          <w:rPr>
            <w:rFonts w:ascii="Times New Roman" w:eastAsiaTheme="minorEastAsia" w:hAnsi="Times New Roman" w:cs="Times New Roman"/>
            <w:color w:val="000000" w:themeColor="text1"/>
            <w:sz w:val="22"/>
          </w:rPr>
          <w:delText xml:space="preserve">from 79 to </w:delText>
        </w:r>
        <w:r w:rsidR="00397C41" w:rsidDel="00D82797">
          <w:rPr>
            <w:rFonts w:ascii="Times New Roman" w:eastAsiaTheme="minorEastAsia" w:hAnsi="Times New Roman" w:cs="Times New Roman"/>
            <w:color w:val="000000" w:themeColor="text1"/>
            <w:sz w:val="22"/>
          </w:rPr>
          <w:delText>89</w:delText>
        </w:r>
        <w:r w:rsidR="00397C41" w:rsidRPr="003C70A4" w:rsidDel="00D82797">
          <w:rPr>
            <w:rFonts w:ascii="Times New Roman" w:eastAsiaTheme="minorEastAsia" w:hAnsi="Times New Roman" w:cs="Times New Roman"/>
            <w:color w:val="000000" w:themeColor="text1"/>
            <w:sz w:val="22"/>
          </w:rPr>
          <w:delText xml:space="preserve"> and the DOFS per cell </w:delText>
        </w:r>
        <w:r w:rsidR="005C7815" w:rsidDel="00D82797">
          <w:rPr>
            <w:rFonts w:ascii="Times New Roman" w:eastAsiaTheme="minorEastAsia" w:hAnsi="Times New Roman" w:cs="Times New Roman"/>
            <w:color w:val="000000" w:themeColor="text1"/>
            <w:sz w:val="22"/>
          </w:rPr>
          <w:delText xml:space="preserve">remains </w:delText>
        </w:r>
        <w:r w:rsidR="00397C41" w:rsidRPr="003C70A4" w:rsidDel="00D82797">
          <w:rPr>
            <w:rFonts w:ascii="Times New Roman" w:eastAsiaTheme="minorEastAsia" w:hAnsi="Times New Roman" w:cs="Times New Roman"/>
            <w:color w:val="000000" w:themeColor="text1"/>
            <w:sz w:val="22"/>
          </w:rPr>
          <w:delText>at 0.2</w:delText>
        </w:r>
        <w:r w:rsidR="00397C41" w:rsidDel="00D82797">
          <w:rPr>
            <w:rFonts w:ascii="Times New Roman" w:eastAsiaTheme="minorEastAsia" w:hAnsi="Times New Roman" w:cs="Times New Roman"/>
            <w:color w:val="000000" w:themeColor="text1"/>
            <w:sz w:val="22"/>
          </w:rPr>
          <w:delText>1</w:delText>
        </w:r>
        <w:r w:rsidR="00397C41" w:rsidRPr="003C70A4" w:rsidDel="00D82797">
          <w:rPr>
            <w:rFonts w:ascii="Times New Roman" w:eastAsiaTheme="minorEastAsia" w:hAnsi="Times New Roman" w:cs="Times New Roman"/>
            <w:color w:val="000000" w:themeColor="text1"/>
            <w:sz w:val="22"/>
          </w:rPr>
          <w:delText>.</w:delText>
        </w:r>
      </w:del>
    </w:p>
    <w:p w14:paraId="3A905427" w14:textId="16AC4BAD" w:rsidR="00397C41" w:rsidDel="00D82797" w:rsidRDefault="00397C41" w:rsidP="00A6735B">
      <w:pPr>
        <w:rPr>
          <w:del w:id="432" w:author="Jacob, Daniel J." w:date="2020-08-28T10:51:00Z"/>
          <w:rFonts w:ascii="Times New Roman" w:eastAsiaTheme="minorEastAsia" w:hAnsi="Times New Roman" w:cs="Times New Roman"/>
          <w:color w:val="000000" w:themeColor="text1"/>
          <w:sz w:val="22"/>
        </w:rPr>
      </w:pPr>
    </w:p>
    <w:p w14:paraId="0BEF9F0C" w14:textId="408CE6BE" w:rsidR="001C2FB8" w:rsidRPr="00AA70B2" w:rsidRDefault="00397C41" w:rsidP="00A6735B">
      <w:pPr>
        <w:rPr>
          <w:rFonts w:ascii="Times New Roman" w:eastAsiaTheme="minorEastAsia" w:hAnsi="Times New Roman" w:cs="Times New Roman"/>
          <w:bCs/>
          <w:color w:val="000000" w:themeColor="text1"/>
          <w:sz w:val="22"/>
        </w:rPr>
      </w:pPr>
      <w:del w:id="433" w:author="Jacob, Daniel J." w:date="2020-08-28T10:51:00Z">
        <w:r w:rsidRPr="003C70A4" w:rsidDel="00D82797">
          <w:rPr>
            <w:rFonts w:ascii="Times New Roman" w:eastAsiaTheme="minorEastAsia" w:hAnsi="Times New Roman" w:cs="Times New Roman"/>
            <w:color w:val="000000" w:themeColor="text1"/>
            <w:sz w:val="22"/>
          </w:rPr>
          <w:delText xml:space="preserve">Figure 4 shows the final multiscale grid. </w:delText>
        </w:r>
        <w:r w:rsidR="00AA70B2" w:rsidRPr="003C70A4" w:rsidDel="00D82797">
          <w:rPr>
            <w:rFonts w:ascii="Times New Roman" w:eastAsiaTheme="minorEastAsia" w:hAnsi="Times New Roman" w:cs="Times New Roman"/>
            <w:color w:val="000000" w:themeColor="text1"/>
            <w:sz w:val="22"/>
          </w:rPr>
          <w:delText xml:space="preserve">The final multiscale grid has dimension </w:delText>
        </w:r>
        <w:r w:rsidR="00AA70B2" w:rsidDel="00D82797">
          <w:rPr>
            <w:rFonts w:ascii="Times New Roman" w:eastAsiaTheme="minorEastAsia" w:hAnsi="Times New Roman" w:cs="Times New Roman"/>
            <w:color w:val="000000" w:themeColor="text1"/>
            <w:sz w:val="22"/>
          </w:rPr>
          <w:delText>423</w:delText>
        </w:r>
        <w:r w:rsidR="00AA70B2" w:rsidRPr="003C70A4" w:rsidDel="00D82797">
          <w:rPr>
            <w:rFonts w:ascii="Times New Roman" w:eastAsiaTheme="minorEastAsia" w:hAnsi="Times New Roman" w:cs="Times New Roman"/>
            <w:color w:val="000000" w:themeColor="text1"/>
            <w:sz w:val="22"/>
          </w:rPr>
          <w:delText xml:space="preserve"> and </w:delText>
        </w:r>
      </w:del>
      <w:r w:rsidR="00AA70B2" w:rsidRPr="003C70A4">
        <w:rPr>
          <w:rFonts w:ascii="Times New Roman" w:eastAsiaTheme="minorEastAsia" w:hAnsi="Times New Roman" w:cs="Times New Roman"/>
          <w:color w:val="000000" w:themeColor="text1"/>
          <w:sz w:val="22"/>
        </w:rPr>
        <w:t xml:space="preserve">the corresponding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AA70B2" w:rsidRPr="003C70A4">
        <w:rPr>
          <w:rFonts w:ascii="Times New Roman" w:eastAsiaTheme="minorEastAsia" w:hAnsi="Times New Roman" w:cs="Times New Roman"/>
          <w:bCs/>
          <w:color w:val="000000" w:themeColor="text1"/>
          <w:sz w:val="22"/>
        </w:rPr>
        <w:t xml:space="preserve"> required </w:t>
      </w:r>
      <w:r w:rsidR="00AA70B2">
        <w:rPr>
          <w:rFonts w:ascii="Times New Roman" w:eastAsiaTheme="minorEastAsia" w:hAnsi="Times New Roman" w:cs="Times New Roman"/>
          <w:bCs/>
          <w:color w:val="000000" w:themeColor="text1"/>
          <w:sz w:val="22"/>
        </w:rPr>
        <w:t>534</w:t>
      </w:r>
      <w:r w:rsidR="00AA70B2" w:rsidRPr="003C70A4">
        <w:rPr>
          <w:rFonts w:ascii="Times New Roman" w:eastAsiaTheme="minorEastAsia" w:hAnsi="Times New Roman" w:cs="Times New Roman"/>
          <w:bCs/>
          <w:color w:val="000000" w:themeColor="text1"/>
          <w:sz w:val="22"/>
        </w:rPr>
        <w:t xml:space="preserve"> forward model simulations</w:t>
      </w:r>
      <w:r w:rsidR="00AA70B2">
        <w:rPr>
          <w:rFonts w:ascii="Times New Roman" w:eastAsiaTheme="minorEastAsia" w:hAnsi="Times New Roman" w:cs="Times New Roman"/>
          <w:bCs/>
          <w:color w:val="000000" w:themeColor="text1"/>
          <w:sz w:val="22"/>
        </w:rPr>
        <w:t>,</w:t>
      </w:r>
      <w:r w:rsidR="00AA70B2">
        <w:rPr>
          <w:rFonts w:ascii="Times New Roman" w:eastAsiaTheme="minorEastAsia" w:hAnsi="Times New Roman" w:cs="Times New Roman"/>
          <w:color w:val="000000" w:themeColor="text1"/>
          <w:sz w:val="22"/>
        </w:rPr>
        <w:t xml:space="preserve"> a 75% decrease from the 2099 runs needed to construct the native-resolution Jacobian matrix</w:t>
      </w:r>
      <w:r w:rsidR="00C60B7C" w:rsidRPr="003C70A4">
        <w:rPr>
          <w:rFonts w:ascii="Times New Roman" w:eastAsiaTheme="minorEastAsia" w:hAnsi="Times New Roman" w:cs="Times New Roman"/>
          <w:color w:val="000000" w:themeColor="text1"/>
          <w:sz w:val="22"/>
        </w:rPr>
        <w:t xml:space="preserve">. </w:t>
      </w:r>
      <w:r w:rsidR="003E33E7" w:rsidRPr="003C70A4">
        <w:rPr>
          <w:rFonts w:ascii="Times New Roman" w:eastAsiaTheme="minorEastAsia" w:hAnsi="Times New Roman" w:cs="Times New Roman"/>
          <w:bCs/>
          <w:color w:val="000000" w:themeColor="text1"/>
          <w:sz w:val="22"/>
        </w:rPr>
        <w:t xml:space="preserve">The grid has </w:t>
      </w:r>
      <w:r w:rsidR="00330CE4">
        <w:rPr>
          <w:rFonts w:ascii="Times New Roman" w:eastAsiaTheme="minorEastAsia" w:hAnsi="Times New Roman" w:cs="Times New Roman"/>
          <w:bCs/>
          <w:color w:val="000000" w:themeColor="text1"/>
          <w:sz w:val="22"/>
        </w:rPr>
        <w:t>199</w:t>
      </w:r>
      <w:r w:rsidR="003E33E7" w:rsidRPr="003C70A4">
        <w:rPr>
          <w:rFonts w:ascii="Times New Roman" w:eastAsiaTheme="minorEastAsia" w:hAnsi="Times New Roman" w:cs="Times New Roman"/>
          <w:bCs/>
          <w:color w:val="000000" w:themeColor="text1"/>
          <w:sz w:val="22"/>
        </w:rPr>
        <w:t xml:space="preserve"> native-resolution grid cells and clusters ranging from </w:t>
      </w:r>
      <w:del w:id="434" w:author="Jacob, Daniel J." w:date="2020-08-28T10:52:00Z">
        <w:r w:rsidR="003E33E7" w:rsidRPr="003C70A4" w:rsidDel="00D82797">
          <w:rPr>
            <w:rFonts w:ascii="Times New Roman" w:eastAsiaTheme="minorEastAsia" w:hAnsi="Times New Roman" w:cs="Times New Roman"/>
            <w:bCs/>
            <w:color w:val="000000" w:themeColor="text1"/>
            <w:sz w:val="22"/>
          </w:rPr>
          <w:delText>size 1 to size</w:delText>
        </w:r>
      </w:del>
      <w:ins w:id="435" w:author="Jacob, Daniel J." w:date="2020-08-28T10:52:00Z">
        <w:r w:rsidR="00D82797">
          <w:rPr>
            <w:rFonts w:ascii="Times New Roman" w:eastAsiaTheme="minorEastAsia" w:hAnsi="Times New Roman" w:cs="Times New Roman"/>
            <w:bCs/>
            <w:color w:val="000000" w:themeColor="text1"/>
            <w:sz w:val="22"/>
          </w:rPr>
          <w:t>2 to</w:t>
        </w:r>
      </w:ins>
      <w:r w:rsidR="003E33E7" w:rsidRPr="003C70A4">
        <w:rPr>
          <w:rFonts w:ascii="Times New Roman" w:eastAsiaTheme="minorEastAsia" w:hAnsi="Times New Roman" w:cs="Times New Roman"/>
          <w:bCs/>
          <w:color w:val="000000" w:themeColor="text1"/>
          <w:sz w:val="22"/>
        </w:rPr>
        <w:t xml:space="preserve"> 58</w:t>
      </w:r>
      <w:ins w:id="436" w:author="Jacob, Daniel J." w:date="2020-08-28T10:52:00Z">
        <w:r w:rsidR="00D82797">
          <w:rPr>
            <w:rFonts w:ascii="Times New Roman" w:eastAsiaTheme="minorEastAsia" w:hAnsi="Times New Roman" w:cs="Times New Roman"/>
            <w:bCs/>
            <w:color w:val="000000" w:themeColor="text1"/>
            <w:sz w:val="22"/>
          </w:rPr>
          <w:t xml:space="preserve"> grid cells</w:t>
        </w:r>
      </w:ins>
      <w:r w:rsidR="003E33E7" w:rsidRPr="003C70A4">
        <w:rPr>
          <w:rFonts w:ascii="Times New Roman" w:eastAsiaTheme="minorEastAsia" w:hAnsi="Times New Roman" w:cs="Times New Roman"/>
          <w:bCs/>
          <w:color w:val="000000" w:themeColor="text1"/>
          <w:sz w:val="22"/>
        </w:rPr>
        <w:t xml:space="preserve">. </w:t>
      </w:r>
      <w:r w:rsidR="00A6735B" w:rsidRPr="003C70A4">
        <w:rPr>
          <w:rFonts w:ascii="Times New Roman" w:eastAsiaTheme="minorEastAsia" w:hAnsi="Times New Roman" w:cs="Times New Roman"/>
          <w:color w:val="000000" w:themeColor="text1"/>
          <w:sz w:val="22"/>
        </w:rPr>
        <w:t>The grid maintains native resolution where information content is highest (upper left panel of Figure 2)</w:t>
      </w:r>
      <w:ins w:id="437" w:author="Jacob, Daniel J." w:date="2020-08-28T10:53:00Z">
        <w:r w:rsidR="00D82797">
          <w:rPr>
            <w:rFonts w:ascii="Times New Roman" w:eastAsiaTheme="minorEastAsia" w:hAnsi="Times New Roman" w:cs="Times New Roman"/>
            <w:color w:val="000000" w:themeColor="text1"/>
            <w:sz w:val="22"/>
          </w:rPr>
          <w:t xml:space="preserve">. These are </w:t>
        </w:r>
      </w:ins>
      <w:ins w:id="438" w:author="Jacob, Daniel J." w:date="2020-08-28T10:58:00Z">
        <w:r w:rsidR="00D82797">
          <w:rPr>
            <w:rFonts w:ascii="Times New Roman" w:eastAsiaTheme="minorEastAsia" w:hAnsi="Times New Roman" w:cs="Times New Roman"/>
            <w:color w:val="000000" w:themeColor="text1"/>
            <w:sz w:val="22"/>
          </w:rPr>
          <w:t xml:space="preserve">areas </w:t>
        </w:r>
      </w:ins>
      <w:ins w:id="439" w:author="Jacob, Daniel J." w:date="2020-08-28T10:53:00Z">
        <w:r w:rsidR="00D82797">
          <w:rPr>
            <w:rFonts w:ascii="Times New Roman" w:eastAsiaTheme="minorEastAsia" w:hAnsi="Times New Roman" w:cs="Times New Roman"/>
            <w:color w:val="000000" w:themeColor="text1"/>
            <w:sz w:val="22"/>
          </w:rPr>
          <w:t xml:space="preserve">with high </w:t>
        </w:r>
      </w:ins>
      <w:ins w:id="440" w:author="Jacob, Daniel J." w:date="2020-08-28T10:57:00Z">
        <w:r w:rsidR="00D82797">
          <w:rPr>
            <w:rFonts w:ascii="Times New Roman" w:eastAsiaTheme="minorEastAsia" w:hAnsi="Times New Roman" w:cs="Times New Roman"/>
            <w:color w:val="000000" w:themeColor="text1"/>
            <w:sz w:val="22"/>
          </w:rPr>
          <w:t>prior emission estimates</w:t>
        </w:r>
      </w:ins>
      <w:ins w:id="441" w:author="Jacob, Daniel J." w:date="2020-08-28T10:53:00Z">
        <w:r w:rsidR="00D82797">
          <w:rPr>
            <w:rFonts w:ascii="Times New Roman" w:eastAsiaTheme="minorEastAsia" w:hAnsi="Times New Roman" w:cs="Times New Roman"/>
            <w:color w:val="000000" w:themeColor="text1"/>
            <w:sz w:val="22"/>
          </w:rPr>
          <w:t xml:space="preserve"> and/or high observation density</w:t>
        </w:r>
      </w:ins>
      <w:ins w:id="442" w:author="Jacob, Daniel J." w:date="2020-08-28T10:58:00Z">
        <w:r w:rsidR="00D82797">
          <w:rPr>
            <w:rFonts w:ascii="Times New Roman" w:eastAsiaTheme="minorEastAsia" w:hAnsi="Times New Roman" w:cs="Times New Roman"/>
            <w:color w:val="000000" w:themeColor="text1"/>
            <w:sz w:val="22"/>
          </w:rPr>
          <w:t xml:space="preserve"> (Figure 2). </w:t>
        </w:r>
      </w:ins>
      <w:ins w:id="443" w:author="Jacob, Daniel J." w:date="2020-08-28T11:00:00Z">
        <w:r w:rsidR="00D82797">
          <w:rPr>
            <w:rFonts w:ascii="Times New Roman" w:eastAsiaTheme="minorEastAsia" w:hAnsi="Times New Roman" w:cs="Times New Roman"/>
            <w:color w:val="000000" w:themeColor="text1"/>
            <w:sz w:val="22"/>
          </w:rPr>
          <w:t xml:space="preserve">Other regions are averaged, </w:t>
        </w:r>
      </w:ins>
      <w:ins w:id="444" w:author="Jacob, Daniel J." w:date="2020-08-28T11:01:00Z">
        <w:r w:rsidR="00D82797">
          <w:rPr>
            <w:rFonts w:ascii="Times New Roman" w:eastAsiaTheme="minorEastAsia" w:hAnsi="Times New Roman" w:cs="Times New Roman"/>
            <w:color w:val="000000" w:themeColor="text1"/>
            <w:sz w:val="22"/>
          </w:rPr>
          <w:t>notably</w:t>
        </w:r>
      </w:ins>
      <w:ins w:id="445" w:author="Jacob, Daniel J." w:date="2020-08-28T11:00:00Z">
        <w:r w:rsidR="00D82797">
          <w:rPr>
            <w:rFonts w:ascii="Times New Roman" w:eastAsiaTheme="minorEastAsia" w:hAnsi="Times New Roman" w:cs="Times New Roman"/>
            <w:color w:val="000000" w:themeColor="text1"/>
            <w:sz w:val="22"/>
          </w:rPr>
          <w:t xml:space="preserve"> in the Arctic and </w:t>
        </w:r>
      </w:ins>
      <w:ins w:id="446" w:author="Jacob, Daniel J." w:date="2020-08-28T11:01:00Z">
        <w:r w:rsidR="00D82797">
          <w:rPr>
            <w:rFonts w:ascii="Times New Roman" w:eastAsiaTheme="minorEastAsia" w:hAnsi="Times New Roman" w:cs="Times New Roman"/>
            <w:color w:val="000000" w:themeColor="text1"/>
            <w:sz w:val="22"/>
          </w:rPr>
          <w:t>western North America where prior emission estimates are very low</w:t>
        </w:r>
      </w:ins>
      <w:del w:id="447" w:author="Jacob, Daniel J." w:date="2020-08-28T11:01:00Z">
        <w:r w:rsidR="00A6735B" w:rsidRPr="003C70A4" w:rsidDel="00D82797">
          <w:rPr>
            <w:rFonts w:ascii="Times New Roman" w:eastAsiaTheme="minorEastAsia" w:hAnsi="Times New Roman" w:cs="Times New Roman"/>
            <w:color w:val="000000" w:themeColor="text1"/>
            <w:sz w:val="22"/>
          </w:rPr>
          <w:delText>, notably over the Gulf Coast and Southeast coast, California’s Central Valley, and South-central Canada. Grid cells are aggregated elsewhere, notably over the American West and western, northern, and eastern Canada, where there is low observation density (lower right panel of Figure 2)</w:delText>
        </w:r>
      </w:del>
      <w:r w:rsidR="00A6735B" w:rsidRPr="003C70A4">
        <w:rPr>
          <w:rFonts w:ascii="Times New Roman" w:eastAsiaTheme="minorEastAsia" w:hAnsi="Times New Roman" w:cs="Times New Roman"/>
          <w:color w:val="000000" w:themeColor="text1"/>
          <w:sz w:val="22"/>
        </w:rPr>
        <w:t xml:space="preserve">. </w:t>
      </w:r>
    </w:p>
    <w:p w14:paraId="3F2C1330" w14:textId="77777777" w:rsidR="001C2FB8" w:rsidRPr="003C70A4" w:rsidRDefault="001C2FB8" w:rsidP="00A6735B">
      <w:pPr>
        <w:rPr>
          <w:rFonts w:ascii="Times New Roman" w:eastAsiaTheme="minorEastAsia" w:hAnsi="Times New Roman" w:cs="Times New Roman"/>
          <w:color w:val="000000" w:themeColor="text1"/>
          <w:sz w:val="22"/>
        </w:rPr>
      </w:pPr>
    </w:p>
    <w:p w14:paraId="07D75889" w14:textId="651E7129" w:rsidR="00A6735B" w:rsidRPr="003C70A4" w:rsidRDefault="00A6735B" w:rsidP="00A6735B">
      <w:pPr>
        <w:rPr>
          <w:rFonts w:ascii="Times New Roman" w:eastAsiaTheme="minorEastAsia" w:hAnsi="Times New Roman" w:cs="Times New Roman"/>
          <w:bCs/>
          <w:color w:val="000000" w:themeColor="text1"/>
          <w:sz w:val="22"/>
        </w:rPr>
      </w:pPr>
      <w:del w:id="448" w:author="Jacob, Daniel J." w:date="2020-08-28T11:06:00Z">
        <w:r w:rsidRPr="003C70A4" w:rsidDel="00EB0AC2">
          <w:rPr>
            <w:rFonts w:ascii="Times New Roman" w:eastAsiaTheme="minorEastAsia" w:hAnsi="Times New Roman" w:cs="Times New Roman"/>
            <w:color w:val="000000" w:themeColor="text1"/>
            <w:sz w:val="22"/>
          </w:rPr>
          <w:delText>We solve the analytic inversion on this grid</w:delText>
        </w:r>
        <w:r w:rsidR="001C2FB8" w:rsidRPr="003C70A4" w:rsidDel="00EB0AC2">
          <w:rPr>
            <w:rFonts w:ascii="Times New Roman" w:eastAsiaTheme="minorEastAsia" w:hAnsi="Times New Roman" w:cs="Times New Roman"/>
            <w:color w:val="000000" w:themeColor="text1"/>
            <w:sz w:val="22"/>
          </w:rPr>
          <w:delText xml:space="preserve"> and compare the results to the native-resolution solution. </w:delText>
        </w:r>
      </w:del>
      <w:r w:rsidRPr="003C70A4">
        <w:rPr>
          <w:rFonts w:ascii="Times New Roman" w:eastAsiaTheme="minorEastAsia" w:hAnsi="Times New Roman" w:cs="Times New Roman"/>
          <w:color w:val="000000" w:themeColor="text1"/>
          <w:sz w:val="22"/>
        </w:rPr>
        <w:t xml:space="preserve">Figure </w:t>
      </w:r>
      <w:r w:rsidR="001C2FB8" w:rsidRPr="003C70A4">
        <w:rPr>
          <w:rFonts w:ascii="Times New Roman" w:eastAsiaTheme="minorEastAsia" w:hAnsi="Times New Roman" w:cs="Times New Roman"/>
          <w:color w:val="000000" w:themeColor="text1"/>
          <w:sz w:val="22"/>
        </w:rPr>
        <w:t>5</w:t>
      </w:r>
      <w:r w:rsidRPr="003C70A4">
        <w:rPr>
          <w:rFonts w:ascii="Times New Roman" w:eastAsiaTheme="minorEastAsia" w:hAnsi="Times New Roman" w:cs="Times New Roman"/>
          <w:color w:val="000000" w:themeColor="text1"/>
          <w:sz w:val="22"/>
        </w:rPr>
        <w:t xml:space="preserve"> shows the averaging kernel </w:t>
      </w:r>
      <w:r w:rsidR="001E0632" w:rsidRPr="003C70A4">
        <w:rPr>
          <w:rFonts w:ascii="Times New Roman" w:eastAsiaTheme="minorEastAsia" w:hAnsi="Times New Roman" w:cs="Times New Roman"/>
          <w:color w:val="000000" w:themeColor="text1"/>
          <w:sz w:val="22"/>
        </w:rPr>
        <w:t>sensitivities</w:t>
      </w:r>
      <w:r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and </w:t>
      </w:r>
      <w:r w:rsidR="002A6072" w:rsidRPr="003C70A4">
        <w:rPr>
          <w:rFonts w:ascii="Times New Roman" w:eastAsiaTheme="minorEastAsia" w:hAnsi="Times New Roman" w:cs="Times New Roman"/>
          <w:color w:val="000000" w:themeColor="text1"/>
          <w:sz w:val="22"/>
        </w:rPr>
        <w:t>posterior emission scaling factors</w:t>
      </w:r>
      <w:ins w:id="449" w:author="Jacob, Daniel J." w:date="2020-08-28T11:07:00Z">
        <w:r w:rsidR="00EB0AC2">
          <w:rPr>
            <w:rFonts w:ascii="Times New Roman" w:eastAsiaTheme="minorEastAsia" w:hAnsi="Times New Roman" w:cs="Times New Roman"/>
            <w:color w:val="000000" w:themeColor="text1"/>
            <w:sz w:val="22"/>
          </w:rPr>
          <w:t xml:space="preserve"> relative to the prior estimates</w:t>
        </w:r>
      </w:ins>
      <w:r w:rsidR="002A6072"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bottom</w:t>
      </w:r>
      <w:r w:rsidR="002A6072"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 xml:space="preserve">for the </w:t>
      </w:r>
      <w:r w:rsidR="00640C6C"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w:t>
      </w:r>
      <w:del w:id="450" w:author="Jacob, Daniel J." w:date="2020-08-28T11:06:00Z">
        <w:r w:rsidRPr="003C70A4" w:rsidDel="00EB0AC2">
          <w:rPr>
            <w:rFonts w:ascii="Times New Roman" w:eastAsiaTheme="minorEastAsia" w:hAnsi="Times New Roman" w:cs="Times New Roman"/>
            <w:color w:val="000000" w:themeColor="text1"/>
            <w:sz w:val="22"/>
          </w:rPr>
          <w:delText xml:space="preserve"> (center column</w:delText>
        </w:r>
      </w:del>
      <w:del w:id="451" w:author="Jacob, Daniel J." w:date="2020-08-28T11:07:00Z">
        <w:r w:rsidRPr="003C70A4" w:rsidDel="00EB0AC2">
          <w:rPr>
            <w:rFonts w:ascii="Times New Roman" w:eastAsiaTheme="minorEastAsia" w:hAnsi="Times New Roman" w:cs="Times New Roman"/>
            <w:color w:val="000000" w:themeColor="text1"/>
            <w:sz w:val="22"/>
          </w:rPr>
          <w:delText>)</w:delText>
        </w:r>
      </w:del>
      <w:r w:rsidRPr="003C70A4">
        <w:rPr>
          <w:rFonts w:ascii="Times New Roman" w:eastAsiaTheme="minorEastAsia" w:hAnsi="Times New Roman" w:cs="Times New Roman"/>
          <w:color w:val="000000" w:themeColor="text1"/>
          <w:sz w:val="22"/>
        </w:rPr>
        <w:t xml:space="preserve"> compared to the native</w:t>
      </w:r>
      <w:r w:rsidR="00640C6C" w:rsidRPr="003C70A4">
        <w:rPr>
          <w:rFonts w:ascii="Times New Roman" w:eastAsiaTheme="minorEastAsia" w:hAnsi="Times New Roman" w:cs="Times New Roman"/>
          <w:color w:val="000000" w:themeColor="text1"/>
          <w:sz w:val="22"/>
        </w:rPr>
        <w:t>-r</w:t>
      </w:r>
      <w:r w:rsidRPr="003C70A4">
        <w:rPr>
          <w:rFonts w:ascii="Times New Roman" w:eastAsiaTheme="minorEastAsia" w:hAnsi="Times New Roman" w:cs="Times New Roman"/>
          <w:color w:val="000000" w:themeColor="text1"/>
          <w:sz w:val="22"/>
        </w:rPr>
        <w:t>esolution solution</w:t>
      </w:r>
      <w:del w:id="452" w:author="Jacob, Daniel J." w:date="2020-08-28T11:07:00Z">
        <w:r w:rsidRPr="003C70A4" w:rsidDel="00EB0AC2">
          <w:rPr>
            <w:rFonts w:ascii="Times New Roman" w:eastAsiaTheme="minorEastAsia" w:hAnsi="Times New Roman" w:cs="Times New Roman"/>
            <w:color w:val="000000" w:themeColor="text1"/>
            <w:sz w:val="22"/>
          </w:rPr>
          <w:delText xml:space="preserve"> (left column)</w:delText>
        </w:r>
      </w:del>
      <w:r w:rsidRPr="003C70A4">
        <w:rPr>
          <w:rFonts w:ascii="Times New Roman" w:eastAsiaTheme="minorEastAsia" w:hAnsi="Times New Roman" w:cs="Times New Roman"/>
          <w:color w:val="000000" w:themeColor="text1"/>
          <w:sz w:val="22"/>
        </w:rPr>
        <w:t xml:space="preserve">. Both solutions are exact on the grids used. The </w:t>
      </w:r>
      <w:r w:rsidR="008808A5"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generates </w:t>
      </w:r>
      <w:r w:rsidR="008808A5" w:rsidRPr="003C70A4">
        <w:rPr>
          <w:rFonts w:ascii="Times New Roman" w:eastAsiaTheme="minorEastAsia" w:hAnsi="Times New Roman" w:cs="Times New Roman"/>
          <w:color w:val="000000" w:themeColor="text1"/>
          <w:sz w:val="22"/>
        </w:rPr>
        <w:t>fewer DOFS</w:t>
      </w:r>
      <w:r w:rsidR="0024571D"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w:t>
      </w:r>
      <w:r w:rsidR="00330CE4">
        <w:rPr>
          <w:rFonts w:ascii="Times New Roman" w:eastAsiaTheme="minorEastAsia" w:hAnsi="Times New Roman" w:cs="Times New Roman"/>
          <w:color w:val="000000" w:themeColor="text1"/>
          <w:sz w:val="22"/>
        </w:rPr>
        <w:t>89</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 xml:space="preserve">than </w:t>
      </w:r>
      <w:r w:rsidRPr="003C70A4">
        <w:rPr>
          <w:rFonts w:ascii="Times New Roman" w:eastAsiaTheme="minorEastAsia" w:hAnsi="Times New Roman" w:cs="Times New Roman"/>
          <w:color w:val="000000" w:themeColor="text1"/>
          <w:sz w:val="22"/>
        </w:rPr>
        <w:t>the native</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resolution</w:t>
      </w:r>
      <w:r w:rsidR="008808A5" w:rsidRPr="003C70A4">
        <w:rPr>
          <w:rFonts w:ascii="Times New Roman" w:eastAsiaTheme="minorEastAsia" w:hAnsi="Times New Roman" w:cs="Times New Roman"/>
          <w:color w:val="000000" w:themeColor="text1"/>
          <w:sz w:val="22"/>
        </w:rPr>
        <w:t xml:space="preserve"> solution (216) but twice as many DOFS per cell (0.</w:t>
      </w:r>
      <w:r w:rsidR="00330CE4">
        <w:rPr>
          <w:rFonts w:ascii="Times New Roman" w:eastAsiaTheme="minorEastAsia" w:hAnsi="Times New Roman" w:cs="Times New Roman"/>
          <w:color w:val="000000" w:themeColor="text1"/>
          <w:sz w:val="22"/>
        </w:rPr>
        <w:t>21</w:t>
      </w:r>
      <w:r w:rsidR="008808A5" w:rsidRPr="003C70A4">
        <w:rPr>
          <w:rFonts w:ascii="Times New Roman" w:eastAsiaTheme="minorEastAsia" w:hAnsi="Times New Roman" w:cs="Times New Roman"/>
          <w:color w:val="000000" w:themeColor="text1"/>
          <w:sz w:val="22"/>
        </w:rPr>
        <w:t xml:space="preserve"> compared to 0.10),</w:t>
      </w:r>
      <w:r w:rsidR="0024571D" w:rsidRPr="003C70A4">
        <w:rPr>
          <w:rFonts w:ascii="Times New Roman" w:eastAsiaTheme="minorEastAsia" w:hAnsi="Times New Roman" w:cs="Times New Roman"/>
          <w:color w:val="000000" w:themeColor="text1"/>
          <w:sz w:val="22"/>
        </w:rPr>
        <w:t xml:space="preserve"> reflecting the </w:t>
      </w:r>
      <w:r w:rsidR="00327A6C" w:rsidRPr="003C70A4">
        <w:rPr>
          <w:rFonts w:ascii="Times New Roman" w:eastAsiaTheme="minorEastAsia" w:hAnsi="Times New Roman" w:cs="Times New Roman"/>
          <w:color w:val="000000" w:themeColor="text1"/>
          <w:sz w:val="22"/>
        </w:rPr>
        <w:t>consolidation of information content.</w:t>
      </w:r>
      <w:r w:rsidR="00312B74"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This is reflected in the </w:t>
      </w:r>
      <w:del w:id="453" w:author="Jacob, Daniel J." w:date="2020-08-28T11:08:00Z">
        <w:r w:rsidR="00C60B7C" w:rsidRPr="003C70A4" w:rsidDel="00EB0AC2">
          <w:rPr>
            <w:rFonts w:ascii="Times New Roman" w:eastAsiaTheme="minorEastAsia" w:hAnsi="Times New Roman" w:cs="Times New Roman"/>
            <w:color w:val="000000" w:themeColor="text1"/>
            <w:sz w:val="22"/>
          </w:rPr>
          <w:delText xml:space="preserve">plotted </w:delText>
        </w:r>
      </w:del>
      <w:ins w:id="454" w:author="Jacob, Daniel J." w:date="2020-08-28T11:08:00Z">
        <w:r w:rsidR="00EB0AC2">
          <w:rPr>
            <w:rFonts w:ascii="Times New Roman" w:eastAsiaTheme="minorEastAsia" w:hAnsi="Times New Roman" w:cs="Times New Roman"/>
            <w:color w:val="000000" w:themeColor="text1"/>
            <w:sz w:val="22"/>
          </w:rPr>
          <w:t>averaging kernel</w:t>
        </w:r>
        <w:r w:rsidR="00EB0AC2" w:rsidRPr="003C70A4">
          <w:rPr>
            <w:rFonts w:ascii="Times New Roman" w:eastAsiaTheme="minorEastAsia" w:hAnsi="Times New Roman" w:cs="Times New Roman"/>
            <w:color w:val="000000" w:themeColor="text1"/>
            <w:sz w:val="22"/>
          </w:rPr>
          <w:t xml:space="preserve"> </w:t>
        </w:r>
      </w:ins>
      <w:r w:rsidR="00C60B7C" w:rsidRPr="003C70A4">
        <w:rPr>
          <w:rFonts w:ascii="Times New Roman" w:eastAsiaTheme="minorEastAsia" w:hAnsi="Times New Roman" w:cs="Times New Roman"/>
          <w:color w:val="000000" w:themeColor="text1"/>
          <w:sz w:val="22"/>
        </w:rPr>
        <w:t>sensitivities</w:t>
      </w:r>
      <w:ins w:id="455" w:author="Jacob, Daniel J." w:date="2020-08-28T11:08:00Z">
        <w:r w:rsidR="00EB0AC2">
          <w:rPr>
            <w:rFonts w:ascii="Times New Roman" w:eastAsiaTheme="minorEastAsia" w:hAnsi="Times New Roman" w:cs="Times New Roman"/>
            <w:color w:val="000000" w:themeColor="text1"/>
            <w:sz w:val="22"/>
          </w:rPr>
          <w:t xml:space="preserve">, which are more uniform for </w:t>
        </w:r>
      </w:ins>
      <w:del w:id="456" w:author="Jacob, Daniel J." w:date="2020-08-28T11:08:00Z">
        <w:r w:rsidR="00C60B7C" w:rsidRPr="003C70A4" w:rsidDel="00EB0AC2">
          <w:rPr>
            <w:rFonts w:ascii="Times New Roman" w:eastAsiaTheme="minorEastAsia" w:hAnsi="Times New Roman" w:cs="Times New Roman"/>
            <w:color w:val="000000" w:themeColor="text1"/>
            <w:sz w:val="22"/>
          </w:rPr>
          <w:delText xml:space="preserve">: </w:delText>
        </w:r>
      </w:del>
      <w:r w:rsidR="00C60B7C" w:rsidRPr="003C70A4">
        <w:rPr>
          <w:rFonts w:ascii="Times New Roman" w:eastAsiaTheme="minorEastAsia" w:hAnsi="Times New Roman" w:cs="Times New Roman"/>
          <w:color w:val="000000" w:themeColor="text1"/>
          <w:sz w:val="22"/>
        </w:rPr>
        <w:t xml:space="preserve">the reduced-dimension solution </w:t>
      </w:r>
      <w:del w:id="457" w:author="Jacob, Daniel J." w:date="2020-08-28T11:08:00Z">
        <w:r w:rsidR="00C60B7C" w:rsidRPr="003C70A4" w:rsidDel="00EB0AC2">
          <w:rPr>
            <w:rFonts w:ascii="Times New Roman" w:eastAsiaTheme="minorEastAsia" w:hAnsi="Times New Roman" w:cs="Times New Roman"/>
            <w:color w:val="000000" w:themeColor="text1"/>
            <w:sz w:val="22"/>
          </w:rPr>
          <w:delText>has more uniform sensitivities relative to</w:delText>
        </w:r>
      </w:del>
      <w:ins w:id="458" w:author="Jacob, Daniel J." w:date="2020-08-28T11:08:00Z">
        <w:r w:rsidR="00EB0AC2">
          <w:rPr>
            <w:rFonts w:ascii="Times New Roman" w:eastAsiaTheme="minorEastAsia" w:hAnsi="Times New Roman" w:cs="Times New Roman"/>
            <w:color w:val="000000" w:themeColor="text1"/>
            <w:sz w:val="22"/>
          </w:rPr>
          <w:t>than for</w:t>
        </w:r>
      </w:ins>
      <w:r w:rsidR="00C60B7C" w:rsidRPr="003C70A4">
        <w:rPr>
          <w:rFonts w:ascii="Times New Roman" w:eastAsiaTheme="minorEastAsia" w:hAnsi="Times New Roman" w:cs="Times New Roman"/>
          <w:color w:val="000000" w:themeColor="text1"/>
          <w:sz w:val="22"/>
        </w:rPr>
        <w:t xml:space="preserve"> the native-resolution solution. </w:t>
      </w:r>
      <w:r w:rsidR="000130D1" w:rsidRPr="003C70A4">
        <w:rPr>
          <w:rFonts w:ascii="Times New Roman" w:eastAsiaTheme="minorEastAsia" w:hAnsi="Times New Roman" w:cs="Times New Roman"/>
          <w:color w:val="000000" w:themeColor="text1"/>
          <w:sz w:val="22"/>
        </w:rPr>
        <w:t xml:space="preserve">The </w:t>
      </w:r>
      <w:r w:rsidR="0050613B" w:rsidRPr="003C70A4">
        <w:rPr>
          <w:rFonts w:ascii="Times New Roman" w:eastAsiaTheme="minorEastAsia" w:hAnsi="Times New Roman" w:cs="Times New Roman"/>
          <w:color w:val="000000" w:themeColor="text1"/>
          <w:sz w:val="22"/>
        </w:rPr>
        <w:t xml:space="preserve">reduced-dimension </w:t>
      </w:r>
      <w:r w:rsidR="000130D1" w:rsidRPr="003C70A4">
        <w:rPr>
          <w:rFonts w:ascii="Times New Roman" w:eastAsiaTheme="minorEastAsia" w:hAnsi="Times New Roman" w:cs="Times New Roman"/>
          <w:color w:val="000000" w:themeColor="text1"/>
          <w:sz w:val="22"/>
        </w:rPr>
        <w:t xml:space="preserve">posterior scaling </w:t>
      </w:r>
      <w:r w:rsidR="0050613B" w:rsidRPr="003C70A4">
        <w:rPr>
          <w:rFonts w:ascii="Times New Roman" w:eastAsiaTheme="minorEastAsia" w:hAnsi="Times New Roman" w:cs="Times New Roman"/>
          <w:color w:val="000000" w:themeColor="text1"/>
          <w:sz w:val="22"/>
        </w:rPr>
        <w:t>factors exhibit less variability than the native-resolution values</w:t>
      </w:r>
      <w:ins w:id="459" w:author="Jacob, Daniel J." w:date="2020-08-28T11:15:00Z">
        <w:r w:rsidR="005F19A0">
          <w:rPr>
            <w:rFonts w:ascii="Times New Roman" w:eastAsiaTheme="minorEastAsia" w:hAnsi="Times New Roman" w:cs="Times New Roman"/>
            <w:color w:val="000000" w:themeColor="text1"/>
            <w:sz w:val="22"/>
          </w:rPr>
          <w:t>, though some of the native-resolution variab</w:t>
        </w:r>
      </w:ins>
      <w:ins w:id="460" w:author="Jacob, Daniel J." w:date="2020-08-28T11:16:00Z">
        <w:r w:rsidR="005F19A0">
          <w:rPr>
            <w:rFonts w:ascii="Times New Roman" w:eastAsiaTheme="minorEastAsia" w:hAnsi="Times New Roman" w:cs="Times New Roman"/>
            <w:color w:val="000000" w:themeColor="text1"/>
            <w:sz w:val="22"/>
          </w:rPr>
          <w:t xml:space="preserve">ility is checkerboard noise </w:t>
        </w:r>
      </w:ins>
      <w:ins w:id="461" w:author="Jacob, Daniel J." w:date="2020-08-28T11:20:00Z">
        <w:r w:rsidR="005F19A0">
          <w:rPr>
            <w:rFonts w:ascii="Times New Roman" w:eastAsiaTheme="minorEastAsia" w:hAnsi="Times New Roman" w:cs="Times New Roman"/>
            <w:color w:val="000000" w:themeColor="text1"/>
            <w:sz w:val="22"/>
          </w:rPr>
          <w:t xml:space="preserve">from our forcing </w:t>
        </w:r>
      </w:ins>
      <w:ins w:id="462" w:author="Jacob, Daniel J." w:date="2020-08-28T11:21:00Z">
        <w:r w:rsidR="005F19A0">
          <w:rPr>
            <w:rFonts w:ascii="Times New Roman" w:eastAsiaTheme="minorEastAsia" w:hAnsi="Times New Roman" w:cs="Times New Roman"/>
            <w:color w:val="000000" w:themeColor="text1"/>
            <w:sz w:val="22"/>
          </w:rPr>
          <w:t xml:space="preserve">of the inversion to </w:t>
        </w:r>
        <w:commentRangeStart w:id="463"/>
        <w:r w:rsidR="005F19A0">
          <w:rPr>
            <w:rFonts w:ascii="Times New Roman" w:eastAsiaTheme="minorEastAsia" w:hAnsi="Times New Roman" w:cs="Times New Roman"/>
            <w:color w:val="000000" w:themeColor="text1"/>
            <w:sz w:val="22"/>
          </w:rPr>
          <w:t>overfit</w:t>
        </w:r>
      </w:ins>
      <w:ins w:id="464" w:author="Jacob, Daniel J." w:date="2020-08-28T11:22:00Z">
        <w:r w:rsidR="006D294C">
          <w:rPr>
            <w:rFonts w:ascii="Times New Roman" w:eastAsiaTheme="minorEastAsia" w:hAnsi="Times New Roman" w:cs="Times New Roman"/>
            <w:color w:val="000000" w:themeColor="text1"/>
            <w:sz w:val="22"/>
          </w:rPr>
          <w:t xml:space="preserve">. </w:t>
        </w:r>
      </w:ins>
      <w:ins w:id="465" w:author="Jacob, Daniel J." w:date="2020-08-28T11:21:00Z">
        <w:r w:rsidR="005F19A0">
          <w:rPr>
            <w:rFonts w:ascii="Times New Roman" w:eastAsiaTheme="minorEastAsia" w:hAnsi="Times New Roman" w:cs="Times New Roman"/>
            <w:color w:val="000000" w:themeColor="text1"/>
            <w:sz w:val="22"/>
          </w:rPr>
          <w:t xml:space="preserve"> </w:t>
        </w:r>
      </w:ins>
      <w:del w:id="466" w:author="Jacob, Daniel J." w:date="2020-08-28T11:21:00Z">
        <w:r w:rsidR="0050613B" w:rsidRPr="003C70A4" w:rsidDel="005F19A0">
          <w:rPr>
            <w:rFonts w:ascii="Times New Roman" w:eastAsiaTheme="minorEastAsia" w:hAnsi="Times New Roman" w:cs="Times New Roman"/>
            <w:color w:val="000000" w:themeColor="text1"/>
            <w:sz w:val="22"/>
          </w:rPr>
          <w:delText xml:space="preserve">. </w:delText>
        </w:r>
      </w:del>
      <w:commentRangeEnd w:id="463"/>
      <w:r w:rsidR="00510EFA">
        <w:rPr>
          <w:rStyle w:val="CommentReference"/>
        </w:rPr>
        <w:commentReference w:id="463"/>
      </w:r>
      <w:del w:id="467" w:author="Jacob, Daniel J." w:date="2020-08-28T11:21:00Z">
        <w:r w:rsidR="0050613B" w:rsidRPr="003C70A4" w:rsidDel="005F19A0">
          <w:rPr>
            <w:rFonts w:ascii="Times New Roman" w:eastAsiaTheme="minorEastAsia" w:hAnsi="Times New Roman" w:cs="Times New Roman"/>
            <w:color w:val="000000" w:themeColor="text1"/>
            <w:sz w:val="22"/>
          </w:rPr>
          <w:delText xml:space="preserve">However, some of the variability in the native-resolution solution is attributable to </w:delText>
        </w:r>
      </w:del>
      <w:del w:id="468" w:author="Jacob, Daniel J." w:date="2020-08-28T11:23:00Z">
        <w:r w:rsidR="0050613B" w:rsidRPr="003C70A4" w:rsidDel="006D294C">
          <w:rPr>
            <w:rFonts w:ascii="Times New Roman" w:eastAsiaTheme="minorEastAsia" w:hAnsi="Times New Roman" w:cs="Times New Roman"/>
            <w:color w:val="000000" w:themeColor="text1"/>
            <w:sz w:val="22"/>
          </w:rPr>
          <w:delText xml:space="preserve">the large regularization factor, which causes “checker-boarding” where the posterior solution fits observational noise. </w:delText>
        </w:r>
      </w:del>
      <w:r w:rsidR="0050613B" w:rsidRPr="003C70A4">
        <w:rPr>
          <w:rFonts w:ascii="Times New Roman" w:eastAsiaTheme="minorEastAsia" w:hAnsi="Times New Roman" w:cs="Times New Roman"/>
          <w:color w:val="000000" w:themeColor="text1"/>
          <w:sz w:val="22"/>
        </w:rPr>
        <w:t xml:space="preserve">The </w:t>
      </w:r>
      <w:ins w:id="469" w:author="Jacob, Daniel J." w:date="2020-08-28T11:23:00Z">
        <w:r w:rsidR="006D294C">
          <w:rPr>
            <w:rFonts w:ascii="Times New Roman" w:eastAsiaTheme="minorEastAsia" w:hAnsi="Times New Roman" w:cs="Times New Roman"/>
            <w:color w:val="000000" w:themeColor="text1"/>
            <w:sz w:val="22"/>
          </w:rPr>
          <w:t>posterior scaling factors agree better on regional scales.</w:t>
        </w:r>
      </w:ins>
      <w:del w:id="470" w:author="Jacob, Daniel J." w:date="2020-08-28T11:23:00Z">
        <w:r w:rsidR="0050613B" w:rsidRPr="003C70A4" w:rsidDel="006D294C">
          <w:rPr>
            <w:rFonts w:ascii="Times New Roman" w:eastAsiaTheme="minorEastAsia" w:hAnsi="Times New Roman" w:cs="Times New Roman"/>
            <w:color w:val="000000" w:themeColor="text1"/>
            <w:sz w:val="22"/>
          </w:rPr>
          <w:delText>reduced-dimension scaling factors successfully capture the native-resolution regional patterns</w:delText>
        </w:r>
      </w:del>
      <w:r w:rsidR="0050613B" w:rsidRPr="003C70A4">
        <w:rPr>
          <w:rFonts w:ascii="Times New Roman" w:eastAsiaTheme="minorEastAsia" w:hAnsi="Times New Roman" w:cs="Times New Roman"/>
          <w:color w:val="000000" w:themeColor="text1"/>
          <w:sz w:val="22"/>
        </w:rPr>
        <w:t>.</w:t>
      </w:r>
    </w:p>
    <w:p w14:paraId="6B6C2681" w14:textId="77777777" w:rsidR="00A6735B" w:rsidRPr="003C70A4" w:rsidRDefault="00A6735B" w:rsidP="00A6735B">
      <w:pPr>
        <w:rPr>
          <w:rFonts w:ascii="Times New Roman" w:eastAsiaTheme="minorEastAsia" w:hAnsi="Times New Roman" w:cs="Times New Roman"/>
          <w:color w:val="000000" w:themeColor="text1"/>
          <w:sz w:val="22"/>
        </w:rPr>
      </w:pPr>
    </w:p>
    <w:p w14:paraId="03257363" w14:textId="5A5D92C0" w:rsidR="004E5717"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w:t>
      </w:r>
      <w:ins w:id="471" w:author="Jacob, Daniel J." w:date="2020-08-28T11:27:00Z">
        <w:r w:rsidR="006D294C">
          <w:rPr>
            <w:rFonts w:ascii="Times New Roman" w:eastAsiaTheme="minorEastAsia" w:hAnsi="Times New Roman" w:cs="Times New Roman"/>
            <w:sz w:val="22"/>
          </w:rPr>
          <w:t>apply the reduced-rank method (</w:t>
        </w:r>
      </w:ins>
      <w:ins w:id="472" w:author="Jacob, Daniel J." w:date="2020-08-28T11:28:00Z">
        <w:r w:rsidR="006D294C">
          <w:rPr>
            <w:rFonts w:ascii="Times New Roman" w:eastAsiaTheme="minorEastAsia" w:hAnsi="Times New Roman" w:cs="Times New Roman"/>
            <w:sz w:val="22"/>
          </w:rPr>
          <w:t xml:space="preserve">Section 2.5) involving construction of a </w:t>
        </w:r>
      </w:ins>
      <w:del w:id="473" w:author="Jacob, Daniel J." w:date="2020-08-28T11:28:00Z">
        <w:r w:rsidDel="006D294C">
          <w:rPr>
            <w:rFonts w:ascii="Times New Roman" w:eastAsiaTheme="minorEastAsia" w:hAnsi="Times New Roman" w:cs="Times New Roman"/>
            <w:sz w:val="22"/>
          </w:rPr>
          <w:delText xml:space="preserve">construct a </w:delText>
        </w:r>
      </w:del>
      <w:r>
        <w:rPr>
          <w:rFonts w:ascii="Times New Roman" w:eastAsiaTheme="minorEastAsia" w:hAnsi="Times New Roman" w:cs="Times New Roman"/>
          <w:sz w:val="22"/>
        </w:rPr>
        <w:t>reduced-rank</w:t>
      </w:r>
      <w:ins w:id="474" w:author="Jacob, Daniel J." w:date="2020-08-28T11:28:00Z">
        <w:r w:rsidR="006D294C">
          <w:rPr>
            <w:rFonts w:ascii="Times New Roman" w:eastAsiaTheme="minorEastAsia" w:hAnsi="Times New Roman" w:cs="Times New Roman"/>
            <w:sz w:val="22"/>
          </w:rPr>
          <w:t xml:space="preserve">, </w:t>
        </w:r>
        <w:r w:rsidR="006D294C">
          <w:rPr>
            <w:rFonts w:ascii="Times New Roman" w:eastAsiaTheme="minorEastAsia" w:hAnsi="Times New Roman" w:cs="Times New Roman"/>
            <w:i/>
            <w:iCs/>
            <w:sz w:val="22"/>
          </w:rPr>
          <w:t>m</w:t>
        </w:r>
        <w:r w:rsidR="006D294C">
          <w:rPr>
            <w:rFonts w:ascii="Times New Roman" w:eastAsiaTheme="minorEastAsia" w:hAnsi="Times New Roman" w:cs="Times New Roman"/>
            <w:sz w:val="22"/>
          </w:rPr>
          <w:t xml:space="preserve"> x </w:t>
        </w:r>
        <w:r w:rsidR="006D294C">
          <w:rPr>
            <w:rFonts w:ascii="Times New Roman" w:eastAsiaTheme="minorEastAsia" w:hAnsi="Times New Roman" w:cs="Times New Roman"/>
            <w:i/>
            <w:iCs/>
            <w:sz w:val="22"/>
          </w:rPr>
          <w:t>n</w:t>
        </w:r>
      </w:ins>
      <w:r>
        <w:rPr>
          <w:rFonts w:ascii="Times New Roman" w:eastAsiaTheme="minorEastAsia" w:hAnsi="Times New Roman" w:cs="Times New Roman"/>
          <w:sz w:val="22"/>
        </w:rPr>
        <w:t xml:space="preserve"> Jacobian matrix</w:t>
      </w:r>
      <w:ins w:id="475" w:author="Jacob, Daniel J." w:date="2020-08-28T11:29:00Z">
        <w:r w:rsidR="006D294C">
          <w:rPr>
            <w:rFonts w:ascii="Times New Roman" w:eastAsiaTheme="minorEastAsia" w:hAnsi="Times New Roman" w:cs="Times New Roman"/>
            <w:sz w:val="22"/>
          </w:rPr>
          <w:t xml:space="preserve"> </w:t>
        </w:r>
        <w:proofErr w:type="gramStart"/>
        <w:r w:rsidR="006D294C">
          <w:rPr>
            <w:rFonts w:ascii="Times New Roman" w:eastAsiaTheme="minorEastAsia" w:hAnsi="Times New Roman" w:cs="Times New Roman"/>
            <w:b/>
            <w:bCs/>
            <w:sz w:val="22"/>
          </w:rPr>
          <w:t>K</w:t>
        </w:r>
        <w:r w:rsidR="006D294C">
          <w:rPr>
            <w:rFonts w:ascii="Times New Roman" w:eastAsiaTheme="minorEastAsia" w:hAnsi="Times New Roman" w:cs="Times New Roman"/>
            <w:b/>
            <w:bCs/>
            <w:sz w:val="22"/>
            <w:vertAlign w:val="subscript"/>
          </w:rPr>
          <w:t>PI</w:t>
        </w:r>
      </w:ins>
      <w:ins w:id="476" w:author="Jacob, Daniel J." w:date="2020-08-28T11:28:00Z">
        <w:r w:rsidR="006D294C">
          <w:rPr>
            <w:rFonts w:ascii="Times New Roman" w:eastAsiaTheme="minorEastAsia" w:hAnsi="Times New Roman" w:cs="Times New Roman"/>
            <w:sz w:val="22"/>
          </w:rPr>
          <w:t xml:space="preserve"> </w:t>
        </w:r>
      </w:ins>
      <w:r>
        <w:rPr>
          <w:rFonts w:ascii="Times New Roman" w:eastAsiaTheme="minorEastAsia" w:hAnsi="Times New Roman" w:cs="Times New Roman"/>
          <w:sz w:val="22"/>
        </w:rPr>
        <w:t>.</w:t>
      </w:r>
      <w:proofErr w:type="gramEnd"/>
      <w:r>
        <w:rPr>
          <w:rFonts w:ascii="Times New Roman" w:eastAsiaTheme="minorEastAsia" w:hAnsi="Times New Roman" w:cs="Times New Roman"/>
          <w:sz w:val="22"/>
        </w:rPr>
        <w:t xml:space="preserve">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w:t>
      </w:r>
      <w:r w:rsidR="00DF2840" w:rsidRPr="009374D0">
        <w:rPr>
          <w:rFonts w:ascii="Times New Roman" w:eastAsiaTheme="minorEastAsia" w:hAnsi="Times New Roman" w:cs="Times New Roman"/>
          <w:color w:val="000000" w:themeColor="text1"/>
          <w:sz w:val="22"/>
        </w:rPr>
        <w:t>x estimate</w:t>
      </w:r>
      <w:ins w:id="477" w:author="Jacob, Daniel J." w:date="2020-08-28T11:29:00Z">
        <w:r w:rsidR="006D294C">
          <w:rPr>
            <w:rFonts w:ascii="Times New Roman" w:eastAsiaTheme="minorEastAsia" w:hAnsi="Times New Roman" w:cs="Times New Roman"/>
            <w:color w:val="000000" w:themeColor="text1"/>
            <w:sz w:val="22"/>
          </w:rPr>
          <w:t xml:space="preserve"> </w:t>
        </w:r>
        <w:proofErr w:type="gramStart"/>
        <w:r w:rsidR="006D294C">
          <w:rPr>
            <w:rFonts w:ascii="Times New Roman" w:eastAsiaTheme="minorEastAsia" w:hAnsi="Times New Roman" w:cs="Times New Roman"/>
            <w:b/>
            <w:bCs/>
            <w:color w:val="000000" w:themeColor="text1"/>
            <w:sz w:val="22"/>
          </w:rPr>
          <w:t>A</w:t>
        </w:r>
        <w:r w:rsidR="006D294C">
          <w:rPr>
            <w:rFonts w:ascii="Times New Roman" w:eastAsiaTheme="minorEastAsia" w:hAnsi="Times New Roman" w:cs="Times New Roman"/>
            <w:color w:val="000000" w:themeColor="text1"/>
            <w:sz w:val="22"/>
            <w:vertAlign w:val="superscript"/>
          </w:rPr>
          <w:t>(</w:t>
        </w:r>
        <w:proofErr w:type="gramEnd"/>
        <w:r w:rsidR="006D294C">
          <w:rPr>
            <w:rFonts w:ascii="Times New Roman" w:eastAsiaTheme="minorEastAsia" w:hAnsi="Times New Roman" w:cs="Times New Roman"/>
            <w:color w:val="000000" w:themeColor="text1"/>
            <w:sz w:val="22"/>
            <w:vertAlign w:val="superscript"/>
          </w:rPr>
          <w:t>0)</w:t>
        </w:r>
      </w:ins>
      <w:r w:rsidR="00DF2840" w:rsidRPr="009374D0">
        <w:rPr>
          <w:rFonts w:ascii="Times New Roman" w:eastAsiaTheme="minorEastAsia" w:hAnsi="Times New Roman" w:cs="Times New Roman"/>
          <w:color w:val="000000" w:themeColor="text1"/>
          <w:sz w:val="22"/>
        </w:rPr>
        <w:t>,</w:t>
      </w:r>
      <w:r w:rsidR="00E37463" w:rsidRPr="009374D0">
        <w:rPr>
          <w:rFonts w:ascii="Times New Roman" w:eastAsiaTheme="minorEastAsia" w:hAnsi="Times New Roman" w:cs="Times New Roman"/>
          <w:color w:val="000000" w:themeColor="text1"/>
          <w:sz w:val="22"/>
        </w:rPr>
        <w:t xml:space="preserve"> requir</w:t>
      </w:r>
      <w:r w:rsidR="00DF2840" w:rsidRPr="009374D0">
        <w:rPr>
          <w:rFonts w:ascii="Times New Roman" w:eastAsiaTheme="minorEastAsia" w:hAnsi="Times New Roman" w:cs="Times New Roman"/>
          <w:color w:val="000000" w:themeColor="text1"/>
          <w:sz w:val="22"/>
        </w:rPr>
        <w:t>ing</w:t>
      </w:r>
      <w:r w:rsidR="00E37463" w:rsidRPr="009374D0">
        <w:rPr>
          <w:rFonts w:ascii="Times New Roman" w:eastAsiaTheme="minorEastAsia" w:hAnsi="Times New Roman" w:cs="Times New Roman"/>
          <w:color w:val="000000" w:themeColor="text1"/>
          <w:sz w:val="22"/>
        </w:rPr>
        <w:t xml:space="preserve"> that the s</w:t>
      </w:r>
      <w:r w:rsidRPr="009374D0">
        <w:rPr>
          <w:rFonts w:ascii="Times New Roman" w:eastAsiaTheme="minorEastAsia" w:hAnsi="Times New Roman" w:cs="Times New Roman"/>
          <w:color w:val="000000" w:themeColor="text1"/>
          <w:sz w:val="22"/>
        </w:rPr>
        <w:t xml:space="preserve">ignal-to-noise </w:t>
      </w:r>
      <w:r w:rsidR="00E37463" w:rsidRPr="009374D0">
        <w:rPr>
          <w:rFonts w:ascii="Times New Roman" w:eastAsiaTheme="minorEastAsia" w:hAnsi="Times New Roman" w:cs="Times New Roman"/>
          <w:color w:val="000000" w:themeColor="text1"/>
          <w:sz w:val="22"/>
        </w:rPr>
        <w:t>ratio</w:t>
      </w:r>
      <w:r w:rsidRPr="009374D0">
        <w:rPr>
          <w:rFonts w:ascii="Times New Roman" w:eastAsiaTheme="minorEastAsia" w:hAnsi="Times New Roman" w:cs="Times New Roman"/>
          <w:color w:val="000000" w:themeColor="text1"/>
          <w:sz w:val="22"/>
        </w:rPr>
        <w:t xml:space="preserve"> of all </w:t>
      </w:r>
      <w:r w:rsidR="00DF2840"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be greater than </w:t>
      </w:r>
      <w:r w:rsidR="0065524D" w:rsidRPr="009374D0">
        <w:rPr>
          <w:rFonts w:ascii="Times New Roman" w:eastAsiaTheme="minorEastAsia" w:hAnsi="Times New Roman" w:cs="Times New Roman"/>
          <w:color w:val="000000" w:themeColor="text1"/>
          <w:sz w:val="22"/>
        </w:rPr>
        <w:t>2</w:t>
      </w:r>
      <w:ins w:id="478" w:author="Jacob, Daniel J." w:date="2020-08-28T11:29:00Z">
        <w:r w:rsidR="006D294C">
          <w:rPr>
            <w:rFonts w:ascii="Times New Roman" w:eastAsiaTheme="minorEastAsia" w:hAnsi="Times New Roman" w:cs="Times New Roman"/>
            <w:color w:val="000000" w:themeColor="text1"/>
            <w:sz w:val="22"/>
          </w:rPr>
          <w:t xml:space="preserve">. This </w:t>
        </w:r>
      </w:ins>
      <w:ins w:id="479" w:author="Jacob, Daniel J." w:date="2020-08-28T11:30:00Z">
        <w:r w:rsidR="006D294C">
          <w:rPr>
            <w:rFonts w:ascii="Times New Roman" w:eastAsiaTheme="minorEastAsia" w:hAnsi="Times New Roman" w:cs="Times New Roman"/>
            <w:color w:val="000000" w:themeColor="text1"/>
            <w:sz w:val="22"/>
          </w:rPr>
          <w:t xml:space="preserve">yields </w:t>
        </w:r>
        <w:proofErr w:type="gramStart"/>
        <w:r w:rsidR="006D294C">
          <w:rPr>
            <w:rFonts w:ascii="Times New Roman" w:eastAsiaTheme="minorEastAsia" w:hAnsi="Times New Roman" w:cs="Times New Roman"/>
            <w:i/>
            <w:iCs/>
            <w:color w:val="000000" w:themeColor="text1"/>
            <w:sz w:val="22"/>
          </w:rPr>
          <w:t>k</w:t>
        </w:r>
      </w:ins>
      <w:ins w:id="480" w:author="Jacob, Daniel J." w:date="2020-08-28T11:31:00Z">
        <w:r w:rsidR="006D294C">
          <w:rPr>
            <w:rFonts w:ascii="Times New Roman" w:eastAsiaTheme="minorEastAsia" w:hAnsi="Times New Roman" w:cs="Times New Roman"/>
            <w:color w:val="000000" w:themeColor="text1"/>
            <w:sz w:val="22"/>
            <w:vertAlign w:val="superscript"/>
          </w:rPr>
          <w:t>(</w:t>
        </w:r>
        <w:proofErr w:type="gramEnd"/>
        <w:r w:rsidR="006D294C">
          <w:rPr>
            <w:rFonts w:ascii="Times New Roman" w:eastAsiaTheme="minorEastAsia" w:hAnsi="Times New Roman" w:cs="Times New Roman"/>
            <w:color w:val="000000" w:themeColor="text1"/>
            <w:sz w:val="22"/>
            <w:vertAlign w:val="superscript"/>
          </w:rPr>
          <w:t>0)</w:t>
        </w:r>
      </w:ins>
      <w:ins w:id="481" w:author="Jacob, Daniel J." w:date="2020-08-28T11:30:00Z">
        <w:r w:rsidR="006D294C">
          <w:rPr>
            <w:rFonts w:ascii="Times New Roman" w:eastAsiaTheme="minorEastAsia" w:hAnsi="Times New Roman" w:cs="Times New Roman"/>
            <w:i/>
            <w:iCs/>
            <w:color w:val="000000" w:themeColor="text1"/>
            <w:sz w:val="22"/>
          </w:rPr>
          <w:t xml:space="preserve"> = </w:t>
        </w:r>
        <w:r w:rsidR="006D294C">
          <w:rPr>
            <w:rFonts w:ascii="Times New Roman" w:eastAsiaTheme="minorEastAsia" w:hAnsi="Times New Roman" w:cs="Times New Roman"/>
            <w:color w:val="000000" w:themeColor="text1"/>
            <w:sz w:val="22"/>
          </w:rPr>
          <w:t xml:space="preserve">92 (out of </w:t>
        </w:r>
        <w:r w:rsidR="006D294C">
          <w:rPr>
            <w:rFonts w:ascii="Times New Roman" w:eastAsiaTheme="minorEastAsia" w:hAnsi="Times New Roman" w:cs="Times New Roman"/>
            <w:i/>
            <w:iCs/>
            <w:color w:val="000000" w:themeColor="text1"/>
            <w:sz w:val="22"/>
          </w:rPr>
          <w:t xml:space="preserve">n </w:t>
        </w:r>
        <w:r w:rsidR="006D294C">
          <w:rPr>
            <w:rFonts w:ascii="Times New Roman" w:eastAsiaTheme="minorEastAsia" w:hAnsi="Times New Roman" w:cs="Times New Roman"/>
            <w:color w:val="000000" w:themeColor="text1"/>
            <w:sz w:val="22"/>
          </w:rPr>
          <w:t xml:space="preserve">= 2098) </w:t>
        </w:r>
      </w:ins>
      <w:ins w:id="482" w:author="Jacob, Daniel J." w:date="2020-08-28T11:31:00Z">
        <w:r w:rsidR="006D294C">
          <w:rPr>
            <w:rFonts w:ascii="Times New Roman" w:eastAsiaTheme="minorEastAsia" w:hAnsi="Times New Roman" w:cs="Times New Roman"/>
            <w:color w:val="000000" w:themeColor="text1"/>
            <w:sz w:val="22"/>
          </w:rPr>
          <w:t xml:space="preserve">and </w:t>
        </w:r>
      </w:ins>
      <w:ins w:id="483" w:author="Jacob, Daniel J." w:date="2020-08-28T11:29:00Z">
        <w:r w:rsidR="006D294C" w:rsidRPr="006D294C">
          <w:rPr>
            <w:rFonts w:ascii="Times New Roman" w:eastAsiaTheme="minorEastAsia" w:hAnsi="Times New Roman" w:cs="Times New Roman"/>
            <w:color w:val="000000" w:themeColor="text1"/>
            <w:sz w:val="22"/>
          </w:rPr>
          <w:t>accounts</w:t>
        </w:r>
        <w:r w:rsidR="006D294C">
          <w:rPr>
            <w:rFonts w:ascii="Times New Roman" w:eastAsiaTheme="minorEastAsia" w:hAnsi="Times New Roman" w:cs="Times New Roman"/>
            <w:color w:val="000000" w:themeColor="text1"/>
            <w:sz w:val="22"/>
          </w:rPr>
          <w:t xml:space="preserve"> for </w:t>
        </w:r>
      </w:ins>
      <w:del w:id="484" w:author="Jacob, Daniel J." w:date="2020-08-28T11:30:00Z">
        <w:r w:rsidRPr="009374D0" w:rsidDel="006D294C">
          <w:rPr>
            <w:rFonts w:ascii="Times New Roman" w:eastAsiaTheme="minorEastAsia" w:hAnsi="Times New Roman" w:cs="Times New Roman"/>
            <w:color w:val="000000" w:themeColor="text1"/>
            <w:sz w:val="22"/>
          </w:rPr>
          <w:delText>, corresponding to</w:delText>
        </w:r>
        <w:r w:rsidR="0021389A" w:rsidRPr="009374D0" w:rsidDel="006D294C">
          <w:rPr>
            <w:rFonts w:ascii="Times New Roman" w:eastAsiaTheme="minorEastAsia" w:hAnsi="Times New Roman" w:cs="Times New Roman"/>
            <w:color w:val="000000" w:themeColor="text1"/>
            <w:sz w:val="22"/>
          </w:rPr>
          <w:delText xml:space="preserve"> </w:delText>
        </w:r>
      </w:del>
      <w:r w:rsidR="0065524D" w:rsidRPr="009374D0">
        <w:rPr>
          <w:rFonts w:ascii="Times New Roman" w:eastAsiaTheme="minorEastAsia" w:hAnsi="Times New Roman" w:cs="Times New Roman"/>
          <w:color w:val="000000" w:themeColor="text1"/>
          <w:sz w:val="22"/>
        </w:rPr>
        <w:t>44</w:t>
      </w:r>
      <w:r w:rsidR="0021389A" w:rsidRPr="009374D0">
        <w:rPr>
          <w:rFonts w:ascii="Times New Roman" w:eastAsiaTheme="minorEastAsia" w:hAnsi="Times New Roman" w:cs="Times New Roman"/>
          <w:color w:val="000000" w:themeColor="text1"/>
          <w:sz w:val="22"/>
        </w:rPr>
        <w:t xml:space="preserve">% of the </w:t>
      </w:r>
      <w:ins w:id="485" w:author="Jacob, Daniel J." w:date="2020-08-28T11:31:00Z">
        <w:r w:rsidR="006D294C">
          <w:rPr>
            <w:rFonts w:ascii="Times New Roman" w:eastAsiaTheme="minorEastAsia" w:hAnsi="Times New Roman" w:cs="Times New Roman"/>
            <w:color w:val="000000" w:themeColor="text1"/>
            <w:sz w:val="22"/>
          </w:rPr>
          <w:t xml:space="preserve">native-resolution </w:t>
        </w:r>
      </w:ins>
      <w:r w:rsidR="0021389A" w:rsidRPr="009374D0">
        <w:rPr>
          <w:rFonts w:ascii="Times New Roman" w:eastAsiaTheme="minorEastAsia" w:hAnsi="Times New Roman" w:cs="Times New Roman"/>
          <w:color w:val="000000" w:themeColor="text1"/>
          <w:sz w:val="22"/>
        </w:rPr>
        <w:t>DOFS</w:t>
      </w:r>
      <w:ins w:id="486" w:author="Jacob, Daniel J." w:date="2020-08-28T11:31:00Z">
        <w:r w:rsidR="006D294C">
          <w:rPr>
            <w:rFonts w:ascii="Times New Roman" w:eastAsiaTheme="minorEastAsia" w:hAnsi="Times New Roman" w:cs="Times New Roman"/>
            <w:color w:val="000000" w:themeColor="text1"/>
            <w:sz w:val="22"/>
          </w:rPr>
          <w:t>.</w:t>
        </w:r>
      </w:ins>
      <w:r w:rsidR="0021389A" w:rsidRPr="009374D0">
        <w:rPr>
          <w:rFonts w:ascii="Times New Roman" w:eastAsiaTheme="minorEastAsia" w:hAnsi="Times New Roman" w:cs="Times New Roman"/>
          <w:color w:val="000000" w:themeColor="text1"/>
          <w:sz w:val="22"/>
        </w:rPr>
        <w:t xml:space="preserve"> </w:t>
      </w:r>
      <w:del w:id="487" w:author="Jacob, Daniel J." w:date="2020-08-28T11:31:00Z">
        <w:r w:rsidR="0021389A" w:rsidRPr="009374D0" w:rsidDel="006D294C">
          <w:rPr>
            <w:rFonts w:ascii="Times New Roman" w:eastAsiaTheme="minorEastAsia" w:hAnsi="Times New Roman" w:cs="Times New Roman"/>
            <w:color w:val="000000" w:themeColor="text1"/>
            <w:sz w:val="22"/>
          </w:rPr>
          <w:delText>and</w:delText>
        </w:r>
        <w:r w:rsidRPr="009374D0" w:rsidDel="006D294C">
          <w:rPr>
            <w:rFonts w:ascii="Times New Roman" w:eastAsiaTheme="minorEastAsia" w:hAnsi="Times New Roman" w:cs="Times New Roman"/>
            <w:color w:val="000000" w:themeColor="text1"/>
            <w:sz w:val="22"/>
          </w:rPr>
          <w:delText xml:space="preserve"> </w:delText>
        </w:r>
        <w:r w:rsidRPr="009374D0" w:rsidDel="006D294C">
          <w:rPr>
            <w:rFonts w:ascii="Times New Roman" w:eastAsiaTheme="minorEastAsia" w:hAnsi="Times New Roman" w:cs="Times New Roman"/>
            <w:i/>
            <w:color w:val="000000" w:themeColor="text1"/>
            <w:sz w:val="22"/>
          </w:rPr>
          <w:delText>k</w:delText>
        </w:r>
        <w:r w:rsidRPr="009374D0" w:rsidDel="006D294C">
          <w:rPr>
            <w:rFonts w:ascii="Times New Roman" w:eastAsiaTheme="minorEastAsia" w:hAnsi="Times New Roman" w:cs="Times New Roman"/>
            <w:color w:val="000000" w:themeColor="text1"/>
            <w:sz w:val="22"/>
          </w:rPr>
          <w:delText xml:space="preserve"> = </w:delText>
        </w:r>
        <w:r w:rsidR="0065524D" w:rsidRPr="009374D0" w:rsidDel="006D294C">
          <w:rPr>
            <w:rFonts w:ascii="Times New Roman" w:eastAsiaTheme="minorEastAsia" w:hAnsi="Times New Roman" w:cs="Times New Roman"/>
            <w:color w:val="000000" w:themeColor="text1"/>
            <w:sz w:val="22"/>
          </w:rPr>
          <w:delText>92</w:delText>
        </w:r>
        <w:r w:rsidRPr="009374D0" w:rsidDel="006D294C">
          <w:rPr>
            <w:rFonts w:ascii="Times New Roman" w:eastAsiaTheme="minorEastAsia" w:hAnsi="Times New Roman" w:cs="Times New Roman"/>
            <w:color w:val="000000" w:themeColor="text1"/>
            <w:sz w:val="22"/>
          </w:rPr>
          <w:delText xml:space="preserve">. </w:delText>
        </w:r>
      </w:del>
      <w:r w:rsidRPr="009374D0">
        <w:rPr>
          <w:rFonts w:ascii="Times New Roman" w:eastAsiaTheme="minorEastAsia" w:hAnsi="Times New Roman" w:cs="Times New Roman"/>
          <w:color w:val="000000" w:themeColor="text1"/>
          <w:sz w:val="22"/>
        </w:rPr>
        <w:t>We perturb the</w:t>
      </w:r>
      <w:r w:rsidR="00DF2840" w:rsidRPr="009374D0">
        <w:rPr>
          <w:rFonts w:ascii="Times New Roman" w:eastAsiaTheme="minorEastAsia" w:hAnsi="Times New Roman" w:cs="Times New Roman"/>
          <w:color w:val="000000" w:themeColor="text1"/>
          <w:sz w:val="22"/>
        </w:rPr>
        <w:t xml:space="preserve">se </w:t>
      </w:r>
      <w:r w:rsidR="00B0569A"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in the forward model and construct the reduced-rank Jacobian matrix as described in Section 2.</w:t>
      </w:r>
      <w:r w:rsidR="00BA540C">
        <w:rPr>
          <w:rFonts w:ascii="Times New Roman" w:eastAsiaTheme="minorEastAsia" w:hAnsi="Times New Roman" w:cs="Times New Roman"/>
          <w:color w:val="000000" w:themeColor="text1"/>
          <w:sz w:val="22"/>
        </w:rPr>
        <w:t>5</w:t>
      </w:r>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w:t>
      </w:r>
      <w:r w:rsidR="00095B25">
        <w:rPr>
          <w:rFonts w:ascii="Times New Roman" w:eastAsiaTheme="minorEastAsia" w:hAnsi="Times New Roman" w:cs="Times New Roman"/>
          <w:color w:val="000000" w:themeColor="text1"/>
          <w:sz w:val="22"/>
        </w:rPr>
        <w:t xml:space="preserve">then </w:t>
      </w:r>
      <w:r w:rsidR="00342086" w:rsidRPr="0021389A">
        <w:rPr>
          <w:rFonts w:ascii="Times New Roman" w:eastAsiaTheme="minorEastAsia" w:hAnsi="Times New Roman" w:cs="Times New Roman"/>
          <w:color w:val="000000" w:themeColor="text1"/>
          <w:sz w:val="22"/>
        </w:rPr>
        <w:t xml:space="preserve">recalculate </w:t>
      </w:r>
      <w:ins w:id="488" w:author="Jacob, Daniel J." w:date="2020-08-28T11:32:00Z">
        <w:r w:rsidR="006D294C">
          <w:rPr>
            <w:rFonts w:ascii="Times New Roman" w:eastAsiaTheme="minorEastAsia" w:hAnsi="Times New Roman" w:cs="Times New Roman"/>
            <w:color w:val="000000" w:themeColor="text1"/>
            <w:sz w:val="22"/>
          </w:rPr>
          <w:t xml:space="preserve">the </w:t>
        </w:r>
      </w:ins>
      <w:r w:rsidR="00342086" w:rsidRPr="0021389A">
        <w:rPr>
          <w:rFonts w:ascii="Times New Roman" w:eastAsiaTheme="minorEastAsia" w:hAnsi="Times New Roman" w:cs="Times New Roman"/>
          <w:color w:val="000000" w:themeColor="text1"/>
          <w:sz w:val="22"/>
        </w:rPr>
        <w:t xml:space="preserve">averaging kernel matrix </w:t>
      </w:r>
      <w:ins w:id="489" w:author="Jacob, Daniel J." w:date="2020-08-28T11:32:00Z">
        <w:r w:rsidR="006D294C">
          <w:rPr>
            <w:rFonts w:ascii="Times New Roman" w:eastAsiaTheme="minorEastAsia" w:hAnsi="Times New Roman" w:cs="Times New Roman"/>
            <w:b/>
            <w:bCs/>
            <w:color w:val="000000" w:themeColor="text1"/>
            <w:sz w:val="22"/>
          </w:rPr>
          <w:t>A</w:t>
        </w:r>
        <w:r w:rsidR="006D294C">
          <w:rPr>
            <w:rFonts w:ascii="Times New Roman" w:eastAsiaTheme="minorEastAsia" w:hAnsi="Times New Roman" w:cs="Times New Roman"/>
            <w:color w:val="000000" w:themeColor="text1"/>
            <w:sz w:val="22"/>
            <w:vertAlign w:val="superscript"/>
          </w:rPr>
          <w:t>(1)</w:t>
        </w:r>
        <w:r w:rsidR="006D294C">
          <w:rPr>
            <w:rFonts w:ascii="Times New Roman" w:eastAsiaTheme="minorEastAsia" w:hAnsi="Times New Roman" w:cs="Times New Roman"/>
            <w:b/>
            <w:bCs/>
            <w:color w:val="000000" w:themeColor="text1"/>
            <w:sz w:val="22"/>
          </w:rPr>
          <w:t xml:space="preserve"> </w:t>
        </w:r>
      </w:ins>
      <w:r w:rsidR="00342086" w:rsidRPr="0021389A">
        <w:rPr>
          <w:rFonts w:ascii="Times New Roman" w:eastAsiaTheme="minorEastAsia" w:hAnsi="Times New Roman" w:cs="Times New Roman"/>
          <w:color w:val="000000" w:themeColor="text1"/>
          <w:sz w:val="22"/>
        </w:rPr>
        <w:t>and its dominant eigenvectors</w:t>
      </w:r>
      <w:ins w:id="490" w:author="Jacob, Daniel J." w:date="2020-08-28T11:33:00Z">
        <w:r w:rsidR="00081527">
          <w:rPr>
            <w:rFonts w:ascii="Times New Roman" w:eastAsiaTheme="minorEastAsia" w:hAnsi="Times New Roman" w:cs="Times New Roman"/>
            <w:color w:val="000000" w:themeColor="text1"/>
            <w:sz w:val="22"/>
          </w:rPr>
          <w:t xml:space="preserve">, using </w:t>
        </w:r>
      </w:ins>
      <w:del w:id="491" w:author="Jacob, Daniel J." w:date="2020-08-28T11:33:00Z">
        <w:r w:rsidR="00342086" w:rsidRPr="0021389A" w:rsidDel="00081527">
          <w:rPr>
            <w:rFonts w:ascii="Times New Roman" w:eastAsiaTheme="minorEastAsia" w:hAnsi="Times New Roman" w:cs="Times New Roman"/>
            <w:color w:val="000000" w:themeColor="text1"/>
            <w:sz w:val="22"/>
          </w:rPr>
          <w:delText xml:space="preserve">. </w:delText>
        </w:r>
        <w:commentRangeStart w:id="492"/>
        <w:r w:rsidRPr="0021389A" w:rsidDel="00081527">
          <w:rPr>
            <w:rFonts w:ascii="Times New Roman" w:eastAsiaTheme="minorEastAsia" w:hAnsi="Times New Roman" w:cs="Times New Roman"/>
            <w:color w:val="000000" w:themeColor="text1"/>
            <w:sz w:val="22"/>
          </w:rPr>
          <w:delText xml:space="preserve">The eigenvalue spectrum given by the updated information content has a discontinuity at </w:delText>
        </w:r>
        <w:r w:rsidRPr="0021389A" w:rsidDel="00081527">
          <w:rPr>
            <w:rFonts w:ascii="Times New Roman" w:eastAsiaTheme="minorEastAsia" w:hAnsi="Times New Roman" w:cs="Times New Roman"/>
            <w:i/>
            <w:color w:val="000000" w:themeColor="text1"/>
            <w:sz w:val="22"/>
          </w:rPr>
          <w:delText>n</w:delText>
        </w:r>
        <w:r w:rsidRPr="0021389A" w:rsidDel="00081527">
          <w:rPr>
            <w:rFonts w:ascii="Times New Roman" w:eastAsiaTheme="minorEastAsia" w:hAnsi="Times New Roman" w:cs="Times New Roman"/>
            <w:color w:val="000000" w:themeColor="text1"/>
            <w:sz w:val="22"/>
          </w:rPr>
          <w:delText xml:space="preserve"> = </w:delText>
        </w:r>
        <w:r w:rsidR="00E56AA3" w:rsidRPr="0021389A" w:rsidDel="00081527">
          <w:rPr>
            <w:rFonts w:ascii="Times New Roman" w:eastAsiaTheme="minorEastAsia" w:hAnsi="Times New Roman" w:cs="Times New Roman"/>
            <w:color w:val="000000" w:themeColor="text1"/>
            <w:sz w:val="22"/>
          </w:rPr>
          <w:delText>113</w:delText>
        </w:r>
        <w:r w:rsidRPr="0021389A" w:rsidDel="00081527">
          <w:rPr>
            <w:rFonts w:ascii="Times New Roman" w:eastAsiaTheme="minorEastAsia" w:hAnsi="Times New Roman" w:cs="Times New Roman"/>
            <w:color w:val="000000" w:themeColor="text1"/>
            <w:sz w:val="22"/>
          </w:rPr>
          <w:delText xml:space="preserve"> as expected for a rank </w:delText>
        </w:r>
        <w:r w:rsidR="00E56AA3" w:rsidRPr="0021389A" w:rsidDel="00081527">
          <w:rPr>
            <w:rFonts w:ascii="Times New Roman" w:eastAsiaTheme="minorEastAsia" w:hAnsi="Times New Roman" w:cs="Times New Roman"/>
            <w:color w:val="000000" w:themeColor="text1"/>
            <w:sz w:val="22"/>
          </w:rPr>
          <w:delText>113</w:delText>
        </w:r>
        <w:r w:rsidRPr="0021389A" w:rsidDel="00081527">
          <w:rPr>
            <w:rFonts w:ascii="Times New Roman" w:eastAsiaTheme="minorEastAsia" w:hAnsi="Times New Roman" w:cs="Times New Roman"/>
            <w:color w:val="000000" w:themeColor="text1"/>
            <w:sz w:val="22"/>
          </w:rPr>
          <w:delText xml:space="preserve"> system</w:delText>
        </w:r>
        <w:r w:rsidR="00342086" w:rsidRPr="0021389A" w:rsidDel="00081527">
          <w:rPr>
            <w:rFonts w:ascii="Times New Roman" w:eastAsiaTheme="minorEastAsia" w:hAnsi="Times New Roman" w:cs="Times New Roman"/>
            <w:color w:val="000000" w:themeColor="text1"/>
            <w:sz w:val="22"/>
          </w:rPr>
          <w:delText xml:space="preserve">. </w:delText>
        </w:r>
      </w:del>
      <w:commentRangeEnd w:id="492"/>
      <w:r w:rsidR="00081527">
        <w:rPr>
          <w:rStyle w:val="CommentReference"/>
        </w:rPr>
        <w:commentReference w:id="492"/>
      </w:r>
      <w:del w:id="493" w:author="Jacob, Daniel J." w:date="2020-08-28T11:33:00Z">
        <w:r w:rsidR="00342086" w:rsidDel="00081527">
          <w:rPr>
            <w:rFonts w:ascii="Times New Roman" w:eastAsiaTheme="minorEastAsia" w:hAnsi="Times New Roman" w:cs="Times New Roman"/>
            <w:sz w:val="22"/>
          </w:rPr>
          <w:delText>W</w:delText>
        </w:r>
        <w:r w:rsidR="00E37463" w:rsidDel="00081527">
          <w:rPr>
            <w:rFonts w:ascii="Times New Roman" w:eastAsiaTheme="minorEastAsia" w:hAnsi="Times New Roman" w:cs="Times New Roman"/>
            <w:sz w:val="22"/>
          </w:rPr>
          <w:delText>e</w:delText>
        </w:r>
        <w:r w:rsidDel="00081527">
          <w:rPr>
            <w:rFonts w:ascii="Times New Roman" w:eastAsiaTheme="minorEastAsia" w:hAnsi="Times New Roman" w:cs="Times New Roman"/>
            <w:sz w:val="22"/>
          </w:rPr>
          <w:delText xml:space="preserve"> use </w:delText>
        </w:r>
      </w:del>
      <w:r>
        <w:rPr>
          <w:rFonts w:ascii="Times New Roman" w:eastAsiaTheme="minorEastAsia" w:hAnsi="Times New Roman" w:cs="Times New Roman"/>
          <w:sz w:val="22"/>
        </w:rPr>
        <w:t xml:space="preserve">the initial eigenvalue spectrum to determine </w:t>
      </w:r>
      <w:r w:rsidRPr="0075485F">
        <w:rPr>
          <w:rFonts w:ascii="Times New Roman" w:eastAsiaTheme="minorEastAsia" w:hAnsi="Times New Roman" w:cs="Times New Roman"/>
          <w:i/>
          <w:sz w:val="22"/>
        </w:rPr>
        <w:t>k</w:t>
      </w:r>
      <w:r>
        <w:rPr>
          <w:rFonts w:ascii="Times New Roman" w:eastAsiaTheme="minorEastAsia" w:hAnsi="Times New Roman" w:cs="Times New Roman"/>
          <w:sz w:val="22"/>
        </w:rPr>
        <w:t xml:space="preserve"> for the second update</w:t>
      </w:r>
      <w:r w:rsidR="00342086">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Pr>
          <w:rFonts w:ascii="Times New Roman" w:eastAsiaTheme="minorEastAsia" w:hAnsi="Times New Roman" w:cs="Times New Roman"/>
          <w:sz w:val="22"/>
        </w:rPr>
        <w:t>% of the information content</w:t>
      </w:r>
      <w:ins w:id="494" w:author="Jacob, Daniel J." w:date="2020-08-28T11:35:00Z">
        <w:r w:rsidR="00081527">
          <w:rPr>
            <w:rFonts w:ascii="Times New Roman" w:eastAsiaTheme="minorEastAsia" w:hAnsi="Times New Roman" w:cs="Times New Roman"/>
            <w:sz w:val="22"/>
          </w:rPr>
          <w:t xml:space="preserve"> defined by </w:t>
        </w:r>
        <w:r w:rsidR="00081527">
          <w:rPr>
            <w:rFonts w:ascii="Times New Roman" w:eastAsiaTheme="minorEastAsia" w:hAnsi="Times New Roman" w:cs="Times New Roman"/>
            <w:b/>
            <w:bCs/>
            <w:sz w:val="22"/>
          </w:rPr>
          <w:t>A</w:t>
        </w:r>
        <w:r w:rsidR="00081527">
          <w:rPr>
            <w:rFonts w:ascii="Times New Roman" w:eastAsiaTheme="minorEastAsia" w:hAnsi="Times New Roman" w:cs="Times New Roman"/>
            <w:sz w:val="22"/>
            <w:vertAlign w:val="superscript"/>
          </w:rPr>
          <w:t>(1)</w:t>
        </w:r>
      </w:ins>
      <w:ins w:id="495" w:author="Jacob, Daniel J." w:date="2020-08-28T11:36:00Z">
        <w:r w:rsidR="00081527">
          <w:rPr>
            <w:rFonts w:ascii="Times New Roman" w:eastAsiaTheme="minorEastAsia" w:hAnsi="Times New Roman" w:cs="Times New Roman"/>
            <w:sz w:val="22"/>
          </w:rPr>
          <w:t xml:space="preserve">. </w:t>
        </w:r>
        <w:proofErr w:type="gramStart"/>
        <w:r w:rsidR="00081527">
          <w:rPr>
            <w:rFonts w:ascii="Times New Roman" w:eastAsiaTheme="minorEastAsia" w:hAnsi="Times New Roman" w:cs="Times New Roman"/>
            <w:sz w:val="22"/>
          </w:rPr>
          <w:t>This yields</w:t>
        </w:r>
        <w:proofErr w:type="gramEnd"/>
        <w:r w:rsidR="00081527">
          <w:rPr>
            <w:rFonts w:ascii="Times New Roman" w:eastAsiaTheme="minorEastAsia" w:hAnsi="Times New Roman" w:cs="Times New Roman"/>
            <w:sz w:val="22"/>
          </w:rPr>
          <w:t xml:space="preserve"> </w:t>
        </w:r>
      </w:ins>
      <w:del w:id="496" w:author="Jacob, Daniel J." w:date="2020-08-28T11:36:00Z">
        <w:r w:rsidR="0021389A" w:rsidDel="00081527">
          <w:rPr>
            <w:rFonts w:ascii="Times New Roman" w:eastAsiaTheme="minorEastAsia" w:hAnsi="Times New Roman" w:cs="Times New Roman"/>
            <w:sz w:val="22"/>
          </w:rPr>
          <w:delText>,</w:delText>
        </w:r>
        <w:r w:rsidDel="00081527">
          <w:rPr>
            <w:rFonts w:ascii="Times New Roman" w:eastAsiaTheme="minorEastAsia" w:hAnsi="Times New Roman" w:cs="Times New Roman"/>
            <w:sz w:val="22"/>
          </w:rPr>
          <w:delText xml:space="preserve"> corresponding to </w:delText>
        </w:r>
      </w:del>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4</w:t>
      </w:r>
      <w:r w:rsidR="0065524D">
        <w:rPr>
          <w:rFonts w:ascii="Times New Roman" w:eastAsiaTheme="minorEastAsia" w:hAnsi="Times New Roman" w:cs="Times New Roman"/>
          <w:sz w:val="22"/>
        </w:rPr>
        <w:t>3</w:t>
      </w:r>
      <w:r>
        <w:rPr>
          <w:rFonts w:ascii="Times New Roman" w:eastAsiaTheme="minorEastAsia" w:hAnsi="Times New Roman" w:cs="Times New Roman"/>
          <w:sz w:val="22"/>
        </w:rPr>
        <w:t xml:space="preserve">7.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w:t>
      </w:r>
      <m:oMath>
        <m:r>
          <w:rPr>
            <w:rFonts w:ascii="Cambria Math" w:eastAsiaTheme="minorEastAsia" w:hAnsi="Cambria Math" w:cs="Times New Roman"/>
            <w:sz w:val="22"/>
          </w:rPr>
          <m:t>≈</m:t>
        </m:r>
      </m:oMath>
      <w:r>
        <w:rPr>
          <w:rFonts w:ascii="Times New Roman" w:eastAsiaTheme="minorEastAsia" w:hAnsi="Times New Roman" w:cs="Times New Roman"/>
          <w:sz w:val="22"/>
        </w:rPr>
        <w:t>4</w:t>
      </w:r>
      <w:r w:rsidR="0065524D">
        <w:rPr>
          <w:rFonts w:ascii="Times New Roman" w:eastAsiaTheme="minorEastAsia" w:hAnsi="Times New Roman" w:cs="Times New Roman"/>
          <w:sz w:val="22"/>
        </w:rPr>
        <w:t>3</w:t>
      </w:r>
      <w:r>
        <w:rPr>
          <w:rFonts w:ascii="Times New Roman" w:eastAsiaTheme="minorEastAsia" w:hAnsi="Times New Roman" w:cs="Times New Roman"/>
          <w:sz w:val="22"/>
        </w:rPr>
        <w:t>7</w:t>
      </w:r>
      <w:ins w:id="497" w:author="Jacob, Daniel J." w:date="2020-08-28T12:45:00Z">
        <w:r w:rsidR="00054A9B">
          <w:rPr>
            <w:rFonts w:ascii="Times New Roman" w:eastAsiaTheme="minorEastAsia" w:hAnsi="Times New Roman" w:cs="Times New Roman"/>
            <w:sz w:val="22"/>
          </w:rPr>
          <w:t>,</w:t>
        </w:r>
      </w:ins>
      <w:del w:id="498" w:author="Jacob, Daniel J." w:date="2020-08-28T12:45:00Z">
        <w:r w:rsidDel="00054A9B">
          <w:rPr>
            <w:rFonts w:ascii="Times New Roman" w:eastAsiaTheme="minorEastAsia" w:hAnsi="Times New Roman" w:cs="Times New Roman"/>
            <w:sz w:val="22"/>
          </w:rPr>
          <w:delText xml:space="preserve"> and</w:delText>
        </w:r>
      </w:del>
      <w:r>
        <w:rPr>
          <w:rFonts w:ascii="Times New Roman" w:eastAsiaTheme="minorEastAsia" w:hAnsi="Times New Roman" w:cs="Times New Roman"/>
          <w:sz w:val="22"/>
        </w:rPr>
        <w:t xml:space="preserve">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30</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ins w:id="499" w:author="Jacob, Daniel J." w:date="2020-08-28T11:58:00Z">
        <w:r w:rsidR="007265E9">
          <w:rPr>
            <w:rFonts w:ascii="Times New Roman" w:eastAsiaTheme="minorEastAsia" w:hAnsi="Times New Roman" w:cs="Times New Roman"/>
            <w:sz w:val="22"/>
          </w:rPr>
          <w:t xml:space="preserve"> to construct</w:t>
        </w:r>
      </w:ins>
      <w:ins w:id="500" w:author="Jacob, Daniel J." w:date="2020-08-28T12:46:00Z">
        <w:r w:rsidR="00054A9B">
          <w:rPr>
            <w:rFonts w:ascii="Times New Roman" w:eastAsiaTheme="minorEastAsia" w:hAnsi="Times New Roman" w:cs="Times New Roman"/>
            <w:sz w:val="22"/>
          </w:rPr>
          <w:t>, and achieves a DOFS of 153 (as compared to 216 in the native-resolution simulation</w:t>
        </w:r>
        <w:proofErr w:type="gramStart"/>
        <w:r w:rsidR="00054A9B">
          <w:rPr>
            <w:rFonts w:ascii="Times New Roman" w:eastAsiaTheme="minorEastAsia" w:hAnsi="Times New Roman" w:cs="Times New Roman"/>
            <w:sz w:val="22"/>
          </w:rPr>
          <w:t>)</w:t>
        </w:r>
      </w:ins>
      <w:ins w:id="501" w:author="Jacob, Daniel J." w:date="2020-08-28T11:58:00Z">
        <w:r w:rsidR="007265E9">
          <w:rPr>
            <w:rFonts w:ascii="Times New Roman" w:eastAsiaTheme="minorEastAsia" w:hAnsi="Times New Roman" w:cs="Times New Roman"/>
            <w:sz w:val="22"/>
          </w:rPr>
          <w:t>..</w:t>
        </w:r>
        <w:proofErr w:type="gramEnd"/>
        <w:r w:rsidR="007265E9">
          <w:rPr>
            <w:rFonts w:ascii="Times New Roman" w:eastAsiaTheme="minorEastAsia" w:hAnsi="Times New Roman" w:cs="Times New Roman"/>
            <w:sz w:val="22"/>
          </w:rPr>
          <w:t xml:space="preserve"> </w:t>
        </w:r>
      </w:ins>
      <w:r w:rsidR="0065524D">
        <w:rPr>
          <w:rFonts w:ascii="Times New Roman" w:eastAsiaTheme="minorEastAsia" w:hAnsi="Times New Roman" w:cs="Times New Roman"/>
          <w:sz w:val="22"/>
        </w:rPr>
        <w:t xml:space="preserve"> </w:t>
      </w:r>
      <w:del w:id="502" w:author="Jacob, Daniel J." w:date="2020-08-28T11:58:00Z">
        <w:r w:rsidR="0065524D" w:rsidDel="007265E9">
          <w:rPr>
            <w:rFonts w:ascii="Times New Roman" w:eastAsiaTheme="minorEastAsia" w:hAnsi="Times New Roman" w:cs="Times New Roman"/>
            <w:sz w:val="22"/>
          </w:rPr>
          <w:delText>including the prior run</w:delText>
        </w:r>
        <w:r w:rsidR="00E56AA3" w:rsidDel="007265E9">
          <w:rPr>
            <w:rFonts w:ascii="Times New Roman" w:eastAsiaTheme="minorEastAsia" w:hAnsi="Times New Roman" w:cs="Times New Roman"/>
            <w:sz w:val="22"/>
          </w:rPr>
          <w:delText>, a 75% reduction from the 2099 simulations required for the native-resolution solution.</w:delText>
        </w:r>
      </w:del>
    </w:p>
    <w:p w14:paraId="74B6D8DE" w14:textId="77777777" w:rsidR="005944B4" w:rsidRDefault="005944B4" w:rsidP="00A6735B">
      <w:pPr>
        <w:rPr>
          <w:rFonts w:ascii="Times New Roman" w:eastAsiaTheme="minorEastAsia" w:hAnsi="Times New Roman" w:cs="Times New Roman"/>
          <w:sz w:val="22"/>
        </w:rPr>
      </w:pPr>
    </w:p>
    <w:p w14:paraId="378ADF52" w14:textId="323003B9" w:rsidR="0064453F" w:rsidRDefault="00E47762" w:rsidP="00A6735B">
      <w:pPr>
        <w:rPr>
          <w:rFonts w:ascii="Times New Roman" w:eastAsiaTheme="minorEastAsia" w:hAnsi="Times New Roman" w:cs="Times New Roman"/>
          <w:sz w:val="22"/>
        </w:rPr>
      </w:pPr>
      <w:ins w:id="503" w:author="Jacob, Daniel J." w:date="2020-08-28T12:08:00Z">
        <w:r>
          <w:rPr>
            <w:rFonts w:ascii="Times New Roman" w:eastAsiaTheme="minorEastAsia" w:hAnsi="Times New Roman" w:cs="Times New Roman"/>
            <w:sz w:val="22"/>
          </w:rPr>
          <w:t>Using a different thresh</w:t>
        </w:r>
      </w:ins>
      <w:ins w:id="504" w:author="Jacob, Daniel J." w:date="2020-08-28T12:09:00Z">
        <w:r>
          <w:rPr>
            <w:rFonts w:ascii="Times New Roman" w:eastAsiaTheme="minorEastAsia" w:hAnsi="Times New Roman" w:cs="Times New Roman"/>
            <w:sz w:val="22"/>
          </w:rPr>
          <w:t xml:space="preserve">old for signal-to-noise ratio in the first update would lead to different </w:t>
        </w:r>
      </w:ins>
      <w:ins w:id="505" w:author="Jacob, Daniel J." w:date="2020-08-28T12:10:00Z">
        <w:r>
          <w:rPr>
            <w:rFonts w:ascii="Times New Roman" w:eastAsiaTheme="minorEastAsia" w:hAnsi="Times New Roman" w:cs="Times New Roman"/>
            <w:sz w:val="22"/>
          </w:rPr>
          <w:t>pa</w:t>
        </w:r>
      </w:ins>
      <w:ins w:id="506" w:author="Jacob, Daniel J." w:date="2020-08-28T12:11:00Z">
        <w:r>
          <w:rPr>
            <w:rFonts w:ascii="Times New Roman" w:eastAsiaTheme="minorEastAsia" w:hAnsi="Times New Roman" w:cs="Times New Roman"/>
            <w:sz w:val="22"/>
          </w:rPr>
          <w:t>rtitioning of the total number of forward m</w:t>
        </w:r>
      </w:ins>
      <w:del w:id="507" w:author="Jacob, Daniel J." w:date="2020-08-28T12:11:00Z">
        <w:r w:rsidR="00B369AF" w:rsidDel="00E47762">
          <w:rPr>
            <w:rFonts w:ascii="Times New Roman" w:eastAsiaTheme="minorEastAsia" w:hAnsi="Times New Roman" w:cs="Times New Roman"/>
            <w:sz w:val="22"/>
          </w:rPr>
          <w:delText>M</w:delText>
        </w:r>
      </w:del>
      <w:r w:rsidR="00EB038E">
        <w:rPr>
          <w:rFonts w:ascii="Times New Roman" w:eastAsiaTheme="minorEastAsia" w:hAnsi="Times New Roman" w:cs="Times New Roman"/>
          <w:sz w:val="22"/>
        </w:rPr>
        <w:t xml:space="preserve">odel runs </w:t>
      </w:r>
      <w:ins w:id="508" w:author="Jacob, Daniel J." w:date="2020-08-28T12:11:00Z">
        <w:r>
          <w:rPr>
            <w:rFonts w:ascii="Times New Roman" w:eastAsiaTheme="minorEastAsia" w:hAnsi="Times New Roman" w:cs="Times New Roman"/>
            <w:sz w:val="22"/>
          </w:rPr>
          <w:t xml:space="preserve">between the first and second update. </w:t>
        </w:r>
      </w:ins>
      <w:del w:id="509" w:author="Jacob, Daniel J." w:date="2020-08-28T12:12:00Z">
        <w:r w:rsidR="00EB038E" w:rsidDel="00E47762">
          <w:rPr>
            <w:rFonts w:ascii="Times New Roman" w:eastAsiaTheme="minorEastAsia" w:hAnsi="Times New Roman" w:cs="Times New Roman"/>
            <w:sz w:val="22"/>
          </w:rPr>
          <w:delText xml:space="preserve">could be partitioned between the first and second update in many ways. To confirm the optimality of the update scheme used </w:delText>
        </w:r>
      </w:del>
      <w:r w:rsidR="00EB038E">
        <w:rPr>
          <w:rFonts w:ascii="Times New Roman" w:eastAsiaTheme="minorEastAsia" w:hAnsi="Times New Roman" w:cs="Times New Roman"/>
          <w:sz w:val="22"/>
        </w:rPr>
        <w:t xml:space="preserve">to generate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r>
          <w:del w:id="510" w:author="Jacob, Daniel J." w:date="2020-08-28T12:12:00Z">
            <m:rPr>
              <m:sty m:val="p"/>
            </m:rPr>
            <w:rPr>
              <w:rFonts w:ascii="Cambria Math" w:eastAsiaTheme="minorEastAsia" w:hAnsi="Cambria Math" w:cs="Times New Roman"/>
              <w:sz w:val="22"/>
            </w:rPr>
            <m:t>, we number of update schemes</m:t>
          </w:del>
        </m:r>
      </m:oMath>
      <w:r w:rsidR="00EB038E">
        <w:rPr>
          <w:rFonts w:ascii="Times New Roman" w:eastAsiaTheme="minorEastAsia" w:hAnsi="Times New Roman" w:cs="Times New Roman"/>
          <w:sz w:val="22"/>
        </w:rPr>
        <w:t>. Figure 6</w:t>
      </w:r>
      <w:ins w:id="511" w:author="Jacob, Daniel J." w:date="2020-08-28T12:12:00Z">
        <w:r>
          <w:rPr>
            <w:rFonts w:ascii="Times New Roman" w:eastAsiaTheme="minorEastAsia" w:hAnsi="Times New Roman" w:cs="Times New Roman"/>
            <w:sz w:val="22"/>
          </w:rPr>
          <w:t xml:space="preserve"> shows the DOFS of the</w:t>
        </w:r>
      </w:ins>
      <w:ins w:id="512" w:author="Jacob, Daniel J." w:date="2020-08-28T12:13:00Z">
        <w:r>
          <w:rPr>
            <w:rFonts w:ascii="Times New Roman" w:eastAsiaTheme="minorEastAsia" w:hAnsi="Times New Roman" w:cs="Times New Roman"/>
            <w:sz w:val="22"/>
          </w:rPr>
          <w:t xml:space="preserve"> reduced-rank solution as a function of this partitioning. </w:t>
        </w:r>
      </w:ins>
      <w:ins w:id="513" w:author="Jacob, Daniel J." w:date="2020-08-28T12:14:00Z">
        <w:r>
          <w:rPr>
            <w:rFonts w:ascii="Times New Roman" w:eastAsiaTheme="minorEastAsia" w:hAnsi="Times New Roman" w:cs="Times New Roman"/>
            <w:sz w:val="22"/>
          </w:rPr>
          <w:t xml:space="preserve">Our threshold is successful in maximizing the DOFS for a given </w:t>
        </w:r>
      </w:ins>
      <w:ins w:id="514" w:author="Jacob, Daniel J." w:date="2020-08-28T12:15:00Z">
        <w:r>
          <w:rPr>
            <w:rFonts w:ascii="Times New Roman" w:eastAsiaTheme="minorEastAsia" w:hAnsi="Times New Roman" w:cs="Times New Roman"/>
            <w:sz w:val="22"/>
          </w:rPr>
          <w:t xml:space="preserve">total </w:t>
        </w:r>
      </w:ins>
      <w:ins w:id="515" w:author="Jacob, Daniel J." w:date="2020-08-28T12:14:00Z">
        <w:r>
          <w:rPr>
            <w:rFonts w:ascii="Times New Roman" w:eastAsiaTheme="minorEastAsia" w:hAnsi="Times New Roman" w:cs="Times New Roman"/>
            <w:sz w:val="22"/>
          </w:rPr>
          <w:t xml:space="preserve">number (here </w:t>
        </w:r>
      </w:ins>
      <w:ins w:id="516" w:author="Jacob, Daniel J." w:date="2020-08-28T12:15:00Z">
        <w:r>
          <w:rPr>
            <w:rFonts w:ascii="Times New Roman" w:eastAsiaTheme="minorEastAsia" w:hAnsi="Times New Roman" w:cs="Times New Roman"/>
            <w:sz w:val="22"/>
          </w:rPr>
          <w:t>530) of forward model runs</w:t>
        </w:r>
      </w:ins>
      <w:ins w:id="517" w:author="Jacob, Daniel J." w:date="2020-08-28T12:19:00Z">
        <w:r w:rsidR="002E0673">
          <w:rPr>
            <w:rFonts w:ascii="Times New Roman" w:eastAsiaTheme="minorEastAsia" w:hAnsi="Times New Roman" w:cs="Times New Roman"/>
            <w:sz w:val="22"/>
          </w:rPr>
          <w:t xml:space="preserve">. </w:t>
        </w:r>
      </w:ins>
      <w:ins w:id="518" w:author="Jacob, Daniel J." w:date="2020-08-28T12:18:00Z">
        <w:r>
          <w:rPr>
            <w:rFonts w:ascii="Times New Roman" w:eastAsiaTheme="minorEastAsia" w:hAnsi="Times New Roman" w:cs="Times New Roman"/>
            <w:sz w:val="22"/>
          </w:rPr>
          <w:t xml:space="preserve"> </w:t>
        </w:r>
      </w:ins>
      <w:ins w:id="519" w:author="Jacob, Daniel J." w:date="2020-08-28T12:22:00Z">
        <w:r w:rsidR="002E0673">
          <w:rPr>
            <w:rFonts w:ascii="Times New Roman" w:eastAsiaTheme="minorEastAsia" w:hAnsi="Times New Roman" w:cs="Times New Roman"/>
            <w:sz w:val="22"/>
          </w:rPr>
          <w:t>Increasing the threshold (decreasing the number of runs</w:t>
        </w:r>
      </w:ins>
      <w:ins w:id="520" w:author="Jacob, Daniel J." w:date="2020-08-28T12:23:00Z">
        <w:r w:rsidR="002E0673">
          <w:rPr>
            <w:rFonts w:ascii="Times New Roman" w:eastAsiaTheme="minorEastAsia" w:hAnsi="Times New Roman" w:cs="Times New Roman"/>
            <w:sz w:val="22"/>
          </w:rPr>
          <w:t xml:space="preserve"> in the first update) </w:t>
        </w:r>
      </w:ins>
      <w:ins w:id="521" w:author="Jacob, Daniel J." w:date="2020-08-28T12:22:00Z">
        <w:r w:rsidR="002E0673">
          <w:rPr>
            <w:rFonts w:ascii="Times New Roman" w:eastAsiaTheme="minorEastAsia" w:hAnsi="Times New Roman" w:cs="Times New Roman"/>
            <w:sz w:val="22"/>
          </w:rPr>
          <w:t xml:space="preserve">results in lower DOFS because the information from </w:t>
        </w:r>
      </w:ins>
      <w:proofErr w:type="gramStart"/>
      <w:ins w:id="522" w:author="Jacob, Daniel J." w:date="2020-08-28T12:23:00Z">
        <w:r w:rsidR="002E0673">
          <w:rPr>
            <w:rFonts w:ascii="Times New Roman" w:eastAsiaTheme="minorEastAsia" w:hAnsi="Times New Roman" w:cs="Times New Roman"/>
            <w:b/>
            <w:bCs/>
            <w:sz w:val="22"/>
          </w:rPr>
          <w:t>A</w:t>
        </w:r>
        <w:r w:rsidR="002E0673">
          <w:rPr>
            <w:rFonts w:ascii="Times New Roman" w:eastAsiaTheme="minorEastAsia" w:hAnsi="Times New Roman" w:cs="Times New Roman"/>
            <w:b/>
            <w:bCs/>
            <w:sz w:val="22"/>
            <w:vertAlign w:val="superscript"/>
          </w:rPr>
          <w:t>(</w:t>
        </w:r>
        <w:proofErr w:type="gramEnd"/>
        <w:r w:rsidR="002E0673">
          <w:rPr>
            <w:rFonts w:ascii="Times New Roman" w:eastAsiaTheme="minorEastAsia" w:hAnsi="Times New Roman" w:cs="Times New Roman"/>
            <w:b/>
            <w:bCs/>
            <w:sz w:val="22"/>
            <w:vertAlign w:val="superscript"/>
          </w:rPr>
          <w:t>0)</w:t>
        </w:r>
      </w:ins>
      <w:ins w:id="523" w:author="Jacob, Daniel J." w:date="2020-08-28T12:22:00Z">
        <w:r w:rsidR="002E0673">
          <w:rPr>
            <w:rFonts w:ascii="Times New Roman" w:eastAsiaTheme="minorEastAsia" w:hAnsi="Times New Roman" w:cs="Times New Roman"/>
            <w:sz w:val="22"/>
          </w:rPr>
          <w:t xml:space="preserve"> is not sufficiently exploited. </w:t>
        </w:r>
      </w:ins>
      <w:ins w:id="524" w:author="Jacob, Daniel J." w:date="2020-08-28T12:19:00Z">
        <w:r w:rsidR="002E0673">
          <w:rPr>
            <w:rFonts w:ascii="Times New Roman" w:eastAsiaTheme="minorEastAsia" w:hAnsi="Times New Roman" w:cs="Times New Roman"/>
            <w:sz w:val="22"/>
          </w:rPr>
          <w:t>L</w:t>
        </w:r>
      </w:ins>
      <w:ins w:id="525" w:author="Jacob, Daniel J." w:date="2020-08-28T12:15:00Z">
        <w:r>
          <w:rPr>
            <w:rFonts w:ascii="Times New Roman" w:eastAsiaTheme="minorEastAsia" w:hAnsi="Times New Roman" w:cs="Times New Roman"/>
            <w:sz w:val="22"/>
          </w:rPr>
          <w:t xml:space="preserve">owering the threshold </w:t>
        </w:r>
      </w:ins>
      <w:ins w:id="526" w:author="Jacob, Daniel J." w:date="2020-08-28T12:23:00Z">
        <w:r w:rsidR="002E0673">
          <w:rPr>
            <w:rFonts w:ascii="Times New Roman" w:eastAsiaTheme="minorEastAsia" w:hAnsi="Times New Roman" w:cs="Times New Roman"/>
            <w:sz w:val="22"/>
          </w:rPr>
          <w:t>(</w:t>
        </w:r>
      </w:ins>
      <w:ins w:id="527" w:author="Jacob, Daniel J." w:date="2020-08-28T12:15:00Z">
        <w:r>
          <w:rPr>
            <w:rFonts w:ascii="Times New Roman" w:eastAsiaTheme="minorEastAsia" w:hAnsi="Times New Roman" w:cs="Times New Roman"/>
            <w:sz w:val="22"/>
          </w:rPr>
          <w:t>increasing the number of runs in t</w:t>
        </w:r>
      </w:ins>
      <w:ins w:id="528" w:author="Jacob, Daniel J." w:date="2020-08-28T12:16:00Z">
        <w:r>
          <w:rPr>
            <w:rFonts w:ascii="Times New Roman" w:eastAsiaTheme="minorEastAsia" w:hAnsi="Times New Roman" w:cs="Times New Roman"/>
            <w:sz w:val="22"/>
          </w:rPr>
          <w:t xml:space="preserve">he first </w:t>
        </w:r>
      </w:ins>
      <w:ins w:id="529" w:author="Jacob, Daniel J." w:date="2020-08-28T12:24:00Z">
        <w:r w:rsidR="002E0673">
          <w:rPr>
            <w:rFonts w:ascii="Times New Roman" w:eastAsiaTheme="minorEastAsia" w:hAnsi="Times New Roman" w:cs="Times New Roman"/>
            <w:sz w:val="22"/>
          </w:rPr>
          <w:t>update</w:t>
        </w:r>
      </w:ins>
      <w:ins w:id="530" w:author="Jacob, Daniel J." w:date="2020-08-28T12:23:00Z">
        <w:r w:rsidR="002E0673">
          <w:rPr>
            <w:rFonts w:ascii="Times New Roman" w:eastAsiaTheme="minorEastAsia" w:hAnsi="Times New Roman" w:cs="Times New Roman"/>
            <w:sz w:val="22"/>
          </w:rPr>
          <w:t xml:space="preserve">) </w:t>
        </w:r>
      </w:ins>
      <w:ins w:id="531" w:author="Jacob, Daniel J." w:date="2020-08-28T12:24:00Z">
        <w:r w:rsidR="002E0673">
          <w:rPr>
            <w:rFonts w:ascii="Times New Roman" w:eastAsiaTheme="minorEastAsia" w:hAnsi="Times New Roman" w:cs="Times New Roman"/>
            <w:sz w:val="22"/>
          </w:rPr>
          <w:t xml:space="preserve">also </w:t>
        </w:r>
      </w:ins>
      <w:ins w:id="532" w:author="Jacob, Daniel J." w:date="2020-08-28T12:16:00Z">
        <w:r>
          <w:rPr>
            <w:rFonts w:ascii="Times New Roman" w:eastAsiaTheme="minorEastAsia" w:hAnsi="Times New Roman" w:cs="Times New Roman"/>
            <w:sz w:val="22"/>
          </w:rPr>
          <w:t xml:space="preserve">results in lower DOFS because the information </w:t>
        </w:r>
      </w:ins>
      <w:ins w:id="533" w:author="Jacob, Daniel J." w:date="2020-08-28T12:24:00Z">
        <w:r w:rsidR="002E0673">
          <w:rPr>
            <w:rFonts w:ascii="Times New Roman" w:eastAsiaTheme="minorEastAsia" w:hAnsi="Times New Roman" w:cs="Times New Roman"/>
            <w:sz w:val="22"/>
          </w:rPr>
          <w:t xml:space="preserve">at these low thresholds is increasingly affected by </w:t>
        </w:r>
      </w:ins>
      <w:ins w:id="534" w:author="Jacob, Daniel J." w:date="2020-08-28T12:25:00Z">
        <w:r w:rsidR="002E0673">
          <w:rPr>
            <w:rFonts w:ascii="Times New Roman" w:eastAsiaTheme="minorEastAsia" w:hAnsi="Times New Roman" w:cs="Times New Roman"/>
            <w:sz w:val="22"/>
          </w:rPr>
          <w:t xml:space="preserve">errors in the </w:t>
        </w:r>
      </w:ins>
      <w:ins w:id="535" w:author="Jacob, Daniel J." w:date="2020-08-28T12:16:00Z">
        <w:r>
          <w:rPr>
            <w:rFonts w:ascii="Times New Roman" w:eastAsiaTheme="minorEastAsia" w:hAnsi="Times New Roman" w:cs="Times New Roman"/>
            <w:sz w:val="22"/>
          </w:rPr>
          <w:t>crud</w:t>
        </w:r>
      </w:ins>
      <w:ins w:id="536" w:author="Jacob, Daniel J." w:date="2020-08-28T12:17:00Z">
        <w:r>
          <w:rPr>
            <w:rFonts w:ascii="Times New Roman" w:eastAsiaTheme="minorEastAsia" w:hAnsi="Times New Roman" w:cs="Times New Roman"/>
            <w:sz w:val="22"/>
          </w:rPr>
          <w:t xml:space="preserve">e estimate </w:t>
        </w:r>
        <w:proofErr w:type="gramStart"/>
        <w:r>
          <w:rPr>
            <w:rFonts w:ascii="Times New Roman" w:eastAsiaTheme="minorEastAsia" w:hAnsi="Times New Roman" w:cs="Times New Roman"/>
            <w:b/>
            <w:bCs/>
            <w:sz w:val="22"/>
          </w:rPr>
          <w:t>K</w:t>
        </w:r>
        <w:r>
          <w:rPr>
            <w:rFonts w:ascii="Times New Roman" w:eastAsiaTheme="minorEastAsia" w:hAnsi="Times New Roman" w:cs="Times New Roman"/>
            <w:b/>
            <w:bCs/>
            <w:sz w:val="22"/>
            <w:vertAlign w:val="superscript"/>
          </w:rPr>
          <w:t>(</w:t>
        </w:r>
        <w:proofErr w:type="gramEnd"/>
        <w:r>
          <w:rPr>
            <w:rFonts w:ascii="Times New Roman" w:eastAsiaTheme="minorEastAsia" w:hAnsi="Times New Roman" w:cs="Times New Roman"/>
            <w:b/>
            <w:bCs/>
            <w:sz w:val="22"/>
            <w:vertAlign w:val="superscript"/>
          </w:rPr>
          <w:t>0)</w:t>
        </w:r>
        <w:r>
          <w:rPr>
            <w:rFonts w:ascii="Times New Roman" w:eastAsiaTheme="minorEastAsia" w:hAnsi="Times New Roman" w:cs="Times New Roman"/>
            <w:b/>
            <w:bCs/>
            <w:sz w:val="22"/>
          </w:rPr>
          <w:t xml:space="preserve"> </w:t>
        </w:r>
        <w:r>
          <w:rPr>
            <w:rFonts w:ascii="Times New Roman" w:eastAsiaTheme="minorEastAsia" w:hAnsi="Times New Roman" w:cs="Times New Roman"/>
            <w:sz w:val="22"/>
          </w:rPr>
          <w:t>of the Jacobian</w:t>
        </w:r>
      </w:ins>
      <w:ins w:id="537" w:author="Jacob, Daniel J." w:date="2020-08-28T12:25:00Z">
        <w:r w:rsidR="002E0673">
          <w:rPr>
            <w:rFonts w:ascii="Times New Roman" w:eastAsiaTheme="minorEastAsia" w:hAnsi="Times New Roman" w:cs="Times New Roman"/>
            <w:sz w:val="22"/>
          </w:rPr>
          <w:t xml:space="preserve">. In fact, an </w:t>
        </w:r>
        <w:proofErr w:type="gramStart"/>
        <w:r w:rsidR="002E0673">
          <w:rPr>
            <w:rFonts w:ascii="Times New Roman" w:eastAsiaTheme="minorEastAsia" w:hAnsi="Times New Roman" w:cs="Times New Roman"/>
            <w:sz w:val="22"/>
          </w:rPr>
          <w:t xml:space="preserve">excessive </w:t>
        </w:r>
      </w:ins>
      <w:ins w:id="538" w:author="Jacob, Daniel J." w:date="2020-08-28T12:17:00Z">
        <w:r>
          <w:rPr>
            <w:rFonts w:ascii="Times New Roman" w:eastAsiaTheme="minorEastAsia" w:hAnsi="Times New Roman" w:cs="Times New Roman"/>
            <w:sz w:val="22"/>
          </w:rPr>
          <w:t>)</w:t>
        </w:r>
        <w:proofErr w:type="gramEnd"/>
        <w:r>
          <w:rPr>
            <w:rFonts w:ascii="Times New Roman" w:eastAsiaTheme="minorEastAsia" w:hAnsi="Times New Roman" w:cs="Times New Roman"/>
            <w:sz w:val="22"/>
          </w:rPr>
          <w:t xml:space="preserve"> rapidly decays.</w:t>
        </w:r>
      </w:ins>
      <w:ins w:id="539" w:author="Jacob, Daniel J." w:date="2020-08-28T12:19:00Z">
        <w:r w:rsidR="002E0673">
          <w:rPr>
            <w:rFonts w:ascii="Times New Roman" w:eastAsiaTheme="minorEastAsia" w:hAnsi="Times New Roman" w:cs="Times New Roman"/>
            <w:sz w:val="22"/>
          </w:rPr>
          <w:t xml:space="preserve"> </w:t>
        </w:r>
      </w:ins>
      <w:commentRangeStart w:id="540"/>
      <w:ins w:id="541" w:author="Jacob, Daniel J." w:date="2020-08-28T12:20:00Z">
        <w:r w:rsidR="002E0673">
          <w:rPr>
            <w:rFonts w:ascii="Times New Roman" w:eastAsiaTheme="minorEastAsia" w:hAnsi="Times New Roman" w:cs="Times New Roman"/>
            <w:sz w:val="22"/>
          </w:rPr>
          <w:t xml:space="preserve">But we see from Figure 6 that </w:t>
        </w:r>
      </w:ins>
      <w:ins w:id="542" w:author="Jacob, Daniel J." w:date="2020-08-28T12:28:00Z">
        <w:r w:rsidR="002E0673">
          <w:rPr>
            <w:rFonts w:ascii="Times New Roman" w:eastAsiaTheme="minorEastAsia" w:hAnsi="Times New Roman" w:cs="Times New Roman"/>
            <w:sz w:val="22"/>
          </w:rPr>
          <w:t xml:space="preserve">the DOFS </w:t>
        </w:r>
      </w:ins>
      <w:ins w:id="543" w:author="Jacob, Daniel J." w:date="2020-08-28T12:43:00Z">
        <w:r w:rsidR="00054A9B">
          <w:rPr>
            <w:rFonts w:ascii="Times New Roman" w:eastAsiaTheme="minorEastAsia" w:hAnsi="Times New Roman" w:cs="Times New Roman"/>
            <w:sz w:val="22"/>
          </w:rPr>
          <w:t>are</w:t>
        </w:r>
      </w:ins>
      <w:ins w:id="544" w:author="Jacob, Daniel J." w:date="2020-08-28T12:28:00Z">
        <w:r w:rsidR="002E0673">
          <w:rPr>
            <w:rFonts w:ascii="Times New Roman" w:eastAsiaTheme="minorEastAsia" w:hAnsi="Times New Roman" w:cs="Times New Roman"/>
            <w:sz w:val="22"/>
          </w:rPr>
          <w:t xml:space="preserve"> only </w:t>
        </w:r>
      </w:ins>
      <w:ins w:id="545" w:author="Jacob, Daniel J." w:date="2020-08-28T12:29:00Z">
        <w:r w:rsidR="002E0673">
          <w:rPr>
            <w:rFonts w:ascii="Times New Roman" w:eastAsiaTheme="minorEastAsia" w:hAnsi="Times New Roman" w:cs="Times New Roman"/>
            <w:sz w:val="22"/>
          </w:rPr>
          <w:t>weakly sensitive to small changes in the selected threshold</w:t>
        </w:r>
      </w:ins>
      <w:ins w:id="546" w:author="Jacob, Daniel J." w:date="2020-08-28T12:51:00Z">
        <w:r w:rsidR="00A27894">
          <w:rPr>
            <w:rFonts w:ascii="Times New Roman" w:eastAsiaTheme="minorEastAsia" w:hAnsi="Times New Roman" w:cs="Times New Roman"/>
            <w:sz w:val="22"/>
          </w:rPr>
          <w:t xml:space="preserve">, and furthermore </w:t>
        </w:r>
      </w:ins>
      <w:ins w:id="547" w:author="Jacob, Daniel J." w:date="2020-08-28T12:52:00Z">
        <w:r w:rsidR="00A27894">
          <w:rPr>
            <w:rFonts w:ascii="Times New Roman" w:eastAsiaTheme="minorEastAsia" w:hAnsi="Times New Roman" w:cs="Times New Roman"/>
            <w:sz w:val="22"/>
          </w:rPr>
          <w:t xml:space="preserve">we see that the </w:t>
        </w:r>
      </w:ins>
      <w:ins w:id="548" w:author="Jacob, Daniel J." w:date="2020-08-28T12:53:00Z">
        <w:r w:rsidR="00A27894">
          <w:rPr>
            <w:rFonts w:ascii="Times New Roman" w:eastAsiaTheme="minorEastAsia" w:hAnsi="Times New Roman" w:cs="Times New Roman"/>
            <w:sz w:val="22"/>
          </w:rPr>
          <w:t>signal-to-noise threshold of 2 (</w:t>
        </w:r>
      </w:ins>
      <w:ins w:id="549" w:author="Jacob, Daniel J." w:date="2020-08-28T12:54:00Z">
        <w:r w:rsidR="00A27894">
          <w:rPr>
            <w:rFonts w:ascii="Times New Roman" w:eastAsiaTheme="minorEastAsia" w:hAnsi="Times New Roman" w:cs="Times New Roman"/>
            <w:sz w:val="22"/>
          </w:rPr>
          <w:t xml:space="preserve">which defines the number of </w:t>
        </w:r>
      </w:ins>
      <w:ins w:id="550" w:author="Jacob, Daniel J." w:date="2020-08-28T12:53:00Z">
        <w:r w:rsidR="00A27894">
          <w:rPr>
            <w:rFonts w:ascii="Times New Roman" w:eastAsiaTheme="minorEastAsia" w:hAnsi="Times New Roman" w:cs="Times New Roman"/>
            <w:sz w:val="22"/>
          </w:rPr>
          <w:t xml:space="preserve"> </w:t>
        </w:r>
      </w:ins>
      <w:ins w:id="551" w:author="Jacob, Daniel J." w:date="2020-08-28T12:52:00Z">
        <w:r w:rsidR="00A27894">
          <w:rPr>
            <w:rFonts w:ascii="Times New Roman" w:eastAsiaTheme="minorEastAsia" w:hAnsi="Times New Roman" w:cs="Times New Roman"/>
            <w:sz w:val="22"/>
          </w:rPr>
          <w:t>first-update runs</w:t>
        </w:r>
      </w:ins>
      <w:ins w:id="552" w:author="Jacob, Daniel J." w:date="2020-08-28T12:54:00Z">
        <w:r w:rsidR="00A27894">
          <w:rPr>
            <w:rFonts w:ascii="Times New Roman" w:eastAsiaTheme="minorEastAsia" w:hAnsi="Times New Roman" w:cs="Times New Roman"/>
            <w:sz w:val="22"/>
          </w:rPr>
          <w:t>) provides a near-optimal par</w:t>
        </w:r>
      </w:ins>
      <w:ins w:id="553" w:author="Jacob, Daniel J." w:date="2020-08-28T12:55:00Z">
        <w:r w:rsidR="00A27894">
          <w:rPr>
            <w:rFonts w:ascii="Times New Roman" w:eastAsiaTheme="minorEastAsia" w:hAnsi="Times New Roman" w:cs="Times New Roman"/>
            <w:sz w:val="22"/>
          </w:rPr>
          <w:t xml:space="preserve">titioning regardless of the total selected total number of runs. </w:t>
        </w:r>
      </w:ins>
      <w:ins w:id="554" w:author="Jacob, Daniel J." w:date="2020-08-28T12:52:00Z">
        <w:r w:rsidR="00A27894">
          <w:rPr>
            <w:rFonts w:ascii="Times New Roman" w:eastAsiaTheme="minorEastAsia" w:hAnsi="Times New Roman" w:cs="Times New Roman"/>
            <w:sz w:val="22"/>
          </w:rPr>
          <w:t xml:space="preserve"> </w:t>
        </w:r>
      </w:ins>
      <w:ins w:id="555" w:author="Jacob, Daniel J." w:date="2020-08-28T12:43:00Z">
        <w:r w:rsidR="00054A9B">
          <w:rPr>
            <w:rFonts w:ascii="Times New Roman" w:eastAsiaTheme="minorEastAsia" w:hAnsi="Times New Roman" w:cs="Times New Roman"/>
            <w:sz w:val="22"/>
          </w:rPr>
          <w:t xml:space="preserve">Remarkably, the DOFS are also only moderately sensitive to </w:t>
        </w:r>
      </w:ins>
      <w:ins w:id="556" w:author="Jacob, Daniel J." w:date="2020-08-28T12:44:00Z">
        <w:r w:rsidR="00054A9B">
          <w:rPr>
            <w:rFonts w:ascii="Times New Roman" w:eastAsiaTheme="minorEastAsia" w:hAnsi="Times New Roman" w:cs="Times New Roman"/>
            <w:sz w:val="22"/>
          </w:rPr>
          <w:t xml:space="preserve">the total number of forward </w:t>
        </w:r>
        <w:proofErr w:type="gramStart"/>
        <w:r w:rsidR="00054A9B">
          <w:rPr>
            <w:rFonts w:ascii="Times New Roman" w:eastAsiaTheme="minorEastAsia" w:hAnsi="Times New Roman" w:cs="Times New Roman"/>
            <w:sz w:val="22"/>
          </w:rPr>
          <w:t>model</w:t>
        </w:r>
        <w:proofErr w:type="gramEnd"/>
        <w:r w:rsidR="00054A9B">
          <w:rPr>
            <w:rFonts w:ascii="Times New Roman" w:eastAsiaTheme="minorEastAsia" w:hAnsi="Times New Roman" w:cs="Times New Roman"/>
            <w:sz w:val="22"/>
          </w:rPr>
          <w:t xml:space="preserve"> runs. Decreasing the number of runs </w:t>
        </w:r>
      </w:ins>
      <w:ins w:id="557" w:author="Jacob, Daniel J." w:date="2020-08-28T12:45:00Z">
        <w:r w:rsidR="00054A9B">
          <w:rPr>
            <w:rFonts w:ascii="Times New Roman" w:eastAsiaTheme="minorEastAsia" w:hAnsi="Times New Roman" w:cs="Times New Roman"/>
            <w:sz w:val="22"/>
          </w:rPr>
          <w:t>to 210 (90% reduction</w:t>
        </w:r>
      </w:ins>
      <w:ins w:id="558" w:author="Jacob, Daniel J." w:date="2020-08-28T12:43:00Z">
        <w:r w:rsidR="00054A9B">
          <w:rPr>
            <w:rFonts w:ascii="Times New Roman" w:eastAsiaTheme="minorEastAsia" w:hAnsi="Times New Roman" w:cs="Times New Roman"/>
            <w:sz w:val="22"/>
          </w:rPr>
          <w:t xml:space="preserve"> </w:t>
        </w:r>
      </w:ins>
      <w:ins w:id="559" w:author="Jacob, Daniel J." w:date="2020-08-28T12:46:00Z">
        <w:r w:rsidR="00054A9B">
          <w:rPr>
            <w:rFonts w:ascii="Times New Roman" w:eastAsiaTheme="minorEastAsia" w:hAnsi="Times New Roman" w:cs="Times New Roman"/>
            <w:sz w:val="22"/>
          </w:rPr>
          <w:t xml:space="preserve">in </w:t>
        </w:r>
      </w:ins>
      <w:ins w:id="560" w:author="Jacob, Daniel J." w:date="2020-08-28T12:47:00Z">
        <w:r w:rsidR="00054A9B">
          <w:rPr>
            <w:rFonts w:ascii="Times New Roman" w:eastAsiaTheme="minorEastAsia" w:hAnsi="Times New Roman" w:cs="Times New Roman"/>
            <w:sz w:val="22"/>
          </w:rPr>
          <w:t xml:space="preserve">computational cost) enables an optimal DOFS of </w:t>
        </w:r>
      </w:ins>
      <w:ins w:id="561" w:author="Jacob, Daniel J." w:date="2020-08-28T12:48:00Z">
        <w:r w:rsidR="00054A9B">
          <w:rPr>
            <w:rFonts w:ascii="Times New Roman" w:eastAsiaTheme="minorEastAsia" w:hAnsi="Times New Roman" w:cs="Times New Roman"/>
            <w:sz w:val="22"/>
          </w:rPr>
          <w:t>100</w:t>
        </w:r>
      </w:ins>
      <w:ins w:id="562" w:author="Jacob, Daniel J." w:date="2020-08-28T12:50:00Z">
        <w:r w:rsidR="00A27894">
          <w:rPr>
            <w:rFonts w:ascii="Times New Roman" w:eastAsiaTheme="minorEastAsia" w:hAnsi="Times New Roman" w:cs="Times New Roman"/>
            <w:sz w:val="22"/>
          </w:rPr>
          <w:t xml:space="preserve">, as compared to 153 in our inversion (75% reduction </w:t>
        </w:r>
      </w:ins>
      <w:ins w:id="563" w:author="Jacob, Daniel J." w:date="2020-08-28T12:51:00Z">
        <w:r w:rsidR="00A27894">
          <w:rPr>
            <w:rFonts w:ascii="Times New Roman" w:eastAsiaTheme="minorEastAsia" w:hAnsi="Times New Roman" w:cs="Times New Roman"/>
            <w:sz w:val="22"/>
          </w:rPr>
          <w:t>in computational cost</w:t>
        </w:r>
      </w:ins>
      <w:ins w:id="564" w:author="Jacob, Daniel J." w:date="2020-08-28T12:50:00Z">
        <w:r w:rsidR="00A27894">
          <w:rPr>
            <w:rFonts w:ascii="Times New Roman" w:eastAsiaTheme="minorEastAsia" w:hAnsi="Times New Roman" w:cs="Times New Roman"/>
            <w:sz w:val="22"/>
          </w:rPr>
          <w:t>) and</w:t>
        </w:r>
      </w:ins>
      <w:ins w:id="565" w:author="Jacob, Daniel J." w:date="2020-08-28T12:51:00Z">
        <w:r w:rsidR="00A27894">
          <w:rPr>
            <w:rFonts w:ascii="Times New Roman" w:eastAsiaTheme="minorEastAsia" w:hAnsi="Times New Roman" w:cs="Times New Roman"/>
            <w:sz w:val="22"/>
          </w:rPr>
          <w:t xml:space="preserve"> 216 at native resolution.</w:t>
        </w:r>
      </w:ins>
      <w:ins w:id="566" w:author="Jacob, Daniel J." w:date="2020-08-28T12:50:00Z">
        <w:r w:rsidR="00A27894">
          <w:rPr>
            <w:rFonts w:ascii="Times New Roman" w:eastAsiaTheme="minorEastAsia" w:hAnsi="Times New Roman" w:cs="Times New Roman"/>
            <w:sz w:val="22"/>
          </w:rPr>
          <w:t xml:space="preserve"> </w:t>
        </w:r>
      </w:ins>
      <w:ins w:id="567" w:author="Jacob, Daniel J." w:date="2020-08-28T15:55:00Z">
        <w:r w:rsidR="00BA76E1">
          <w:rPr>
            <w:rFonts w:ascii="Times New Roman" w:eastAsiaTheme="minorEastAsia" w:hAnsi="Times New Roman" w:cs="Times New Roman"/>
            <w:sz w:val="22"/>
          </w:rPr>
          <w:t xml:space="preserve">The reduced-rank method with </w:t>
        </w:r>
      </w:ins>
      <w:ins w:id="568" w:author="Jacob, Daniel J." w:date="2020-08-28T15:56:00Z">
        <w:r w:rsidR="00BA76E1">
          <w:rPr>
            <w:rFonts w:ascii="Times New Roman" w:eastAsiaTheme="minorEastAsia" w:hAnsi="Times New Roman" w:cs="Times New Roman"/>
            <w:sz w:val="22"/>
          </w:rPr>
          <w:t>1050 runs (50% reduction in computational cost) can ac</w:t>
        </w:r>
      </w:ins>
      <w:ins w:id="569" w:author="Jacob, Daniel J." w:date="2020-08-28T15:57:00Z">
        <w:r w:rsidR="00BA76E1">
          <w:rPr>
            <w:rFonts w:ascii="Times New Roman" w:eastAsiaTheme="minorEastAsia" w:hAnsi="Times New Roman" w:cs="Times New Roman"/>
            <w:sz w:val="22"/>
          </w:rPr>
          <w:t xml:space="preserve">hieve essentially the same DOFS as the native resolution. </w:t>
        </w:r>
      </w:ins>
      <w:ins w:id="570" w:author="Jacob, Daniel J." w:date="2020-08-28T12:55:00Z">
        <w:r w:rsidR="00A27894">
          <w:rPr>
            <w:rFonts w:ascii="Times New Roman" w:eastAsiaTheme="minorEastAsia" w:hAnsi="Times New Roman" w:cs="Times New Roman"/>
            <w:sz w:val="22"/>
          </w:rPr>
          <w:t xml:space="preserve">This </w:t>
        </w:r>
      </w:ins>
      <w:ins w:id="571" w:author="Jacob, Daniel J." w:date="2020-08-28T12:56:00Z">
        <w:r w:rsidR="00A27894">
          <w:rPr>
            <w:rFonts w:ascii="Times New Roman" w:eastAsiaTheme="minorEastAsia" w:hAnsi="Times New Roman" w:cs="Times New Roman"/>
            <w:sz w:val="22"/>
          </w:rPr>
          <w:t xml:space="preserve">demonstrates the potential of the method to achieve </w:t>
        </w:r>
      </w:ins>
      <w:ins w:id="572" w:author="Jacob, Daniel J." w:date="2020-08-28T15:57:00Z">
        <w:r w:rsidR="00BA76E1">
          <w:rPr>
            <w:rFonts w:ascii="Times New Roman" w:eastAsiaTheme="minorEastAsia" w:hAnsi="Times New Roman" w:cs="Times New Roman"/>
            <w:sz w:val="22"/>
          </w:rPr>
          <w:t>high preservation of information co</w:t>
        </w:r>
      </w:ins>
      <w:ins w:id="573" w:author="Jacob, Daniel J." w:date="2020-08-28T15:58:00Z">
        <w:r w:rsidR="00BA76E1">
          <w:rPr>
            <w:rFonts w:ascii="Times New Roman" w:eastAsiaTheme="minorEastAsia" w:hAnsi="Times New Roman" w:cs="Times New Roman"/>
            <w:sz w:val="22"/>
          </w:rPr>
          <w:t xml:space="preserve">ntent with large computational savings. </w:t>
        </w:r>
      </w:ins>
      <w:del w:id="574" w:author="Jacob, Daniel J." w:date="2020-08-28T12:15:00Z">
        <w:r w:rsidR="00EB038E" w:rsidDel="00E47762">
          <w:rPr>
            <w:rFonts w:ascii="Times New Roman" w:eastAsiaTheme="minorEastAsia" w:hAnsi="Times New Roman" w:cs="Times New Roman"/>
            <w:sz w:val="22"/>
          </w:rPr>
          <w:delText xml:space="preserve"> </w:delText>
        </w:r>
      </w:del>
      <w:commentRangeEnd w:id="540"/>
      <w:del w:id="575" w:author="Jacob, Daniel J." w:date="2020-08-28T12:50:00Z">
        <w:r w:rsidR="000037EE" w:rsidDel="00A27894">
          <w:rPr>
            <w:rStyle w:val="CommentReference"/>
          </w:rPr>
          <w:commentReference w:id="540"/>
        </w:r>
      </w:del>
      <w:del w:id="576" w:author="Jacob, Daniel J." w:date="2020-08-28T12:29:00Z">
        <w:r w:rsidR="00EB038E" w:rsidDel="000037EE">
          <w:rPr>
            <w:rFonts w:ascii="Times New Roman" w:eastAsiaTheme="minorEastAsia" w:hAnsi="Times New Roman" w:cs="Times New Roman"/>
            <w:sz w:val="22"/>
          </w:rPr>
          <w:delText>summarizes these results</w:delText>
        </w:r>
        <w:r w:rsidR="000772FB" w:rsidDel="000037EE">
          <w:rPr>
            <w:rFonts w:ascii="Times New Roman" w:eastAsiaTheme="minorEastAsia" w:hAnsi="Times New Roman" w:cs="Times New Roman"/>
            <w:sz w:val="22"/>
          </w:rPr>
          <w:delText xml:space="preserve">. We show the </w:delText>
        </w:r>
        <w:r w:rsidR="003D3D28" w:rsidDel="000037EE">
          <w:rPr>
            <w:rFonts w:ascii="Times New Roman" w:eastAsiaTheme="minorEastAsia" w:hAnsi="Times New Roman" w:cs="Times New Roman"/>
            <w:sz w:val="22"/>
          </w:rPr>
          <w:delText xml:space="preserve">reduced-rank </w:delText>
        </w:r>
        <w:r w:rsidR="000772FB" w:rsidDel="000037EE">
          <w:rPr>
            <w:rFonts w:ascii="Times New Roman" w:eastAsiaTheme="minorEastAsia" w:hAnsi="Times New Roman" w:cs="Times New Roman"/>
            <w:sz w:val="22"/>
          </w:rPr>
          <w:delText>DOFS</w:delText>
        </w:r>
        <w:r w:rsidR="00EB038E" w:rsidDel="000037EE">
          <w:rPr>
            <w:rFonts w:ascii="Times New Roman" w:eastAsiaTheme="minorEastAsia" w:hAnsi="Times New Roman" w:cs="Times New Roman"/>
            <w:sz w:val="22"/>
          </w:rPr>
          <w:delText>, a measure of the information content retained by the reduced-rank inversion,</w:delText>
        </w:r>
        <w:r w:rsidR="000772FB" w:rsidDel="000037EE">
          <w:rPr>
            <w:rFonts w:ascii="Times New Roman" w:eastAsiaTheme="minorEastAsia" w:hAnsi="Times New Roman" w:cs="Times New Roman"/>
            <w:sz w:val="22"/>
          </w:rPr>
          <w:delText xml:space="preserve"> plotted against the number of model runs conducted in the first and second </w:delText>
        </w:r>
        <w:r w:rsidR="001B05AF" w:rsidDel="000037EE">
          <w:rPr>
            <w:rFonts w:ascii="Times New Roman" w:eastAsiaTheme="minorEastAsia" w:hAnsi="Times New Roman" w:cs="Times New Roman"/>
            <w:sz w:val="22"/>
          </w:rPr>
          <w:delText>update</w:delText>
        </w:r>
        <w:r w:rsidR="000772FB" w:rsidDel="000037EE">
          <w:rPr>
            <w:rFonts w:ascii="Times New Roman" w:eastAsiaTheme="minorEastAsia" w:hAnsi="Times New Roman" w:cs="Times New Roman"/>
            <w:sz w:val="22"/>
          </w:rPr>
          <w:delText xml:space="preserve">. We find </w:delText>
        </w:r>
        <w:r w:rsidR="001B05AF" w:rsidDel="000037EE">
          <w:rPr>
            <w:rFonts w:ascii="Times New Roman" w:eastAsiaTheme="minorEastAsia" w:hAnsi="Times New Roman" w:cs="Times New Roman"/>
            <w:sz w:val="22"/>
          </w:rPr>
          <w:delText xml:space="preserve">a weak dependence of DOFS on the number of model runs conducted in the first update after the first </w:delText>
        </w:r>
        <w:r w:rsidR="003D3D28" w:rsidDel="000037EE">
          <w:rPr>
            <w:rFonts w:ascii="Times New Roman" w:eastAsiaTheme="minorEastAsia" w:hAnsi="Times New Roman" w:cs="Times New Roman"/>
            <w:sz w:val="22"/>
          </w:rPr>
          <w:delText>~</w:delText>
        </w:r>
        <w:r w:rsidR="001B05AF" w:rsidDel="000037EE">
          <w:rPr>
            <w:rFonts w:ascii="Times New Roman" w:eastAsiaTheme="minorEastAsia" w:hAnsi="Times New Roman" w:cs="Times New Roman"/>
            <w:sz w:val="22"/>
          </w:rPr>
          <w:delText>50 simulations</w:delText>
        </w:r>
        <w:r w:rsidR="0064453F" w:rsidDel="000037EE">
          <w:rPr>
            <w:rFonts w:ascii="Times New Roman" w:eastAsiaTheme="minorEastAsia" w:hAnsi="Times New Roman" w:cs="Times New Roman"/>
            <w:sz w:val="22"/>
          </w:rPr>
          <w:delText>,</w:delText>
        </w:r>
        <w:r w:rsidR="003D3D28" w:rsidDel="000037EE">
          <w:rPr>
            <w:rFonts w:ascii="Times New Roman" w:eastAsiaTheme="minorEastAsia" w:hAnsi="Times New Roman" w:cs="Times New Roman"/>
            <w:sz w:val="22"/>
          </w:rPr>
          <w:delText xml:space="preserve"> </w:delText>
        </w:r>
        <w:r w:rsidR="0064453F" w:rsidDel="000037EE">
          <w:rPr>
            <w:rFonts w:ascii="Times New Roman" w:eastAsiaTheme="minorEastAsia" w:hAnsi="Times New Roman" w:cs="Times New Roman"/>
            <w:sz w:val="22"/>
          </w:rPr>
          <w:delText>suggesting</w:delText>
        </w:r>
        <w:r w:rsidR="003D3D28" w:rsidDel="000037EE">
          <w:rPr>
            <w:rFonts w:ascii="Times New Roman" w:eastAsiaTheme="minorEastAsia" w:hAnsi="Times New Roman" w:cs="Times New Roman"/>
            <w:sz w:val="22"/>
          </w:rPr>
          <w:delText xml:space="preserve"> that the initial estimate of the Jacobian matrix </w:delText>
        </w:r>
        <w:r w:rsidR="0064453F" w:rsidDel="000037EE">
          <w:rPr>
            <w:rFonts w:ascii="Times New Roman" w:eastAsiaTheme="minorEastAsia" w:hAnsi="Times New Roman" w:cs="Times New Roman"/>
            <w:sz w:val="22"/>
          </w:rPr>
          <w:delText>accurately characterizes only</w:delText>
        </w:r>
        <w:r w:rsidR="003D3D28" w:rsidDel="000037EE">
          <w:rPr>
            <w:rFonts w:ascii="Times New Roman" w:eastAsiaTheme="minorEastAsia" w:hAnsi="Times New Roman" w:cs="Times New Roman"/>
            <w:sz w:val="22"/>
          </w:rPr>
          <w:delText xml:space="preserve"> the most significant patterns of information content, a conclusion consistent with our previous analysis (see Figure 2).</w:delText>
        </w:r>
        <w:r w:rsidR="0064453F" w:rsidDel="000037EE">
          <w:rPr>
            <w:rFonts w:ascii="Times New Roman" w:eastAsiaTheme="minorEastAsia" w:hAnsi="Times New Roman" w:cs="Times New Roman"/>
            <w:sz w:val="22"/>
          </w:rPr>
          <w:delText xml:space="preserve"> Indeed, t</w:delText>
        </w:r>
        <w:r w:rsidR="003D3D28" w:rsidDel="000037EE">
          <w:rPr>
            <w:rFonts w:ascii="Times New Roman" w:eastAsiaTheme="minorEastAsia" w:hAnsi="Times New Roman" w:cs="Times New Roman"/>
            <w:sz w:val="22"/>
          </w:rPr>
          <w:delText>he large errors in the tailing eigenvectors of the initial averaging kernel estimate result in decreasing DOFS as the number of first update model runs increases</w:delText>
        </w:r>
        <w:r w:rsidR="0064453F" w:rsidDel="000037EE">
          <w:rPr>
            <w:rFonts w:ascii="Times New Roman" w:eastAsiaTheme="minorEastAsia" w:hAnsi="Times New Roman" w:cs="Times New Roman"/>
            <w:sz w:val="22"/>
          </w:rPr>
          <w:delText xml:space="preserve"> in many cases</w:delText>
        </w:r>
        <w:r w:rsidR="003D3D28" w:rsidDel="000037EE">
          <w:rPr>
            <w:rFonts w:ascii="Times New Roman" w:eastAsiaTheme="minorEastAsia" w:hAnsi="Times New Roman" w:cs="Times New Roman"/>
            <w:sz w:val="22"/>
          </w:rPr>
          <w:delText>.</w:delText>
        </w:r>
        <w:r w:rsidR="0064453F" w:rsidDel="000037EE">
          <w:rPr>
            <w:rFonts w:ascii="Times New Roman" w:eastAsiaTheme="minorEastAsia" w:hAnsi="Times New Roman" w:cs="Times New Roman"/>
            <w:sz w:val="22"/>
          </w:rPr>
          <w:delText xml:space="preserve"> Within </w:delText>
        </w:r>
        <w:r w:rsidR="00B369AF" w:rsidDel="000037EE">
          <w:rPr>
            <w:rFonts w:ascii="Times New Roman" w:eastAsiaTheme="minorEastAsia" w:hAnsi="Times New Roman" w:cs="Times New Roman"/>
            <w:sz w:val="22"/>
          </w:rPr>
          <w:delText>the</w:delText>
        </w:r>
        <w:r w:rsidR="0064453F" w:rsidDel="000037EE">
          <w:rPr>
            <w:rFonts w:ascii="Times New Roman" w:eastAsiaTheme="minorEastAsia" w:hAnsi="Times New Roman" w:cs="Times New Roman"/>
            <w:sz w:val="22"/>
          </w:rPr>
          <w:delText xml:space="preserve"> </w:delText>
        </w:r>
        <w:r w:rsidR="00B369AF" w:rsidDel="000037EE">
          <w:rPr>
            <w:rFonts w:ascii="Times New Roman" w:eastAsiaTheme="minorEastAsia" w:hAnsi="Times New Roman" w:cs="Times New Roman"/>
            <w:sz w:val="22"/>
          </w:rPr>
          <w:delText>~530 model run limit needed to obtain a 75% reduction in the number of simulations needed to construct the Jacobian matrix (dashed line), we find that the update scheme used above maximizes the DOFS.</w:delText>
        </w:r>
      </w:del>
    </w:p>
    <w:p w14:paraId="253BB97F" w14:textId="023145C4" w:rsidR="000772FB" w:rsidRDefault="000772FB" w:rsidP="00A6735B">
      <w:pPr>
        <w:rPr>
          <w:rFonts w:ascii="Times New Roman" w:eastAsiaTheme="minorEastAsia" w:hAnsi="Times New Roman" w:cs="Times New Roman"/>
          <w:sz w:val="22"/>
        </w:rPr>
      </w:pPr>
    </w:p>
    <w:p w14:paraId="287BD99F" w14:textId="3B73CA75" w:rsidR="004E5717" w:rsidRPr="006453BA" w:rsidRDefault="004E5717" w:rsidP="004E5717">
      <w:pPr>
        <w:rPr>
          <w:rFonts w:ascii="Times New Roman" w:eastAsiaTheme="minorEastAsia" w:hAnsi="Times New Roman" w:cs="Times New Roman"/>
          <w:color w:val="000000" w:themeColor="text1"/>
          <w:sz w:val="22"/>
        </w:rPr>
      </w:pPr>
      <w:del w:id="577" w:author="Jacob, Daniel J." w:date="2020-08-28T13:50:00Z">
        <w:r w:rsidDel="00D5344A">
          <w:rPr>
            <w:rFonts w:ascii="Times New Roman" w:eastAsiaTheme="minorEastAsia" w:hAnsi="Times New Roman" w:cs="Times New Roman"/>
            <w:sz w:val="22"/>
          </w:rPr>
          <w:delText xml:space="preserve">We solve the inversion (equations (2) – (4)) using </w:delText>
        </w:r>
      </w:del>
      <m:oMath>
        <m:sSubSup>
          <m:sSubSupPr>
            <m:ctrlPr>
              <w:del w:id="578" w:author="Jacob, Daniel J." w:date="2020-08-28T13:50:00Z">
                <w:rPr>
                  <w:rFonts w:ascii="Cambria Math" w:hAnsi="Cambria Math" w:cs="Times New Roman"/>
                  <w:b/>
                  <w:sz w:val="22"/>
                </w:rPr>
              </w:del>
            </m:ctrlPr>
          </m:sSubSupPr>
          <m:e>
            <m:r>
              <w:del w:id="579" w:author="Jacob, Daniel J." w:date="2020-08-28T13:50:00Z">
                <m:rPr>
                  <m:sty m:val="b"/>
                </m:rPr>
                <w:rPr>
                  <w:rFonts w:ascii="Cambria Math" w:hAnsi="Cambria Math" w:cs="Times New Roman"/>
                  <w:sz w:val="22"/>
                </w:rPr>
                <m:t>K</m:t>
              </w:del>
            </m:r>
          </m:e>
          <m:sub>
            <m:r>
              <w:del w:id="580" w:author="Jacob, Daniel J." w:date="2020-08-28T13:50:00Z">
                <m:rPr>
                  <m:sty m:val="p"/>
                </m:rPr>
                <w:rPr>
                  <w:rFonts w:ascii="Cambria Math" w:hAnsi="Cambria Math" w:cs="Times New Roman"/>
                  <w:sz w:val="22"/>
                </w:rPr>
                <m:t>Π</m:t>
              </w:del>
            </m:r>
          </m:sub>
          <m:sup>
            <m:d>
              <m:dPr>
                <m:ctrlPr>
                  <w:del w:id="581" w:author="Jacob, Daniel J." w:date="2020-08-28T13:50:00Z">
                    <w:rPr>
                      <w:rFonts w:ascii="Cambria Math" w:hAnsi="Cambria Math" w:cs="Times New Roman"/>
                      <w:b/>
                      <w:i/>
                      <w:sz w:val="22"/>
                    </w:rPr>
                  </w:del>
                </m:ctrlPr>
              </m:dPr>
              <m:e>
                <m:r>
                  <w:del w:id="582" w:author="Jacob, Daniel J." w:date="2020-08-28T13:50:00Z">
                    <w:rPr>
                      <w:rFonts w:ascii="Cambria Math" w:hAnsi="Cambria Math" w:cs="Times New Roman"/>
                      <w:sz w:val="22"/>
                    </w:rPr>
                    <m:t>2</m:t>
                  </w:del>
                </m:r>
              </m:e>
            </m:d>
            <m:ctrlPr>
              <w:del w:id="583" w:author="Jacob, Daniel J." w:date="2020-08-28T13:50:00Z">
                <w:rPr>
                  <w:rFonts w:ascii="Cambria Math" w:hAnsi="Cambria Math" w:cs="Times New Roman"/>
                  <w:b/>
                  <w:i/>
                  <w:sz w:val="22"/>
                </w:rPr>
              </w:del>
            </m:ctrlPr>
          </m:sup>
        </m:sSubSup>
      </m:oMath>
      <w:del w:id="584" w:author="Jacob, Daniel J." w:date="2020-08-28T13:50:00Z">
        <w:r w:rsidDel="00D5344A">
          <w:rPr>
            <w:rFonts w:ascii="Times New Roman" w:eastAsiaTheme="minorEastAsia" w:hAnsi="Times New Roman" w:cs="Times New Roman"/>
            <w:b/>
            <w:sz w:val="22"/>
          </w:rPr>
          <w:delText xml:space="preserve"> </w:delText>
        </w:r>
        <w:r w:rsidDel="00D5344A">
          <w:rPr>
            <w:rFonts w:ascii="Times New Roman" w:eastAsiaTheme="minorEastAsia" w:hAnsi="Times New Roman" w:cs="Times New Roman"/>
            <w:sz w:val="22"/>
          </w:rPr>
          <w:delText xml:space="preserve">and compare </w:delText>
        </w:r>
        <w:r w:rsidR="001D059F" w:rsidDel="00D5344A">
          <w:rPr>
            <w:rFonts w:ascii="Times New Roman" w:eastAsiaTheme="minorEastAsia" w:hAnsi="Times New Roman" w:cs="Times New Roman"/>
            <w:sz w:val="22"/>
          </w:rPr>
          <w:delText xml:space="preserve">the posterior </w:delText>
        </w:r>
        <w:r w:rsidDel="00D5344A">
          <w:rPr>
            <w:rFonts w:ascii="Times New Roman" w:eastAsiaTheme="minorEastAsia" w:hAnsi="Times New Roman" w:cs="Times New Roman"/>
            <w:sz w:val="22"/>
          </w:rPr>
          <w:delText>to the native-resolution solution</w:delText>
        </w:r>
        <w:r w:rsidR="00DD1529" w:rsidDel="00D5344A">
          <w:rPr>
            <w:rFonts w:ascii="Times New Roman" w:eastAsiaTheme="minorEastAsia" w:hAnsi="Times New Roman" w:cs="Times New Roman"/>
            <w:sz w:val="22"/>
          </w:rPr>
          <w:delText xml:space="preserve"> visually and quantitatively</w:delText>
        </w:r>
        <w:r w:rsidDel="00D5344A">
          <w:rPr>
            <w:rFonts w:ascii="Times New Roman" w:eastAsiaTheme="minorEastAsia" w:hAnsi="Times New Roman" w:cs="Times New Roman"/>
            <w:sz w:val="22"/>
          </w:rPr>
          <w:delText xml:space="preserve">. </w:delText>
        </w:r>
      </w:del>
      <w:r>
        <w:rPr>
          <w:rFonts w:ascii="Times New Roman" w:eastAsiaTheme="minorEastAsia" w:hAnsi="Times New Roman" w:cs="Times New Roman"/>
          <w:sz w:val="22"/>
        </w:rPr>
        <w:t xml:space="preserve">Figure </w:t>
      </w:r>
      <w:r w:rsidR="00375C79">
        <w:rPr>
          <w:rFonts w:ascii="Times New Roman" w:eastAsiaTheme="minorEastAsia" w:hAnsi="Times New Roman" w:cs="Times New Roman"/>
          <w:sz w:val="22"/>
        </w:rPr>
        <w:t xml:space="preserve">5 </w:t>
      </w:r>
      <w:del w:id="585" w:author="Jacob, Daniel J." w:date="2020-08-28T13:51:00Z">
        <w:r w:rsidDel="00D5344A">
          <w:rPr>
            <w:rFonts w:ascii="Times New Roman" w:eastAsiaTheme="minorEastAsia" w:hAnsi="Times New Roman" w:cs="Times New Roman"/>
            <w:sz w:val="22"/>
          </w:rPr>
          <w:delText xml:space="preserve">(right column) </w:delText>
        </w:r>
      </w:del>
      <w:r>
        <w:rPr>
          <w:rFonts w:ascii="Times New Roman" w:eastAsiaTheme="minorEastAsia" w:hAnsi="Times New Roman" w:cs="Times New Roman"/>
          <w:sz w:val="22"/>
        </w:rPr>
        <w:t>shows the distribution of the</w:t>
      </w:r>
      <w:r w:rsidR="001D059F">
        <w:rPr>
          <w:rFonts w:ascii="Times New Roman" w:eastAsiaTheme="minorEastAsia" w:hAnsi="Times New Roman" w:cs="Times New Roman"/>
          <w:sz w:val="22"/>
        </w:rPr>
        <w:t xml:space="preserve"> reduced-rank</w:t>
      </w:r>
      <w:r>
        <w:rPr>
          <w:rFonts w:ascii="Times New Roman" w:eastAsiaTheme="minorEastAsia" w:hAnsi="Times New Roman" w:cs="Times New Roman"/>
          <w:sz w:val="22"/>
        </w:rPr>
        <w:t xml:space="preserve"> averaging kernel sensitivities (top) and posterior scaling factors (bottom) compared to the native</w:t>
      </w:r>
      <w:r w:rsidR="001D059F">
        <w:rPr>
          <w:rFonts w:ascii="Times New Roman" w:eastAsiaTheme="minorEastAsia" w:hAnsi="Times New Roman" w:cs="Times New Roman"/>
          <w:sz w:val="22"/>
        </w:rPr>
        <w:t>-</w:t>
      </w:r>
      <w:r>
        <w:rPr>
          <w:rFonts w:ascii="Times New Roman" w:eastAsiaTheme="minorEastAsia" w:hAnsi="Times New Roman" w:cs="Times New Roman"/>
          <w:sz w:val="22"/>
        </w:rPr>
        <w:t xml:space="preserve">resolution </w:t>
      </w:r>
      <w:del w:id="586" w:author="Jacob, Daniel J." w:date="2020-08-28T13:50:00Z">
        <w:r w:rsidDel="00D5344A">
          <w:rPr>
            <w:rFonts w:ascii="Times New Roman" w:eastAsiaTheme="minorEastAsia" w:hAnsi="Times New Roman" w:cs="Times New Roman"/>
            <w:sz w:val="22"/>
          </w:rPr>
          <w:delText xml:space="preserve">solution </w:delText>
        </w:r>
      </w:del>
      <w:ins w:id="587" w:author="Jacob, Daniel J." w:date="2020-08-28T13:50:00Z">
        <w:r w:rsidR="00D5344A">
          <w:rPr>
            <w:rFonts w:ascii="Times New Roman" w:eastAsiaTheme="minorEastAsia" w:hAnsi="Times New Roman" w:cs="Times New Roman"/>
            <w:sz w:val="22"/>
          </w:rPr>
          <w:t>inversion</w:t>
        </w:r>
      </w:ins>
      <w:del w:id="588" w:author="Jacob, Daniel J." w:date="2020-08-28T13:51:00Z">
        <w:r w:rsidDel="00D5344A">
          <w:rPr>
            <w:rFonts w:ascii="Times New Roman" w:eastAsiaTheme="minorEastAsia" w:hAnsi="Times New Roman" w:cs="Times New Roman"/>
            <w:sz w:val="22"/>
          </w:rPr>
          <w:delText>(left column)</w:delText>
        </w:r>
      </w:del>
      <w:r>
        <w:rPr>
          <w:rFonts w:ascii="Times New Roman" w:eastAsiaTheme="minorEastAsia" w:hAnsi="Times New Roman" w:cs="Times New Roman"/>
          <w:sz w:val="22"/>
        </w:rPr>
        <w:t xml:space="preserve">.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w:t>
      </w:r>
      <w:proofErr w:type="spellStart"/>
      <w:r>
        <w:rPr>
          <w:rFonts w:ascii="Times New Roman" w:eastAsiaTheme="minorEastAsia" w:hAnsi="Times New Roman" w:cs="Times New Roman"/>
          <w:sz w:val="22"/>
        </w:rPr>
        <w:t>nt</w:t>
      </w:r>
      <w:proofErr w:type="spellEnd"/>
      <w:r>
        <w:rPr>
          <w:rFonts w:ascii="Times New Roman" w:eastAsiaTheme="minorEastAsia" w:hAnsi="Times New Roman" w:cs="Times New Roman"/>
          <w:sz w:val="22"/>
        </w:rPr>
        <w:t xml:space="preserve"> patterns of information content, it solves for the posterior scaling factors accurately in the areas of highest information content and defaults to the prior value (a scaling factor of </w:t>
      </w:r>
      <w:r w:rsidR="00CB3990">
        <w:rPr>
          <w:rFonts w:ascii="Times New Roman" w:eastAsiaTheme="minorEastAsia" w:hAnsi="Times New Roman" w:cs="Times New Roman"/>
          <w:sz w:val="22"/>
        </w:rPr>
        <w:t>one</w:t>
      </w:r>
      <w:r>
        <w:rPr>
          <w:rFonts w:ascii="Times New Roman" w:eastAsiaTheme="minorEastAsia" w:hAnsi="Times New Roman" w:cs="Times New Roman"/>
          <w:sz w:val="22"/>
        </w:rPr>
        <w:t xml:space="preserve">) elsewhere. </w:t>
      </w:r>
      <w:ins w:id="589" w:author="Jacob, Daniel J." w:date="2020-08-28T13:53:00Z">
        <w:r w:rsidR="00D5344A">
          <w:rPr>
            <w:rFonts w:ascii="Times New Roman" w:eastAsiaTheme="minorEastAsia" w:hAnsi="Times New Roman" w:cs="Times New Roman"/>
            <w:sz w:val="22"/>
          </w:rPr>
          <w:t>The lower D</w:t>
        </w:r>
      </w:ins>
      <w:ins w:id="590" w:author="Jacob, Daniel J." w:date="2020-08-28T13:54:00Z">
        <w:r w:rsidR="00D5344A">
          <w:rPr>
            <w:rFonts w:ascii="Times New Roman" w:eastAsiaTheme="minorEastAsia" w:hAnsi="Times New Roman" w:cs="Times New Roman"/>
            <w:sz w:val="22"/>
          </w:rPr>
          <w:t xml:space="preserve">OFS of 153 in the reduced-rank solution largely reflects this exclusion of grid cells with </w:t>
        </w:r>
      </w:ins>
      <w:ins w:id="591" w:author="Jacob, Daniel J." w:date="2020-08-28T13:55:00Z">
        <w:r w:rsidR="00D5344A">
          <w:rPr>
            <w:rFonts w:ascii="Times New Roman" w:eastAsiaTheme="minorEastAsia" w:hAnsi="Times New Roman" w:cs="Times New Roman"/>
            <w:sz w:val="22"/>
          </w:rPr>
          <w:t xml:space="preserve">low information content at native resolution. </w:t>
        </w:r>
      </w:ins>
      <w:del w:id="592" w:author="Jacob, Daniel J." w:date="2020-08-28T13:55:00Z">
        <w:r w:rsidR="00FA7C6E" w:rsidDel="00D5344A">
          <w:rPr>
            <w:rFonts w:ascii="Times New Roman" w:eastAsiaTheme="minorEastAsia" w:hAnsi="Times New Roman" w:cs="Times New Roman"/>
            <w:sz w:val="22"/>
          </w:rPr>
          <w:delText>V</w:delText>
        </w:r>
        <w:r w:rsidDel="00D5344A">
          <w:rPr>
            <w:rFonts w:ascii="Times New Roman" w:eastAsiaTheme="minorEastAsia" w:hAnsi="Times New Roman" w:cs="Times New Roman"/>
            <w:sz w:val="22"/>
          </w:rPr>
          <w:delText xml:space="preserve">isual inspection suggests </w:delText>
        </w:r>
        <w:r w:rsidR="00375C79" w:rsidDel="00D5344A">
          <w:rPr>
            <w:rFonts w:ascii="Times New Roman" w:eastAsiaTheme="minorEastAsia" w:hAnsi="Times New Roman" w:cs="Times New Roman"/>
            <w:sz w:val="22"/>
          </w:rPr>
          <w:delText xml:space="preserve">that </w:delText>
        </w:r>
        <w:r w:rsidDel="00D5344A">
          <w:rPr>
            <w:rFonts w:ascii="Times New Roman" w:eastAsiaTheme="minorEastAsia" w:hAnsi="Times New Roman" w:cs="Times New Roman"/>
            <w:sz w:val="22"/>
          </w:rPr>
          <w:delText>the</w:delText>
        </w:r>
        <w:r w:rsidR="00375C79" w:rsidDel="00D5344A">
          <w:rPr>
            <w:rFonts w:ascii="Times New Roman" w:eastAsiaTheme="minorEastAsia" w:hAnsi="Times New Roman" w:cs="Times New Roman"/>
            <w:sz w:val="22"/>
          </w:rPr>
          <w:delText xml:space="preserve"> reduced-rank</w:delText>
        </w:r>
        <w:r w:rsidDel="00D5344A">
          <w:rPr>
            <w:rFonts w:ascii="Times New Roman" w:eastAsiaTheme="minorEastAsia" w:hAnsi="Times New Roman" w:cs="Times New Roman"/>
            <w:sz w:val="22"/>
          </w:rPr>
          <w:delText xml:space="preserve"> averaging kernel sensitivities accurately capture </w:delText>
        </w:r>
        <w:r w:rsidR="00375C79" w:rsidDel="00D5344A">
          <w:rPr>
            <w:rFonts w:ascii="Times New Roman" w:eastAsiaTheme="minorEastAsia" w:hAnsi="Times New Roman" w:cs="Times New Roman"/>
            <w:sz w:val="22"/>
          </w:rPr>
          <w:delText>the largest native-resolution values</w:delText>
        </w:r>
        <w:r w:rsidR="001D059F" w:rsidDel="00D5344A">
          <w:rPr>
            <w:rFonts w:ascii="Times New Roman" w:eastAsiaTheme="minorEastAsia" w:hAnsi="Times New Roman" w:cs="Times New Roman"/>
            <w:sz w:val="22"/>
          </w:rPr>
          <w:delText>.</w:delText>
        </w:r>
        <w:r w:rsidR="002A1AF5" w:rsidDel="00D5344A">
          <w:rPr>
            <w:rFonts w:ascii="Times New Roman" w:eastAsiaTheme="minorEastAsia" w:hAnsi="Times New Roman" w:cs="Times New Roman"/>
            <w:sz w:val="22"/>
          </w:rPr>
          <w:delText xml:space="preserve"> I</w:delText>
        </w:r>
        <w:r w:rsidR="001D059F" w:rsidDel="00D5344A">
          <w:rPr>
            <w:rFonts w:ascii="Times New Roman" w:eastAsiaTheme="minorEastAsia" w:hAnsi="Times New Roman" w:cs="Times New Roman"/>
            <w:sz w:val="22"/>
          </w:rPr>
          <w:delText xml:space="preserve">n </w:delText>
        </w:r>
        <w:r w:rsidR="00CB3990" w:rsidDel="00D5344A">
          <w:rPr>
            <w:rFonts w:ascii="Times New Roman" w:eastAsiaTheme="minorEastAsia" w:hAnsi="Times New Roman" w:cs="Times New Roman"/>
            <w:sz w:val="22"/>
          </w:rPr>
          <w:delText>the</w:delText>
        </w:r>
        <w:r w:rsidR="001D059F" w:rsidDel="00D5344A">
          <w:rPr>
            <w:rFonts w:ascii="Times New Roman" w:eastAsiaTheme="minorEastAsia" w:hAnsi="Times New Roman" w:cs="Times New Roman"/>
            <w:sz w:val="22"/>
          </w:rPr>
          <w:delText xml:space="preserve"> high-sensitivity grid cells</w:delText>
        </w:r>
        <w:r w:rsidR="002A1AF5" w:rsidDel="00D5344A">
          <w:rPr>
            <w:rFonts w:ascii="Times New Roman" w:eastAsiaTheme="minorEastAsia" w:hAnsi="Times New Roman" w:cs="Times New Roman"/>
            <w:sz w:val="22"/>
          </w:rPr>
          <w:delText>, the reduced-rank scaling factors</w:delText>
        </w:r>
        <w:r w:rsidR="001D059F" w:rsidDel="00D5344A">
          <w:rPr>
            <w:rFonts w:ascii="Times New Roman" w:eastAsiaTheme="minorEastAsia" w:hAnsi="Times New Roman" w:cs="Times New Roman"/>
            <w:sz w:val="22"/>
          </w:rPr>
          <w:delText xml:space="preserve"> appear to </w:delText>
        </w:r>
        <w:r w:rsidR="00375C79" w:rsidDel="00D5344A">
          <w:rPr>
            <w:rFonts w:ascii="Times New Roman" w:eastAsiaTheme="minorEastAsia" w:hAnsi="Times New Roman" w:cs="Times New Roman"/>
            <w:sz w:val="22"/>
          </w:rPr>
          <w:delText>reproduce the native-resolution solution</w:delText>
        </w:r>
        <w:r w:rsidDel="00D5344A">
          <w:rPr>
            <w:rFonts w:ascii="Times New Roman" w:eastAsiaTheme="minorEastAsia" w:hAnsi="Times New Roman" w:cs="Times New Roman"/>
            <w:sz w:val="22"/>
          </w:rPr>
          <w:delText>.</w:delText>
        </w:r>
        <w:r w:rsidR="00CB3990" w:rsidDel="00D5344A">
          <w:rPr>
            <w:rFonts w:ascii="Times New Roman" w:eastAsiaTheme="minorEastAsia" w:hAnsi="Times New Roman" w:cs="Times New Roman"/>
            <w:sz w:val="22"/>
          </w:rPr>
          <w:delText xml:space="preserve"> Elsewhere, the reduced-rank averaging kernel sensitivities go to zero and </w:delText>
        </w:r>
        <w:r w:rsidR="0049207C" w:rsidDel="00D5344A">
          <w:rPr>
            <w:rFonts w:ascii="Times New Roman" w:eastAsiaTheme="minorEastAsia" w:hAnsi="Times New Roman" w:cs="Times New Roman"/>
            <w:sz w:val="22"/>
          </w:rPr>
          <w:delText xml:space="preserve">the </w:delText>
        </w:r>
        <w:r w:rsidR="00CB3990" w:rsidDel="00D5344A">
          <w:rPr>
            <w:rFonts w:ascii="Times New Roman" w:eastAsiaTheme="minorEastAsia" w:hAnsi="Times New Roman" w:cs="Times New Roman"/>
            <w:sz w:val="22"/>
          </w:rPr>
          <w:delText>posterior scaling factors go to one.</w:delText>
        </w:r>
        <w:r w:rsidR="0049207C" w:rsidDel="00D5344A">
          <w:rPr>
            <w:rFonts w:ascii="Times New Roman" w:eastAsiaTheme="minorEastAsia" w:hAnsi="Times New Roman" w:cs="Times New Roman"/>
            <w:sz w:val="22"/>
          </w:rPr>
          <w:delText xml:space="preserve"> Due the limited extent of the optimized grid cells, the resulting reduced-rank DOFS (153) are lower than native resolution DOFS (216). </w:delText>
        </w:r>
      </w:del>
      <w:ins w:id="593" w:author="Jacob, Daniel J." w:date="2020-08-28T13:57:00Z">
        <w:r w:rsidR="00D5344A">
          <w:rPr>
            <w:rFonts w:ascii="Times New Roman" w:eastAsiaTheme="minorEastAsia" w:hAnsi="Times New Roman" w:cs="Times New Roman"/>
            <w:sz w:val="22"/>
          </w:rPr>
          <w:t xml:space="preserve"> 679 grid cells in the reduced-rank </w:t>
        </w:r>
      </w:ins>
      <w:ins w:id="594" w:author="Jacob, Daniel J." w:date="2020-08-28T13:58:00Z">
        <w:r w:rsidR="00D5344A">
          <w:rPr>
            <w:rFonts w:ascii="Times New Roman" w:eastAsiaTheme="minorEastAsia" w:hAnsi="Times New Roman" w:cs="Times New Roman"/>
            <w:sz w:val="22"/>
          </w:rPr>
          <w:t xml:space="preserve">solution have averaging kernel sensitivities greater than 0.01 and these contain </w:t>
        </w:r>
      </w:ins>
      <w:ins w:id="595" w:author="Jacob, Daniel J." w:date="2020-08-28T13:59:00Z">
        <w:r w:rsidR="00D5344A">
          <w:rPr>
            <w:rFonts w:ascii="Times New Roman" w:eastAsiaTheme="minorEastAsia" w:hAnsi="Times New Roman" w:cs="Times New Roman"/>
            <w:sz w:val="22"/>
          </w:rPr>
          <w:t xml:space="preserve">essentially </w:t>
        </w:r>
      </w:ins>
      <w:ins w:id="596" w:author="Jacob, Daniel J." w:date="2020-08-28T13:58:00Z">
        <w:r w:rsidR="00D5344A">
          <w:rPr>
            <w:rFonts w:ascii="Times New Roman" w:eastAsiaTheme="minorEastAsia" w:hAnsi="Times New Roman" w:cs="Times New Roman"/>
            <w:sz w:val="22"/>
          </w:rPr>
          <w:t>all of the information</w:t>
        </w:r>
      </w:ins>
      <w:ins w:id="597" w:author="Jacob, Daniel J." w:date="2020-08-28T13:59:00Z">
        <w:r w:rsidR="00D5344A">
          <w:rPr>
            <w:rFonts w:ascii="Times New Roman" w:eastAsiaTheme="minorEastAsia" w:hAnsi="Times New Roman" w:cs="Times New Roman"/>
            <w:sz w:val="22"/>
          </w:rPr>
          <w:t xml:space="preserve"> from the reduced-rank inversion (DOFS of 152</w:t>
        </w:r>
      </w:ins>
      <w:ins w:id="598" w:author="Jacob, Daniel J." w:date="2020-08-28T14:00:00Z">
        <w:r w:rsidR="00D5344A">
          <w:rPr>
            <w:rFonts w:ascii="Times New Roman" w:eastAsiaTheme="minorEastAsia" w:hAnsi="Times New Roman" w:cs="Times New Roman"/>
            <w:sz w:val="22"/>
          </w:rPr>
          <w:t xml:space="preserve">). These same 679 grid cells have a DOFS of xxx in the native-resolution inversion.  </w:t>
        </w:r>
      </w:ins>
      <w:ins w:id="599" w:author="Jacob, Daniel J." w:date="2020-08-28T14:01:00Z">
        <w:r w:rsidR="00774A6C">
          <w:rPr>
            <w:rFonts w:ascii="Times New Roman" w:eastAsiaTheme="minorEastAsia" w:hAnsi="Times New Roman" w:cs="Times New Roman"/>
            <w:sz w:val="22"/>
          </w:rPr>
          <w:t xml:space="preserve">Thus the reduced-rank inversion preserves information where it is high and discards it where it is low. </w:t>
        </w:r>
      </w:ins>
      <w:ins w:id="600" w:author="Jacob, Daniel J." w:date="2020-08-28T13:58:00Z">
        <w:r w:rsidR="00D5344A">
          <w:rPr>
            <w:rFonts w:ascii="Times New Roman" w:eastAsiaTheme="minorEastAsia" w:hAnsi="Times New Roman" w:cs="Times New Roman"/>
            <w:sz w:val="22"/>
          </w:rPr>
          <w:t xml:space="preserve"> </w:t>
        </w:r>
      </w:ins>
      <w:del w:id="601" w:author="Jacob, Daniel J." w:date="2020-08-28T14:01:00Z">
        <w:r w:rsidR="0049207C" w:rsidDel="00774A6C">
          <w:rPr>
            <w:rFonts w:ascii="Times New Roman" w:eastAsiaTheme="minorEastAsia" w:hAnsi="Times New Roman" w:cs="Times New Roman"/>
            <w:sz w:val="22"/>
          </w:rPr>
          <w:delText xml:space="preserve">If we consider only the optimized grid cells by excluding grid cells where the averaging kernel sensitivities are less than 0.01, we find 152 DOFS across 679 grid cells. </w:delText>
        </w:r>
        <w:r w:rsidR="0049207C" w:rsidDel="00774A6C">
          <w:rPr>
            <w:rFonts w:ascii="Times New Roman" w:eastAsiaTheme="minorEastAsia" w:hAnsi="Times New Roman" w:cs="Times New Roman"/>
            <w:color w:val="000000" w:themeColor="text1"/>
            <w:sz w:val="22"/>
          </w:rPr>
          <w:delText>The reduced rank solution generates only ~70% of the native resolution DOFS despite constructing the reduced-rank Jacobian on the basis of eigenvectors that capture 98% of the information content; the discrepancy results from errors in the characterization of the tailing eigenvectors.</w:delText>
        </w:r>
        <w:r w:rsidR="0049207C" w:rsidDel="00774A6C">
          <w:rPr>
            <w:rFonts w:ascii="Times New Roman" w:eastAsiaTheme="minorEastAsia" w:hAnsi="Times New Roman" w:cs="Times New Roman"/>
            <w:sz w:val="22"/>
          </w:rPr>
          <w:delText xml:space="preserve"> </w:delText>
        </w:r>
      </w:del>
    </w:p>
    <w:p w14:paraId="325875F0" w14:textId="77777777" w:rsidR="004E5717" w:rsidRDefault="004E5717" w:rsidP="004E5717">
      <w:pPr>
        <w:rPr>
          <w:rFonts w:ascii="Times New Roman" w:eastAsiaTheme="minorEastAsia" w:hAnsi="Times New Roman" w:cs="Times New Roman"/>
          <w:sz w:val="22"/>
        </w:rPr>
      </w:pPr>
    </w:p>
    <w:p w14:paraId="2AFD7F03" w14:textId="6F0394FF" w:rsidR="00A6735B" w:rsidRDefault="004E5717"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w:t>
      </w:r>
      <w:r w:rsidR="00EB038E">
        <w:rPr>
          <w:rFonts w:ascii="Times New Roman" w:eastAsiaTheme="minorEastAsia" w:hAnsi="Times New Roman" w:cs="Times New Roman"/>
          <w:sz w:val="22"/>
        </w:rPr>
        <w:t>7</w:t>
      </w:r>
      <w:r>
        <w:rPr>
          <w:rFonts w:ascii="Times New Roman" w:eastAsiaTheme="minorEastAsia" w:hAnsi="Times New Roman" w:cs="Times New Roman"/>
          <w:sz w:val="22"/>
        </w:rPr>
        <w:t xml:space="preserve"> </w:t>
      </w:r>
      <w:ins w:id="602" w:author="Jacob, Daniel J." w:date="2020-08-28T15:59:00Z">
        <w:r w:rsidR="00BA76E1">
          <w:rPr>
            <w:rFonts w:ascii="Times New Roman" w:eastAsiaTheme="minorEastAsia" w:hAnsi="Times New Roman" w:cs="Times New Roman"/>
            <w:sz w:val="22"/>
          </w:rPr>
          <w:t xml:space="preserve">shows comparison statistics between the </w:t>
        </w:r>
      </w:ins>
      <w:del w:id="603" w:author="Jacob, Daniel J." w:date="2020-08-28T15:59:00Z">
        <w:r w:rsidR="00CB3990" w:rsidDel="00BA76E1">
          <w:rPr>
            <w:rFonts w:ascii="Times New Roman" w:eastAsiaTheme="minorEastAsia" w:hAnsi="Times New Roman" w:cs="Times New Roman"/>
            <w:sz w:val="22"/>
          </w:rPr>
          <w:delText xml:space="preserve">quantitatively </w:delText>
        </w:r>
        <w:r w:rsidR="00B62108" w:rsidDel="00BA76E1">
          <w:rPr>
            <w:rFonts w:ascii="Times New Roman" w:eastAsiaTheme="minorEastAsia" w:hAnsi="Times New Roman" w:cs="Times New Roman"/>
            <w:sz w:val="22"/>
          </w:rPr>
          <w:delText xml:space="preserve">confirms that the </w:delText>
        </w:r>
      </w:del>
      <w:r w:rsidR="00B62108">
        <w:rPr>
          <w:rFonts w:ascii="Times New Roman" w:eastAsiaTheme="minorEastAsia" w:hAnsi="Times New Roman" w:cs="Times New Roman"/>
          <w:sz w:val="22"/>
        </w:rPr>
        <w:t xml:space="preserve">reduced-rank </w:t>
      </w:r>
      <w:del w:id="604" w:author="Jacob, Daniel J." w:date="2020-08-28T15:59:00Z">
        <w:r w:rsidR="00B62108" w:rsidDel="00BA76E1">
          <w:rPr>
            <w:rFonts w:ascii="Times New Roman" w:eastAsiaTheme="minorEastAsia" w:hAnsi="Times New Roman" w:cs="Times New Roman"/>
            <w:sz w:val="22"/>
          </w:rPr>
          <w:delText>inversion reproduces the</w:delText>
        </w:r>
      </w:del>
      <w:ins w:id="605" w:author="Jacob, Daniel J." w:date="2020-08-28T15:59:00Z">
        <w:r w:rsidR="00BA76E1">
          <w:rPr>
            <w:rFonts w:ascii="Times New Roman" w:eastAsiaTheme="minorEastAsia" w:hAnsi="Times New Roman" w:cs="Times New Roman"/>
            <w:sz w:val="22"/>
          </w:rPr>
          <w:t>and</w:t>
        </w:r>
      </w:ins>
      <w:r w:rsidR="00B62108">
        <w:rPr>
          <w:rFonts w:ascii="Times New Roman" w:eastAsiaTheme="minorEastAsia" w:hAnsi="Times New Roman" w:cs="Times New Roman"/>
          <w:sz w:val="22"/>
        </w:rPr>
        <w:t xml:space="preserve"> native-resolution </w:t>
      </w:r>
      <w:del w:id="606" w:author="Jacob, Daniel J." w:date="2020-08-28T15:59:00Z">
        <w:r w:rsidR="00B62108" w:rsidDel="00BA76E1">
          <w:rPr>
            <w:rFonts w:ascii="Times New Roman" w:eastAsiaTheme="minorEastAsia" w:hAnsi="Times New Roman" w:cs="Times New Roman"/>
            <w:sz w:val="22"/>
          </w:rPr>
          <w:delText>solution</w:delText>
        </w:r>
      </w:del>
      <w:ins w:id="607" w:author="Jacob, Daniel J." w:date="2020-08-28T15:59:00Z">
        <w:r w:rsidR="00BA76E1">
          <w:rPr>
            <w:rFonts w:ascii="Times New Roman" w:eastAsiaTheme="minorEastAsia" w:hAnsi="Times New Roman" w:cs="Times New Roman"/>
            <w:sz w:val="22"/>
          </w:rPr>
          <w:t>inversions</w:t>
        </w:r>
      </w:ins>
      <w:r w:rsidR="00B62108">
        <w:rPr>
          <w:rFonts w:ascii="Times New Roman" w:eastAsiaTheme="minorEastAsia" w:hAnsi="Times New Roman" w:cs="Times New Roman"/>
          <w:sz w:val="22"/>
        </w:rPr>
        <w:t xml:space="preserve">. </w:t>
      </w:r>
      <w:ins w:id="608" w:author="Jacob, Daniel J." w:date="2020-08-28T16:01:00Z">
        <w:r w:rsidR="00BA76E1">
          <w:rPr>
            <w:rFonts w:ascii="Times New Roman" w:eastAsiaTheme="minorEastAsia" w:hAnsi="Times New Roman" w:cs="Times New Roman"/>
            <w:sz w:val="22"/>
          </w:rPr>
          <w:t xml:space="preserve">There is no significant bias </w:t>
        </w:r>
      </w:ins>
      <w:ins w:id="609" w:author="Jacob, Daniel J." w:date="2020-08-28T16:06:00Z">
        <w:r w:rsidR="0000354C">
          <w:rPr>
            <w:rFonts w:ascii="Times New Roman" w:eastAsiaTheme="minorEastAsia" w:hAnsi="Times New Roman" w:cs="Times New Roman"/>
            <w:sz w:val="22"/>
          </w:rPr>
          <w:t>in any of the statist</w:t>
        </w:r>
      </w:ins>
      <w:ins w:id="610" w:author="Jacob, Daniel J." w:date="2020-08-28T16:07:00Z">
        <w:r w:rsidR="0000354C">
          <w:rPr>
            <w:rFonts w:ascii="Times New Roman" w:eastAsiaTheme="minorEastAsia" w:hAnsi="Times New Roman" w:cs="Times New Roman"/>
            <w:sz w:val="22"/>
          </w:rPr>
          <w:t xml:space="preserve">ics, as shown by comparison to the 1:1 line. The </w:t>
        </w:r>
      </w:ins>
      <w:del w:id="611" w:author="Jacob, Daniel J." w:date="2020-08-28T16:07:00Z">
        <w:r w:rsidR="00B62108" w:rsidDel="0000354C">
          <w:rPr>
            <w:rFonts w:ascii="Times New Roman" w:eastAsiaTheme="minorEastAsia" w:hAnsi="Times New Roman" w:cs="Times New Roman"/>
            <w:sz w:val="22"/>
          </w:rPr>
          <w:delText xml:space="preserve">We </w:delText>
        </w:r>
        <w:r w:rsidDel="0000354C">
          <w:rPr>
            <w:rFonts w:ascii="Times New Roman" w:eastAsiaTheme="minorEastAsia" w:hAnsi="Times New Roman" w:cs="Times New Roman"/>
            <w:sz w:val="22"/>
          </w:rPr>
          <w:delText xml:space="preserve">show the elements of the final </w:delText>
        </w:r>
      </w:del>
      <w:r>
        <w:rPr>
          <w:rFonts w:ascii="Times New Roman" w:eastAsiaTheme="minorEastAsia" w:hAnsi="Times New Roman" w:cs="Times New Roman"/>
          <w:sz w:val="22"/>
        </w:rPr>
        <w:t xml:space="preserve">reduced-rank Jacobian matrix approximation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t>
      </w:r>
      <w:ins w:id="612" w:author="Jacob, Daniel J." w:date="2020-08-28T16:07:00Z">
        <w:r w:rsidR="0000354C">
          <w:rPr>
            <w:rFonts w:ascii="Times New Roman" w:eastAsiaTheme="minorEastAsia" w:hAnsi="Times New Roman" w:cs="Times New Roman"/>
            <w:sz w:val="22"/>
          </w:rPr>
          <w:t xml:space="preserve">closely matches the native-resolution matrix </w:t>
        </w:r>
        <w:r w:rsidR="0000354C">
          <w:rPr>
            <w:rFonts w:ascii="Times New Roman" w:eastAsiaTheme="minorEastAsia" w:hAnsi="Times New Roman" w:cs="Times New Roman"/>
            <w:b/>
            <w:bCs/>
            <w:sz w:val="22"/>
          </w:rPr>
          <w:t xml:space="preserve">K </w:t>
        </w:r>
        <w:r w:rsidR="0000354C">
          <w:rPr>
            <w:rFonts w:ascii="Times New Roman" w:eastAsiaTheme="minorEastAsia" w:hAnsi="Times New Roman" w:cs="Times New Roman"/>
            <w:sz w:val="22"/>
          </w:rPr>
          <w:t>(</w:t>
        </w:r>
      </w:ins>
      <w:ins w:id="613" w:author="Jacob, Daniel J." w:date="2020-08-28T16:08:00Z">
        <w:r w:rsidR="0000354C">
          <w:rPr>
            <w:rFonts w:ascii="Times New Roman" w:eastAsiaTheme="minorEastAsia" w:hAnsi="Times New Roman" w:cs="Times New Roman"/>
            <w:sz w:val="22"/>
          </w:rPr>
          <w:t xml:space="preserve">R = 0.99). </w:t>
        </w:r>
      </w:ins>
      <w:ins w:id="614" w:author="Jacob, Daniel J." w:date="2020-08-28T16:11:00Z">
        <w:r w:rsidR="0000354C">
          <w:rPr>
            <w:rFonts w:ascii="Times New Roman" w:eastAsiaTheme="minorEastAsia" w:hAnsi="Times New Roman" w:cs="Times New Roman"/>
            <w:sz w:val="22"/>
          </w:rPr>
          <w:t xml:space="preserve">The posterior error standard deviations are very strongly correlated (R = 0.99) but this reflects in part the </w:t>
        </w:r>
      </w:ins>
      <w:ins w:id="615" w:author="Jacob, Daniel J." w:date="2020-08-28T16:20:00Z">
        <w:r w:rsidR="00CC634E">
          <w:rPr>
            <w:rFonts w:ascii="Times New Roman" w:eastAsiaTheme="minorEastAsia" w:hAnsi="Times New Roman" w:cs="Times New Roman"/>
            <w:sz w:val="22"/>
          </w:rPr>
          <w:t>common contribution</w:t>
        </w:r>
      </w:ins>
      <w:ins w:id="616" w:author="Jacob, Daniel J." w:date="2020-08-28T16:19:00Z">
        <w:r w:rsidR="00CC634E">
          <w:rPr>
            <w:rFonts w:ascii="Times New Roman" w:eastAsiaTheme="minorEastAsia" w:hAnsi="Times New Roman" w:cs="Times New Roman"/>
            <w:sz w:val="22"/>
          </w:rPr>
          <w:t xml:space="preserve"> of the</w:t>
        </w:r>
      </w:ins>
      <w:ins w:id="617" w:author="Jacob, Daniel J." w:date="2020-08-28T16:11:00Z">
        <w:r w:rsidR="0000354C">
          <w:rPr>
            <w:rFonts w:ascii="Times New Roman" w:eastAsiaTheme="minorEastAsia" w:hAnsi="Times New Roman" w:cs="Times New Roman"/>
            <w:sz w:val="22"/>
          </w:rPr>
          <w:t xml:space="preserve"> </w:t>
        </w:r>
      </w:ins>
      <w:ins w:id="618" w:author="Jacob, Daniel J." w:date="2020-08-28T16:12:00Z">
        <w:r w:rsidR="0000354C">
          <w:rPr>
            <w:rFonts w:ascii="Times New Roman" w:eastAsiaTheme="minorEastAsia" w:hAnsi="Times New Roman" w:cs="Times New Roman"/>
            <w:sz w:val="22"/>
          </w:rPr>
          <w:t xml:space="preserve">prior error standard deviation which dominates for grid cells with little information content.  </w:t>
        </w:r>
      </w:ins>
      <w:ins w:id="619" w:author="Jacob, Daniel J." w:date="2020-08-28T16:14:00Z">
        <w:r w:rsidR="0000354C">
          <w:rPr>
            <w:rFonts w:ascii="Times New Roman" w:eastAsiaTheme="minorEastAsia" w:hAnsi="Times New Roman" w:cs="Times New Roman"/>
            <w:sz w:val="22"/>
          </w:rPr>
          <w:t>There are some outliers with larger posterior error standard deviations in the reduced-rank inversion and this reflects t</w:t>
        </w:r>
      </w:ins>
      <w:ins w:id="620" w:author="Jacob, Daniel J." w:date="2020-08-28T16:15:00Z">
        <w:r w:rsidR="0000354C">
          <w:rPr>
            <w:rFonts w:ascii="Times New Roman" w:eastAsiaTheme="minorEastAsia" w:hAnsi="Times New Roman" w:cs="Times New Roman"/>
            <w:sz w:val="22"/>
          </w:rPr>
          <w:t xml:space="preserve">he discard of information content. </w:t>
        </w:r>
      </w:ins>
      <w:del w:id="621" w:author="Jacob, Daniel J." w:date="2020-08-28T16:18:00Z">
        <w:r w:rsidDel="00CC634E">
          <w:rPr>
            <w:rFonts w:ascii="Times New Roman" w:eastAsiaTheme="minorEastAsia" w:hAnsi="Times New Roman" w:cs="Times New Roman"/>
            <w:sz w:val="22"/>
          </w:rPr>
          <w:delText xml:space="preserve">(upper left) and the resulting posterior scaling factors (upper right), </w:delText>
        </w:r>
        <w:r w:rsidR="00A848C1" w:rsidDel="00CC634E">
          <w:rPr>
            <w:rFonts w:ascii="Times New Roman" w:eastAsiaTheme="minorEastAsia" w:hAnsi="Times New Roman" w:cs="Times New Roman"/>
            <w:sz w:val="22"/>
          </w:rPr>
          <w:delText>standard deviations</w:delText>
        </w:r>
        <w:r w:rsidDel="00CC634E">
          <w:rPr>
            <w:rFonts w:ascii="Times New Roman" w:eastAsiaTheme="minorEastAsia" w:hAnsi="Times New Roman" w:cs="Times New Roman"/>
            <w:sz w:val="22"/>
          </w:rPr>
          <w:delText xml:space="preserve"> (lower left), and averaging kernel sensitivities (lower right), </w:delText>
        </w:r>
        <w:commentRangeStart w:id="622"/>
        <w:r w:rsidDel="00CC634E">
          <w:rPr>
            <w:rFonts w:ascii="Times New Roman" w:eastAsiaTheme="minorEastAsia" w:hAnsi="Times New Roman" w:cs="Times New Roman"/>
            <w:sz w:val="22"/>
          </w:rPr>
          <w:delText>subjected to the 0.01 averaging kernel sensitivity threshold and plotted against the corresponding native-resolution values</w:delText>
        </w:r>
        <w:commentRangeEnd w:id="622"/>
        <w:r w:rsidR="0000354C" w:rsidDel="00CC634E">
          <w:rPr>
            <w:rStyle w:val="CommentReference"/>
          </w:rPr>
          <w:commentReference w:id="622"/>
        </w:r>
        <w:r w:rsidDel="00CC634E">
          <w:rPr>
            <w:rFonts w:ascii="Times New Roman" w:eastAsiaTheme="minorEastAsia" w:hAnsi="Times New Roman" w:cs="Times New Roman"/>
            <w:sz w:val="22"/>
          </w:rPr>
          <w:delText xml:space="preserve">. </w:delText>
        </w:r>
        <w:r w:rsidR="00B62108" w:rsidDel="00CC634E">
          <w:rPr>
            <w:rFonts w:ascii="Times New Roman" w:eastAsiaTheme="minorEastAsia" w:hAnsi="Times New Roman" w:cs="Times New Roman"/>
            <w:sz w:val="22"/>
          </w:rPr>
          <w:delText>As suggested by Figure 5, t</w:delText>
        </w:r>
        <w:r w:rsidR="001D059F" w:rsidDel="00CC634E">
          <w:rPr>
            <w:rFonts w:ascii="Times New Roman" w:eastAsiaTheme="minorEastAsia" w:hAnsi="Times New Roman" w:cs="Times New Roman"/>
            <w:sz w:val="22"/>
          </w:rPr>
          <w:delText>he filtered reduced-rank averaging kernel sensitivities correlate well with the native-resolution values (R = 0.91)</w:delText>
        </w:r>
        <w:r w:rsidR="00CB3990" w:rsidDel="00CC634E">
          <w:rPr>
            <w:rFonts w:ascii="Times New Roman" w:eastAsiaTheme="minorEastAsia" w:hAnsi="Times New Roman" w:cs="Times New Roman"/>
            <w:sz w:val="22"/>
          </w:rPr>
          <w:delText xml:space="preserve"> despite tending to </w:delText>
        </w:r>
        <w:r w:rsidR="00B62108" w:rsidDel="00CC634E">
          <w:rPr>
            <w:rFonts w:ascii="Times New Roman" w:eastAsiaTheme="minorEastAsia" w:hAnsi="Times New Roman" w:cs="Times New Roman"/>
            <w:sz w:val="22"/>
          </w:rPr>
          <w:delText>underestima</w:delText>
        </w:r>
        <w:r w:rsidR="00CB3990" w:rsidDel="00CC634E">
          <w:rPr>
            <w:rFonts w:ascii="Times New Roman" w:eastAsiaTheme="minorEastAsia" w:hAnsi="Times New Roman" w:cs="Times New Roman"/>
            <w:sz w:val="22"/>
          </w:rPr>
          <w:delText xml:space="preserve">te </w:delText>
        </w:r>
        <w:r w:rsidR="001D059F" w:rsidDel="00CC634E">
          <w:rPr>
            <w:rFonts w:ascii="Times New Roman" w:eastAsiaTheme="minorEastAsia" w:hAnsi="Times New Roman" w:cs="Times New Roman"/>
            <w:sz w:val="22"/>
          </w:rPr>
          <w:delText xml:space="preserve">the native-resolution values due to the loss of information content. </w:delText>
        </w:r>
        <w:r w:rsidR="00CB3990" w:rsidDel="00CC634E">
          <w:rPr>
            <w:rFonts w:ascii="Times New Roman" w:eastAsiaTheme="minorEastAsia" w:hAnsi="Times New Roman" w:cs="Times New Roman"/>
            <w:sz w:val="22"/>
          </w:rPr>
          <w:delText xml:space="preserve">The filtered reduced-rank posterior scaling factors and </w:delText>
        </w:r>
        <w:r w:rsidR="00A848C1" w:rsidDel="00CC634E">
          <w:rPr>
            <w:rFonts w:ascii="Times New Roman" w:eastAsiaTheme="minorEastAsia" w:hAnsi="Times New Roman" w:cs="Times New Roman"/>
            <w:sz w:val="22"/>
          </w:rPr>
          <w:delText>standard deviations</w:delText>
        </w:r>
        <w:r w:rsidR="00CB3990" w:rsidDel="00CC634E">
          <w:rPr>
            <w:rFonts w:ascii="Times New Roman" w:eastAsiaTheme="minorEastAsia" w:hAnsi="Times New Roman" w:cs="Times New Roman"/>
            <w:sz w:val="22"/>
          </w:rPr>
          <w:delText xml:space="preserve"> correlate well with the native resolution values (R = 0.87 and R = 0.9</w:delText>
        </w:r>
        <w:r w:rsidR="00A848C1" w:rsidDel="00CC634E">
          <w:rPr>
            <w:rFonts w:ascii="Times New Roman" w:eastAsiaTheme="minorEastAsia" w:hAnsi="Times New Roman" w:cs="Times New Roman"/>
            <w:sz w:val="22"/>
          </w:rPr>
          <w:delText>9</w:delText>
        </w:r>
        <w:r w:rsidR="00CB3990" w:rsidDel="00CC634E">
          <w:rPr>
            <w:rFonts w:ascii="Times New Roman" w:eastAsiaTheme="minorEastAsia" w:hAnsi="Times New Roman" w:cs="Times New Roman"/>
            <w:sz w:val="22"/>
          </w:rPr>
          <w:delText>, respectively). The filtered reduced-rank posterior variances tend to be larger than the native-resolution values, reflecting the error introduced by discarding information content</w:delText>
        </w:r>
      </w:del>
      <w:r w:rsidR="00CB3990">
        <w:rPr>
          <w:rFonts w:ascii="Times New Roman" w:eastAsiaTheme="minorEastAsia" w:hAnsi="Times New Roman" w:cs="Times New Roman"/>
          <w:sz w:val="22"/>
        </w:rPr>
        <w:t xml:space="preserve">. The posterior scaling factors </w:t>
      </w:r>
      <w:ins w:id="623" w:author="Jacob, Daniel J." w:date="2020-08-28T16:21:00Z">
        <w:r w:rsidR="00CC634E">
          <w:rPr>
            <w:rFonts w:ascii="Times New Roman" w:eastAsiaTheme="minorEastAsia" w:hAnsi="Times New Roman" w:cs="Times New Roman"/>
            <w:sz w:val="22"/>
          </w:rPr>
          <w:t xml:space="preserve">generally agree well but the </w:t>
        </w:r>
      </w:ins>
      <w:del w:id="624" w:author="Jacob, Daniel J." w:date="2020-08-28T16:21:00Z">
        <w:r w:rsidR="00CB3990" w:rsidDel="00CC634E">
          <w:rPr>
            <w:rFonts w:ascii="Times New Roman" w:eastAsiaTheme="minorEastAsia" w:hAnsi="Times New Roman" w:cs="Times New Roman"/>
            <w:sz w:val="22"/>
          </w:rPr>
          <w:delText xml:space="preserve">generate the lowest </w:delText>
        </w:r>
      </w:del>
      <w:r w:rsidR="00CB3990">
        <w:rPr>
          <w:rFonts w:ascii="Times New Roman" w:eastAsiaTheme="minorEastAsia" w:hAnsi="Times New Roman" w:cs="Times New Roman"/>
          <w:sz w:val="22"/>
        </w:rPr>
        <w:t xml:space="preserve">correlation </w:t>
      </w:r>
      <w:r w:rsidR="0049207C">
        <w:rPr>
          <w:rFonts w:ascii="Times New Roman" w:eastAsiaTheme="minorEastAsia" w:hAnsi="Times New Roman" w:cs="Times New Roman"/>
          <w:sz w:val="22"/>
        </w:rPr>
        <w:t>coefficient</w:t>
      </w:r>
      <w:r w:rsidR="00CB3990">
        <w:rPr>
          <w:rFonts w:ascii="Times New Roman" w:eastAsiaTheme="minorEastAsia" w:hAnsi="Times New Roman" w:cs="Times New Roman"/>
          <w:sz w:val="22"/>
        </w:rPr>
        <w:t xml:space="preserve"> </w:t>
      </w:r>
      <w:ins w:id="625" w:author="Jacob, Daniel J." w:date="2020-08-28T16:21:00Z">
        <w:r w:rsidR="00CC634E">
          <w:rPr>
            <w:rFonts w:ascii="Times New Roman" w:eastAsiaTheme="minorEastAsia" w:hAnsi="Times New Roman" w:cs="Times New Roman"/>
            <w:sz w:val="22"/>
          </w:rPr>
          <w:t xml:space="preserve">is </w:t>
        </w:r>
        <w:commentRangeStart w:id="626"/>
        <w:r w:rsidR="00CC634E">
          <w:rPr>
            <w:rFonts w:ascii="Times New Roman" w:eastAsiaTheme="minorEastAsia" w:hAnsi="Times New Roman" w:cs="Times New Roman"/>
            <w:sz w:val="22"/>
          </w:rPr>
          <w:t xml:space="preserve">lower (R = 0.87) </w:t>
        </w:r>
      </w:ins>
      <w:r w:rsidR="00CB3990">
        <w:rPr>
          <w:rFonts w:ascii="Times New Roman" w:eastAsiaTheme="minorEastAsia" w:hAnsi="Times New Roman" w:cs="Times New Roman"/>
          <w:sz w:val="22"/>
        </w:rPr>
        <w:t>because of the propagation of errors from the posterior error covariance and Jacobian matrices (equation (2)).</w:t>
      </w:r>
      <w:commentRangeEnd w:id="626"/>
      <w:r w:rsidR="00CC634E">
        <w:rPr>
          <w:rStyle w:val="CommentReference"/>
        </w:rPr>
        <w:commentReference w:id="626"/>
      </w:r>
    </w:p>
    <w:p w14:paraId="52218F80" w14:textId="6C8B1483" w:rsidR="005C7815" w:rsidRDefault="005C7815" w:rsidP="00A6735B">
      <w:pPr>
        <w:rPr>
          <w:rFonts w:ascii="Times New Roman" w:eastAsiaTheme="minorEastAsia" w:hAnsi="Times New Roman" w:cs="Times New Roman"/>
          <w:sz w:val="22"/>
        </w:rPr>
      </w:pPr>
    </w:p>
    <w:p w14:paraId="2E9EDED3" w14:textId="3C2C29F1" w:rsidR="005C7815" w:rsidRDefault="005C7815"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ins w:id="627" w:author="Jacob, Daniel J." w:date="2020-08-28T16:43:00Z">
        <w:r w:rsidR="002F71A5">
          <w:rPr>
            <w:rFonts w:ascii="Times New Roman" w:eastAsiaTheme="minorEastAsia" w:hAnsi="Times New Roman" w:cs="Times New Roman"/>
            <w:sz w:val="22"/>
          </w:rPr>
          <w:t xml:space="preserve">thus find that both </w:t>
        </w:r>
      </w:ins>
      <w:del w:id="628" w:author="Jacob, Daniel J." w:date="2020-08-28T16:43:00Z">
        <w:r w:rsidDel="002F71A5">
          <w:rPr>
            <w:rFonts w:ascii="Times New Roman" w:eastAsiaTheme="minorEastAsia" w:hAnsi="Times New Roman" w:cs="Times New Roman"/>
            <w:sz w:val="22"/>
          </w:rPr>
          <w:delText xml:space="preserve">finally compare </w:delText>
        </w:r>
      </w:del>
      <w:r>
        <w:rPr>
          <w:rFonts w:ascii="Times New Roman" w:eastAsiaTheme="minorEastAsia" w:hAnsi="Times New Roman" w:cs="Times New Roman"/>
          <w:sz w:val="22"/>
        </w:rPr>
        <w:t>the reduced-</w:t>
      </w:r>
      <w:r w:rsidR="00B369AF">
        <w:rPr>
          <w:rFonts w:ascii="Times New Roman" w:eastAsiaTheme="minorEastAsia" w:hAnsi="Times New Roman" w:cs="Times New Roman"/>
          <w:sz w:val="22"/>
        </w:rPr>
        <w:t>dimension</w:t>
      </w:r>
      <w:r>
        <w:rPr>
          <w:rFonts w:ascii="Times New Roman" w:eastAsiaTheme="minorEastAsia" w:hAnsi="Times New Roman" w:cs="Times New Roman"/>
          <w:sz w:val="22"/>
        </w:rPr>
        <w:t xml:space="preserve"> and </w:t>
      </w:r>
      <w:r w:rsidR="00B369AF">
        <w:rPr>
          <w:rFonts w:ascii="Times New Roman" w:eastAsiaTheme="minorEastAsia" w:hAnsi="Times New Roman" w:cs="Times New Roman"/>
          <w:sz w:val="22"/>
        </w:rPr>
        <w:t>reduced-rank</w:t>
      </w:r>
      <w:r>
        <w:rPr>
          <w:rFonts w:ascii="Times New Roman" w:eastAsiaTheme="minorEastAsia" w:hAnsi="Times New Roman" w:cs="Times New Roman"/>
          <w:sz w:val="22"/>
        </w:rPr>
        <w:t xml:space="preserve"> methods</w:t>
      </w:r>
      <w:ins w:id="629" w:author="Jacob, Daniel J." w:date="2020-08-28T16:43:00Z">
        <w:r w:rsidR="002F71A5">
          <w:rPr>
            <w:rFonts w:ascii="Times New Roman" w:eastAsiaTheme="minorEastAsia" w:hAnsi="Times New Roman" w:cs="Times New Roman"/>
            <w:sz w:val="22"/>
          </w:rPr>
          <w:t xml:space="preserve"> achieve good approx</w:t>
        </w:r>
      </w:ins>
      <w:ins w:id="630" w:author="Jacob, Daniel J." w:date="2020-08-28T16:44:00Z">
        <w:r w:rsidR="002F71A5">
          <w:rPr>
            <w:rFonts w:ascii="Times New Roman" w:eastAsiaTheme="minorEastAsia" w:hAnsi="Times New Roman" w:cs="Times New Roman"/>
            <w:sz w:val="22"/>
          </w:rPr>
          <w:t>imations to the native-resolution inversion with a factor of 4 in computational savings.</w:t>
        </w:r>
      </w:ins>
      <w:ins w:id="631" w:author="Jacob, Daniel J." w:date="2020-08-28T16:45:00Z">
        <w:r w:rsidR="002F71A5">
          <w:rPr>
            <w:rFonts w:ascii="Times New Roman" w:eastAsiaTheme="minorEastAsia" w:hAnsi="Times New Roman" w:cs="Times New Roman"/>
            <w:sz w:val="22"/>
          </w:rPr>
          <w:t xml:space="preserve"> The </w:t>
        </w:r>
      </w:ins>
      <w:ins w:id="632" w:author="Jacob, Daniel J." w:date="2020-08-28T16:46:00Z">
        <w:r w:rsidR="002F71A5">
          <w:rPr>
            <w:rFonts w:ascii="Times New Roman" w:eastAsiaTheme="minorEastAsia" w:hAnsi="Times New Roman" w:cs="Times New Roman"/>
            <w:sz w:val="22"/>
          </w:rPr>
          <w:t>reduced-dimension method loses more information, in part because of the discre</w:t>
        </w:r>
      </w:ins>
      <w:ins w:id="633" w:author="Jacob, Daniel J." w:date="2020-08-28T16:47:00Z">
        <w:r w:rsidR="002F71A5">
          <w:rPr>
            <w:rFonts w:ascii="Times New Roman" w:eastAsiaTheme="minorEastAsia" w:hAnsi="Times New Roman" w:cs="Times New Roman"/>
            <w:sz w:val="22"/>
          </w:rPr>
          <w:t>te clustering of grid cells</w:t>
        </w:r>
      </w:ins>
      <w:ins w:id="634" w:author="Jacob, Daniel J." w:date="2020-08-28T16:48:00Z">
        <w:r w:rsidR="002F71A5">
          <w:rPr>
            <w:rFonts w:ascii="Times New Roman" w:eastAsiaTheme="minorEastAsia" w:hAnsi="Times New Roman" w:cs="Times New Roman"/>
            <w:sz w:val="22"/>
          </w:rPr>
          <w:t>, but the results are more reliable to interpret</w:t>
        </w:r>
      </w:ins>
      <w:del w:id="635" w:author="Jacob, Daniel J." w:date="2020-08-28T16:44:00Z">
        <w:r w:rsidDel="002F71A5">
          <w:rPr>
            <w:rFonts w:ascii="Times New Roman" w:eastAsiaTheme="minorEastAsia" w:hAnsi="Times New Roman" w:cs="Times New Roman"/>
            <w:sz w:val="22"/>
          </w:rPr>
          <w:delText xml:space="preserve">. </w:delText>
        </w:r>
        <w:r w:rsidR="00B369AF" w:rsidDel="002F71A5">
          <w:rPr>
            <w:rFonts w:ascii="Times New Roman" w:eastAsiaTheme="minorEastAsia" w:hAnsi="Times New Roman" w:cs="Times New Roman"/>
            <w:sz w:val="22"/>
          </w:rPr>
          <w:delText xml:space="preserve">Both methods achieve our goal of a </w:delText>
        </w:r>
      </w:del>
      <w:del w:id="636" w:author="Jacob, Daniel J." w:date="2020-08-28T16:49:00Z">
        <w:r w:rsidR="00B369AF" w:rsidDel="002F71A5">
          <w:rPr>
            <w:rFonts w:ascii="Times New Roman" w:eastAsiaTheme="minorEastAsia" w:hAnsi="Times New Roman" w:cs="Times New Roman"/>
            <w:sz w:val="22"/>
          </w:rPr>
          <w:delText xml:space="preserve">75% reduction in the 2099 model runs needed to construct the native-resolution Jacobian matrix. The reduced-dimension method generates 42% fewer DOFS but 300% more DOFS per state vector element relative to the reduced-rank method. While the reduced-dimension </w:delText>
        </w:r>
        <w:r w:rsidR="007C1B64" w:rsidDel="002F71A5">
          <w:rPr>
            <w:rFonts w:ascii="Times New Roman" w:eastAsiaTheme="minorEastAsia" w:hAnsi="Times New Roman" w:cs="Times New Roman"/>
            <w:sz w:val="22"/>
          </w:rPr>
          <w:delText>method</w:delText>
        </w:r>
        <w:r w:rsidR="00B369AF" w:rsidDel="002F71A5">
          <w:rPr>
            <w:rFonts w:ascii="Times New Roman" w:eastAsiaTheme="minorEastAsia" w:hAnsi="Times New Roman" w:cs="Times New Roman"/>
            <w:sz w:val="22"/>
          </w:rPr>
          <w:delText xml:space="preserve"> has lower resolution than the reduced-rank </w:delText>
        </w:r>
        <w:r w:rsidR="007C1B64" w:rsidDel="002F71A5">
          <w:rPr>
            <w:rFonts w:ascii="Times New Roman" w:eastAsiaTheme="minorEastAsia" w:hAnsi="Times New Roman" w:cs="Times New Roman"/>
            <w:sz w:val="22"/>
          </w:rPr>
          <w:delText>method</w:delText>
        </w:r>
      </w:del>
      <w:r w:rsidR="00B369AF">
        <w:rPr>
          <w:rFonts w:ascii="Times New Roman" w:eastAsiaTheme="minorEastAsia" w:hAnsi="Times New Roman" w:cs="Times New Roman"/>
          <w:sz w:val="22"/>
        </w:rPr>
        <w:t xml:space="preserve">, the </w:t>
      </w:r>
      <w:r w:rsidR="007C1B64">
        <w:rPr>
          <w:rFonts w:ascii="Times New Roman" w:eastAsiaTheme="minorEastAsia" w:hAnsi="Times New Roman" w:cs="Times New Roman"/>
          <w:sz w:val="22"/>
        </w:rPr>
        <w:t xml:space="preserve">solution is exact on the multiscale </w:t>
      </w:r>
      <w:proofErr w:type="spellStart"/>
      <w:r w:rsidR="007C1B64">
        <w:rPr>
          <w:rFonts w:ascii="Times New Roman" w:eastAsiaTheme="minorEastAsia" w:hAnsi="Times New Roman" w:cs="Times New Roman"/>
          <w:sz w:val="22"/>
        </w:rPr>
        <w:t>grid.</w:t>
      </w:r>
      <w:del w:id="637" w:author="Jacob, Daniel J." w:date="2020-08-28T16:49:00Z">
        <w:r w:rsidR="007C1B64" w:rsidDel="002969ED">
          <w:rPr>
            <w:rFonts w:ascii="Times New Roman" w:eastAsiaTheme="minorEastAsia" w:hAnsi="Times New Roman" w:cs="Times New Roman"/>
            <w:sz w:val="22"/>
          </w:rPr>
          <w:delText xml:space="preserve"> </w:delText>
        </w:r>
      </w:del>
      <w:commentRangeStart w:id="638"/>
      <w:r w:rsidR="007C1B64">
        <w:rPr>
          <w:rFonts w:ascii="Times New Roman" w:eastAsiaTheme="minorEastAsia" w:hAnsi="Times New Roman" w:cs="Times New Roman"/>
          <w:sz w:val="22"/>
        </w:rPr>
        <w:t>It</w:t>
      </w:r>
      <w:proofErr w:type="spellEnd"/>
      <w:r w:rsidR="007C1B64">
        <w:rPr>
          <w:rFonts w:ascii="Times New Roman" w:eastAsiaTheme="minorEastAsia" w:hAnsi="Times New Roman" w:cs="Times New Roman"/>
          <w:sz w:val="22"/>
        </w:rPr>
        <w:t xml:space="preserve"> also provides better spatial coverage than the reduced-rank method, although the posterior scaling factors should only be interpreted where the averaging kernel sensitivities are sufficiently high</w:t>
      </w:r>
      <w:commentRangeEnd w:id="638"/>
      <w:r w:rsidR="002969ED">
        <w:rPr>
          <w:rStyle w:val="CommentReference"/>
        </w:rPr>
        <w:commentReference w:id="638"/>
      </w:r>
      <w:r w:rsidR="007C1B64">
        <w:rPr>
          <w:rFonts w:ascii="Times New Roman" w:eastAsiaTheme="minorEastAsia" w:hAnsi="Times New Roman" w:cs="Times New Roman"/>
          <w:sz w:val="22"/>
        </w:rPr>
        <w:t xml:space="preserve">. </w:t>
      </w:r>
      <w:commentRangeStart w:id="639"/>
      <w:r w:rsidR="007C1B64">
        <w:rPr>
          <w:rFonts w:ascii="Times New Roman" w:eastAsiaTheme="minorEastAsia" w:hAnsi="Times New Roman" w:cs="Times New Roman"/>
          <w:sz w:val="22"/>
        </w:rPr>
        <w:t>The reduced-rank method generates a much higher resolution solution where the averaging kernel sensitivities are large. However, the reduced-rank approximation of the Jacobian matrix introduces additional errors to the inversion. The increase in posterior error is reflected in the reduced-rank posterior error covariance. When deciding between the two methods, this trade-off between resolution and precision should be considered.</w:t>
      </w:r>
      <w:commentRangeEnd w:id="639"/>
      <w:r w:rsidR="002969ED">
        <w:rPr>
          <w:rStyle w:val="CommentReference"/>
        </w:rPr>
        <w:commentReference w:id="639"/>
      </w:r>
    </w:p>
    <w:p w14:paraId="559BCC2B" w14:textId="77777777" w:rsidR="00B274AD" w:rsidRPr="00B274AD" w:rsidRDefault="00B274AD" w:rsidP="00F40BA8">
      <w:pPr>
        <w:rPr>
          <w:rFonts w:ascii="Times New Roman" w:eastAsiaTheme="minorEastAsia" w:hAnsi="Times New Roman" w:cs="Times New Roman"/>
          <w:sz w:val="22"/>
        </w:rPr>
      </w:pPr>
    </w:p>
    <w:p w14:paraId="0862AB77" w14:textId="10C17E32" w:rsidR="00E46832" w:rsidRPr="009374D0" w:rsidRDefault="00F40BA8" w:rsidP="00E46832">
      <w:pPr>
        <w:rPr>
          <w:rFonts w:ascii="Times New Roman" w:hAnsi="Times New Roman" w:cs="Times New Roman"/>
          <w:b/>
          <w:sz w:val="22"/>
        </w:rPr>
      </w:pPr>
      <w:r>
        <w:rPr>
          <w:rFonts w:ascii="Times New Roman" w:hAnsi="Times New Roman" w:cs="Times New Roman"/>
          <w:b/>
          <w:sz w:val="22"/>
        </w:rPr>
        <w:t>4</w:t>
      </w:r>
      <w:r w:rsidR="00375C79">
        <w:rPr>
          <w:rFonts w:ascii="Times New Roman" w:hAnsi="Times New Roman" w:cs="Times New Roman"/>
          <w:b/>
          <w:sz w:val="22"/>
        </w:rPr>
        <w:t>.</w:t>
      </w:r>
      <w:r>
        <w:rPr>
          <w:rFonts w:ascii="Times New Roman" w:hAnsi="Times New Roman" w:cs="Times New Roman"/>
          <w:b/>
          <w:sz w:val="22"/>
        </w:rPr>
        <w:t xml:space="preserve"> Conclusions</w:t>
      </w:r>
    </w:p>
    <w:p w14:paraId="70DEF19B" w14:textId="77777777" w:rsidR="001C4211" w:rsidRDefault="001C4211" w:rsidP="001C4211">
      <w:pPr>
        <w:rPr>
          <w:rFonts w:ascii="Times" w:hAnsi="Times"/>
          <w:sz w:val="22"/>
          <w:szCs w:val="22"/>
        </w:rPr>
      </w:pPr>
    </w:p>
    <w:p w14:paraId="66F59F98" w14:textId="1E392469" w:rsidR="001C4211" w:rsidRPr="001C4211" w:rsidRDefault="001C4211" w:rsidP="001C4211">
      <w:pPr>
        <w:rPr>
          <w:rFonts w:ascii="Times" w:hAnsi="Times"/>
          <w:sz w:val="22"/>
          <w:szCs w:val="22"/>
        </w:rPr>
      </w:pPr>
      <w:r w:rsidRPr="001C4211">
        <w:rPr>
          <w:rFonts w:ascii="Times" w:hAnsi="Times"/>
          <w:sz w:val="22"/>
          <w:szCs w:val="22"/>
        </w:rPr>
        <w:t xml:space="preserve">We proposed two </w:t>
      </w:r>
      <w:del w:id="640" w:author="Jacob, Daniel J." w:date="2020-08-28T20:34:00Z">
        <w:r w:rsidRPr="001C4211" w:rsidDel="003C1E15">
          <w:rPr>
            <w:rFonts w:ascii="Times" w:hAnsi="Times"/>
            <w:sz w:val="22"/>
            <w:szCs w:val="22"/>
          </w:rPr>
          <w:delText xml:space="preserve">computationally tractable </w:delText>
        </w:r>
      </w:del>
      <w:r w:rsidRPr="001C4211">
        <w:rPr>
          <w:rFonts w:ascii="Times" w:hAnsi="Times"/>
          <w:sz w:val="22"/>
          <w:szCs w:val="22"/>
        </w:rPr>
        <w:t xml:space="preserve">methods to conduct analytic </w:t>
      </w:r>
      <w:del w:id="641" w:author="Jacob, Daniel J." w:date="2020-08-28T20:34:00Z">
        <w:r w:rsidRPr="001C4211" w:rsidDel="003C1E15">
          <w:rPr>
            <w:rFonts w:ascii="Times" w:hAnsi="Times"/>
            <w:sz w:val="22"/>
            <w:szCs w:val="22"/>
          </w:rPr>
          <w:delText xml:space="preserve">inversions to infer </w:delText>
        </w:r>
      </w:del>
      <w:r w:rsidRPr="001C4211">
        <w:rPr>
          <w:rFonts w:ascii="Times" w:hAnsi="Times"/>
          <w:sz w:val="22"/>
          <w:szCs w:val="22"/>
        </w:rPr>
        <w:t>high-resolution</w:t>
      </w:r>
      <w:ins w:id="642" w:author="Jacob, Daniel J." w:date="2020-08-28T20:34:00Z">
        <w:r w:rsidR="003C1E15">
          <w:rPr>
            <w:rFonts w:ascii="Times" w:hAnsi="Times"/>
            <w:sz w:val="22"/>
            <w:szCs w:val="22"/>
          </w:rPr>
          <w:t xml:space="preserve"> inversions of</w:t>
        </w:r>
      </w:ins>
      <w:r w:rsidRPr="001C4211">
        <w:rPr>
          <w:rFonts w:ascii="Times" w:hAnsi="Times"/>
          <w:sz w:val="22"/>
          <w:szCs w:val="22"/>
        </w:rPr>
        <w:t xml:space="preserve"> emissions from satellite observations of atmospheric composition </w:t>
      </w:r>
      <w:del w:id="643" w:author="Jacob, Daniel J." w:date="2020-08-28T20:35:00Z">
        <w:r w:rsidRPr="001C4211" w:rsidDel="008D5768">
          <w:rPr>
            <w:rFonts w:ascii="Times" w:hAnsi="Times"/>
            <w:sz w:val="22"/>
            <w:szCs w:val="22"/>
          </w:rPr>
          <w:delText xml:space="preserve">while </w:delText>
        </w:r>
      </w:del>
      <w:ins w:id="644" w:author="Jacob, Daniel J." w:date="2020-08-28T20:35:00Z">
        <w:r w:rsidR="008D5768">
          <w:rPr>
            <w:rFonts w:ascii="Times" w:hAnsi="Times"/>
            <w:sz w:val="22"/>
            <w:szCs w:val="22"/>
          </w:rPr>
          <w:t>in a way that</w:t>
        </w:r>
        <w:r w:rsidR="008D5768" w:rsidRPr="001C4211">
          <w:rPr>
            <w:rFonts w:ascii="Times" w:hAnsi="Times"/>
            <w:sz w:val="22"/>
            <w:szCs w:val="22"/>
          </w:rPr>
          <w:t xml:space="preserve"> </w:t>
        </w:r>
      </w:ins>
      <w:r w:rsidRPr="001C4211">
        <w:rPr>
          <w:rFonts w:ascii="Times" w:hAnsi="Times"/>
          <w:sz w:val="22"/>
          <w:szCs w:val="22"/>
        </w:rPr>
        <w:t>maximiz</w:t>
      </w:r>
      <w:ins w:id="645" w:author="Jacob, Daniel J." w:date="2020-08-28T20:35:00Z">
        <w:r w:rsidR="008D5768">
          <w:rPr>
            <w:rFonts w:ascii="Times" w:hAnsi="Times"/>
            <w:sz w:val="22"/>
            <w:szCs w:val="22"/>
          </w:rPr>
          <w:t>es</w:t>
        </w:r>
      </w:ins>
      <w:del w:id="646" w:author="Jacob, Daniel J." w:date="2020-08-28T20:35:00Z">
        <w:r w:rsidRPr="001C4211" w:rsidDel="008D5768">
          <w:rPr>
            <w:rFonts w:ascii="Times" w:hAnsi="Times"/>
            <w:sz w:val="22"/>
            <w:szCs w:val="22"/>
          </w:rPr>
          <w:delText>ing</w:delText>
        </w:r>
      </w:del>
      <w:r w:rsidRPr="001C4211">
        <w:rPr>
          <w:rFonts w:ascii="Times" w:hAnsi="Times"/>
          <w:sz w:val="22"/>
          <w:szCs w:val="22"/>
        </w:rPr>
        <w:t xml:space="preserve"> information content</w:t>
      </w:r>
      <w:ins w:id="647" w:author="Jacob, Daniel J." w:date="2020-08-28T20:35:00Z">
        <w:r w:rsidR="008D5768">
          <w:rPr>
            <w:rFonts w:ascii="Times" w:hAnsi="Times"/>
            <w:sz w:val="22"/>
            <w:szCs w:val="22"/>
          </w:rPr>
          <w:t xml:space="preserve"> at minimum computational cost</w:t>
        </w:r>
      </w:ins>
      <w:r w:rsidRPr="001C4211">
        <w:rPr>
          <w:rFonts w:ascii="Times" w:hAnsi="Times"/>
          <w:sz w:val="22"/>
          <w:szCs w:val="22"/>
        </w:rPr>
        <w:t xml:space="preserve">. </w:t>
      </w:r>
      <w:del w:id="648" w:author="Jacob, Daniel J." w:date="2020-08-28T20:36:00Z">
        <w:r w:rsidRPr="001C4211" w:rsidDel="008D5768">
          <w:rPr>
            <w:rFonts w:ascii="Times" w:hAnsi="Times"/>
            <w:sz w:val="22"/>
            <w:szCs w:val="22"/>
          </w:rPr>
          <w:delText xml:space="preserve">The </w:delText>
        </w:r>
      </w:del>
      <w:ins w:id="649" w:author="Jacob, Daniel J." w:date="2020-08-28T20:36:00Z">
        <w:r w:rsidR="008D5768">
          <w:rPr>
            <w:rFonts w:ascii="Times" w:hAnsi="Times"/>
            <w:sz w:val="22"/>
            <w:szCs w:val="22"/>
          </w:rPr>
          <w:t>Both</w:t>
        </w:r>
        <w:r w:rsidR="008D5768" w:rsidRPr="001C4211">
          <w:rPr>
            <w:rFonts w:ascii="Times" w:hAnsi="Times"/>
            <w:sz w:val="22"/>
            <w:szCs w:val="22"/>
          </w:rPr>
          <w:t xml:space="preserve"> </w:t>
        </w:r>
      </w:ins>
      <w:r w:rsidRPr="001C4211">
        <w:rPr>
          <w:rFonts w:ascii="Times" w:hAnsi="Times"/>
          <w:sz w:val="22"/>
          <w:szCs w:val="22"/>
        </w:rPr>
        <w:t xml:space="preserve">methods </w:t>
      </w:r>
      <w:del w:id="650" w:author="Jacob, Daniel J." w:date="2020-08-28T20:36:00Z">
        <w:r w:rsidRPr="001C4211" w:rsidDel="008D5768">
          <w:rPr>
            <w:rFonts w:ascii="Times" w:hAnsi="Times"/>
            <w:sz w:val="22"/>
            <w:szCs w:val="22"/>
          </w:rPr>
          <w:delText xml:space="preserve">decrease computational cost by </w:delText>
        </w:r>
      </w:del>
      <w:r w:rsidRPr="001C4211">
        <w:rPr>
          <w:rFonts w:ascii="Times" w:hAnsi="Times"/>
          <w:sz w:val="22"/>
          <w:szCs w:val="22"/>
        </w:rPr>
        <w:t>exploit</w:t>
      </w:r>
      <w:del w:id="651" w:author="Jacob, Daniel J." w:date="2020-08-28T20:36:00Z">
        <w:r w:rsidRPr="001C4211" w:rsidDel="008D5768">
          <w:rPr>
            <w:rFonts w:ascii="Times" w:hAnsi="Times"/>
            <w:sz w:val="22"/>
            <w:szCs w:val="22"/>
          </w:rPr>
          <w:delText>ing</w:delText>
        </w:r>
      </w:del>
      <w:r w:rsidRPr="001C4211">
        <w:rPr>
          <w:rFonts w:ascii="Times" w:hAnsi="Times"/>
          <w:sz w:val="22"/>
          <w:szCs w:val="22"/>
        </w:rPr>
        <w:t xml:space="preserve"> the dominant patter</w:t>
      </w:r>
      <w:ins w:id="652" w:author="Jacob, Daniel J." w:date="2020-08-28T20:36:00Z">
        <w:r w:rsidR="008D5768">
          <w:rPr>
            <w:rFonts w:ascii="Times" w:hAnsi="Times"/>
            <w:sz w:val="22"/>
            <w:szCs w:val="22"/>
          </w:rPr>
          <w:t>n</w:t>
        </w:r>
      </w:ins>
      <w:r w:rsidRPr="001C4211">
        <w:rPr>
          <w:rFonts w:ascii="Times" w:hAnsi="Times"/>
          <w:sz w:val="22"/>
          <w:szCs w:val="22"/>
        </w:rPr>
        <w:t xml:space="preserve">s of information content in the </w:t>
      </w:r>
      <w:del w:id="653" w:author="Jacob, Daniel J." w:date="2020-08-28T20:36:00Z">
        <w:r w:rsidRPr="001C4211" w:rsidDel="008D5768">
          <w:rPr>
            <w:rFonts w:ascii="Times" w:hAnsi="Times"/>
            <w:sz w:val="22"/>
            <w:szCs w:val="22"/>
          </w:rPr>
          <w:delText xml:space="preserve">prior emissions estimate and </w:delText>
        </w:r>
      </w:del>
      <w:r w:rsidRPr="001C4211">
        <w:rPr>
          <w:rFonts w:ascii="Times" w:hAnsi="Times"/>
          <w:sz w:val="22"/>
          <w:szCs w:val="22"/>
        </w:rPr>
        <w:t>observations to construct the Jacobian matrix</w:t>
      </w:r>
      <w:ins w:id="654" w:author="Jacob, Daniel J." w:date="2020-08-28T20:36:00Z">
        <w:r w:rsidR="008D5768">
          <w:rPr>
            <w:rFonts w:ascii="Times" w:hAnsi="Times"/>
            <w:sz w:val="22"/>
            <w:szCs w:val="22"/>
          </w:rPr>
          <w:t xml:space="preserve"> for </w:t>
        </w:r>
      </w:ins>
      <w:ins w:id="655" w:author="Jacob, Daniel J." w:date="2020-08-28T20:37:00Z">
        <w:r w:rsidR="008D5768">
          <w:rPr>
            <w:rFonts w:ascii="Times" w:hAnsi="Times"/>
            <w:sz w:val="22"/>
            <w:szCs w:val="22"/>
          </w:rPr>
          <w:t xml:space="preserve">the analytic inversion. </w:t>
        </w:r>
      </w:ins>
      <w:ins w:id="656" w:author="Jacob, Daniel J." w:date="2020-08-28T20:38:00Z">
        <w:r w:rsidR="008D5768">
          <w:rPr>
            <w:rFonts w:ascii="Times" w:hAnsi="Times"/>
            <w:sz w:val="22"/>
            <w:szCs w:val="22"/>
          </w:rPr>
          <w:t>The reduced-dimensi</w:t>
        </w:r>
      </w:ins>
      <w:ins w:id="657" w:author="Jacob, Daniel J." w:date="2020-08-28T20:39:00Z">
        <w:r w:rsidR="008D5768">
          <w:rPr>
            <w:rFonts w:ascii="Times" w:hAnsi="Times"/>
            <w:sz w:val="22"/>
            <w:szCs w:val="22"/>
          </w:rPr>
          <w:t>on method</w:t>
        </w:r>
      </w:ins>
      <w:ins w:id="658" w:author="Jacob, Daniel J." w:date="2020-08-28T20:42:00Z">
        <w:r w:rsidR="008D5768">
          <w:rPr>
            <w:rFonts w:ascii="Times" w:hAnsi="Times"/>
            <w:sz w:val="22"/>
            <w:szCs w:val="22"/>
          </w:rPr>
          <w:t xml:space="preserve"> selectively coarsens the resolution of the inversion </w:t>
        </w:r>
      </w:ins>
      <w:ins w:id="659" w:author="Jacob, Daniel J." w:date="2020-08-28T20:43:00Z">
        <w:r w:rsidR="008D5768">
          <w:rPr>
            <w:rFonts w:ascii="Times" w:hAnsi="Times"/>
            <w:sz w:val="22"/>
            <w:szCs w:val="22"/>
          </w:rPr>
          <w:t xml:space="preserve">where the information content is least. The reduced-rank method discards </w:t>
        </w:r>
      </w:ins>
      <w:ins w:id="660" w:author="Jacob, Daniel J." w:date="2020-08-28T20:44:00Z">
        <w:r w:rsidR="008D5768">
          <w:rPr>
            <w:rFonts w:ascii="Times" w:hAnsi="Times"/>
            <w:sz w:val="22"/>
            <w:szCs w:val="22"/>
          </w:rPr>
          <w:t>the weakest patterns of information content</w:t>
        </w:r>
      </w:ins>
      <w:ins w:id="661" w:author="Jacob, Daniel J." w:date="2020-08-28T20:45:00Z">
        <w:r w:rsidR="00492376">
          <w:rPr>
            <w:rFonts w:ascii="Times" w:hAnsi="Times"/>
            <w:sz w:val="22"/>
            <w:szCs w:val="22"/>
          </w:rPr>
          <w:t xml:space="preserve">. Although our application here is to inferring emissions from observations of atmospheric composition, both </w:t>
        </w:r>
      </w:ins>
      <w:del w:id="662" w:author="Jacob, Daniel J." w:date="2020-08-28T20:45:00Z">
        <w:r w:rsidRPr="001C4211" w:rsidDel="00492376">
          <w:rPr>
            <w:rFonts w:ascii="Times" w:hAnsi="Times"/>
            <w:sz w:val="22"/>
            <w:szCs w:val="22"/>
          </w:rPr>
          <w:delText xml:space="preserve">, which represents the sensitivity of simulated atmospheric concentrations to emissions for a given forward model, in a reduced-dimension or reduced-rank emissions space instead of at native resolution. Both </w:delText>
        </w:r>
      </w:del>
      <w:r w:rsidRPr="001C4211">
        <w:rPr>
          <w:rFonts w:ascii="Times" w:hAnsi="Times"/>
          <w:sz w:val="22"/>
          <w:szCs w:val="22"/>
        </w:rPr>
        <w:t>methods can be applied more generally to the problem of efficient numerical approximation of high-dimension Jacobian matrices.</w:t>
      </w:r>
    </w:p>
    <w:p w14:paraId="77F87A75" w14:textId="77777777" w:rsidR="001C4211" w:rsidRPr="001C4211" w:rsidRDefault="001C4211" w:rsidP="001C4211">
      <w:pPr>
        <w:rPr>
          <w:rFonts w:ascii="Times" w:hAnsi="Times"/>
          <w:sz w:val="22"/>
          <w:szCs w:val="22"/>
        </w:rPr>
      </w:pPr>
    </w:p>
    <w:p w14:paraId="2828DD09" w14:textId="6921C396" w:rsidR="001C4211" w:rsidRPr="001C4211" w:rsidDel="00492376" w:rsidRDefault="001C4211" w:rsidP="001C4211">
      <w:pPr>
        <w:rPr>
          <w:del w:id="663" w:author="Jacob, Daniel J." w:date="2020-08-28T20:46:00Z"/>
          <w:rFonts w:ascii="Times" w:hAnsi="Times"/>
          <w:sz w:val="22"/>
          <w:szCs w:val="22"/>
        </w:rPr>
      </w:pPr>
      <w:commentRangeStart w:id="664"/>
      <w:del w:id="665" w:author="Jacob, Daniel J." w:date="2020-08-28T20:46:00Z">
        <w:r w:rsidRPr="001C4211" w:rsidDel="00492376">
          <w:rPr>
            <w:rFonts w:ascii="Times" w:hAnsi="Times"/>
            <w:sz w:val="22"/>
            <w:szCs w:val="22"/>
          </w:rPr>
          <w:delText xml:space="preserve">We considered </w:delText>
        </w:r>
      </w:del>
      <w:commentRangeEnd w:id="664"/>
      <w:r w:rsidR="00492376">
        <w:rPr>
          <w:rStyle w:val="CommentReference"/>
        </w:rPr>
        <w:commentReference w:id="664"/>
      </w:r>
      <w:del w:id="666" w:author="Jacob, Daniel J." w:date="2020-08-28T20:46:00Z">
        <w:r w:rsidRPr="001C4211" w:rsidDel="00492376">
          <w:rPr>
            <w:rFonts w:ascii="Times" w:hAnsi="Times"/>
            <w:sz w:val="22"/>
            <w:szCs w:val="22"/>
          </w:rPr>
          <w:delText>inverse problems where the forward model is linear with respect to the optimized state vector elements, in our case an emissions grid, and where the errors can be assumed to be normally distributed. In this case, there exists an analytic solution to a Bayesian cost function that yields closed-form characterization of the optimized (posterior) emissions, errors, and information content, given by the averaging kernel matrix. The sum of the diagonal elements of the averaging kernel matrix, called here sensitivities, yields the degrees of freedom for signal (DOFS), the number of pieces of information that can be independently quantified by the inverse system. The analytic solution requires explicit construction of the Jacobian matrix, which is typically constructed by finite difference, requiring a model simulation for every state vector element. When inferring emissions at high resolution, constructing this matrix can become computationally intractable.</w:delText>
        </w:r>
      </w:del>
    </w:p>
    <w:p w14:paraId="42B47464" w14:textId="4F592E54" w:rsidR="001C4211" w:rsidRPr="001C4211" w:rsidDel="00492376" w:rsidRDefault="001C4211" w:rsidP="001C4211">
      <w:pPr>
        <w:rPr>
          <w:del w:id="667" w:author="Jacob, Daniel J." w:date="2020-08-28T20:46:00Z"/>
          <w:rFonts w:ascii="Times" w:hAnsi="Times"/>
          <w:sz w:val="22"/>
          <w:szCs w:val="22"/>
        </w:rPr>
      </w:pPr>
    </w:p>
    <w:p w14:paraId="1FE1FD2B" w14:textId="4357C024" w:rsidR="001C4211" w:rsidRPr="001C4211" w:rsidRDefault="001C4211" w:rsidP="001C4211">
      <w:pPr>
        <w:rPr>
          <w:rFonts w:ascii="Times" w:hAnsi="Times"/>
          <w:sz w:val="22"/>
          <w:szCs w:val="22"/>
        </w:rPr>
      </w:pPr>
      <w:del w:id="668" w:author="Jacob, Daniel J." w:date="2020-08-28T20:46:00Z">
        <w:r w:rsidRPr="001C4211" w:rsidDel="00492376">
          <w:rPr>
            <w:rFonts w:ascii="Times" w:hAnsi="Times"/>
            <w:sz w:val="22"/>
            <w:szCs w:val="22"/>
          </w:rPr>
          <w:delText xml:space="preserve">The number of model runs needed to construct the Jacobian matrix can be decreased by reducing either the dimension or rank of the state vector space. An optimal dimension- or rank-reduction preserves information content. However, the averaging kernel matrix is a function of the Jacobian matrix. </w:delText>
        </w:r>
      </w:del>
      <w:del w:id="669" w:author="Jacob, Daniel J." w:date="2020-08-28T20:58:00Z">
        <w:r w:rsidRPr="001C4211" w:rsidDel="00D04851">
          <w:rPr>
            <w:rFonts w:ascii="Times" w:hAnsi="Times"/>
            <w:sz w:val="22"/>
            <w:szCs w:val="22"/>
          </w:rPr>
          <w:delText xml:space="preserve">The </w:delText>
        </w:r>
      </w:del>
      <w:ins w:id="670" w:author="Jacob, Daniel J." w:date="2020-08-28T20:58:00Z">
        <w:r w:rsidR="00D04851">
          <w:rPr>
            <w:rFonts w:ascii="Times" w:hAnsi="Times"/>
            <w:sz w:val="22"/>
            <w:szCs w:val="22"/>
          </w:rPr>
          <w:t xml:space="preserve">Both </w:t>
        </w:r>
        <w:r w:rsidR="00D04851" w:rsidRPr="001C4211">
          <w:rPr>
            <w:rFonts w:ascii="Times" w:hAnsi="Times"/>
            <w:sz w:val="22"/>
            <w:szCs w:val="22"/>
          </w:rPr>
          <w:t xml:space="preserve"> </w:t>
        </w:r>
      </w:ins>
      <w:r w:rsidRPr="001C4211">
        <w:rPr>
          <w:rFonts w:ascii="Times" w:hAnsi="Times"/>
          <w:sz w:val="22"/>
          <w:szCs w:val="22"/>
        </w:rPr>
        <w:t xml:space="preserve">methods </w:t>
      </w:r>
      <w:del w:id="671" w:author="Jacob, Daniel J." w:date="2020-08-28T20:58:00Z">
        <w:r w:rsidRPr="001C4211" w:rsidDel="00D04851">
          <w:rPr>
            <w:rFonts w:ascii="Times" w:hAnsi="Times"/>
            <w:sz w:val="22"/>
            <w:szCs w:val="22"/>
          </w:rPr>
          <w:delText xml:space="preserve">proposed here </w:delText>
        </w:r>
      </w:del>
      <w:r w:rsidRPr="001C4211">
        <w:rPr>
          <w:rFonts w:ascii="Times" w:hAnsi="Times"/>
          <w:sz w:val="22"/>
          <w:szCs w:val="22"/>
        </w:rPr>
        <w:t xml:space="preserve">use a two-step update to improve an initial estimate of the Jacobian matrix </w:t>
      </w:r>
      <w:ins w:id="672" w:author="Jacob, Daniel J." w:date="2020-08-28T20:58:00Z">
        <w:r w:rsidR="00D04851">
          <w:rPr>
            <w:rFonts w:ascii="Times" w:hAnsi="Times"/>
            <w:sz w:val="22"/>
            <w:szCs w:val="22"/>
          </w:rPr>
          <w:t>(genera</w:t>
        </w:r>
      </w:ins>
      <w:ins w:id="673" w:author="Jacob, Daniel J." w:date="2020-08-28T20:59:00Z">
        <w:r w:rsidR="00D04851">
          <w:rPr>
            <w:rFonts w:ascii="Times" w:hAnsi="Times"/>
            <w:sz w:val="22"/>
            <w:szCs w:val="22"/>
          </w:rPr>
          <w:t xml:space="preserve">ted at no cost) from which we derive an initial estimate of the </w:t>
        </w:r>
      </w:ins>
      <w:del w:id="674" w:author="Jacob, Daniel J." w:date="2020-08-28T20:59:00Z">
        <w:r w:rsidRPr="001C4211" w:rsidDel="00D04851">
          <w:rPr>
            <w:rFonts w:ascii="Times" w:hAnsi="Times"/>
            <w:sz w:val="22"/>
            <w:szCs w:val="22"/>
          </w:rPr>
          <w:delText xml:space="preserve">and the corresponding </w:delText>
        </w:r>
      </w:del>
      <w:r w:rsidRPr="001C4211">
        <w:rPr>
          <w:rFonts w:ascii="Times" w:hAnsi="Times"/>
          <w:sz w:val="22"/>
          <w:szCs w:val="22"/>
        </w:rPr>
        <w:t>averaging kernel matrix</w:t>
      </w:r>
      <w:ins w:id="675" w:author="Jacob, Daniel J." w:date="2020-08-28T20:59:00Z">
        <w:r w:rsidR="00D04851">
          <w:rPr>
            <w:rFonts w:ascii="Times" w:hAnsi="Times"/>
            <w:sz w:val="22"/>
            <w:szCs w:val="22"/>
          </w:rPr>
          <w:t xml:space="preserve"> for the </w:t>
        </w:r>
      </w:ins>
      <w:ins w:id="676" w:author="Jacob, Daniel J." w:date="2020-08-28T21:00:00Z">
        <w:r w:rsidR="00D04851">
          <w:rPr>
            <w:rFonts w:ascii="Times" w:hAnsi="Times"/>
            <w:sz w:val="22"/>
            <w:szCs w:val="22"/>
          </w:rPr>
          <w:t>inversion</w:t>
        </w:r>
      </w:ins>
      <w:r w:rsidRPr="001C4211">
        <w:rPr>
          <w:rFonts w:ascii="Times" w:hAnsi="Times"/>
          <w:sz w:val="22"/>
          <w:szCs w:val="22"/>
        </w:rPr>
        <w:t xml:space="preserve">. </w:t>
      </w:r>
      <w:ins w:id="677" w:author="Jacob, Daniel J." w:date="2020-08-28T21:01:00Z">
        <w:r w:rsidR="00D04851">
          <w:rPr>
            <w:rFonts w:ascii="Times" w:hAnsi="Times"/>
            <w:sz w:val="22"/>
            <w:szCs w:val="22"/>
          </w:rPr>
          <w:t xml:space="preserve">Although the averaging kernel matrix depends on the Jacobian matrix, </w:t>
        </w:r>
      </w:ins>
      <w:ins w:id="678" w:author="Jacob, Daniel J." w:date="2020-08-28T21:02:00Z">
        <w:r w:rsidR="00D04851">
          <w:rPr>
            <w:rFonts w:ascii="Times" w:hAnsi="Times"/>
            <w:sz w:val="22"/>
            <w:szCs w:val="22"/>
          </w:rPr>
          <w:t>its structure is determined more by the prior emission</w:t>
        </w:r>
      </w:ins>
      <w:ins w:id="679" w:author="Jacob, Daniel J." w:date="2020-08-28T21:03:00Z">
        <w:r w:rsidR="00D04851">
          <w:rPr>
            <w:rFonts w:ascii="Times" w:hAnsi="Times"/>
            <w:sz w:val="22"/>
            <w:szCs w:val="22"/>
          </w:rPr>
          <w:t xml:space="preserve">s </w:t>
        </w:r>
      </w:ins>
      <w:ins w:id="680" w:author="Jacob, Daniel J." w:date="2020-08-28T21:02:00Z">
        <w:r w:rsidR="00D04851">
          <w:rPr>
            <w:rFonts w:ascii="Times" w:hAnsi="Times"/>
            <w:sz w:val="22"/>
            <w:szCs w:val="22"/>
          </w:rPr>
          <w:t>and the observation density</w:t>
        </w:r>
      </w:ins>
      <w:ins w:id="681" w:author="Jacob, Daniel J." w:date="2020-08-28T21:03:00Z">
        <w:r w:rsidR="00D04851">
          <w:rPr>
            <w:rFonts w:ascii="Times" w:hAnsi="Times"/>
            <w:sz w:val="22"/>
            <w:szCs w:val="22"/>
          </w:rPr>
          <w:t>. Th</w:t>
        </w:r>
      </w:ins>
      <w:ins w:id="682" w:author="Jacob, Daniel J." w:date="2020-08-28T21:04:00Z">
        <w:r w:rsidR="00D04851">
          <w:rPr>
            <w:rFonts w:ascii="Times" w:hAnsi="Times"/>
            <w:sz w:val="22"/>
            <w:szCs w:val="22"/>
          </w:rPr>
          <w:t xml:space="preserve">us this initial estimate already provides a good description of the </w:t>
        </w:r>
      </w:ins>
      <w:del w:id="683" w:author="Jacob, Daniel J." w:date="2020-08-28T21:04:00Z">
        <w:r w:rsidRPr="001C4211" w:rsidDel="00D04851">
          <w:rPr>
            <w:rFonts w:ascii="Times" w:hAnsi="Times"/>
            <w:sz w:val="22"/>
            <w:szCs w:val="22"/>
          </w:rPr>
          <w:delText xml:space="preserve">We suggested generating a low-cost initial estimate of the Jacobian matrix using a mass balance approach. Because the averaging kernel matrix has a strong dependence on the prior and observational error covariance matrices, this initial estimate can accurately quantify the fine structure of </w:delText>
        </w:r>
      </w:del>
      <w:r w:rsidRPr="001C4211">
        <w:rPr>
          <w:rFonts w:ascii="Times" w:hAnsi="Times"/>
          <w:sz w:val="22"/>
          <w:szCs w:val="22"/>
        </w:rPr>
        <w:t>information content</w:t>
      </w:r>
      <w:ins w:id="684" w:author="Jacob, Daniel J." w:date="2020-08-28T21:04:00Z">
        <w:r w:rsidR="00D04851">
          <w:rPr>
            <w:rFonts w:ascii="Times" w:hAnsi="Times"/>
            <w:sz w:val="22"/>
            <w:szCs w:val="22"/>
          </w:rPr>
          <w:t xml:space="preserve"> for the inversion and the dominant information patterns</w:t>
        </w:r>
      </w:ins>
      <w:r w:rsidRPr="001C4211">
        <w:rPr>
          <w:rFonts w:ascii="Times" w:hAnsi="Times"/>
          <w:sz w:val="22"/>
          <w:szCs w:val="22"/>
        </w:rPr>
        <w:t xml:space="preserve">. </w:t>
      </w:r>
    </w:p>
    <w:p w14:paraId="3BBA101F" w14:textId="77777777" w:rsidR="001C4211" w:rsidRPr="001C4211" w:rsidRDefault="001C4211" w:rsidP="001C4211">
      <w:pPr>
        <w:rPr>
          <w:rFonts w:ascii="Times" w:hAnsi="Times"/>
          <w:sz w:val="22"/>
          <w:szCs w:val="22"/>
        </w:rPr>
      </w:pPr>
    </w:p>
    <w:p w14:paraId="3A663E8D" w14:textId="4509DBBE" w:rsidR="001C4211" w:rsidRPr="001C4211" w:rsidRDefault="001C4211" w:rsidP="001C4211">
      <w:pPr>
        <w:rPr>
          <w:rFonts w:ascii="Times" w:hAnsi="Times"/>
          <w:sz w:val="22"/>
          <w:szCs w:val="22"/>
        </w:rPr>
      </w:pPr>
      <w:r w:rsidRPr="001C4211">
        <w:rPr>
          <w:rFonts w:ascii="Times" w:hAnsi="Times"/>
          <w:sz w:val="22"/>
          <w:szCs w:val="22"/>
        </w:rPr>
        <w:t xml:space="preserve">The reduced-dimension method uses the initial estimate of the averaging kernel matrix to build the Jacobian matrix on a multiscale grid that maintains native resolution where information content is highest and aggregates grid cells elsewhere. </w:t>
      </w:r>
      <w:ins w:id="685" w:author="Jacob, Daniel J." w:date="2020-08-28T21:16:00Z">
        <w:r w:rsidR="000A6E2B">
          <w:rPr>
            <w:rFonts w:ascii="Times" w:hAnsi="Times"/>
            <w:sz w:val="22"/>
            <w:szCs w:val="22"/>
          </w:rPr>
          <w:t>It applies t</w:t>
        </w:r>
      </w:ins>
      <w:ins w:id="686" w:author="Jacob, Daniel J." w:date="2020-08-28T21:06:00Z">
        <w:r w:rsidR="004331A0">
          <w:rPr>
            <w:rFonts w:ascii="Times" w:hAnsi="Times"/>
            <w:sz w:val="22"/>
            <w:szCs w:val="22"/>
          </w:rPr>
          <w:t xml:space="preserve">he forward model </w:t>
        </w:r>
      </w:ins>
      <w:ins w:id="687" w:author="Jacob, Daniel J." w:date="2020-08-28T21:07:00Z">
        <w:r w:rsidR="004331A0">
          <w:rPr>
            <w:rFonts w:ascii="Times" w:hAnsi="Times"/>
            <w:sz w:val="22"/>
            <w:szCs w:val="22"/>
          </w:rPr>
          <w:t xml:space="preserve">to this initial multiscale grid, providing a first update of the Jacobian matrix, and </w:t>
        </w:r>
      </w:ins>
      <w:ins w:id="688" w:author="Jacob, Daniel J." w:date="2020-08-28T21:16:00Z">
        <w:r w:rsidR="000A6E2B">
          <w:rPr>
            <w:rFonts w:ascii="Times" w:hAnsi="Times"/>
            <w:sz w:val="22"/>
            <w:szCs w:val="22"/>
          </w:rPr>
          <w:t xml:space="preserve">uses the </w:t>
        </w:r>
      </w:ins>
      <w:ins w:id="689" w:author="Jacob, Daniel J." w:date="2020-08-28T21:07:00Z">
        <w:r w:rsidR="004331A0">
          <w:rPr>
            <w:rFonts w:ascii="Times" w:hAnsi="Times"/>
            <w:sz w:val="22"/>
            <w:szCs w:val="22"/>
          </w:rPr>
          <w:t xml:space="preserve">difference </w:t>
        </w:r>
      </w:ins>
      <w:ins w:id="690" w:author="Jacob, Daniel J." w:date="2020-08-28T21:08:00Z">
        <w:r w:rsidR="004331A0">
          <w:rPr>
            <w:rFonts w:ascii="Times" w:hAnsi="Times"/>
            <w:sz w:val="22"/>
            <w:szCs w:val="22"/>
          </w:rPr>
          <w:t xml:space="preserve">with the initial estimate </w:t>
        </w:r>
      </w:ins>
      <w:ins w:id="691" w:author="Jacob, Daniel J." w:date="2020-08-28T21:16:00Z">
        <w:r w:rsidR="000A6E2B">
          <w:rPr>
            <w:rFonts w:ascii="Times" w:hAnsi="Times"/>
            <w:sz w:val="22"/>
            <w:szCs w:val="22"/>
          </w:rPr>
          <w:t>to produce</w:t>
        </w:r>
      </w:ins>
      <w:ins w:id="692" w:author="Jacob, Daniel J." w:date="2020-08-28T21:08:00Z">
        <w:r w:rsidR="004331A0">
          <w:rPr>
            <w:rFonts w:ascii="Times" w:hAnsi="Times"/>
            <w:sz w:val="22"/>
            <w:szCs w:val="22"/>
          </w:rPr>
          <w:t xml:space="preserve"> a second update. The</w:t>
        </w:r>
      </w:ins>
      <w:ins w:id="693" w:author="Jacob, Daniel J." w:date="2020-08-28T21:09:00Z">
        <w:r w:rsidR="004331A0">
          <w:rPr>
            <w:rFonts w:ascii="Times" w:hAnsi="Times"/>
            <w:sz w:val="22"/>
            <w:szCs w:val="22"/>
          </w:rPr>
          <w:t xml:space="preserve"> reduced-rank method </w:t>
        </w:r>
      </w:ins>
      <w:ins w:id="694" w:author="Jacob, Daniel J." w:date="2020-08-28T21:13:00Z">
        <w:r w:rsidR="004331A0">
          <w:rPr>
            <w:rFonts w:ascii="Times" w:hAnsi="Times"/>
            <w:sz w:val="22"/>
            <w:szCs w:val="22"/>
          </w:rPr>
          <w:t>uses optimal project</w:t>
        </w:r>
      </w:ins>
      <w:ins w:id="695" w:author="Jacob, Daniel J." w:date="2020-08-28T21:14:00Z">
        <w:r w:rsidR="004331A0">
          <w:rPr>
            <w:rFonts w:ascii="Times" w:hAnsi="Times"/>
            <w:sz w:val="22"/>
            <w:szCs w:val="22"/>
          </w:rPr>
          <w:t>ions of the initial a</w:t>
        </w:r>
      </w:ins>
      <w:ins w:id="696" w:author="Jacob, Daniel J." w:date="2020-08-28T21:15:00Z">
        <w:r w:rsidR="004331A0">
          <w:rPr>
            <w:rFonts w:ascii="Times" w:hAnsi="Times"/>
            <w:sz w:val="22"/>
            <w:szCs w:val="22"/>
          </w:rPr>
          <w:t>veraging kernel matrix to determine the leading patterns of information</w:t>
        </w:r>
        <w:r w:rsidR="000A6E2B">
          <w:rPr>
            <w:rFonts w:ascii="Times" w:hAnsi="Times"/>
            <w:sz w:val="22"/>
            <w:szCs w:val="22"/>
          </w:rPr>
          <w:t>. It applies the forwar</w:t>
        </w:r>
      </w:ins>
      <w:ins w:id="697" w:author="Jacob, Daniel J." w:date="2020-08-28T21:16:00Z">
        <w:r w:rsidR="000A6E2B">
          <w:rPr>
            <w:rFonts w:ascii="Times" w:hAnsi="Times"/>
            <w:sz w:val="22"/>
            <w:szCs w:val="22"/>
          </w:rPr>
          <w:t xml:space="preserve">d </w:t>
        </w:r>
      </w:ins>
      <w:ins w:id="698" w:author="Jacob, Daniel J." w:date="2020-08-28T21:17:00Z">
        <w:r w:rsidR="000A6E2B">
          <w:rPr>
            <w:rFonts w:ascii="Times" w:hAnsi="Times"/>
            <w:sz w:val="22"/>
            <w:szCs w:val="22"/>
          </w:rPr>
          <w:t>model to these leading patterns, provid</w:t>
        </w:r>
      </w:ins>
      <w:ins w:id="699" w:author="Jacob, Daniel J." w:date="2020-08-28T21:19:00Z">
        <w:r w:rsidR="000A6E2B">
          <w:rPr>
            <w:rFonts w:ascii="Times" w:hAnsi="Times"/>
            <w:sz w:val="22"/>
            <w:szCs w:val="22"/>
          </w:rPr>
          <w:t>ing</w:t>
        </w:r>
      </w:ins>
      <w:ins w:id="700" w:author="Jacob, Daniel J." w:date="2020-08-28T21:17:00Z">
        <w:r w:rsidR="000A6E2B">
          <w:rPr>
            <w:rFonts w:ascii="Times" w:hAnsi="Times"/>
            <w:sz w:val="22"/>
            <w:szCs w:val="22"/>
          </w:rPr>
          <w:t xml:space="preserve"> a first update of the Jacobian matrix</w:t>
        </w:r>
      </w:ins>
      <w:ins w:id="701" w:author="Jacob, Daniel J." w:date="2020-08-28T21:18:00Z">
        <w:r w:rsidR="000A6E2B">
          <w:rPr>
            <w:rFonts w:ascii="Times" w:hAnsi="Times"/>
            <w:sz w:val="22"/>
            <w:szCs w:val="22"/>
          </w:rPr>
          <w:t xml:space="preserve"> in the native-resolution dimension</w:t>
        </w:r>
      </w:ins>
      <w:ins w:id="702" w:author="Jacob, Daniel J." w:date="2020-08-28T21:19:00Z">
        <w:r w:rsidR="000A6E2B">
          <w:rPr>
            <w:rFonts w:ascii="Times" w:hAnsi="Times"/>
            <w:sz w:val="22"/>
            <w:szCs w:val="22"/>
          </w:rPr>
          <w:t xml:space="preserve"> which then serves as a basis for a second update. </w:t>
        </w:r>
      </w:ins>
      <w:commentRangeStart w:id="703"/>
      <w:del w:id="704" w:author="Jacob, Daniel J." w:date="2020-08-28T21:21:00Z">
        <w:r w:rsidRPr="001C4211" w:rsidDel="000A6E2B">
          <w:rPr>
            <w:rFonts w:ascii="Times" w:hAnsi="Times"/>
            <w:sz w:val="22"/>
            <w:szCs w:val="22"/>
          </w:rPr>
          <w:delText xml:space="preserve">The method constructs the multiscale grid and corresponding Jacobian matrix element-by-element, introducing first the </w:delText>
        </w:r>
      </w:del>
      <w:commentRangeEnd w:id="703"/>
      <w:r w:rsidR="000A6E2B">
        <w:rPr>
          <w:rStyle w:val="CommentReference"/>
        </w:rPr>
        <w:commentReference w:id="703"/>
      </w:r>
      <w:del w:id="705" w:author="Jacob, Daniel J." w:date="2020-08-28T21:21:00Z">
        <w:r w:rsidRPr="001C4211" w:rsidDel="000A6E2B">
          <w:rPr>
            <w:rFonts w:ascii="Times" w:hAnsi="Times"/>
            <w:sz w:val="22"/>
            <w:szCs w:val="22"/>
          </w:rPr>
          <w:delText xml:space="preserve">native-resolution grid cells with the highest averaging kernel sensitivities. For each added state vector element, the forward model response is calculated and the inversion solved. When the total DOFS stabilize, the process is repeated with clusters of grid cells generated by, for example, K-means clustering. When all native-resolution grid cells are allocated to the multiscale grid and the reduced-dimension Jacobian is constructed, the clusters where the forward model contributed the most information content are disaggregated, generating a second update of the multiscale grid and reduced-dimension Jacobian matrix. The information content from both the first and second update contains contributions from the prior emissions estimate, the observations and the forward model; </w:delText>
        </w:r>
        <w:commentRangeStart w:id="706"/>
        <w:r w:rsidRPr="001C4211" w:rsidDel="000A6E2B">
          <w:rPr>
            <w:rFonts w:ascii="Times" w:hAnsi="Times"/>
            <w:sz w:val="22"/>
            <w:szCs w:val="22"/>
          </w:rPr>
          <w:delText>no further iteration is needed.</w:delText>
        </w:r>
      </w:del>
      <w:commentRangeEnd w:id="706"/>
      <w:r w:rsidR="000A6E2B">
        <w:rPr>
          <w:rStyle w:val="CommentReference"/>
        </w:rPr>
        <w:commentReference w:id="706"/>
      </w:r>
    </w:p>
    <w:p w14:paraId="7F7A7F8F" w14:textId="77777777" w:rsidR="001C4211" w:rsidRPr="001C4211" w:rsidRDefault="001C4211" w:rsidP="001C4211">
      <w:pPr>
        <w:rPr>
          <w:rFonts w:ascii="Times" w:hAnsi="Times"/>
          <w:b/>
          <w:bCs/>
          <w:sz w:val="22"/>
          <w:szCs w:val="22"/>
        </w:rPr>
      </w:pPr>
    </w:p>
    <w:p w14:paraId="5BBC6CC6" w14:textId="50ED1491" w:rsidR="001C4211" w:rsidRPr="001C4211" w:rsidDel="000A6E2B" w:rsidRDefault="001C4211" w:rsidP="001C4211">
      <w:pPr>
        <w:rPr>
          <w:del w:id="707" w:author="Jacob, Daniel J." w:date="2020-08-28T21:22:00Z"/>
          <w:rFonts w:ascii="Times" w:hAnsi="Times"/>
          <w:sz w:val="22"/>
          <w:szCs w:val="22"/>
        </w:rPr>
      </w:pPr>
      <w:del w:id="708" w:author="Jacob, Daniel J." w:date="2020-08-28T21:22:00Z">
        <w:r w:rsidRPr="001C4211" w:rsidDel="000A6E2B">
          <w:rPr>
            <w:rFonts w:ascii="Times" w:hAnsi="Times"/>
            <w:sz w:val="22"/>
            <w:szCs w:val="22"/>
          </w:rPr>
          <w:delText>The reduced-rank method constructs an approximation of the Jacobian matrix by calculating the linear relationship between emissions and observations in the forward model for the most important patterns of information content rather than individual or aggregate grid cells. These patterns are given by dimension-reducing and -restoring transformations that best preserve information content introduced by Bousserez and Henze (2018). The number of patterns used can be determined by requiring that the signal-to-noise ratio of each pattern or the fraction of the DOFS explained by the patterns exceed a given threshold. The initial estimate of the averaging kernel matrix is used to calculate those patterns, which are then perturbed in the forward model. The resulting forward model response is transformed back to the native-resolution dimension using the optimal dimension-restoring transformation, generating a reduced-rank approximation of the Jacobian matrix. This process is then repeated using the updated Jacobian matrix and corresponding averaging kernel matrix. As with the reduced-dimension method, we find rapid convergence and no need for further iteration.</w:delText>
        </w:r>
      </w:del>
    </w:p>
    <w:p w14:paraId="66A5BC99" w14:textId="77777777" w:rsidR="001C4211" w:rsidRPr="001C4211" w:rsidRDefault="001C4211" w:rsidP="001C4211">
      <w:pPr>
        <w:rPr>
          <w:rFonts w:ascii="Times" w:hAnsi="Times"/>
          <w:sz w:val="22"/>
          <w:szCs w:val="22"/>
        </w:rPr>
      </w:pPr>
    </w:p>
    <w:p w14:paraId="00089719" w14:textId="521E801C" w:rsidR="001C4211" w:rsidRPr="001C4211" w:rsidRDefault="001C4211" w:rsidP="001C4211">
      <w:pPr>
        <w:rPr>
          <w:rFonts w:ascii="Times" w:hAnsi="Times"/>
          <w:sz w:val="22"/>
          <w:szCs w:val="22"/>
        </w:rPr>
      </w:pPr>
      <w:r w:rsidRPr="001C4211">
        <w:rPr>
          <w:rFonts w:ascii="Times" w:hAnsi="Times"/>
          <w:sz w:val="22"/>
          <w:szCs w:val="22"/>
        </w:rPr>
        <w:lastRenderedPageBreak/>
        <w:t xml:space="preserve">We applied both methods in a demonstration inversion of GOSAT column methane observations for July 2009 at </w:t>
      </w:r>
      <w:r w:rsidRPr="001C4211">
        <w:rPr>
          <w:rFonts w:ascii="Times New Roman" w:hAnsi="Times New Roman" w:cs="Times New Roman"/>
          <w:color w:val="000000" w:themeColor="text1"/>
          <w:sz w:val="22"/>
          <w:szCs w:val="22"/>
        </w:rPr>
        <w:t xml:space="preserve">1º x 1.25º resolution </w:t>
      </w:r>
      <w:r w:rsidRPr="001C4211">
        <w:rPr>
          <w:rFonts w:ascii="Times" w:hAnsi="Times"/>
          <w:sz w:val="22"/>
          <w:szCs w:val="22"/>
        </w:rPr>
        <w:t xml:space="preserve">over </w:t>
      </w:r>
      <w:del w:id="709" w:author="Jacob, Daniel J." w:date="2020-08-28T21:24:00Z">
        <w:r w:rsidRPr="001C4211" w:rsidDel="000A6E2B">
          <w:rPr>
            <w:rFonts w:ascii="Times" w:hAnsi="Times"/>
            <w:sz w:val="22"/>
            <w:szCs w:val="22"/>
          </w:rPr>
          <w:delText xml:space="preserve">the </w:delText>
        </w:r>
      </w:del>
      <w:r w:rsidRPr="001C4211">
        <w:rPr>
          <w:rFonts w:ascii="Times" w:hAnsi="Times"/>
          <w:sz w:val="22"/>
          <w:szCs w:val="22"/>
        </w:rPr>
        <w:t>North America</w:t>
      </w:r>
      <w:del w:id="710" w:author="Jacob, Daniel J." w:date="2020-08-28T21:24:00Z">
        <w:r w:rsidRPr="001C4211" w:rsidDel="000A6E2B">
          <w:rPr>
            <w:rFonts w:ascii="Times" w:hAnsi="Times"/>
            <w:sz w:val="22"/>
            <w:szCs w:val="22"/>
          </w:rPr>
          <w:delText>n domain</w:delText>
        </w:r>
      </w:del>
      <w:r w:rsidRPr="001C4211">
        <w:rPr>
          <w:rFonts w:ascii="Times" w:hAnsi="Times"/>
          <w:sz w:val="22"/>
          <w:szCs w:val="22"/>
        </w:rPr>
        <w:t xml:space="preserve">. We </w:t>
      </w:r>
      <w:del w:id="711" w:author="Jacob, Daniel J." w:date="2020-08-28T21:25:00Z">
        <w:r w:rsidRPr="001C4211" w:rsidDel="000A6E2B">
          <w:rPr>
            <w:rFonts w:ascii="Times" w:hAnsi="Times"/>
            <w:sz w:val="22"/>
            <w:szCs w:val="22"/>
          </w:rPr>
          <w:delText xml:space="preserve">constructed </w:delText>
        </w:r>
      </w:del>
      <w:ins w:id="712" w:author="Jacob, Daniel J." w:date="2020-08-28T21:25:00Z">
        <w:r w:rsidR="000A6E2B">
          <w:rPr>
            <w:rFonts w:ascii="Times" w:hAnsi="Times"/>
            <w:sz w:val="22"/>
            <w:szCs w:val="22"/>
          </w:rPr>
          <w:t xml:space="preserve">conducted the inversion </w:t>
        </w:r>
      </w:ins>
      <w:ins w:id="713" w:author="Jacob, Daniel J." w:date="2020-08-28T21:27:00Z">
        <w:r w:rsidR="004F6244">
          <w:rPr>
            <w:rFonts w:ascii="Times" w:hAnsi="Times"/>
            <w:sz w:val="22"/>
            <w:szCs w:val="22"/>
          </w:rPr>
          <w:t xml:space="preserve">with either the </w:t>
        </w:r>
      </w:ins>
      <w:del w:id="714" w:author="Jacob, Daniel J." w:date="2020-08-28T21:25:00Z">
        <w:r w:rsidRPr="001C4211" w:rsidDel="000A6E2B">
          <w:rPr>
            <w:rFonts w:ascii="Times" w:hAnsi="Times"/>
            <w:sz w:val="22"/>
            <w:szCs w:val="22"/>
          </w:rPr>
          <w:delText>a</w:delText>
        </w:r>
      </w:del>
      <w:del w:id="715" w:author="Jacob, Daniel J." w:date="2020-08-28T21:27:00Z">
        <w:r w:rsidRPr="001C4211" w:rsidDel="004F6244">
          <w:rPr>
            <w:rFonts w:ascii="Times" w:hAnsi="Times"/>
            <w:sz w:val="22"/>
            <w:szCs w:val="22"/>
          </w:rPr>
          <w:delText xml:space="preserve"> native</w:delText>
        </w:r>
      </w:del>
      <w:del w:id="716" w:author="Jacob, Daniel J." w:date="2020-08-28T21:25:00Z">
        <w:r w:rsidRPr="001C4211" w:rsidDel="000A6E2B">
          <w:rPr>
            <w:rFonts w:ascii="Times" w:hAnsi="Times"/>
            <w:sz w:val="22"/>
            <w:szCs w:val="22"/>
          </w:rPr>
          <w:delText>-</w:delText>
        </w:r>
      </w:del>
      <w:del w:id="717" w:author="Jacob, Daniel J." w:date="2020-08-28T21:27:00Z">
        <w:r w:rsidRPr="001C4211" w:rsidDel="004F6244">
          <w:rPr>
            <w:rFonts w:ascii="Times" w:hAnsi="Times"/>
            <w:sz w:val="22"/>
            <w:szCs w:val="22"/>
          </w:rPr>
          <w:delText xml:space="preserve">resolution, </w:delText>
        </w:r>
      </w:del>
      <w:r w:rsidRPr="001C4211">
        <w:rPr>
          <w:rFonts w:ascii="Times" w:hAnsi="Times"/>
          <w:sz w:val="22"/>
          <w:szCs w:val="22"/>
        </w:rPr>
        <w:t>reduced-dimension</w:t>
      </w:r>
      <w:del w:id="718" w:author="Jacob, Daniel J." w:date="2020-08-28T21:27:00Z">
        <w:r w:rsidRPr="001C4211" w:rsidDel="004F6244">
          <w:rPr>
            <w:rFonts w:ascii="Times" w:hAnsi="Times"/>
            <w:sz w:val="22"/>
            <w:szCs w:val="22"/>
          </w:rPr>
          <w:delText>, and</w:delText>
        </w:r>
      </w:del>
      <w:ins w:id="719" w:author="Jacob, Daniel J." w:date="2020-08-28T21:27:00Z">
        <w:r w:rsidR="004F6244">
          <w:rPr>
            <w:rFonts w:ascii="Times" w:hAnsi="Times"/>
            <w:sz w:val="22"/>
            <w:szCs w:val="22"/>
          </w:rPr>
          <w:t xml:space="preserve"> or</w:t>
        </w:r>
      </w:ins>
      <w:r w:rsidRPr="001C4211">
        <w:rPr>
          <w:rFonts w:ascii="Times" w:hAnsi="Times"/>
          <w:sz w:val="22"/>
          <w:szCs w:val="22"/>
        </w:rPr>
        <w:t xml:space="preserve"> reduced-rank </w:t>
      </w:r>
      <w:ins w:id="720" w:author="Jacob, Daniel J." w:date="2020-08-28T21:27:00Z">
        <w:r w:rsidR="004F6244">
          <w:rPr>
            <w:rFonts w:ascii="Times" w:hAnsi="Times"/>
            <w:sz w:val="22"/>
            <w:szCs w:val="22"/>
          </w:rPr>
          <w:t xml:space="preserve">method </w:t>
        </w:r>
      </w:ins>
      <w:del w:id="721" w:author="Jacob, Daniel J." w:date="2020-08-28T21:28:00Z">
        <w:r w:rsidRPr="001C4211" w:rsidDel="004F6244">
          <w:rPr>
            <w:rFonts w:ascii="Times" w:hAnsi="Times"/>
            <w:sz w:val="22"/>
            <w:szCs w:val="22"/>
          </w:rPr>
          <w:delText xml:space="preserve">Jacobian matrix, solved each inversion, </w:delText>
        </w:r>
      </w:del>
      <w:r w:rsidRPr="001C4211">
        <w:rPr>
          <w:rFonts w:ascii="Times" w:hAnsi="Times"/>
          <w:sz w:val="22"/>
          <w:szCs w:val="22"/>
        </w:rPr>
        <w:t xml:space="preserve">and compared </w:t>
      </w:r>
      <w:del w:id="722" w:author="Jacob, Daniel J." w:date="2020-08-28T21:28:00Z">
        <w:r w:rsidRPr="001C4211" w:rsidDel="004F6244">
          <w:rPr>
            <w:rFonts w:ascii="Times" w:hAnsi="Times"/>
            <w:sz w:val="22"/>
            <w:szCs w:val="22"/>
          </w:rPr>
          <w:delText xml:space="preserve">the </w:delText>
        </w:r>
      </w:del>
      <w:r w:rsidRPr="001C4211">
        <w:rPr>
          <w:rFonts w:ascii="Times" w:hAnsi="Times"/>
          <w:sz w:val="22"/>
          <w:szCs w:val="22"/>
        </w:rPr>
        <w:t>results</w:t>
      </w:r>
      <w:ins w:id="723" w:author="Jacob, Daniel J." w:date="2020-08-28T21:28:00Z">
        <w:r w:rsidR="004F6244">
          <w:rPr>
            <w:rFonts w:ascii="Times" w:hAnsi="Times"/>
            <w:sz w:val="22"/>
            <w:szCs w:val="22"/>
          </w:rPr>
          <w:t xml:space="preserve"> to an inversion at native resolution</w:t>
        </w:r>
      </w:ins>
      <w:r w:rsidRPr="001C4211">
        <w:rPr>
          <w:rFonts w:ascii="Times" w:hAnsi="Times"/>
          <w:sz w:val="22"/>
          <w:szCs w:val="22"/>
        </w:rPr>
        <w:t xml:space="preserve">. We found that both methods </w:t>
      </w:r>
      <w:ins w:id="724" w:author="Jacob, Daniel J." w:date="2020-08-28T21:30:00Z">
        <w:r w:rsidR="004F6244">
          <w:rPr>
            <w:rFonts w:ascii="Times" w:hAnsi="Times"/>
            <w:sz w:val="22"/>
            <w:szCs w:val="22"/>
          </w:rPr>
          <w:t xml:space="preserve">successfully approximated the results of the native-resolution inversion </w:t>
        </w:r>
      </w:ins>
      <w:ins w:id="725" w:author="Jacob, Daniel J." w:date="2020-08-28T21:32:00Z">
        <w:r w:rsidR="004F6244">
          <w:rPr>
            <w:rFonts w:ascii="Times" w:hAnsi="Times"/>
            <w:sz w:val="22"/>
            <w:szCs w:val="22"/>
          </w:rPr>
          <w:t xml:space="preserve">while achieving a factor of 4 computational savings. </w:t>
        </w:r>
      </w:ins>
      <w:ins w:id="726" w:author="Jacob, Daniel J." w:date="2020-08-28T21:33:00Z">
        <w:r w:rsidR="004F6244">
          <w:rPr>
            <w:rFonts w:ascii="Times" w:hAnsi="Times"/>
            <w:sz w:val="22"/>
            <w:szCs w:val="22"/>
          </w:rPr>
          <w:t>The reduced-dimen</w:t>
        </w:r>
      </w:ins>
      <w:ins w:id="727" w:author="Jacob, Daniel J." w:date="2020-08-28T21:34:00Z">
        <w:r w:rsidR="004F6244">
          <w:rPr>
            <w:rFonts w:ascii="Times" w:hAnsi="Times"/>
            <w:sz w:val="22"/>
            <w:szCs w:val="22"/>
          </w:rPr>
          <w:t>sion method sacrifices more information content but has the advantage of producing an exact solution on its coa</w:t>
        </w:r>
      </w:ins>
      <w:ins w:id="728" w:author="Jacob, Daniel J." w:date="2020-08-28T21:35:00Z">
        <w:r w:rsidR="004F6244">
          <w:rPr>
            <w:rFonts w:ascii="Times" w:hAnsi="Times"/>
            <w:sz w:val="22"/>
            <w:szCs w:val="22"/>
          </w:rPr>
          <w:t xml:space="preserve">rsened multiscale grid.  The reduced-rank method retains more information content </w:t>
        </w:r>
      </w:ins>
      <w:ins w:id="729" w:author="Jacob, Daniel J." w:date="2020-08-28T21:40:00Z">
        <w:r w:rsidR="00C76AA9">
          <w:rPr>
            <w:rFonts w:ascii="Times" w:hAnsi="Times"/>
            <w:sz w:val="22"/>
            <w:szCs w:val="22"/>
          </w:rPr>
          <w:t>and</w:t>
        </w:r>
      </w:ins>
      <w:ins w:id="730" w:author="Jacob, Daniel J." w:date="2020-08-28T21:39:00Z">
        <w:r w:rsidR="00C76AA9">
          <w:rPr>
            <w:rFonts w:ascii="Times" w:hAnsi="Times"/>
            <w:sz w:val="22"/>
            <w:szCs w:val="22"/>
          </w:rPr>
          <w:t xml:space="preserve"> defaults to the p</w:t>
        </w:r>
      </w:ins>
      <w:ins w:id="731" w:author="Jacob, Daniel J." w:date="2020-08-28T21:40:00Z">
        <w:r w:rsidR="00C76AA9">
          <w:rPr>
            <w:rFonts w:ascii="Times" w:hAnsi="Times"/>
            <w:sz w:val="22"/>
            <w:szCs w:val="22"/>
          </w:rPr>
          <w:t xml:space="preserve">rior estimate where the information is low. </w:t>
        </w:r>
      </w:ins>
      <w:del w:id="732" w:author="Jacob, Daniel J." w:date="2020-08-28T21:40:00Z">
        <w:r w:rsidRPr="001C4211" w:rsidDel="00C76AA9">
          <w:rPr>
            <w:rFonts w:ascii="Times" w:hAnsi="Times"/>
            <w:sz w:val="22"/>
            <w:szCs w:val="22"/>
          </w:rPr>
          <w:delText xml:space="preserve">were capable of reducing the computational cost of constructing the Jacobian matrix by 75% while accurately constraining posterior emissions where information content is </w:delText>
        </w:r>
        <w:commentRangeStart w:id="733"/>
        <w:r w:rsidRPr="001C4211" w:rsidDel="00C76AA9">
          <w:rPr>
            <w:rFonts w:ascii="Times" w:hAnsi="Times"/>
            <w:sz w:val="22"/>
            <w:szCs w:val="22"/>
          </w:rPr>
          <w:delText xml:space="preserve">highest. The reduced-dimension Jacobian solved the inversion exactly on a multiscale grid with dimension 423, </w:delText>
        </w:r>
      </w:del>
      <w:commentRangeEnd w:id="733"/>
      <w:r w:rsidR="00C76AA9">
        <w:rPr>
          <w:rStyle w:val="CommentReference"/>
        </w:rPr>
        <w:commentReference w:id="733"/>
      </w:r>
      <w:del w:id="734" w:author="Jacob, Daniel J." w:date="2020-08-28T21:40:00Z">
        <w:r w:rsidRPr="001C4211" w:rsidDel="00C76AA9">
          <w:rPr>
            <w:rFonts w:ascii="Times" w:hAnsi="Times"/>
            <w:sz w:val="22"/>
            <w:szCs w:val="22"/>
          </w:rPr>
          <w:delText xml:space="preserve">including clusters of between 1 and 58 native-resolution grid boxes. While the reduced-dimension inversion produced fewer than half of the native-resolution DOFS, it generated twice the DOFS per state vector element. The reduced-dimension Jacobian solved the inversion accurately in the native-resolution grid boxes with the highest information content, defaulting to the prior emissions estimate elsewhere and preserving 70% of the native-resolution DOFS. Because of the loss of information content, the error of the optimized emissions also increases. </w:delText>
        </w:r>
      </w:del>
      <w:commentRangeStart w:id="735"/>
      <w:r w:rsidRPr="001C4211">
        <w:rPr>
          <w:rFonts w:ascii="Times" w:hAnsi="Times"/>
          <w:sz w:val="22"/>
          <w:szCs w:val="22"/>
        </w:rPr>
        <w:t xml:space="preserve">The </w:t>
      </w:r>
      <w:r w:rsidR="00EE141E">
        <w:rPr>
          <w:rFonts w:ascii="Times" w:hAnsi="Times"/>
          <w:sz w:val="22"/>
          <w:szCs w:val="22"/>
        </w:rPr>
        <w:t xml:space="preserve">difference between the two methods is characterized by this </w:t>
      </w:r>
      <w:r w:rsidRPr="001C4211">
        <w:rPr>
          <w:rFonts w:ascii="Times" w:hAnsi="Times"/>
          <w:sz w:val="22"/>
          <w:szCs w:val="22"/>
        </w:rPr>
        <w:t>trade-off between resolution and precision</w:t>
      </w:r>
      <w:r w:rsidR="00EE141E">
        <w:rPr>
          <w:rFonts w:ascii="Times" w:hAnsi="Times"/>
          <w:sz w:val="22"/>
          <w:szCs w:val="22"/>
        </w:rPr>
        <w:t>.</w:t>
      </w:r>
      <w:r w:rsidRPr="001C4211">
        <w:rPr>
          <w:rFonts w:ascii="Times" w:hAnsi="Times"/>
          <w:sz w:val="22"/>
          <w:szCs w:val="22"/>
        </w:rPr>
        <w:t xml:space="preserve"> </w:t>
      </w:r>
      <w:commentRangeEnd w:id="735"/>
      <w:r w:rsidR="00C76AA9">
        <w:rPr>
          <w:rStyle w:val="CommentReference"/>
        </w:rPr>
        <w:commentReference w:id="735"/>
      </w:r>
    </w:p>
    <w:p w14:paraId="64994E74" w14:textId="77777777" w:rsidR="001C4211" w:rsidRPr="001C4211" w:rsidRDefault="001C4211" w:rsidP="001C4211">
      <w:pPr>
        <w:rPr>
          <w:rFonts w:ascii="Times" w:hAnsi="Times"/>
          <w:sz w:val="22"/>
          <w:szCs w:val="22"/>
        </w:rPr>
      </w:pPr>
    </w:p>
    <w:p w14:paraId="5C3F624A" w14:textId="539A1920" w:rsidR="001C4211" w:rsidRDefault="00B01983" w:rsidP="00740D53">
      <w:pPr>
        <w:rPr>
          <w:rFonts w:ascii="Times" w:hAnsi="Times"/>
        </w:rPr>
      </w:pPr>
      <w:r>
        <w:rPr>
          <w:rFonts w:ascii="Times" w:hAnsi="Times"/>
          <w:sz w:val="22"/>
          <w:szCs w:val="22"/>
        </w:rPr>
        <w:t xml:space="preserve">Satellite observations of atmospheric </w:t>
      </w:r>
      <w:del w:id="736" w:author="Jacob, Daniel J." w:date="2020-08-28T21:46:00Z">
        <w:r w:rsidDel="00353E74">
          <w:rPr>
            <w:rFonts w:ascii="Times" w:hAnsi="Times"/>
            <w:sz w:val="22"/>
            <w:szCs w:val="22"/>
          </w:rPr>
          <w:delText>methane concentrations</w:delText>
        </w:r>
      </w:del>
      <w:ins w:id="737" w:author="Jacob, Daniel J." w:date="2020-08-28T21:46:00Z">
        <w:r w:rsidR="00353E74">
          <w:rPr>
            <w:rFonts w:ascii="Times" w:hAnsi="Times"/>
            <w:sz w:val="22"/>
            <w:szCs w:val="22"/>
          </w:rPr>
          <w:t>composition</w:t>
        </w:r>
      </w:ins>
      <w:r>
        <w:rPr>
          <w:rFonts w:ascii="Times" w:hAnsi="Times"/>
          <w:sz w:val="22"/>
          <w:szCs w:val="22"/>
        </w:rPr>
        <w:t xml:space="preserve"> </w:t>
      </w:r>
      <w:proofErr w:type="gramStart"/>
      <w:r w:rsidR="00740D53">
        <w:rPr>
          <w:rFonts w:ascii="Times" w:hAnsi="Times"/>
          <w:sz w:val="22"/>
          <w:szCs w:val="22"/>
        </w:rPr>
        <w:t>are</w:t>
      </w:r>
      <w:proofErr w:type="gramEnd"/>
      <w:r w:rsidR="00740D53">
        <w:rPr>
          <w:rFonts w:ascii="Times" w:hAnsi="Times"/>
          <w:sz w:val="22"/>
          <w:szCs w:val="22"/>
        </w:rPr>
        <w:t xml:space="preserve"> providing an increasingly powerful resource to improve </w:t>
      </w:r>
      <w:ins w:id="738" w:author="Jacob, Daniel J." w:date="2020-08-28T21:46:00Z">
        <w:r w:rsidR="00353E74">
          <w:rPr>
            <w:rFonts w:ascii="Times" w:hAnsi="Times"/>
            <w:sz w:val="22"/>
            <w:szCs w:val="22"/>
          </w:rPr>
          <w:t>knowle</w:t>
        </w:r>
      </w:ins>
      <w:ins w:id="739" w:author="Jacob, Daniel J." w:date="2020-08-28T21:47:00Z">
        <w:r w:rsidR="00353E74">
          <w:rPr>
            <w:rFonts w:ascii="Times" w:hAnsi="Times"/>
            <w:sz w:val="22"/>
            <w:szCs w:val="22"/>
          </w:rPr>
          <w:t>dge of emissions at high resolution</w:t>
        </w:r>
      </w:ins>
      <w:ins w:id="740" w:author="Jacob, Daniel J." w:date="2020-08-28T21:48:00Z">
        <w:r w:rsidR="00353E74">
          <w:rPr>
            <w:rFonts w:ascii="Times" w:hAnsi="Times"/>
            <w:sz w:val="22"/>
            <w:szCs w:val="22"/>
          </w:rPr>
          <w:t>. T</w:t>
        </w:r>
      </w:ins>
      <w:ins w:id="741" w:author="Jacob, Daniel J." w:date="2020-08-28T21:47:00Z">
        <w:r w:rsidR="00353E74">
          <w:rPr>
            <w:rFonts w:ascii="Times" w:hAnsi="Times"/>
            <w:sz w:val="22"/>
            <w:szCs w:val="22"/>
          </w:rPr>
          <w:t xml:space="preserve">his is specifically the case for methane </w:t>
        </w:r>
      </w:ins>
      <w:del w:id="742" w:author="Jacob, Daniel J." w:date="2020-08-28T21:47:00Z">
        <w:r w:rsidR="00740D53" w:rsidDel="00353E74">
          <w:rPr>
            <w:rFonts w:ascii="Times" w:hAnsi="Times"/>
            <w:sz w:val="22"/>
            <w:szCs w:val="22"/>
          </w:rPr>
          <w:delText xml:space="preserve">constraints on emission sources, beginning </w:delText>
        </w:r>
      </w:del>
      <w:r w:rsidR="00740D53">
        <w:rPr>
          <w:rFonts w:ascii="Times" w:hAnsi="Times"/>
          <w:sz w:val="22"/>
          <w:szCs w:val="22"/>
        </w:rPr>
        <w:t>with</w:t>
      </w:r>
      <w:r>
        <w:rPr>
          <w:rFonts w:ascii="Times" w:hAnsi="Times"/>
          <w:sz w:val="22"/>
          <w:szCs w:val="22"/>
        </w:rPr>
        <w:t xml:space="preserve"> the </w:t>
      </w:r>
      <w:del w:id="743" w:author="Jacob, Daniel J." w:date="2020-08-28T21:48:00Z">
        <w:r w:rsidDel="00353E74">
          <w:rPr>
            <w:rFonts w:ascii="Times" w:hAnsi="Times"/>
            <w:sz w:val="22"/>
            <w:szCs w:val="22"/>
          </w:rPr>
          <w:delText xml:space="preserve">launch of </w:delText>
        </w:r>
      </w:del>
      <w:r>
        <w:rPr>
          <w:rFonts w:ascii="Times" w:hAnsi="Times"/>
          <w:sz w:val="22"/>
          <w:szCs w:val="22"/>
        </w:rPr>
        <w:t xml:space="preserve">TROPOMI </w:t>
      </w:r>
      <w:del w:id="744" w:author="Jacob, Daniel J." w:date="2020-08-28T21:48:00Z">
        <w:r w:rsidDel="00353E74">
          <w:rPr>
            <w:rFonts w:ascii="Times" w:hAnsi="Times"/>
            <w:sz w:val="22"/>
            <w:szCs w:val="22"/>
          </w:rPr>
          <w:delText>in October 2017</w:delText>
        </w:r>
      </w:del>
      <w:ins w:id="745" w:author="Jacob, Daniel J." w:date="2020-08-28T21:48:00Z">
        <w:r w:rsidR="00353E74">
          <w:rPr>
            <w:rFonts w:ascii="Times" w:hAnsi="Times"/>
            <w:sz w:val="22"/>
            <w:szCs w:val="22"/>
          </w:rPr>
          <w:t xml:space="preserve">instrument, which </w:t>
        </w:r>
      </w:ins>
      <w:ins w:id="746" w:author="Jacob, Daniel J." w:date="2020-08-28T21:50:00Z">
        <w:r w:rsidR="00353E74">
          <w:rPr>
            <w:rFonts w:ascii="Times" w:hAnsi="Times"/>
            <w:sz w:val="22"/>
            <w:szCs w:val="22"/>
          </w:rPr>
          <w:t xml:space="preserve">now </w:t>
        </w:r>
      </w:ins>
      <w:ins w:id="747" w:author="Jacob, Daniel J." w:date="2020-08-28T21:48:00Z">
        <w:r w:rsidR="00353E74">
          <w:rPr>
            <w:rFonts w:ascii="Times" w:hAnsi="Times"/>
            <w:sz w:val="22"/>
            <w:szCs w:val="22"/>
          </w:rPr>
          <w:t>provid</w:t>
        </w:r>
      </w:ins>
      <w:ins w:id="748" w:author="Jacob, Daniel J." w:date="2020-08-28T21:49:00Z">
        <w:r w:rsidR="00353E74">
          <w:rPr>
            <w:rFonts w:ascii="Times" w:hAnsi="Times"/>
            <w:sz w:val="22"/>
            <w:szCs w:val="22"/>
          </w:rPr>
          <w:t>es global daily observations at 5.5x7 km</w:t>
        </w:r>
        <w:r w:rsidR="00353E74">
          <w:rPr>
            <w:rFonts w:ascii="Times" w:hAnsi="Times"/>
            <w:sz w:val="22"/>
            <w:szCs w:val="22"/>
            <w:vertAlign w:val="superscript"/>
          </w:rPr>
          <w:t>2</w:t>
        </w:r>
        <w:r w:rsidR="00353E74">
          <w:rPr>
            <w:rFonts w:ascii="Times" w:hAnsi="Times"/>
            <w:sz w:val="22"/>
            <w:szCs w:val="22"/>
          </w:rPr>
          <w:t xml:space="preserve"> resolution though with only a ~3% retrieval success rate [</w:t>
        </w:r>
        <w:commentRangeStart w:id="749"/>
        <w:r w:rsidR="00353E74">
          <w:rPr>
            <w:rFonts w:ascii="Times" w:hAnsi="Times"/>
            <w:sz w:val="22"/>
            <w:szCs w:val="22"/>
          </w:rPr>
          <w:t>reference</w:t>
        </w:r>
        <w:commentRangeEnd w:id="749"/>
        <w:r w:rsidR="00353E74">
          <w:rPr>
            <w:rStyle w:val="CommentReference"/>
          </w:rPr>
          <w:commentReference w:id="749"/>
        </w:r>
        <w:r w:rsidR="00353E74">
          <w:rPr>
            <w:rFonts w:ascii="Times" w:hAnsi="Times"/>
            <w:sz w:val="22"/>
            <w:szCs w:val="22"/>
          </w:rPr>
          <w:t>]</w:t>
        </w:r>
      </w:ins>
      <w:r w:rsidR="00740D53">
        <w:rPr>
          <w:rFonts w:ascii="Times" w:hAnsi="Times"/>
          <w:sz w:val="22"/>
          <w:szCs w:val="22"/>
        </w:rPr>
        <w:t xml:space="preserve">. </w:t>
      </w:r>
      <w:ins w:id="750" w:author="Jacob, Daniel J." w:date="2020-08-28T21:50:00Z">
        <w:r w:rsidR="00353E74">
          <w:rPr>
            <w:rFonts w:ascii="Times" w:hAnsi="Times"/>
            <w:sz w:val="22"/>
            <w:szCs w:val="22"/>
          </w:rPr>
          <w:t xml:space="preserve">The methods presented </w:t>
        </w:r>
      </w:ins>
      <w:ins w:id="751" w:author="Jacob, Daniel J." w:date="2020-08-28T21:51:00Z">
        <w:r w:rsidR="00353E74">
          <w:rPr>
            <w:rFonts w:ascii="Times" w:hAnsi="Times"/>
            <w:sz w:val="22"/>
            <w:szCs w:val="22"/>
          </w:rPr>
          <w:t>here should enable h</w:t>
        </w:r>
      </w:ins>
      <w:del w:id="752" w:author="Jacob, Daniel J." w:date="2020-08-28T21:51:00Z">
        <w:r w:rsidR="00740D53" w:rsidDel="00353E74">
          <w:rPr>
            <w:rFonts w:ascii="Times" w:hAnsi="Times"/>
            <w:sz w:val="22"/>
            <w:szCs w:val="22"/>
          </w:rPr>
          <w:delText>H</w:delText>
        </w:r>
      </w:del>
      <w:r w:rsidR="00740D53">
        <w:rPr>
          <w:rFonts w:ascii="Times" w:hAnsi="Times"/>
          <w:sz w:val="22"/>
          <w:szCs w:val="22"/>
        </w:rPr>
        <w:t xml:space="preserve">igh-resolution analytic inversions </w:t>
      </w:r>
      <w:ins w:id="753" w:author="Jacob, Daniel J." w:date="2020-08-28T21:51:00Z">
        <w:r w:rsidR="00353E74">
          <w:rPr>
            <w:rFonts w:ascii="Times" w:hAnsi="Times"/>
            <w:sz w:val="22"/>
            <w:szCs w:val="22"/>
          </w:rPr>
          <w:t>of the TROPOMI observations in a way that makes bes</w:t>
        </w:r>
      </w:ins>
      <w:ins w:id="754" w:author="Jacob, Daniel J." w:date="2020-08-28T21:52:00Z">
        <w:r w:rsidR="00353E74">
          <w:rPr>
            <w:rFonts w:ascii="Times" w:hAnsi="Times"/>
            <w:sz w:val="22"/>
            <w:szCs w:val="22"/>
          </w:rPr>
          <w:t xml:space="preserve">t use of the actual information content of the data and of the available computational resources. </w:t>
        </w:r>
      </w:ins>
      <w:del w:id="755" w:author="Jacob, Daniel J." w:date="2020-08-28T21:52:00Z">
        <w:r w:rsidR="00740D53" w:rsidDel="00353E74">
          <w:rPr>
            <w:rFonts w:ascii="Times" w:hAnsi="Times"/>
            <w:sz w:val="22"/>
            <w:szCs w:val="22"/>
          </w:rPr>
          <w:delText xml:space="preserve">are needed to interpret these data, including a rigorous interpretation of the information content of the observations. </w:delText>
        </w:r>
        <w:r w:rsidR="001C4211" w:rsidRPr="001C4211" w:rsidDel="00353E74">
          <w:rPr>
            <w:rFonts w:ascii="Times" w:hAnsi="Times"/>
            <w:sz w:val="22"/>
            <w:szCs w:val="22"/>
          </w:rPr>
          <w:delText xml:space="preserve">Our methods </w:delText>
        </w:r>
        <w:r w:rsidR="00C203C6" w:rsidDel="00353E74">
          <w:rPr>
            <w:rFonts w:ascii="Times" w:hAnsi="Times"/>
            <w:sz w:val="22"/>
            <w:szCs w:val="22"/>
          </w:rPr>
          <w:delText>make such analyses computationally tractable</w:delText>
        </w:r>
        <w:r w:rsidR="00740D53" w:rsidDel="00353E74">
          <w:rPr>
            <w:rFonts w:ascii="Times" w:hAnsi="Times"/>
            <w:sz w:val="22"/>
            <w:szCs w:val="22"/>
          </w:rPr>
          <w:delText xml:space="preserve">. They also </w:delText>
        </w:r>
        <w:r w:rsidR="00C203C6" w:rsidDel="00353E74">
          <w:rPr>
            <w:rFonts w:ascii="Times" w:hAnsi="Times"/>
            <w:sz w:val="22"/>
            <w:szCs w:val="22"/>
          </w:rPr>
          <w:delText>provide a framework for similar inversions of other long-lived atmospheric tracers</w:delText>
        </w:r>
        <w:r w:rsidR="00740D53" w:rsidDel="00353E74">
          <w:rPr>
            <w:rFonts w:ascii="Times" w:hAnsi="Times"/>
            <w:sz w:val="22"/>
            <w:szCs w:val="22"/>
          </w:rPr>
          <w:delText xml:space="preserve"> and for the more general problem </w:delText>
        </w:r>
        <w:commentRangeStart w:id="756"/>
        <w:r w:rsidR="00740D53" w:rsidDel="00353E74">
          <w:rPr>
            <w:rFonts w:ascii="Times" w:hAnsi="Times"/>
            <w:sz w:val="22"/>
            <w:szCs w:val="22"/>
          </w:rPr>
          <w:delText>of constructing high-dimensionality Jacobian matrices.</w:delText>
        </w:r>
      </w:del>
      <w:commentRangeEnd w:id="756"/>
      <w:r w:rsidR="00353E74">
        <w:rPr>
          <w:rStyle w:val="CommentReference"/>
        </w:rPr>
        <w:commentReference w:id="756"/>
      </w:r>
    </w:p>
    <w:p w14:paraId="4E06C3E0" w14:textId="7C404C1E" w:rsidR="00BB681E" w:rsidRDefault="00BB681E">
      <w:pPr>
        <w:rPr>
          <w:ins w:id="757" w:author="Jacob, Daniel J." w:date="2020-08-28T21:53:00Z"/>
          <w:rFonts w:ascii="Times New Roman" w:hAnsi="Times New Roman" w:cs="Times New Roman"/>
          <w:color w:val="FF0000"/>
          <w:sz w:val="22"/>
        </w:rPr>
      </w:pPr>
      <w:r w:rsidRPr="00E74B72">
        <w:rPr>
          <w:rFonts w:ascii="Times New Roman" w:hAnsi="Times New Roman" w:cs="Times New Roman"/>
          <w:color w:val="FF0000"/>
          <w:sz w:val="22"/>
        </w:rPr>
        <w:br w:type="page"/>
      </w:r>
    </w:p>
    <w:p w14:paraId="49B51927" w14:textId="111C909F" w:rsidR="00353E74" w:rsidRDefault="00353E74">
      <w:pPr>
        <w:rPr>
          <w:ins w:id="758" w:author="Jacob, Daniel J." w:date="2020-08-28T21:53:00Z"/>
          <w:rFonts w:ascii="Times New Roman" w:hAnsi="Times New Roman" w:cs="Times New Roman"/>
          <w:color w:val="FF0000"/>
          <w:sz w:val="22"/>
        </w:rPr>
      </w:pPr>
    </w:p>
    <w:p w14:paraId="0FE4DA8A" w14:textId="368F36F5" w:rsidR="00353E74" w:rsidRDefault="00353E74">
      <w:pPr>
        <w:rPr>
          <w:ins w:id="759" w:author="Jacob, Daniel J." w:date="2020-08-28T21:54:00Z"/>
          <w:rFonts w:ascii="Times New Roman" w:hAnsi="Times New Roman" w:cs="Times New Roman"/>
          <w:color w:val="FF0000"/>
          <w:sz w:val="22"/>
        </w:rPr>
      </w:pPr>
      <w:ins w:id="760" w:author="Jacob, Daniel J." w:date="2020-08-28T21:53:00Z">
        <w:r>
          <w:rPr>
            <w:rFonts w:ascii="Times New Roman" w:hAnsi="Times New Roman" w:cs="Times New Roman"/>
            <w:b/>
            <w:bCs/>
            <w:color w:val="FF0000"/>
            <w:sz w:val="22"/>
          </w:rPr>
          <w:t xml:space="preserve">Acknowledgments.  </w:t>
        </w:r>
        <w:r>
          <w:rPr>
            <w:rFonts w:ascii="Times New Roman" w:hAnsi="Times New Roman" w:cs="Times New Roman"/>
            <w:color w:val="FF0000"/>
            <w:sz w:val="22"/>
          </w:rPr>
          <w:t>This work was fund</w:t>
        </w:r>
      </w:ins>
      <w:ins w:id="761" w:author="Jacob, Daniel J." w:date="2020-08-28T21:54:00Z">
        <w:r>
          <w:rPr>
            <w:rFonts w:ascii="Times New Roman" w:hAnsi="Times New Roman" w:cs="Times New Roman"/>
            <w:color w:val="FF0000"/>
            <w:sz w:val="22"/>
          </w:rPr>
          <w:t xml:space="preserve">ed by the </w:t>
        </w:r>
      </w:ins>
      <w:ins w:id="762" w:author="Jacob, Daniel J." w:date="2020-08-28T21:55:00Z">
        <w:r>
          <w:rPr>
            <w:rFonts w:ascii="Times New Roman" w:hAnsi="Times New Roman" w:cs="Times New Roman"/>
            <w:color w:val="FF0000"/>
            <w:sz w:val="22"/>
          </w:rPr>
          <w:t xml:space="preserve">NASA Carbon Monitoring System and by </w:t>
        </w:r>
        <w:proofErr w:type="gramStart"/>
        <w:r>
          <w:rPr>
            <w:rFonts w:ascii="Times New Roman" w:hAnsi="Times New Roman" w:cs="Times New Roman"/>
            <w:color w:val="FF0000"/>
            <w:sz w:val="22"/>
          </w:rPr>
          <w:t>a</w:t>
        </w:r>
        <w:proofErr w:type="gramEnd"/>
        <w:r>
          <w:rPr>
            <w:rFonts w:ascii="Times New Roman" w:hAnsi="Times New Roman" w:cs="Times New Roman"/>
            <w:color w:val="FF0000"/>
            <w:sz w:val="22"/>
          </w:rPr>
          <w:t xml:space="preserve"> NSF Graduate Fellowship to HON.  We thank </w:t>
        </w:r>
        <w:commentRangeStart w:id="763"/>
        <w:r>
          <w:rPr>
            <w:rFonts w:ascii="Times New Roman" w:hAnsi="Times New Roman" w:cs="Times New Roman"/>
            <w:color w:val="FF0000"/>
            <w:sz w:val="22"/>
          </w:rPr>
          <w:t>…</w:t>
        </w:r>
      </w:ins>
      <w:commentRangeEnd w:id="763"/>
      <w:ins w:id="764" w:author="Jacob, Daniel J." w:date="2020-08-28T21:56:00Z">
        <w:r>
          <w:rPr>
            <w:rStyle w:val="CommentReference"/>
          </w:rPr>
          <w:commentReference w:id="763"/>
        </w:r>
      </w:ins>
      <w:ins w:id="765" w:author="Jacob, Daniel J." w:date="2020-08-28T21:55:00Z">
        <w:r>
          <w:rPr>
            <w:rFonts w:ascii="Times New Roman" w:hAnsi="Times New Roman" w:cs="Times New Roman"/>
            <w:color w:val="FF0000"/>
            <w:sz w:val="22"/>
          </w:rPr>
          <w:t xml:space="preserve"> for helpful discussions.</w:t>
        </w:r>
      </w:ins>
    </w:p>
    <w:p w14:paraId="2C0D84A7" w14:textId="77777777" w:rsidR="00353E74" w:rsidRPr="00353E74" w:rsidRDefault="00353E74">
      <w:pPr>
        <w:rPr>
          <w:rFonts w:ascii="Times New Roman" w:hAnsi="Times New Roman" w:cs="Times New Roman"/>
          <w:color w:val="FF0000"/>
          <w:sz w:val="22"/>
        </w:rPr>
      </w:pP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p w14:paraId="4082B3A6" w14:textId="7785D891" w:rsidR="004A24C8" w:rsidRPr="004A24C8" w:rsidRDefault="00EC1A4E" w:rsidP="004A24C8">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4A24C8" w:rsidRPr="004A24C8">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4A24C8" w:rsidRPr="004A24C8">
        <w:rPr>
          <w:rFonts w:ascii="Times New Roman" w:hAnsi="Times New Roman" w:cs="Times New Roman"/>
          <w:i/>
          <w:iCs/>
          <w:noProof/>
          <w:sz w:val="22"/>
        </w:rPr>
        <w:t>Atmospheric Chemistry and Physics</w:t>
      </w:r>
      <w:r w:rsidR="004A24C8" w:rsidRPr="004A24C8">
        <w:rPr>
          <w:rFonts w:ascii="Times New Roman" w:hAnsi="Times New Roman" w:cs="Times New Roman"/>
          <w:noProof/>
          <w:sz w:val="22"/>
        </w:rPr>
        <w:t>. https://doi.org/10.5194/acp-15-113-2015.</w:t>
      </w:r>
    </w:p>
    <w:p w14:paraId="7132C350"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4A24C8">
        <w:rPr>
          <w:rFonts w:ascii="Times New Roman" w:hAnsi="Times New Roman" w:cs="Times New Roman"/>
          <w:i/>
          <w:iCs/>
          <w:noProof/>
          <w:sz w:val="22"/>
        </w:rPr>
        <w:t>Journal of Geophysical Research Atmospheres</w:t>
      </w:r>
      <w:r w:rsidRPr="004A24C8">
        <w:rPr>
          <w:rFonts w:ascii="Times New Roman" w:hAnsi="Times New Roman" w:cs="Times New Roman"/>
          <w:noProof/>
          <w:sz w:val="22"/>
        </w:rPr>
        <w:t>. https://doi.org/10.1002/jgrd.50480.</w:t>
      </w:r>
    </w:p>
    <w:p w14:paraId="437BD65D"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4A24C8">
        <w:rPr>
          <w:rFonts w:ascii="Times New Roman" w:hAnsi="Times New Roman" w:cs="Times New Roman"/>
          <w:i/>
          <w:iCs/>
          <w:noProof/>
          <w:sz w:val="22"/>
        </w:rPr>
        <w:t>Journal of Geophysical Research Atmospheres</w:t>
      </w:r>
      <w:r w:rsidRPr="004A24C8">
        <w:rPr>
          <w:rFonts w:ascii="Times New Roman" w:hAnsi="Times New Roman" w:cs="Times New Roman"/>
          <w:noProof/>
          <w:sz w:val="22"/>
        </w:rPr>
        <w:t>. https://doi.org/10.1029/2009JD012287.</w:t>
      </w:r>
    </w:p>
    <w:p w14:paraId="00DB82D5"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4A24C8">
        <w:rPr>
          <w:rFonts w:ascii="Times New Roman" w:hAnsi="Times New Roman" w:cs="Times New Roman"/>
          <w:i/>
          <w:iCs/>
          <w:noProof/>
          <w:sz w:val="22"/>
        </w:rPr>
        <w:t>Quarterly Journal of the Royal Meteorological Society</w:t>
      </w:r>
      <w:r w:rsidRPr="004A24C8">
        <w:rPr>
          <w:rFonts w:ascii="Times New Roman" w:hAnsi="Times New Roman" w:cs="Times New Roman"/>
          <w:noProof/>
          <w:sz w:val="22"/>
        </w:rPr>
        <w:t xml:space="preserve"> 137 (658): 1340–56. https://doi.org/10.1002/qj.837.</w:t>
      </w:r>
    </w:p>
    <w:p w14:paraId="0036DF14"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4A24C8">
        <w:rPr>
          <w:rFonts w:ascii="Times New Roman" w:hAnsi="Times New Roman" w:cs="Times New Roman"/>
          <w:i/>
          <w:iCs/>
          <w:noProof/>
          <w:sz w:val="22"/>
        </w:rPr>
        <w:t>Quarterly Journal of the Royal Meteorological Society</w:t>
      </w:r>
      <w:r w:rsidRPr="004A24C8">
        <w:rPr>
          <w:rFonts w:ascii="Times New Roman" w:hAnsi="Times New Roman" w:cs="Times New Roman"/>
          <w:noProof/>
          <w:sz w:val="22"/>
        </w:rPr>
        <w:t xml:space="preserve"> 144 (711): 365–90. https://doi.org/10.1002/qj.3209.</w:t>
      </w:r>
    </w:p>
    <w:p w14:paraId="5418B07F"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Brasseur, Guy P., and Daniel J. Jacob. 2017. </w:t>
      </w:r>
      <w:r w:rsidRPr="004A24C8">
        <w:rPr>
          <w:rFonts w:ascii="Times New Roman" w:hAnsi="Times New Roman" w:cs="Times New Roman"/>
          <w:i/>
          <w:iCs/>
          <w:noProof/>
          <w:sz w:val="22"/>
        </w:rPr>
        <w:t>Modeling of Atmospheric Chemistry</w:t>
      </w:r>
      <w:r w:rsidRPr="004A24C8">
        <w:rPr>
          <w:rFonts w:ascii="Times New Roman" w:hAnsi="Times New Roman" w:cs="Times New Roman"/>
          <w:noProof/>
          <w:sz w:val="22"/>
        </w:rPr>
        <w:t>. Cambridge University Press.</w:t>
      </w:r>
    </w:p>
    <w:p w14:paraId="5237E03F"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Evensen, Geir. 2009. </w:t>
      </w:r>
      <w:r w:rsidRPr="004A24C8">
        <w:rPr>
          <w:rFonts w:ascii="Times New Roman" w:hAnsi="Times New Roman" w:cs="Times New Roman"/>
          <w:i/>
          <w:iCs/>
          <w:noProof/>
          <w:sz w:val="22"/>
        </w:rPr>
        <w:t>Data Assimilation: The Ensemble Kalman Filter</w:t>
      </w:r>
      <w:r w:rsidRPr="004A24C8">
        <w:rPr>
          <w:rFonts w:ascii="Times New Roman" w:hAnsi="Times New Roman" w:cs="Times New Roman"/>
          <w:noProof/>
          <w:sz w:val="22"/>
        </w:rPr>
        <w:t xml:space="preserve">. </w:t>
      </w:r>
      <w:r w:rsidRPr="004A24C8">
        <w:rPr>
          <w:rFonts w:ascii="Times New Roman" w:hAnsi="Times New Roman" w:cs="Times New Roman"/>
          <w:i/>
          <w:iCs/>
          <w:noProof/>
          <w:sz w:val="22"/>
        </w:rPr>
        <w:t>Data Assimilation (Second Edition): The Ensemble Kalman Filter</w:t>
      </w:r>
      <w:r w:rsidRPr="004A24C8">
        <w:rPr>
          <w:rFonts w:ascii="Times New Roman" w:hAnsi="Times New Roman" w:cs="Times New Roman"/>
          <w:noProof/>
          <w:sz w:val="22"/>
        </w:rPr>
        <w:t>. https://doi.org/10.1007/978-3-642-03711-5.</w:t>
      </w:r>
    </w:p>
    <w:p w14:paraId="44A2B8BD"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Henze, D. K., A. Hakami, and J. H. Seinfeld. 2007. “Development of the Adjoint of GEOS-Chem.” </w:t>
      </w:r>
      <w:r w:rsidRPr="004A24C8">
        <w:rPr>
          <w:rFonts w:ascii="Times New Roman" w:hAnsi="Times New Roman" w:cs="Times New Roman"/>
          <w:i/>
          <w:iCs/>
          <w:noProof/>
          <w:sz w:val="22"/>
        </w:rPr>
        <w:t>Atmospheric Chemistry and Physics Discussions</w:t>
      </w:r>
      <w:r w:rsidRPr="004A24C8">
        <w:rPr>
          <w:rFonts w:ascii="Times New Roman" w:hAnsi="Times New Roman" w:cs="Times New Roman"/>
          <w:noProof/>
          <w:sz w:val="22"/>
        </w:rPr>
        <w:t xml:space="preserve"> 7 (9): 2413–33. https://doi.org/10.5194/acpd-6-10591-2006.</w:t>
      </w:r>
    </w:p>
    <w:p w14:paraId="3195FB0F"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4A24C8">
        <w:rPr>
          <w:rFonts w:ascii="Times New Roman" w:hAnsi="Times New Roman" w:cs="Times New Roman"/>
          <w:i/>
          <w:iCs/>
          <w:noProof/>
          <w:sz w:val="22"/>
        </w:rPr>
        <w:t>Atmospheric Chemistry and Physics</w:t>
      </w:r>
      <w:r w:rsidRPr="004A24C8">
        <w:rPr>
          <w:rFonts w:ascii="Times New Roman" w:hAnsi="Times New Roman" w:cs="Times New Roman"/>
          <w:noProof/>
          <w:sz w:val="22"/>
        </w:rPr>
        <w:t>. https://doi.org/10.5194/acp-14-3991-2014.</w:t>
      </w:r>
    </w:p>
    <w:p w14:paraId="61CD4477"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4A24C8">
        <w:rPr>
          <w:rFonts w:ascii="Times New Roman" w:hAnsi="Times New Roman" w:cs="Times New Roman"/>
          <w:i/>
          <w:iCs/>
          <w:noProof/>
          <w:sz w:val="22"/>
        </w:rPr>
        <w:t>Geophysical Research Letters</w:t>
      </w:r>
      <w:r w:rsidRPr="004A24C8">
        <w:rPr>
          <w:rFonts w:ascii="Times New Roman" w:hAnsi="Times New Roman" w:cs="Times New Roman"/>
          <w:noProof/>
          <w:sz w:val="22"/>
        </w:rPr>
        <w:t xml:space="preserve"> 45 (8): 3682–89. https://doi.org/10.1002/2018gl077259.</w:t>
      </w:r>
    </w:p>
    <w:p w14:paraId="1AC87727"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4A24C8">
        <w:rPr>
          <w:rFonts w:ascii="Times New Roman" w:hAnsi="Times New Roman" w:cs="Times New Roman"/>
          <w:i/>
          <w:iCs/>
          <w:noProof/>
          <w:sz w:val="22"/>
        </w:rPr>
        <w:t>Atmospheric Chemistry and Physics</w:t>
      </w:r>
      <w:r w:rsidRPr="004A24C8">
        <w:rPr>
          <w:rFonts w:ascii="Times New Roman" w:hAnsi="Times New Roman" w:cs="Times New Roman"/>
          <w:noProof/>
          <w:sz w:val="22"/>
        </w:rPr>
        <w:t xml:space="preserve"> 16 (22): 14371–96. https://doi.org/10.5194/acp-16-14371-2016.</w:t>
      </w:r>
    </w:p>
    <w:p w14:paraId="178FD88E"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4A24C8">
        <w:rPr>
          <w:rFonts w:ascii="Times New Roman" w:hAnsi="Times New Roman" w:cs="Times New Roman"/>
          <w:i/>
          <w:iCs/>
          <w:noProof/>
          <w:sz w:val="22"/>
        </w:rPr>
        <w:t>Applied Optics</w:t>
      </w:r>
      <w:r w:rsidRPr="004A24C8">
        <w:rPr>
          <w:rFonts w:ascii="Times New Roman" w:hAnsi="Times New Roman" w:cs="Times New Roman"/>
          <w:noProof/>
          <w:sz w:val="22"/>
        </w:rPr>
        <w:t>. https://doi.org/10.1364/AO.48.006716.</w:t>
      </w:r>
    </w:p>
    <w:p w14:paraId="04737AB5"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4A24C8">
        <w:rPr>
          <w:rFonts w:ascii="Times New Roman" w:hAnsi="Times New Roman" w:cs="Times New Roman"/>
          <w:i/>
          <w:iCs/>
          <w:noProof/>
          <w:sz w:val="22"/>
        </w:rPr>
        <w:t xml:space="preserve">Atmospheric Chemistry </w:t>
      </w:r>
      <w:r w:rsidRPr="004A24C8">
        <w:rPr>
          <w:rFonts w:ascii="Times New Roman" w:hAnsi="Times New Roman" w:cs="Times New Roman"/>
          <w:i/>
          <w:iCs/>
          <w:noProof/>
          <w:sz w:val="22"/>
        </w:rPr>
        <w:lastRenderedPageBreak/>
        <w:t>and Physics Discussions</w:t>
      </w:r>
      <w:r w:rsidRPr="004A24C8">
        <w:rPr>
          <w:rFonts w:ascii="Times New Roman" w:hAnsi="Times New Roman" w:cs="Times New Roman"/>
          <w:noProof/>
          <w:sz w:val="22"/>
        </w:rPr>
        <w:t>, no. January: 1–36. https://doi.org/10.5194/acp-2018-1365.</w:t>
      </w:r>
    </w:p>
    <w:p w14:paraId="5D37314B"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4A24C8">
        <w:rPr>
          <w:rFonts w:ascii="Times New Roman" w:hAnsi="Times New Roman" w:cs="Times New Roman"/>
          <w:i/>
          <w:iCs/>
          <w:noProof/>
          <w:sz w:val="22"/>
        </w:rPr>
        <w:t>Atmospheric Chemistry and Physics</w:t>
      </w:r>
      <w:r w:rsidRPr="004A24C8">
        <w:rPr>
          <w:rFonts w:ascii="Times New Roman" w:hAnsi="Times New Roman" w:cs="Times New Roman"/>
          <w:noProof/>
          <w:sz w:val="22"/>
        </w:rPr>
        <w:t>. https://doi.org/10.5194/acp-19-7859-2019.</w:t>
      </w:r>
    </w:p>
    <w:p w14:paraId="296AE549"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4A24C8">
        <w:rPr>
          <w:rFonts w:ascii="Times New Roman" w:hAnsi="Times New Roman" w:cs="Times New Roman"/>
          <w:i/>
          <w:iCs/>
          <w:noProof/>
          <w:sz w:val="22"/>
        </w:rPr>
        <w:t>Journal of Geophysical Research Atmospheres</w:t>
      </w:r>
      <w:r w:rsidRPr="004A24C8">
        <w:rPr>
          <w:rFonts w:ascii="Times New Roman" w:hAnsi="Times New Roman" w:cs="Times New Roman"/>
          <w:noProof/>
          <w:sz w:val="22"/>
        </w:rPr>
        <w:t>. https://doi.org/10.1002/2013JD019760.</w:t>
      </w:r>
    </w:p>
    <w:p w14:paraId="04EAEF99"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Rodgers, Clive D. 2000. </w:t>
      </w:r>
      <w:r w:rsidRPr="004A24C8">
        <w:rPr>
          <w:rFonts w:ascii="Times New Roman" w:hAnsi="Times New Roman" w:cs="Times New Roman"/>
          <w:i/>
          <w:iCs/>
          <w:noProof/>
          <w:sz w:val="22"/>
        </w:rPr>
        <w:t>Inverse Methods for Atmospheric Sounding: Theory and Practice</w:t>
      </w:r>
      <w:r w:rsidRPr="004A24C8">
        <w:rPr>
          <w:rFonts w:ascii="Times New Roman" w:hAnsi="Times New Roman" w:cs="Times New Roman"/>
          <w:noProof/>
          <w:sz w:val="22"/>
        </w:rPr>
        <w:t xml:space="preserve">. </w:t>
      </w:r>
      <w:r w:rsidRPr="004A24C8">
        <w:rPr>
          <w:rFonts w:ascii="Times New Roman" w:hAnsi="Times New Roman" w:cs="Times New Roman"/>
          <w:i/>
          <w:iCs/>
          <w:noProof/>
          <w:sz w:val="22"/>
        </w:rPr>
        <w:t>World Scientific Publishing Co.Pte.Ltd.</w:t>
      </w:r>
    </w:p>
    <w:p w14:paraId="43F67E66"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4A24C8">
        <w:rPr>
          <w:rFonts w:ascii="Times New Roman" w:hAnsi="Times New Roman" w:cs="Times New Roman"/>
          <w:i/>
          <w:iCs/>
          <w:noProof/>
          <w:sz w:val="22"/>
        </w:rPr>
        <w:t>Earth System Science Data Discussions</w:t>
      </w:r>
      <w:r w:rsidRPr="004A24C8">
        <w:rPr>
          <w:rFonts w:ascii="Times New Roman" w:hAnsi="Times New Roman" w:cs="Times New Roman"/>
          <w:noProof/>
          <w:sz w:val="22"/>
        </w:rPr>
        <w:t>. https://doi.org/10.5194/essd-2019-128.</w:t>
      </w:r>
    </w:p>
    <w:p w14:paraId="625BE346"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4A24C8">
        <w:rPr>
          <w:rFonts w:ascii="Times New Roman" w:hAnsi="Times New Roman" w:cs="Times New Roman"/>
          <w:i/>
          <w:iCs/>
          <w:noProof/>
          <w:sz w:val="22"/>
        </w:rPr>
        <w:t>SIAM Journal on Scientific Computing</w:t>
      </w:r>
      <w:r w:rsidRPr="004A24C8">
        <w:rPr>
          <w:rFonts w:ascii="Times New Roman" w:hAnsi="Times New Roman" w:cs="Times New Roman"/>
          <w:noProof/>
          <w:sz w:val="22"/>
        </w:rPr>
        <w:t xml:space="preserve"> 37 (6): 2451–87.</w:t>
      </w:r>
    </w:p>
    <w:p w14:paraId="7A2AD48F"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4A24C8">
        <w:rPr>
          <w:rFonts w:ascii="Times New Roman" w:hAnsi="Times New Roman" w:cs="Times New Roman"/>
          <w:i/>
          <w:iCs/>
          <w:noProof/>
          <w:sz w:val="22"/>
        </w:rPr>
        <w:t>Atmospheric Environment</w:t>
      </w:r>
      <w:r w:rsidRPr="004A24C8">
        <w:rPr>
          <w:rFonts w:ascii="Times New Roman" w:hAnsi="Times New Roman" w:cs="Times New Roman"/>
          <w:noProof/>
          <w:sz w:val="22"/>
        </w:rPr>
        <w:t>. https://doi.org/10.1016/j.atmosenv.2013.05.051.</w:t>
      </w:r>
    </w:p>
    <w:p w14:paraId="582973E0"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Turner, A. J., and D. J. Jacob. 2015. “Balancing Aggregation and Smoothing Errors in Inverse Models.” </w:t>
      </w:r>
      <w:r w:rsidRPr="004A24C8">
        <w:rPr>
          <w:rFonts w:ascii="Times New Roman" w:hAnsi="Times New Roman" w:cs="Times New Roman"/>
          <w:i/>
          <w:iCs/>
          <w:noProof/>
          <w:sz w:val="22"/>
        </w:rPr>
        <w:t>Atmospheric Chemistry and Physics</w:t>
      </w:r>
      <w:r w:rsidRPr="004A24C8">
        <w:rPr>
          <w:rFonts w:ascii="Times New Roman" w:hAnsi="Times New Roman" w:cs="Times New Roman"/>
          <w:noProof/>
          <w:sz w:val="22"/>
        </w:rPr>
        <w:t xml:space="preserve"> 15 (12): 7039–48. https://doi.org/10.5194/acp-15-7039-2015.</w:t>
      </w:r>
    </w:p>
    <w:p w14:paraId="494F3104"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4A24C8">
        <w:rPr>
          <w:rFonts w:ascii="Times New Roman" w:hAnsi="Times New Roman" w:cs="Times New Roman"/>
          <w:i/>
          <w:iCs/>
          <w:noProof/>
          <w:sz w:val="22"/>
        </w:rPr>
        <w:t>Atmospheric Chemistry and Physics</w:t>
      </w:r>
      <w:r w:rsidRPr="004A24C8">
        <w:rPr>
          <w:rFonts w:ascii="Times New Roman" w:hAnsi="Times New Roman" w:cs="Times New Roman"/>
          <w:noProof/>
          <w:sz w:val="22"/>
        </w:rPr>
        <w:t xml:space="preserve"> 15 (12): 7049–69. https://doi.org/10.5194/acp-15-7049-2015.</w:t>
      </w:r>
    </w:p>
    <w:p w14:paraId="7E183BB8"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4A24C8">
        <w:rPr>
          <w:rFonts w:ascii="Times New Roman" w:hAnsi="Times New Roman" w:cs="Times New Roman"/>
          <w:i/>
          <w:iCs/>
          <w:noProof/>
          <w:sz w:val="22"/>
        </w:rPr>
        <w:t>Remote Sensing of Environment</w:t>
      </w:r>
      <w:r w:rsidRPr="004A24C8">
        <w:rPr>
          <w:rFonts w:ascii="Times New Roman" w:hAnsi="Times New Roman" w:cs="Times New Roman"/>
          <w:noProof/>
          <w:sz w:val="22"/>
        </w:rPr>
        <w:t>. https://doi.org/10.1016/j.rse.2011.09.027.</w:t>
      </w:r>
    </w:p>
    <w:p w14:paraId="02B7F6D0" w14:textId="77777777" w:rsidR="004A24C8" w:rsidRPr="004A24C8" w:rsidRDefault="004A24C8" w:rsidP="004A24C8">
      <w:pPr>
        <w:widowControl w:val="0"/>
        <w:autoSpaceDE w:val="0"/>
        <w:autoSpaceDN w:val="0"/>
        <w:adjustRightInd w:val="0"/>
        <w:ind w:left="480" w:hanging="480"/>
        <w:rPr>
          <w:rFonts w:ascii="Times New Roman" w:hAnsi="Times New Roman" w:cs="Times New Roman"/>
          <w:noProof/>
          <w:sz w:val="22"/>
        </w:rPr>
      </w:pPr>
      <w:r w:rsidRPr="004A24C8">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4A24C8">
        <w:rPr>
          <w:rFonts w:ascii="Times New Roman" w:hAnsi="Times New Roman" w:cs="Times New Roman"/>
          <w:i/>
          <w:iCs/>
          <w:noProof/>
          <w:sz w:val="22"/>
        </w:rPr>
        <w:t>J. Geophys. Res. Atmos. Res.</w:t>
      </w:r>
      <w:r w:rsidRPr="004A24C8">
        <w:rPr>
          <w:rFonts w:ascii="Times New Roman" w:hAnsi="Times New Roman" w:cs="Times New Roman"/>
          <w:noProof/>
          <w:sz w:val="22"/>
        </w:rPr>
        <w:t>, 7741–56. https://doi.org/10.1002/2014JD021551.Received.</w:t>
      </w:r>
    </w:p>
    <w:p w14:paraId="1050D770" w14:textId="66842B81" w:rsidR="00ED6D7B" w:rsidRPr="00ED6D7B" w:rsidRDefault="00EC1A4E" w:rsidP="004A24C8">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9" w:author="hannah.nesser@gmail.com" w:date="2020-06-30T10:09:00Z" w:initials="h">
    <w:p w14:paraId="504D613B" w14:textId="77777777" w:rsidR="005557DC" w:rsidRDefault="005557DC">
      <w:pPr>
        <w:pStyle w:val="CommentText"/>
      </w:pPr>
      <w:r>
        <w:rPr>
          <w:rStyle w:val="CommentReference"/>
        </w:rPr>
        <w:annotationRef/>
      </w:r>
      <w:r>
        <w:t>Update citations per Daniel’s comment:</w:t>
      </w:r>
    </w:p>
    <w:p w14:paraId="4B3F5454" w14:textId="77777777" w:rsidR="005557DC" w:rsidRDefault="005557DC">
      <w:pPr>
        <w:pStyle w:val="CommentText"/>
      </w:pPr>
    </w:p>
    <w:p w14:paraId="5BAE7BCE" w14:textId="74DAA010" w:rsidR="005557DC" w:rsidRDefault="005557DC">
      <w:pPr>
        <w:pStyle w:val="CommentText"/>
      </w:pPr>
      <w:r>
        <w:t xml:space="preserve">“I suggest using an older reference from </w:t>
      </w:r>
      <w:proofErr w:type="spellStart"/>
      <w:r>
        <w:t>Boussserez</w:t>
      </w:r>
      <w:proofErr w:type="spellEnd"/>
      <w:r>
        <w:t xml:space="preserve"> and/or </w:t>
      </w:r>
      <w:proofErr w:type="spellStart"/>
      <w:r>
        <w:t>Henze</w:t>
      </w:r>
      <w:proofErr w:type="spellEnd"/>
      <w:r>
        <w:t xml:space="preserve"> that tries to construct the inverse Hessian to approximate the error covariance matrix. It’s a pretty standard technique and that way you don’t confuse with your more specific use of BH18 further down.”</w:t>
      </w:r>
    </w:p>
  </w:comment>
  <w:comment w:id="103" w:author="Hannah Nesser" w:date="2020-08-27T00:03:00Z" w:initials="HN">
    <w:p w14:paraId="5D9A6CF8" w14:textId="0AFC2F96" w:rsidR="005557DC" w:rsidRDefault="005557DC">
      <w:pPr>
        <w:pStyle w:val="CommentText"/>
      </w:pPr>
      <w:r>
        <w:rPr>
          <w:rStyle w:val="CommentReference"/>
        </w:rPr>
        <w:annotationRef/>
      </w:r>
      <w:r>
        <w:t>Update to new retrieval paper</w:t>
      </w:r>
    </w:p>
  </w:comment>
  <w:comment w:id="112" w:author="Jacob, Daniel J." w:date="2020-08-27T22:24:00Z" w:initials="JDJ">
    <w:p w14:paraId="065A1AAD" w14:textId="5173ED5A" w:rsidR="005557DC" w:rsidRDefault="005557DC">
      <w:pPr>
        <w:pStyle w:val="CommentText"/>
      </w:pPr>
      <w:r>
        <w:rPr>
          <w:rStyle w:val="CommentReference"/>
        </w:rPr>
        <w:annotationRef/>
      </w:r>
      <w:r>
        <w:t xml:space="preserve">Fix as needed. You need to tell us something about what </w:t>
      </w:r>
      <w:proofErr w:type="spellStart"/>
      <w:r>
        <w:t>Spantini</w:t>
      </w:r>
      <w:proofErr w:type="spellEnd"/>
      <w:r>
        <w:t xml:space="preserve"> did. It’s kind of weird that you cite it here but then don’t mention it anywhere in the paper.</w:t>
      </w:r>
    </w:p>
  </w:comment>
  <w:comment w:id="167" w:author="Jacob, Daniel J." w:date="2020-08-28T06:46:00Z" w:initials="JDJ">
    <w:p w14:paraId="7A13C82B" w14:textId="60B51D63" w:rsidR="005557DC" w:rsidRDefault="005557DC">
      <w:pPr>
        <w:pStyle w:val="CommentText"/>
      </w:pPr>
      <w:r>
        <w:rPr>
          <w:rStyle w:val="CommentReference"/>
        </w:rPr>
        <w:annotationRef/>
      </w:r>
      <w:r>
        <w:t xml:space="preserve">I don’t think that’s necessarily the </w:t>
      </w:r>
      <w:proofErr w:type="gramStart"/>
      <w:r>
        <w:t>case?</w:t>
      </w:r>
      <w:proofErr w:type="gramEnd"/>
      <w:r>
        <w:t xml:space="preserve"> I’m also not sure why that needs to be said.</w:t>
      </w:r>
    </w:p>
  </w:comment>
  <w:comment w:id="171" w:author="Jacob, Daniel J." w:date="2020-08-28T06:50:00Z" w:initials="JDJ">
    <w:p w14:paraId="3CA946BC" w14:textId="46CC1723" w:rsidR="005557DC" w:rsidRDefault="005557DC">
      <w:pPr>
        <w:pStyle w:val="CommentText"/>
      </w:pPr>
      <w:r>
        <w:rPr>
          <w:rStyle w:val="CommentReference"/>
        </w:rPr>
        <w:annotationRef/>
      </w:r>
      <w:r>
        <w:t>Reserving ‘method’ for the RD and RR methods will make it easier for the reader</w:t>
      </w:r>
    </w:p>
  </w:comment>
  <w:comment w:id="223" w:author="Hannah Nesser" w:date="2020-08-23T09:33:00Z" w:initials="HN">
    <w:p w14:paraId="16673DBF" w14:textId="77777777" w:rsidR="005557DC" w:rsidRDefault="005557DC">
      <w:pPr>
        <w:pStyle w:val="CommentText"/>
      </w:pPr>
      <w:r>
        <w:rPr>
          <w:rStyle w:val="CommentReference"/>
        </w:rPr>
        <w:annotationRef/>
      </w:r>
      <w:r>
        <w:t>You wrote that we use wind speeds from MERRA-2. Two things:</w:t>
      </w:r>
    </w:p>
    <w:p w14:paraId="2E001959" w14:textId="77777777" w:rsidR="005557DC" w:rsidRDefault="005557DC" w:rsidP="008373D7">
      <w:pPr>
        <w:pStyle w:val="CommentText"/>
        <w:numPr>
          <w:ilvl w:val="0"/>
          <w:numId w:val="33"/>
        </w:numPr>
      </w:pPr>
      <w:r>
        <w:t xml:space="preserve"> We don’t. I assume a constant wind speed of 5 km/</w:t>
      </w:r>
      <w:proofErr w:type="spellStart"/>
      <w:r>
        <w:t>hr</w:t>
      </w:r>
      <w:proofErr w:type="spellEnd"/>
      <w:r>
        <w:t xml:space="preserve"> over the entire U.S. (and relatedly, I also assume constant surface pressure).</w:t>
      </w:r>
    </w:p>
    <w:p w14:paraId="3F1CEEBB" w14:textId="4F12305F" w:rsidR="005557DC" w:rsidRDefault="005557DC" w:rsidP="008373D7">
      <w:pPr>
        <w:pStyle w:val="CommentText"/>
        <w:numPr>
          <w:ilvl w:val="0"/>
          <w:numId w:val="33"/>
        </w:numPr>
      </w:pPr>
      <w:r>
        <w:t xml:space="preserve"> Should this be specified in the results? I’m not sure because our “methods” sections for the Jacobian matrix construction are closer to a description of an algorithm than the description of the specific construction we use in our demonstration case.</w:t>
      </w:r>
    </w:p>
  </w:comment>
  <w:comment w:id="224" w:author="Jacob, Daniel J." w:date="2020-08-28T07:18:00Z" w:initials="JDJ">
    <w:p w14:paraId="489FD9BE" w14:textId="59F0E013" w:rsidR="005557DC" w:rsidRDefault="005557DC">
      <w:pPr>
        <w:pStyle w:val="CommentText"/>
      </w:pPr>
      <w:r>
        <w:rPr>
          <w:rStyle w:val="CommentReference"/>
        </w:rPr>
        <w:annotationRef/>
      </w:r>
      <w:r>
        <w:t>Even better that you use a uniform wind speed. I think it’s best to say what its value is here, in the same spirit that you give the alpha values. It allows the reader to get a firmer grasp on what you do.</w:t>
      </w:r>
    </w:p>
  </w:comment>
  <w:comment w:id="251" w:author="Jacob, Daniel J." w:date="2020-08-28T21:10:00Z" w:initials="JDJ">
    <w:p w14:paraId="22BCE6EE" w14:textId="72329E74" w:rsidR="005557DC" w:rsidRDefault="005557DC">
      <w:pPr>
        <w:pStyle w:val="CommentText"/>
      </w:pPr>
      <w:r>
        <w:rPr>
          <w:rStyle w:val="CommentReference"/>
        </w:rPr>
        <w:annotationRef/>
      </w:r>
      <w:r>
        <w:t>Something that bothers me here is that this has nothing to do with GAMMA, and yet you show GAMMA in Figure 1 as the generator of the multiscale grid. What is going on here?</w:t>
      </w:r>
    </w:p>
  </w:comment>
  <w:comment w:id="313" w:author="Jacob, Daniel J." w:date="2020-08-28T07:43:00Z" w:initials="JDJ">
    <w:p w14:paraId="74F812A6" w14:textId="72818B5A" w:rsidR="005557DC" w:rsidRDefault="005557DC">
      <w:pPr>
        <w:pStyle w:val="CommentText"/>
      </w:pPr>
      <w:r>
        <w:rPr>
          <w:rStyle w:val="CommentReference"/>
        </w:rPr>
        <w:annotationRef/>
      </w:r>
      <w:r>
        <w:t xml:space="preserve">No paragraph </w:t>
      </w:r>
      <w:proofErr w:type="gramStart"/>
      <w:r>
        <w:t>break</w:t>
      </w:r>
      <w:proofErr w:type="gramEnd"/>
    </w:p>
  </w:comment>
  <w:comment w:id="322" w:author="Jacob, Daniel J." w:date="2020-08-28T11:37:00Z" w:initials="JDJ">
    <w:p w14:paraId="6E647BC7" w14:textId="771C4EE4" w:rsidR="005557DC" w:rsidRPr="00081527" w:rsidRDefault="005557DC">
      <w:pPr>
        <w:pStyle w:val="CommentText"/>
      </w:pPr>
      <w:r>
        <w:rPr>
          <w:rStyle w:val="CommentReference"/>
        </w:rPr>
        <w:annotationRef/>
      </w:r>
      <w:r>
        <w:t xml:space="preserve">Remove index everywhere because this is what you effectively call </w:t>
      </w:r>
      <w:r>
        <w:rPr>
          <w:i/>
          <w:iCs/>
        </w:rPr>
        <w:t>k</w:t>
      </w:r>
      <w:r>
        <w:t>. In section 3 you don’t use the index.</w:t>
      </w:r>
    </w:p>
  </w:comment>
  <w:comment w:id="410" w:author="Jacob, Daniel J." w:date="2020-08-28T11:01:00Z" w:initials="JDJ">
    <w:p w14:paraId="70FD3327" w14:textId="77777777" w:rsidR="005557DC" w:rsidRDefault="005557DC">
      <w:pPr>
        <w:pStyle w:val="CommentText"/>
      </w:pPr>
      <w:r>
        <w:rPr>
          <w:rStyle w:val="CommentReference"/>
        </w:rPr>
        <w:annotationRef/>
      </w:r>
      <w:r>
        <w:t xml:space="preserve">I think that Figure 3 and related discussion are getting way too much into the weeds. I don’t see how that could interest the reader. You told us in Section 2.4 how you generated the multi-grid, here you did it in keeping with your 75% reduction objective, good enough. I think this can be cut and you can just present the results.  </w:t>
      </w:r>
    </w:p>
    <w:p w14:paraId="0F88E56E" w14:textId="77777777" w:rsidR="005557DC" w:rsidRDefault="005557DC">
      <w:pPr>
        <w:pStyle w:val="CommentText"/>
      </w:pPr>
    </w:p>
    <w:p w14:paraId="3DE0D483" w14:textId="77777777" w:rsidR="005557DC" w:rsidRDefault="005557DC">
      <w:pPr>
        <w:pStyle w:val="CommentText"/>
      </w:pPr>
      <w:r>
        <w:t xml:space="preserve">There is also an issue that Figure 4 replicates the UR panel of Figure 1. That’s a no-no.  I think we can just refer to Figure 1, and just avoid having the arrows there overlap with the grid (see comment on Figure 1 caption).  </w:t>
      </w:r>
    </w:p>
    <w:p w14:paraId="5997CDC7" w14:textId="77777777" w:rsidR="005557DC" w:rsidRDefault="005557DC">
      <w:pPr>
        <w:pStyle w:val="CommentText"/>
      </w:pPr>
    </w:p>
    <w:p w14:paraId="7D0BD6FC" w14:textId="2D0CEC03" w:rsidR="005557DC" w:rsidRDefault="005557DC">
      <w:pPr>
        <w:pStyle w:val="CommentText"/>
      </w:pPr>
      <w:r>
        <w:t xml:space="preserve">You also show the </w:t>
      </w:r>
      <w:proofErr w:type="spellStart"/>
      <w:r>
        <w:t>avker</w:t>
      </w:r>
      <w:proofErr w:type="spellEnd"/>
      <w:r>
        <w:t xml:space="preserve"> sensitivities for the native-resolution inversion twice, in Figure 2 and Figure 5 (which I think should be Figure 3), which is borderline but OK since they are just panels and you are making very different points in the two figures.</w:t>
      </w:r>
    </w:p>
  </w:comment>
  <w:comment w:id="463" w:author="Jacob, Daniel J." w:date="2020-08-28T16:38:00Z" w:initials="JDJ">
    <w:p w14:paraId="1ACDF7D0" w14:textId="0E5717F6" w:rsidR="005557DC" w:rsidRDefault="005557DC">
      <w:pPr>
        <w:pStyle w:val="CommentText"/>
      </w:pPr>
      <w:r>
        <w:rPr>
          <w:rStyle w:val="CommentReference"/>
        </w:rPr>
        <w:annotationRef/>
      </w:r>
      <w:r>
        <w:t>I don’t see how you can get away with not showing real comparison stats between the reduced-dimension and native-resolution inversions, much as you do in Figure 7 for reduced-rank.  The comparisons can be done on the reduced-dimension grid – averaging the native-resolution results on that grid.</w:t>
      </w:r>
    </w:p>
  </w:comment>
  <w:comment w:id="492" w:author="Jacob, Daniel J." w:date="2020-08-28T11:35:00Z" w:initials="JDJ">
    <w:p w14:paraId="5545C80E" w14:textId="1F81FBEF" w:rsidR="005557DC" w:rsidRDefault="005557DC">
      <w:pPr>
        <w:pStyle w:val="CommentText"/>
      </w:pPr>
      <w:r>
        <w:rPr>
          <w:rStyle w:val="CommentReference"/>
        </w:rPr>
        <w:annotationRef/>
      </w:r>
      <w:r>
        <w:t>Difference between 113 and 92 is confusing – maybe not worth mentioning?</w:t>
      </w:r>
    </w:p>
  </w:comment>
  <w:comment w:id="540" w:author="Jacob, Daniel J." w:date="2020-08-28T12:29:00Z" w:initials="JDJ">
    <w:p w14:paraId="2EB67217" w14:textId="303F6C27" w:rsidR="005557DC" w:rsidRDefault="005557DC">
      <w:pPr>
        <w:pStyle w:val="CommentText"/>
      </w:pPr>
      <w:r>
        <w:rPr>
          <w:rStyle w:val="CommentReference"/>
        </w:rPr>
        <w:annotationRef/>
      </w:r>
      <w:r>
        <w:t xml:space="preserve">I think that’s an important point.  Your threshold of 2 makes sense, but what if you used a threshold of 1 or 3? </w:t>
      </w:r>
    </w:p>
  </w:comment>
  <w:comment w:id="622" w:author="Jacob, Daniel J." w:date="2020-08-28T16:16:00Z" w:initials="JDJ">
    <w:p w14:paraId="22AB31B7" w14:textId="3FD4EFC1" w:rsidR="005557DC" w:rsidRDefault="005557DC">
      <w:pPr>
        <w:pStyle w:val="CommentText"/>
      </w:pPr>
      <w:r>
        <w:rPr>
          <w:rStyle w:val="CommentReference"/>
        </w:rPr>
        <w:annotationRef/>
      </w:r>
      <w:r>
        <w:t xml:space="preserve">This needs to be stated in caption. Is this 0.01 </w:t>
      </w:r>
      <w:proofErr w:type="spellStart"/>
      <w:r>
        <w:t>avker</w:t>
      </w:r>
      <w:proofErr w:type="spellEnd"/>
      <w:r>
        <w:t xml:space="preserve"> threshold for the reduced-rank inversion? Does it apply to all panels of Figure 7 or only to the </w:t>
      </w:r>
      <w:proofErr w:type="spellStart"/>
      <w:r>
        <w:t>avker</w:t>
      </w:r>
      <w:proofErr w:type="spellEnd"/>
      <w:r>
        <w:t xml:space="preserve"> panel?</w:t>
      </w:r>
    </w:p>
  </w:comment>
  <w:comment w:id="626" w:author="Jacob, Daniel J." w:date="2020-08-28T16:23:00Z" w:initials="JDJ">
    <w:p w14:paraId="5141172D" w14:textId="77777777" w:rsidR="005557DC" w:rsidRDefault="005557DC">
      <w:pPr>
        <w:pStyle w:val="CommentText"/>
      </w:pPr>
      <w:r>
        <w:rPr>
          <w:rStyle w:val="CommentReference"/>
        </w:rPr>
        <w:annotationRef/>
      </w:r>
      <w:r>
        <w:t xml:space="preserve">The correlation </w:t>
      </w:r>
      <w:proofErr w:type="spellStart"/>
      <w:r>
        <w:t>coeffs</w:t>
      </w:r>
      <w:proofErr w:type="spellEnd"/>
      <w:r>
        <w:t xml:space="preserve"> for K and Shat are so good that this explanation doesn’t seem adequate.  Isn’t it simply because the correlation will be driven here by grid cells with large corrections? There is some scatter for those but you’re really not doing badly.</w:t>
      </w:r>
    </w:p>
    <w:p w14:paraId="274086DC" w14:textId="77777777" w:rsidR="005557DC" w:rsidRDefault="005557DC">
      <w:pPr>
        <w:pStyle w:val="CommentText"/>
      </w:pPr>
    </w:p>
    <w:p w14:paraId="782060DD" w14:textId="7CC8F4AE" w:rsidR="005557DC" w:rsidRDefault="005557DC">
      <w:pPr>
        <w:pStyle w:val="CommentText"/>
      </w:pPr>
      <w:r>
        <w:t xml:space="preserve">One thing this paragraph is missing is discussion of the </w:t>
      </w:r>
      <w:proofErr w:type="gramStart"/>
      <w:r>
        <w:t xml:space="preserve">substantial  </w:t>
      </w:r>
      <w:proofErr w:type="spellStart"/>
      <w:r>
        <w:t>avker</w:t>
      </w:r>
      <w:proofErr w:type="spellEnd"/>
      <w:proofErr w:type="gramEnd"/>
      <w:r>
        <w:t xml:space="preserve"> sensitivity population with zero values for reduced-rank and non-zero for native-resolution. Is this by nature of the reduced-rank method, where the information abruptly drops to zero? Is this a problem? How come we don’t see it in the posterior scaling factors scatterplot as a horizontal line for reduced rank of zero? Also, you said that you were discarding points with </w:t>
      </w:r>
      <w:proofErr w:type="spellStart"/>
      <w:r>
        <w:t>avker</w:t>
      </w:r>
      <w:proofErr w:type="spellEnd"/>
      <w:r>
        <w:t xml:space="preserve"> &lt;0.01 from the plot but that population in the </w:t>
      </w:r>
      <w:proofErr w:type="spellStart"/>
      <w:r>
        <w:t>avker</w:t>
      </w:r>
      <w:proofErr w:type="spellEnd"/>
      <w:r>
        <w:t xml:space="preserve"> scatterplot seems to have slightly negative </w:t>
      </w:r>
      <w:proofErr w:type="spellStart"/>
      <w:r>
        <w:t>avker</w:t>
      </w:r>
      <w:proofErr w:type="spellEnd"/>
      <w:r>
        <w:t xml:space="preserve"> values (??).  There’s something I don’t understand about what you do.</w:t>
      </w:r>
    </w:p>
  </w:comment>
  <w:comment w:id="638" w:author="Jacob, Daniel J." w:date="2020-08-28T16:50:00Z" w:initials="JDJ">
    <w:p w14:paraId="4E67F07C" w14:textId="0842DDE7" w:rsidR="005557DC" w:rsidRDefault="005557DC">
      <w:pPr>
        <w:pStyle w:val="CommentText"/>
      </w:pPr>
      <w:r>
        <w:rPr>
          <w:rStyle w:val="CommentReference"/>
        </w:rPr>
        <w:annotationRef/>
      </w:r>
      <w:r>
        <w:t>I’m not sure this is a valid argument if the places where it provides better coverage are where the reduced-rank method gives up because of inadequate information content. I think that you really need to show the error statistics for the reduced-dimension inversion, cf. earlier comment.</w:t>
      </w:r>
    </w:p>
  </w:comment>
  <w:comment w:id="639" w:author="Jacob, Daniel J." w:date="2020-08-28T16:54:00Z" w:initials="JDJ">
    <w:p w14:paraId="539F815B" w14:textId="78852488" w:rsidR="005557DC" w:rsidRDefault="005557DC">
      <w:pPr>
        <w:pStyle w:val="CommentText"/>
      </w:pPr>
      <w:r>
        <w:rPr>
          <w:rStyle w:val="CommentReference"/>
        </w:rPr>
        <w:annotationRef/>
      </w:r>
      <w:r>
        <w:t xml:space="preserve">I find this impossible to arbitrate without the error statistics for the reduced-dimension method. One thing that bothers me about the reduced-rank method is the population with zero </w:t>
      </w:r>
      <w:proofErr w:type="spellStart"/>
      <w:r>
        <w:t>avker</w:t>
      </w:r>
      <w:proofErr w:type="spellEnd"/>
      <w:r>
        <w:t xml:space="preserve"> sensitivities when the native-resolution inversion does have sensitivity (lower branch of </w:t>
      </w:r>
      <w:proofErr w:type="spellStart"/>
      <w:r>
        <w:t>avker</w:t>
      </w:r>
      <w:proofErr w:type="spellEnd"/>
      <w:r>
        <w:t xml:space="preserve"> scatterplot). Does this mean that the reduced-rank method will provide no information in places where there should actually be substantial information? If so, how come that’s not reflected by a horizontal line in the posterior scaling factors?</w:t>
      </w:r>
    </w:p>
  </w:comment>
  <w:comment w:id="664" w:author="Jacob, Daniel J." w:date="2020-08-28T20:46:00Z" w:initials="JDJ">
    <w:p w14:paraId="40ACB313" w14:textId="525DA149" w:rsidR="005557DC" w:rsidRDefault="005557DC">
      <w:pPr>
        <w:pStyle w:val="CommentText"/>
      </w:pPr>
      <w:r>
        <w:rPr>
          <w:rStyle w:val="CommentReference"/>
        </w:rPr>
        <w:annotationRef/>
      </w:r>
      <w:r>
        <w:t>This seems to be repeating the intro</w:t>
      </w:r>
    </w:p>
  </w:comment>
  <w:comment w:id="703" w:author="Jacob, Daniel J." w:date="2020-08-28T21:22:00Z" w:initials="JDJ">
    <w:p w14:paraId="62774A53" w14:textId="1FA92DE7" w:rsidR="005557DC" w:rsidRDefault="005557DC">
      <w:pPr>
        <w:pStyle w:val="CommentText"/>
      </w:pPr>
      <w:r>
        <w:rPr>
          <w:rStyle w:val="CommentReference"/>
        </w:rPr>
        <w:annotationRef/>
      </w:r>
      <w:r>
        <w:t>I’m just trying to shorten here and thinking, what does the reader absolutely need to know to understand the methods conceptually?</w:t>
      </w:r>
    </w:p>
  </w:comment>
  <w:comment w:id="706" w:author="Jacob, Daniel J." w:date="2020-08-28T21:21:00Z" w:initials="JDJ">
    <w:p w14:paraId="02FD7EFA" w14:textId="54468776" w:rsidR="005557DC" w:rsidRDefault="005557DC">
      <w:pPr>
        <w:pStyle w:val="CommentText"/>
      </w:pPr>
      <w:r>
        <w:rPr>
          <w:rStyle w:val="CommentReference"/>
        </w:rPr>
        <w:annotationRef/>
      </w:r>
      <w:r>
        <w:t>I don’t think that you actually showed this, so we can’t claim it.</w:t>
      </w:r>
    </w:p>
  </w:comment>
  <w:comment w:id="733" w:author="Jacob, Daniel J." w:date="2020-08-28T21:41:00Z" w:initials="JDJ">
    <w:p w14:paraId="27BDBFAA" w14:textId="2782B025" w:rsidR="005557DC" w:rsidRDefault="005557DC">
      <w:pPr>
        <w:pStyle w:val="CommentText"/>
      </w:pPr>
      <w:r>
        <w:rPr>
          <w:rStyle w:val="CommentReference"/>
        </w:rPr>
        <w:annotationRef/>
      </w:r>
      <w:r>
        <w:t>Again, I’m trying to cut through the detail and thinking about the take-home messages.</w:t>
      </w:r>
    </w:p>
  </w:comment>
  <w:comment w:id="735" w:author="Jacob, Daniel J." w:date="2020-08-28T21:40:00Z" w:initials="JDJ">
    <w:p w14:paraId="06856329" w14:textId="2B0BB273" w:rsidR="005557DC" w:rsidRDefault="005557DC">
      <w:pPr>
        <w:pStyle w:val="CommentText"/>
      </w:pPr>
      <w:r>
        <w:rPr>
          <w:rStyle w:val="CommentReference"/>
        </w:rPr>
        <w:annotationRef/>
      </w:r>
      <w:r>
        <w:t>I’m not convinced of that, see comment in text.</w:t>
      </w:r>
    </w:p>
  </w:comment>
  <w:comment w:id="749" w:author="Jacob, Daniel J." w:date="2020-08-28T21:49:00Z" w:initials="JDJ">
    <w:p w14:paraId="72D9611E" w14:textId="25E0C16D" w:rsidR="005557DC" w:rsidRDefault="005557DC">
      <w:pPr>
        <w:pStyle w:val="CommentText"/>
      </w:pPr>
      <w:r>
        <w:rPr>
          <w:rStyle w:val="CommentReference"/>
        </w:rPr>
        <w:annotationRef/>
      </w:r>
      <w:r>
        <w:t>New TROPOMI paper – check success rate.</w:t>
      </w:r>
    </w:p>
  </w:comment>
  <w:comment w:id="756" w:author="Jacob, Daniel J." w:date="2020-08-28T21:53:00Z" w:initials="JDJ">
    <w:p w14:paraId="6DCBA4C0" w14:textId="4643F122" w:rsidR="005557DC" w:rsidRDefault="005557DC">
      <w:pPr>
        <w:pStyle w:val="CommentText"/>
      </w:pPr>
      <w:r>
        <w:rPr>
          <w:rStyle w:val="CommentReference"/>
        </w:rPr>
        <w:annotationRef/>
      </w:r>
      <w:r>
        <w:t>You said this in opening paragraph</w:t>
      </w:r>
    </w:p>
  </w:comment>
  <w:comment w:id="763" w:author="Jacob, Daniel J." w:date="2020-08-28T21:56:00Z" w:initials="JDJ">
    <w:p w14:paraId="2B541DFF" w14:textId="3DFE06EF" w:rsidR="005557DC" w:rsidRDefault="005557DC">
      <w:pPr>
        <w:pStyle w:val="CommentText"/>
      </w:pPr>
      <w:r>
        <w:rPr>
          <w:rStyle w:val="CommentReference"/>
        </w:rPr>
        <w:annotationRef/>
      </w:r>
      <w:r>
        <w:t>Include the EM folks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AE7BCE" w15:done="0"/>
  <w15:commentEx w15:paraId="5D9A6CF8" w15:done="0"/>
  <w15:commentEx w15:paraId="065A1AAD" w15:done="0"/>
  <w15:commentEx w15:paraId="7A13C82B" w15:done="0"/>
  <w15:commentEx w15:paraId="3CA946BC" w15:done="0"/>
  <w15:commentEx w15:paraId="3F1CEEBB" w15:done="0"/>
  <w15:commentEx w15:paraId="489FD9BE" w15:paraIdParent="3F1CEEBB" w15:done="0"/>
  <w15:commentEx w15:paraId="22BCE6EE" w15:done="0"/>
  <w15:commentEx w15:paraId="74F812A6" w15:done="0"/>
  <w15:commentEx w15:paraId="6E647BC7" w15:done="0"/>
  <w15:commentEx w15:paraId="7D0BD6FC" w15:done="0"/>
  <w15:commentEx w15:paraId="1ACDF7D0" w15:done="0"/>
  <w15:commentEx w15:paraId="5545C80E" w15:done="0"/>
  <w15:commentEx w15:paraId="2EB67217" w15:done="0"/>
  <w15:commentEx w15:paraId="22AB31B7" w15:done="0"/>
  <w15:commentEx w15:paraId="782060DD" w15:done="0"/>
  <w15:commentEx w15:paraId="4E67F07C" w15:done="0"/>
  <w15:commentEx w15:paraId="539F815B" w15:done="0"/>
  <w15:commentEx w15:paraId="40ACB313" w15:done="0"/>
  <w15:commentEx w15:paraId="62774A53" w15:done="0"/>
  <w15:commentEx w15:paraId="02FD7EFA" w15:done="0"/>
  <w15:commentEx w15:paraId="27BDBFAA" w15:done="0"/>
  <w15:commentEx w15:paraId="06856329" w15:done="0"/>
  <w15:commentEx w15:paraId="72D9611E" w15:done="0"/>
  <w15:commentEx w15:paraId="6DCBA4C0" w15:done="0"/>
  <w15:commentEx w15:paraId="2B541D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176EA" w16cex:dateUtc="2020-08-27T04:03:00Z"/>
  <w16cex:commentExtensible w16cex:durableId="22ECB662" w16cex:dateUtc="2020-08-23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AE7BCE" w16cid:durableId="22A58DC8"/>
  <w16cid:commentId w16cid:paraId="5D9A6CF8" w16cid:durableId="22F176EA"/>
  <w16cid:commentId w16cid:paraId="065A1AAD" w16cid:durableId="22F2B133"/>
  <w16cid:commentId w16cid:paraId="7A13C82B" w16cid:durableId="22F326D3"/>
  <w16cid:commentId w16cid:paraId="3CA946BC" w16cid:durableId="22F327B2"/>
  <w16cid:commentId w16cid:paraId="3F1CEEBB" w16cid:durableId="22ECB662"/>
  <w16cid:commentId w16cid:paraId="489FD9BE" w16cid:durableId="22F32E31"/>
  <w16cid:commentId w16cid:paraId="22BCE6EE" w16cid:durableId="22F3F151"/>
  <w16cid:commentId w16cid:paraId="74F812A6" w16cid:durableId="22F3343D"/>
  <w16cid:commentId w16cid:paraId="6E647BC7" w16cid:durableId="22F36AFB"/>
  <w16cid:commentId w16cid:paraId="7D0BD6FC" w16cid:durableId="22F362A2"/>
  <w16cid:commentId w16cid:paraId="1ACDF7D0" w16cid:durableId="22F3B1A2"/>
  <w16cid:commentId w16cid:paraId="5545C80E" w16cid:durableId="22F36A83"/>
  <w16cid:commentId w16cid:paraId="2EB67217" w16cid:durableId="22F3772F"/>
  <w16cid:commentId w16cid:paraId="22AB31B7" w16cid:durableId="22F3AC55"/>
  <w16cid:commentId w16cid:paraId="782060DD" w16cid:durableId="22F3ADE9"/>
  <w16cid:commentId w16cid:paraId="4E67F07C" w16cid:durableId="22F3B447"/>
  <w16cid:commentId w16cid:paraId="539F815B" w16cid:durableId="22F3B558"/>
  <w16cid:commentId w16cid:paraId="40ACB313" w16cid:durableId="22F3EBB0"/>
  <w16cid:commentId w16cid:paraId="62774A53" w16cid:durableId="22F3F41A"/>
  <w16cid:commentId w16cid:paraId="02FD7EFA" w16cid:durableId="22F3F3F3"/>
  <w16cid:commentId w16cid:paraId="27BDBFAA" w16cid:durableId="22F3F87E"/>
  <w16cid:commentId w16cid:paraId="06856329" w16cid:durableId="22F3F863"/>
  <w16cid:commentId w16cid:paraId="72D9611E" w16cid:durableId="22F3FA84"/>
  <w16cid:commentId w16cid:paraId="6DCBA4C0" w16cid:durableId="22F3FB42"/>
  <w16cid:commentId w16cid:paraId="2B541DFF" w16cid:durableId="22F3FB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19EC9" w14:textId="77777777" w:rsidR="00E77F11" w:rsidRDefault="00E77F11" w:rsidP="00605262">
      <w:r>
        <w:separator/>
      </w:r>
    </w:p>
  </w:endnote>
  <w:endnote w:type="continuationSeparator" w:id="0">
    <w:p w14:paraId="20C28C1B" w14:textId="77777777" w:rsidR="00E77F11" w:rsidRDefault="00E77F11"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6B8E4" w14:textId="77777777" w:rsidR="00E77F11" w:rsidRDefault="00E77F11" w:rsidP="00605262">
      <w:r>
        <w:separator/>
      </w:r>
    </w:p>
  </w:footnote>
  <w:footnote w:type="continuationSeparator" w:id="0">
    <w:p w14:paraId="1130D531" w14:textId="77777777" w:rsidR="00E77F11" w:rsidRDefault="00E77F11"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FF2416"/>
    <w:multiLevelType w:val="hybridMultilevel"/>
    <w:tmpl w:val="87A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569FB"/>
    <w:multiLevelType w:val="hybridMultilevel"/>
    <w:tmpl w:val="600E7FAC"/>
    <w:lvl w:ilvl="0" w:tplc="F02ED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6"/>
  </w:num>
  <w:num w:numId="27">
    <w:abstractNumId w:val="7"/>
  </w:num>
  <w:num w:numId="28">
    <w:abstractNumId w:val="9"/>
  </w:num>
  <w:num w:numId="29">
    <w:abstractNumId w:val="4"/>
  </w:num>
  <w:num w:numId="30">
    <w:abstractNumId w:val="3"/>
  </w:num>
  <w:num w:numId="31">
    <w:abstractNumId w:val="2"/>
  </w:num>
  <w:num w:numId="32">
    <w:abstractNumId w:val="8"/>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Daniel J.">
    <w15:presenceInfo w15:providerId="AD" w15:userId="S::djacob@fas.harvard.edu::fe095d8d-b1bd-4fd5-81a8-45c70b48fd5f"/>
  </w15:person>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0354C"/>
    <w:rsid w:val="0000369E"/>
    <w:rsid w:val="000037EE"/>
    <w:rsid w:val="00010C90"/>
    <w:rsid w:val="00011E0B"/>
    <w:rsid w:val="00011E75"/>
    <w:rsid w:val="000121A3"/>
    <w:rsid w:val="000130D1"/>
    <w:rsid w:val="00020FAB"/>
    <w:rsid w:val="0002325E"/>
    <w:rsid w:val="0002604D"/>
    <w:rsid w:val="000306E0"/>
    <w:rsid w:val="00031490"/>
    <w:rsid w:val="00031F55"/>
    <w:rsid w:val="0003278D"/>
    <w:rsid w:val="0003411C"/>
    <w:rsid w:val="00034DF8"/>
    <w:rsid w:val="00035799"/>
    <w:rsid w:val="00040AC0"/>
    <w:rsid w:val="0004227C"/>
    <w:rsid w:val="000427C3"/>
    <w:rsid w:val="000465A8"/>
    <w:rsid w:val="00051CDC"/>
    <w:rsid w:val="00052DE8"/>
    <w:rsid w:val="00053A50"/>
    <w:rsid w:val="00054A9B"/>
    <w:rsid w:val="00055451"/>
    <w:rsid w:val="00055BB8"/>
    <w:rsid w:val="00062787"/>
    <w:rsid w:val="00063DBA"/>
    <w:rsid w:val="00064929"/>
    <w:rsid w:val="00064AB3"/>
    <w:rsid w:val="00066B32"/>
    <w:rsid w:val="00067EAA"/>
    <w:rsid w:val="0007048A"/>
    <w:rsid w:val="0007182E"/>
    <w:rsid w:val="00072098"/>
    <w:rsid w:val="00073410"/>
    <w:rsid w:val="00077235"/>
    <w:rsid w:val="000772FB"/>
    <w:rsid w:val="00081527"/>
    <w:rsid w:val="00081673"/>
    <w:rsid w:val="00083001"/>
    <w:rsid w:val="00084641"/>
    <w:rsid w:val="000855B6"/>
    <w:rsid w:val="00092BEE"/>
    <w:rsid w:val="000942CB"/>
    <w:rsid w:val="00094BBD"/>
    <w:rsid w:val="00095B25"/>
    <w:rsid w:val="000A0152"/>
    <w:rsid w:val="000A14F7"/>
    <w:rsid w:val="000A2849"/>
    <w:rsid w:val="000A2B02"/>
    <w:rsid w:val="000A37F3"/>
    <w:rsid w:val="000A5906"/>
    <w:rsid w:val="000A6280"/>
    <w:rsid w:val="000A6536"/>
    <w:rsid w:val="000A6E2B"/>
    <w:rsid w:val="000B0994"/>
    <w:rsid w:val="000B21A5"/>
    <w:rsid w:val="000B2A9B"/>
    <w:rsid w:val="000B2CA5"/>
    <w:rsid w:val="000B348C"/>
    <w:rsid w:val="000B363E"/>
    <w:rsid w:val="000B7F95"/>
    <w:rsid w:val="000C4384"/>
    <w:rsid w:val="000D099C"/>
    <w:rsid w:val="000D12A7"/>
    <w:rsid w:val="000D57AF"/>
    <w:rsid w:val="000D698B"/>
    <w:rsid w:val="000D75DB"/>
    <w:rsid w:val="000E1AF3"/>
    <w:rsid w:val="000E7B93"/>
    <w:rsid w:val="000F0758"/>
    <w:rsid w:val="001008C9"/>
    <w:rsid w:val="0010142F"/>
    <w:rsid w:val="00103A9D"/>
    <w:rsid w:val="001048A0"/>
    <w:rsid w:val="00107F95"/>
    <w:rsid w:val="001109E8"/>
    <w:rsid w:val="001110E4"/>
    <w:rsid w:val="001114A1"/>
    <w:rsid w:val="00112192"/>
    <w:rsid w:val="00114987"/>
    <w:rsid w:val="001152D0"/>
    <w:rsid w:val="00120250"/>
    <w:rsid w:val="00121DFD"/>
    <w:rsid w:val="00121E91"/>
    <w:rsid w:val="00123ED7"/>
    <w:rsid w:val="0012453D"/>
    <w:rsid w:val="00124BBE"/>
    <w:rsid w:val="00125C0F"/>
    <w:rsid w:val="0013051B"/>
    <w:rsid w:val="00130FC5"/>
    <w:rsid w:val="00141848"/>
    <w:rsid w:val="0014281C"/>
    <w:rsid w:val="00142E82"/>
    <w:rsid w:val="00144949"/>
    <w:rsid w:val="00145146"/>
    <w:rsid w:val="00145171"/>
    <w:rsid w:val="00145A27"/>
    <w:rsid w:val="00145DFD"/>
    <w:rsid w:val="00146111"/>
    <w:rsid w:val="00146595"/>
    <w:rsid w:val="00146A51"/>
    <w:rsid w:val="00147F94"/>
    <w:rsid w:val="00151CD0"/>
    <w:rsid w:val="00152E34"/>
    <w:rsid w:val="001560BF"/>
    <w:rsid w:val="00157E7B"/>
    <w:rsid w:val="00160CAA"/>
    <w:rsid w:val="001610AF"/>
    <w:rsid w:val="001646D2"/>
    <w:rsid w:val="001669C5"/>
    <w:rsid w:val="001706C9"/>
    <w:rsid w:val="00184D42"/>
    <w:rsid w:val="001917D1"/>
    <w:rsid w:val="00192EE9"/>
    <w:rsid w:val="0019361E"/>
    <w:rsid w:val="001969B3"/>
    <w:rsid w:val="00196B61"/>
    <w:rsid w:val="001A3982"/>
    <w:rsid w:val="001A487A"/>
    <w:rsid w:val="001A5606"/>
    <w:rsid w:val="001B05AF"/>
    <w:rsid w:val="001B169A"/>
    <w:rsid w:val="001B2699"/>
    <w:rsid w:val="001B3BDC"/>
    <w:rsid w:val="001C0714"/>
    <w:rsid w:val="001C2FB8"/>
    <w:rsid w:val="001C3FDB"/>
    <w:rsid w:val="001C4211"/>
    <w:rsid w:val="001C6CB9"/>
    <w:rsid w:val="001C71AD"/>
    <w:rsid w:val="001D059F"/>
    <w:rsid w:val="001D109A"/>
    <w:rsid w:val="001D2635"/>
    <w:rsid w:val="001D6AE7"/>
    <w:rsid w:val="001D7030"/>
    <w:rsid w:val="001E0632"/>
    <w:rsid w:val="001E20B0"/>
    <w:rsid w:val="001E24DB"/>
    <w:rsid w:val="001E2B39"/>
    <w:rsid w:val="001E3FB5"/>
    <w:rsid w:val="001E4AD4"/>
    <w:rsid w:val="001F05C6"/>
    <w:rsid w:val="001F193F"/>
    <w:rsid w:val="001F1EBC"/>
    <w:rsid w:val="001F24B6"/>
    <w:rsid w:val="00200761"/>
    <w:rsid w:val="0020565B"/>
    <w:rsid w:val="00206460"/>
    <w:rsid w:val="002066B1"/>
    <w:rsid w:val="0021389A"/>
    <w:rsid w:val="002150C3"/>
    <w:rsid w:val="00215701"/>
    <w:rsid w:val="002162E2"/>
    <w:rsid w:val="002178BA"/>
    <w:rsid w:val="00217C9F"/>
    <w:rsid w:val="002272CD"/>
    <w:rsid w:val="00227499"/>
    <w:rsid w:val="002315A1"/>
    <w:rsid w:val="002316DA"/>
    <w:rsid w:val="00233C49"/>
    <w:rsid w:val="00236F9E"/>
    <w:rsid w:val="0024053C"/>
    <w:rsid w:val="00240738"/>
    <w:rsid w:val="002453B4"/>
    <w:rsid w:val="0024571D"/>
    <w:rsid w:val="00250BCE"/>
    <w:rsid w:val="00252ADF"/>
    <w:rsid w:val="00254A43"/>
    <w:rsid w:val="0025607D"/>
    <w:rsid w:val="00257A83"/>
    <w:rsid w:val="00257E00"/>
    <w:rsid w:val="00257EEA"/>
    <w:rsid w:val="00273BCF"/>
    <w:rsid w:val="00274337"/>
    <w:rsid w:val="0028527F"/>
    <w:rsid w:val="00287508"/>
    <w:rsid w:val="00291C5A"/>
    <w:rsid w:val="0029214D"/>
    <w:rsid w:val="002969ED"/>
    <w:rsid w:val="002A0536"/>
    <w:rsid w:val="002A0CF5"/>
    <w:rsid w:val="002A11C6"/>
    <w:rsid w:val="002A1AF5"/>
    <w:rsid w:val="002A26BD"/>
    <w:rsid w:val="002A2E02"/>
    <w:rsid w:val="002A51D5"/>
    <w:rsid w:val="002A5D5F"/>
    <w:rsid w:val="002A6072"/>
    <w:rsid w:val="002A7FCF"/>
    <w:rsid w:val="002B096E"/>
    <w:rsid w:val="002B1FC4"/>
    <w:rsid w:val="002B6192"/>
    <w:rsid w:val="002C1838"/>
    <w:rsid w:val="002D2EF2"/>
    <w:rsid w:val="002D41FE"/>
    <w:rsid w:val="002D4D7B"/>
    <w:rsid w:val="002D4DD4"/>
    <w:rsid w:val="002D63CD"/>
    <w:rsid w:val="002E0673"/>
    <w:rsid w:val="002E4704"/>
    <w:rsid w:val="002E4BE4"/>
    <w:rsid w:val="002E742B"/>
    <w:rsid w:val="002F636B"/>
    <w:rsid w:val="002F71A5"/>
    <w:rsid w:val="00300A85"/>
    <w:rsid w:val="00303A29"/>
    <w:rsid w:val="00303CA0"/>
    <w:rsid w:val="00312B74"/>
    <w:rsid w:val="00313F9F"/>
    <w:rsid w:val="003145DC"/>
    <w:rsid w:val="00315B67"/>
    <w:rsid w:val="003229F2"/>
    <w:rsid w:val="00323837"/>
    <w:rsid w:val="00323A4F"/>
    <w:rsid w:val="00327A6C"/>
    <w:rsid w:val="00330CE4"/>
    <w:rsid w:val="00331D76"/>
    <w:rsid w:val="00333717"/>
    <w:rsid w:val="0033481F"/>
    <w:rsid w:val="003355DF"/>
    <w:rsid w:val="00335A7D"/>
    <w:rsid w:val="00336B49"/>
    <w:rsid w:val="003413AE"/>
    <w:rsid w:val="003415E9"/>
    <w:rsid w:val="00342086"/>
    <w:rsid w:val="003523E4"/>
    <w:rsid w:val="00353E74"/>
    <w:rsid w:val="003568B9"/>
    <w:rsid w:val="003568D2"/>
    <w:rsid w:val="00357B18"/>
    <w:rsid w:val="003609A1"/>
    <w:rsid w:val="0036440B"/>
    <w:rsid w:val="00366AAF"/>
    <w:rsid w:val="00367832"/>
    <w:rsid w:val="003707F9"/>
    <w:rsid w:val="00371B40"/>
    <w:rsid w:val="003733A7"/>
    <w:rsid w:val="00373FAC"/>
    <w:rsid w:val="00375C79"/>
    <w:rsid w:val="00375CF6"/>
    <w:rsid w:val="00376F28"/>
    <w:rsid w:val="00377216"/>
    <w:rsid w:val="003840C0"/>
    <w:rsid w:val="003900FA"/>
    <w:rsid w:val="0039270A"/>
    <w:rsid w:val="0039685F"/>
    <w:rsid w:val="00396D56"/>
    <w:rsid w:val="003970A5"/>
    <w:rsid w:val="00397B7B"/>
    <w:rsid w:val="00397C41"/>
    <w:rsid w:val="003A4107"/>
    <w:rsid w:val="003A45C5"/>
    <w:rsid w:val="003A5BAE"/>
    <w:rsid w:val="003B10E0"/>
    <w:rsid w:val="003B6F78"/>
    <w:rsid w:val="003C079F"/>
    <w:rsid w:val="003C155A"/>
    <w:rsid w:val="003C1E15"/>
    <w:rsid w:val="003C234B"/>
    <w:rsid w:val="003C5654"/>
    <w:rsid w:val="003C70A4"/>
    <w:rsid w:val="003C7615"/>
    <w:rsid w:val="003D0E84"/>
    <w:rsid w:val="003D2597"/>
    <w:rsid w:val="003D37D7"/>
    <w:rsid w:val="003D3D28"/>
    <w:rsid w:val="003E0CFB"/>
    <w:rsid w:val="003E33E7"/>
    <w:rsid w:val="003E5778"/>
    <w:rsid w:val="003E6DCC"/>
    <w:rsid w:val="003E6ECC"/>
    <w:rsid w:val="003E7CD5"/>
    <w:rsid w:val="003F278A"/>
    <w:rsid w:val="003F2A85"/>
    <w:rsid w:val="003F4CD7"/>
    <w:rsid w:val="003F62FA"/>
    <w:rsid w:val="003F7B67"/>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1A0"/>
    <w:rsid w:val="00433A01"/>
    <w:rsid w:val="00433DD3"/>
    <w:rsid w:val="00435870"/>
    <w:rsid w:val="004378AF"/>
    <w:rsid w:val="0044041B"/>
    <w:rsid w:val="00443503"/>
    <w:rsid w:val="00452E11"/>
    <w:rsid w:val="00455178"/>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207C"/>
    <w:rsid w:val="00492376"/>
    <w:rsid w:val="004945DF"/>
    <w:rsid w:val="00494ECD"/>
    <w:rsid w:val="00496B4B"/>
    <w:rsid w:val="004A24A3"/>
    <w:rsid w:val="004A24C8"/>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E5717"/>
    <w:rsid w:val="004F031B"/>
    <w:rsid w:val="004F13C2"/>
    <w:rsid w:val="004F5CB4"/>
    <w:rsid w:val="004F6244"/>
    <w:rsid w:val="00503D75"/>
    <w:rsid w:val="00504A79"/>
    <w:rsid w:val="0050613B"/>
    <w:rsid w:val="00506F9B"/>
    <w:rsid w:val="00510EFA"/>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557DC"/>
    <w:rsid w:val="0056670B"/>
    <w:rsid w:val="005701B3"/>
    <w:rsid w:val="00570C51"/>
    <w:rsid w:val="005756B0"/>
    <w:rsid w:val="00580555"/>
    <w:rsid w:val="00581AAB"/>
    <w:rsid w:val="00584B43"/>
    <w:rsid w:val="0058555F"/>
    <w:rsid w:val="005900F0"/>
    <w:rsid w:val="00591DB2"/>
    <w:rsid w:val="005931A1"/>
    <w:rsid w:val="005944B4"/>
    <w:rsid w:val="005A1FFC"/>
    <w:rsid w:val="005A46AB"/>
    <w:rsid w:val="005A5126"/>
    <w:rsid w:val="005A6EB7"/>
    <w:rsid w:val="005B00BC"/>
    <w:rsid w:val="005B070E"/>
    <w:rsid w:val="005B2C93"/>
    <w:rsid w:val="005B2CF5"/>
    <w:rsid w:val="005B32C5"/>
    <w:rsid w:val="005B4FAF"/>
    <w:rsid w:val="005B7856"/>
    <w:rsid w:val="005C459A"/>
    <w:rsid w:val="005C667D"/>
    <w:rsid w:val="005C7815"/>
    <w:rsid w:val="005D0083"/>
    <w:rsid w:val="005D2927"/>
    <w:rsid w:val="005D433D"/>
    <w:rsid w:val="005E0920"/>
    <w:rsid w:val="005E3F02"/>
    <w:rsid w:val="005E4C58"/>
    <w:rsid w:val="005F19A0"/>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0C6C"/>
    <w:rsid w:val="00643D85"/>
    <w:rsid w:val="0064453F"/>
    <w:rsid w:val="006453BA"/>
    <w:rsid w:val="0064760B"/>
    <w:rsid w:val="00651DBF"/>
    <w:rsid w:val="00652345"/>
    <w:rsid w:val="0065524D"/>
    <w:rsid w:val="0065633A"/>
    <w:rsid w:val="00661A9F"/>
    <w:rsid w:val="00663813"/>
    <w:rsid w:val="00664457"/>
    <w:rsid w:val="00666AFF"/>
    <w:rsid w:val="00666B9C"/>
    <w:rsid w:val="006673A1"/>
    <w:rsid w:val="0067161A"/>
    <w:rsid w:val="006734B3"/>
    <w:rsid w:val="00674149"/>
    <w:rsid w:val="006755E3"/>
    <w:rsid w:val="00675A5E"/>
    <w:rsid w:val="00683B3C"/>
    <w:rsid w:val="0069095F"/>
    <w:rsid w:val="00690E46"/>
    <w:rsid w:val="006A0D5A"/>
    <w:rsid w:val="006A0F8D"/>
    <w:rsid w:val="006A62E2"/>
    <w:rsid w:val="006B031E"/>
    <w:rsid w:val="006B0601"/>
    <w:rsid w:val="006B06E8"/>
    <w:rsid w:val="006B0B72"/>
    <w:rsid w:val="006B763D"/>
    <w:rsid w:val="006C0D22"/>
    <w:rsid w:val="006C149E"/>
    <w:rsid w:val="006C1758"/>
    <w:rsid w:val="006C40AE"/>
    <w:rsid w:val="006D179A"/>
    <w:rsid w:val="006D294C"/>
    <w:rsid w:val="006D4E33"/>
    <w:rsid w:val="006D55A8"/>
    <w:rsid w:val="006D7519"/>
    <w:rsid w:val="006D757B"/>
    <w:rsid w:val="006E454D"/>
    <w:rsid w:val="006E4E0B"/>
    <w:rsid w:val="006E76AE"/>
    <w:rsid w:val="006F0C53"/>
    <w:rsid w:val="006F206F"/>
    <w:rsid w:val="006F526A"/>
    <w:rsid w:val="00704F70"/>
    <w:rsid w:val="00705CDB"/>
    <w:rsid w:val="0071127D"/>
    <w:rsid w:val="0071698C"/>
    <w:rsid w:val="00720F21"/>
    <w:rsid w:val="00724252"/>
    <w:rsid w:val="007247D9"/>
    <w:rsid w:val="00724BBA"/>
    <w:rsid w:val="00725E06"/>
    <w:rsid w:val="007265E9"/>
    <w:rsid w:val="00726BA3"/>
    <w:rsid w:val="0072745D"/>
    <w:rsid w:val="007322BD"/>
    <w:rsid w:val="0073430B"/>
    <w:rsid w:val="007343DB"/>
    <w:rsid w:val="00734AA7"/>
    <w:rsid w:val="007367C6"/>
    <w:rsid w:val="00737EBA"/>
    <w:rsid w:val="00740D53"/>
    <w:rsid w:val="007427F7"/>
    <w:rsid w:val="00742FCF"/>
    <w:rsid w:val="00753330"/>
    <w:rsid w:val="0075485F"/>
    <w:rsid w:val="00755CBA"/>
    <w:rsid w:val="00761132"/>
    <w:rsid w:val="00763FC4"/>
    <w:rsid w:val="00765894"/>
    <w:rsid w:val="00766C6A"/>
    <w:rsid w:val="00770481"/>
    <w:rsid w:val="0077091E"/>
    <w:rsid w:val="007716DA"/>
    <w:rsid w:val="007731C6"/>
    <w:rsid w:val="00773FCE"/>
    <w:rsid w:val="00774A6C"/>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72AF"/>
    <w:rsid w:val="007A774C"/>
    <w:rsid w:val="007B0387"/>
    <w:rsid w:val="007B33C3"/>
    <w:rsid w:val="007B52FE"/>
    <w:rsid w:val="007C15B6"/>
    <w:rsid w:val="007C1B64"/>
    <w:rsid w:val="007C3443"/>
    <w:rsid w:val="007D4647"/>
    <w:rsid w:val="007D4682"/>
    <w:rsid w:val="007D5F13"/>
    <w:rsid w:val="007D6079"/>
    <w:rsid w:val="007D62E6"/>
    <w:rsid w:val="007D771F"/>
    <w:rsid w:val="007E07B6"/>
    <w:rsid w:val="007E1927"/>
    <w:rsid w:val="007E2175"/>
    <w:rsid w:val="007E23F8"/>
    <w:rsid w:val="007E2B4E"/>
    <w:rsid w:val="007E4BAB"/>
    <w:rsid w:val="007E4DCC"/>
    <w:rsid w:val="007E581C"/>
    <w:rsid w:val="007E711E"/>
    <w:rsid w:val="007E7E78"/>
    <w:rsid w:val="007F2B9B"/>
    <w:rsid w:val="007F6969"/>
    <w:rsid w:val="007F7A19"/>
    <w:rsid w:val="00802D34"/>
    <w:rsid w:val="00803709"/>
    <w:rsid w:val="008139FA"/>
    <w:rsid w:val="00820C20"/>
    <w:rsid w:val="00823386"/>
    <w:rsid w:val="0082555C"/>
    <w:rsid w:val="0083629E"/>
    <w:rsid w:val="008373D7"/>
    <w:rsid w:val="00837949"/>
    <w:rsid w:val="00837F4A"/>
    <w:rsid w:val="00844ACF"/>
    <w:rsid w:val="008462A2"/>
    <w:rsid w:val="00846CAF"/>
    <w:rsid w:val="008473BB"/>
    <w:rsid w:val="008519EA"/>
    <w:rsid w:val="00852156"/>
    <w:rsid w:val="008523D0"/>
    <w:rsid w:val="0085365F"/>
    <w:rsid w:val="00854779"/>
    <w:rsid w:val="00856232"/>
    <w:rsid w:val="00857CA5"/>
    <w:rsid w:val="008616D4"/>
    <w:rsid w:val="008621DF"/>
    <w:rsid w:val="00863393"/>
    <w:rsid w:val="00863464"/>
    <w:rsid w:val="00864E39"/>
    <w:rsid w:val="00866061"/>
    <w:rsid w:val="00872704"/>
    <w:rsid w:val="00874B39"/>
    <w:rsid w:val="00874DD6"/>
    <w:rsid w:val="008751EE"/>
    <w:rsid w:val="008808A5"/>
    <w:rsid w:val="00880B23"/>
    <w:rsid w:val="00882DCA"/>
    <w:rsid w:val="008959C4"/>
    <w:rsid w:val="00896520"/>
    <w:rsid w:val="00896DDE"/>
    <w:rsid w:val="008A0BAD"/>
    <w:rsid w:val="008A0C71"/>
    <w:rsid w:val="008A1178"/>
    <w:rsid w:val="008A2BE5"/>
    <w:rsid w:val="008A3280"/>
    <w:rsid w:val="008A6B08"/>
    <w:rsid w:val="008B1713"/>
    <w:rsid w:val="008B5505"/>
    <w:rsid w:val="008C0A5A"/>
    <w:rsid w:val="008C390F"/>
    <w:rsid w:val="008C5D74"/>
    <w:rsid w:val="008C60BC"/>
    <w:rsid w:val="008C637E"/>
    <w:rsid w:val="008D177B"/>
    <w:rsid w:val="008D2E28"/>
    <w:rsid w:val="008D3328"/>
    <w:rsid w:val="008D5768"/>
    <w:rsid w:val="008D6AE1"/>
    <w:rsid w:val="008D7C13"/>
    <w:rsid w:val="008E09DE"/>
    <w:rsid w:val="008E26EC"/>
    <w:rsid w:val="008E38C7"/>
    <w:rsid w:val="008E508C"/>
    <w:rsid w:val="008E602F"/>
    <w:rsid w:val="008E73D3"/>
    <w:rsid w:val="008E7B55"/>
    <w:rsid w:val="008F0039"/>
    <w:rsid w:val="008F06E4"/>
    <w:rsid w:val="008F1D82"/>
    <w:rsid w:val="008F1F18"/>
    <w:rsid w:val="008F3C16"/>
    <w:rsid w:val="00906DA2"/>
    <w:rsid w:val="009074CA"/>
    <w:rsid w:val="00916625"/>
    <w:rsid w:val="0092072F"/>
    <w:rsid w:val="0092104F"/>
    <w:rsid w:val="00923A03"/>
    <w:rsid w:val="00923F2C"/>
    <w:rsid w:val="00931C02"/>
    <w:rsid w:val="00931FF4"/>
    <w:rsid w:val="009374D0"/>
    <w:rsid w:val="00945CE9"/>
    <w:rsid w:val="00950B24"/>
    <w:rsid w:val="00952845"/>
    <w:rsid w:val="0095724A"/>
    <w:rsid w:val="0096564F"/>
    <w:rsid w:val="00965C07"/>
    <w:rsid w:val="00966493"/>
    <w:rsid w:val="00967B5E"/>
    <w:rsid w:val="00972565"/>
    <w:rsid w:val="00973B8D"/>
    <w:rsid w:val="00976050"/>
    <w:rsid w:val="0097729D"/>
    <w:rsid w:val="0098336D"/>
    <w:rsid w:val="00983876"/>
    <w:rsid w:val="00985E1F"/>
    <w:rsid w:val="00991E4B"/>
    <w:rsid w:val="0099768F"/>
    <w:rsid w:val="009A0A1D"/>
    <w:rsid w:val="009A10E6"/>
    <w:rsid w:val="009A5EBE"/>
    <w:rsid w:val="009B04A9"/>
    <w:rsid w:val="009B1616"/>
    <w:rsid w:val="009B2D53"/>
    <w:rsid w:val="009B6ADC"/>
    <w:rsid w:val="009C7438"/>
    <w:rsid w:val="009D2F5C"/>
    <w:rsid w:val="009D4EC1"/>
    <w:rsid w:val="009E31DC"/>
    <w:rsid w:val="009E7EF7"/>
    <w:rsid w:val="009F7374"/>
    <w:rsid w:val="00A01035"/>
    <w:rsid w:val="00A105A7"/>
    <w:rsid w:val="00A106DC"/>
    <w:rsid w:val="00A13ACD"/>
    <w:rsid w:val="00A147E6"/>
    <w:rsid w:val="00A2489F"/>
    <w:rsid w:val="00A27894"/>
    <w:rsid w:val="00A31A9B"/>
    <w:rsid w:val="00A329C3"/>
    <w:rsid w:val="00A3639E"/>
    <w:rsid w:val="00A40CC0"/>
    <w:rsid w:val="00A44FCE"/>
    <w:rsid w:val="00A47035"/>
    <w:rsid w:val="00A51D77"/>
    <w:rsid w:val="00A56B21"/>
    <w:rsid w:val="00A573D8"/>
    <w:rsid w:val="00A64CD2"/>
    <w:rsid w:val="00A64F76"/>
    <w:rsid w:val="00A6582F"/>
    <w:rsid w:val="00A6735B"/>
    <w:rsid w:val="00A72541"/>
    <w:rsid w:val="00A741B4"/>
    <w:rsid w:val="00A77A70"/>
    <w:rsid w:val="00A81B08"/>
    <w:rsid w:val="00A825F5"/>
    <w:rsid w:val="00A82E3B"/>
    <w:rsid w:val="00A83757"/>
    <w:rsid w:val="00A842F4"/>
    <w:rsid w:val="00A8489C"/>
    <w:rsid w:val="00A848C1"/>
    <w:rsid w:val="00A858FE"/>
    <w:rsid w:val="00A86854"/>
    <w:rsid w:val="00A86AE6"/>
    <w:rsid w:val="00A9542D"/>
    <w:rsid w:val="00A977D3"/>
    <w:rsid w:val="00AA34EC"/>
    <w:rsid w:val="00AA5FC9"/>
    <w:rsid w:val="00AA70B2"/>
    <w:rsid w:val="00AA762B"/>
    <w:rsid w:val="00AB54C2"/>
    <w:rsid w:val="00AC07D3"/>
    <w:rsid w:val="00AC2234"/>
    <w:rsid w:val="00AC2751"/>
    <w:rsid w:val="00AC46DF"/>
    <w:rsid w:val="00AD0619"/>
    <w:rsid w:val="00AD1019"/>
    <w:rsid w:val="00AD199E"/>
    <w:rsid w:val="00AD7419"/>
    <w:rsid w:val="00AE0334"/>
    <w:rsid w:val="00AE0A0E"/>
    <w:rsid w:val="00AE162C"/>
    <w:rsid w:val="00AE1F5E"/>
    <w:rsid w:val="00AE2E5A"/>
    <w:rsid w:val="00AE4C9E"/>
    <w:rsid w:val="00AE5763"/>
    <w:rsid w:val="00AE7406"/>
    <w:rsid w:val="00AF0147"/>
    <w:rsid w:val="00AF0CB6"/>
    <w:rsid w:val="00AF1A17"/>
    <w:rsid w:val="00AF34F1"/>
    <w:rsid w:val="00AF370B"/>
    <w:rsid w:val="00AF755C"/>
    <w:rsid w:val="00B012CE"/>
    <w:rsid w:val="00B014CC"/>
    <w:rsid w:val="00B01983"/>
    <w:rsid w:val="00B03C3A"/>
    <w:rsid w:val="00B03C90"/>
    <w:rsid w:val="00B0569A"/>
    <w:rsid w:val="00B11F1E"/>
    <w:rsid w:val="00B138B4"/>
    <w:rsid w:val="00B139D2"/>
    <w:rsid w:val="00B21412"/>
    <w:rsid w:val="00B214B1"/>
    <w:rsid w:val="00B24F29"/>
    <w:rsid w:val="00B274AD"/>
    <w:rsid w:val="00B27C5B"/>
    <w:rsid w:val="00B31FC9"/>
    <w:rsid w:val="00B32BE5"/>
    <w:rsid w:val="00B32F10"/>
    <w:rsid w:val="00B344FA"/>
    <w:rsid w:val="00B35E31"/>
    <w:rsid w:val="00B35F26"/>
    <w:rsid w:val="00B369AF"/>
    <w:rsid w:val="00B40886"/>
    <w:rsid w:val="00B44498"/>
    <w:rsid w:val="00B51705"/>
    <w:rsid w:val="00B52CBA"/>
    <w:rsid w:val="00B55BBB"/>
    <w:rsid w:val="00B60183"/>
    <w:rsid w:val="00B62108"/>
    <w:rsid w:val="00B6295B"/>
    <w:rsid w:val="00B6470A"/>
    <w:rsid w:val="00B6780B"/>
    <w:rsid w:val="00B679BE"/>
    <w:rsid w:val="00B67C69"/>
    <w:rsid w:val="00B746D7"/>
    <w:rsid w:val="00B806D6"/>
    <w:rsid w:val="00B809EE"/>
    <w:rsid w:val="00B80C40"/>
    <w:rsid w:val="00B82B2A"/>
    <w:rsid w:val="00B8399A"/>
    <w:rsid w:val="00B844BD"/>
    <w:rsid w:val="00B85FA9"/>
    <w:rsid w:val="00B86BD3"/>
    <w:rsid w:val="00B86F0E"/>
    <w:rsid w:val="00B90D7D"/>
    <w:rsid w:val="00B91127"/>
    <w:rsid w:val="00B91B18"/>
    <w:rsid w:val="00B93324"/>
    <w:rsid w:val="00B9361D"/>
    <w:rsid w:val="00B93C86"/>
    <w:rsid w:val="00B9737D"/>
    <w:rsid w:val="00BA0C88"/>
    <w:rsid w:val="00BA0F6A"/>
    <w:rsid w:val="00BA1EF5"/>
    <w:rsid w:val="00BA375E"/>
    <w:rsid w:val="00BA540C"/>
    <w:rsid w:val="00BA5CE1"/>
    <w:rsid w:val="00BA6909"/>
    <w:rsid w:val="00BA76E1"/>
    <w:rsid w:val="00BB132E"/>
    <w:rsid w:val="00BB5225"/>
    <w:rsid w:val="00BB681E"/>
    <w:rsid w:val="00BC1E8E"/>
    <w:rsid w:val="00BC35BC"/>
    <w:rsid w:val="00BC3958"/>
    <w:rsid w:val="00BC3F27"/>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5B8F"/>
    <w:rsid w:val="00C05F18"/>
    <w:rsid w:val="00C1113D"/>
    <w:rsid w:val="00C203C6"/>
    <w:rsid w:val="00C20F06"/>
    <w:rsid w:val="00C21AA2"/>
    <w:rsid w:val="00C21C43"/>
    <w:rsid w:val="00C22E98"/>
    <w:rsid w:val="00C23D4D"/>
    <w:rsid w:val="00C24A17"/>
    <w:rsid w:val="00C260D2"/>
    <w:rsid w:val="00C322BE"/>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2830"/>
    <w:rsid w:val="00C75F4B"/>
    <w:rsid w:val="00C76AA9"/>
    <w:rsid w:val="00C76E96"/>
    <w:rsid w:val="00C77B00"/>
    <w:rsid w:val="00C81D99"/>
    <w:rsid w:val="00C83BF5"/>
    <w:rsid w:val="00C862CC"/>
    <w:rsid w:val="00C86CD6"/>
    <w:rsid w:val="00C97B37"/>
    <w:rsid w:val="00CB0A3D"/>
    <w:rsid w:val="00CB30C3"/>
    <w:rsid w:val="00CB3990"/>
    <w:rsid w:val="00CB75F0"/>
    <w:rsid w:val="00CC2B63"/>
    <w:rsid w:val="00CC2E8C"/>
    <w:rsid w:val="00CC3B77"/>
    <w:rsid w:val="00CC5F26"/>
    <w:rsid w:val="00CC634E"/>
    <w:rsid w:val="00CC6FD2"/>
    <w:rsid w:val="00CD1A93"/>
    <w:rsid w:val="00CD28DD"/>
    <w:rsid w:val="00CD4102"/>
    <w:rsid w:val="00CD5A9B"/>
    <w:rsid w:val="00CD7944"/>
    <w:rsid w:val="00CE1208"/>
    <w:rsid w:val="00CE6DD2"/>
    <w:rsid w:val="00CF1A68"/>
    <w:rsid w:val="00CF31FA"/>
    <w:rsid w:val="00CF548C"/>
    <w:rsid w:val="00CF7156"/>
    <w:rsid w:val="00CF7520"/>
    <w:rsid w:val="00D00BED"/>
    <w:rsid w:val="00D0318F"/>
    <w:rsid w:val="00D04851"/>
    <w:rsid w:val="00D04A83"/>
    <w:rsid w:val="00D04B69"/>
    <w:rsid w:val="00D05BCB"/>
    <w:rsid w:val="00D07087"/>
    <w:rsid w:val="00D11612"/>
    <w:rsid w:val="00D127BD"/>
    <w:rsid w:val="00D16645"/>
    <w:rsid w:val="00D17C3E"/>
    <w:rsid w:val="00D201F9"/>
    <w:rsid w:val="00D208D9"/>
    <w:rsid w:val="00D224DD"/>
    <w:rsid w:val="00D22C1E"/>
    <w:rsid w:val="00D32E81"/>
    <w:rsid w:val="00D332E5"/>
    <w:rsid w:val="00D41B7C"/>
    <w:rsid w:val="00D4324F"/>
    <w:rsid w:val="00D502BE"/>
    <w:rsid w:val="00D5344A"/>
    <w:rsid w:val="00D53B32"/>
    <w:rsid w:val="00D60D23"/>
    <w:rsid w:val="00D61374"/>
    <w:rsid w:val="00D62FF3"/>
    <w:rsid w:val="00D66952"/>
    <w:rsid w:val="00D73C60"/>
    <w:rsid w:val="00D758C7"/>
    <w:rsid w:val="00D76230"/>
    <w:rsid w:val="00D81B6C"/>
    <w:rsid w:val="00D82797"/>
    <w:rsid w:val="00D83C06"/>
    <w:rsid w:val="00D8588B"/>
    <w:rsid w:val="00D86393"/>
    <w:rsid w:val="00D8730B"/>
    <w:rsid w:val="00D90524"/>
    <w:rsid w:val="00D909E8"/>
    <w:rsid w:val="00D90D23"/>
    <w:rsid w:val="00D951DC"/>
    <w:rsid w:val="00DA07E4"/>
    <w:rsid w:val="00DA0EC6"/>
    <w:rsid w:val="00DA130B"/>
    <w:rsid w:val="00DA5ECB"/>
    <w:rsid w:val="00DA69B7"/>
    <w:rsid w:val="00DB0AC6"/>
    <w:rsid w:val="00DB2937"/>
    <w:rsid w:val="00DB294B"/>
    <w:rsid w:val="00DB3E3A"/>
    <w:rsid w:val="00DC1FA4"/>
    <w:rsid w:val="00DC3B60"/>
    <w:rsid w:val="00DD1529"/>
    <w:rsid w:val="00DD3FD0"/>
    <w:rsid w:val="00DD62B4"/>
    <w:rsid w:val="00DD6640"/>
    <w:rsid w:val="00DE3A53"/>
    <w:rsid w:val="00DE480C"/>
    <w:rsid w:val="00DE4EF0"/>
    <w:rsid w:val="00DF22E1"/>
    <w:rsid w:val="00DF2336"/>
    <w:rsid w:val="00DF2840"/>
    <w:rsid w:val="00E0153A"/>
    <w:rsid w:val="00E021B7"/>
    <w:rsid w:val="00E0242F"/>
    <w:rsid w:val="00E05342"/>
    <w:rsid w:val="00E109FA"/>
    <w:rsid w:val="00E10A72"/>
    <w:rsid w:val="00E14406"/>
    <w:rsid w:val="00E1559C"/>
    <w:rsid w:val="00E16148"/>
    <w:rsid w:val="00E16E53"/>
    <w:rsid w:val="00E16E94"/>
    <w:rsid w:val="00E20C1D"/>
    <w:rsid w:val="00E21BAB"/>
    <w:rsid w:val="00E25D37"/>
    <w:rsid w:val="00E2657D"/>
    <w:rsid w:val="00E26E41"/>
    <w:rsid w:val="00E31C2F"/>
    <w:rsid w:val="00E329BB"/>
    <w:rsid w:val="00E33408"/>
    <w:rsid w:val="00E37463"/>
    <w:rsid w:val="00E436C4"/>
    <w:rsid w:val="00E45A0C"/>
    <w:rsid w:val="00E45B26"/>
    <w:rsid w:val="00E46832"/>
    <w:rsid w:val="00E47762"/>
    <w:rsid w:val="00E51367"/>
    <w:rsid w:val="00E53DCD"/>
    <w:rsid w:val="00E54260"/>
    <w:rsid w:val="00E56AA3"/>
    <w:rsid w:val="00E62D19"/>
    <w:rsid w:val="00E63BC5"/>
    <w:rsid w:val="00E65B31"/>
    <w:rsid w:val="00E65C26"/>
    <w:rsid w:val="00E6716A"/>
    <w:rsid w:val="00E67693"/>
    <w:rsid w:val="00E7144D"/>
    <w:rsid w:val="00E71B05"/>
    <w:rsid w:val="00E73C55"/>
    <w:rsid w:val="00E74B72"/>
    <w:rsid w:val="00E7598E"/>
    <w:rsid w:val="00E772C0"/>
    <w:rsid w:val="00E77F11"/>
    <w:rsid w:val="00E82332"/>
    <w:rsid w:val="00E874BA"/>
    <w:rsid w:val="00E878A8"/>
    <w:rsid w:val="00E93B95"/>
    <w:rsid w:val="00E93BEF"/>
    <w:rsid w:val="00E95D14"/>
    <w:rsid w:val="00E97FE5"/>
    <w:rsid w:val="00EA00A7"/>
    <w:rsid w:val="00EA33D5"/>
    <w:rsid w:val="00EA75EE"/>
    <w:rsid w:val="00EB038E"/>
    <w:rsid w:val="00EB0AC2"/>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540F"/>
    <w:rsid w:val="00ED6D4A"/>
    <w:rsid w:val="00ED6D7B"/>
    <w:rsid w:val="00EE0C8D"/>
    <w:rsid w:val="00EE141E"/>
    <w:rsid w:val="00EE67CF"/>
    <w:rsid w:val="00EE693B"/>
    <w:rsid w:val="00EF2DBA"/>
    <w:rsid w:val="00EF435C"/>
    <w:rsid w:val="00EF4BF4"/>
    <w:rsid w:val="00EF4CCA"/>
    <w:rsid w:val="00F05740"/>
    <w:rsid w:val="00F1205E"/>
    <w:rsid w:val="00F1278B"/>
    <w:rsid w:val="00F132BF"/>
    <w:rsid w:val="00F154E8"/>
    <w:rsid w:val="00F167E5"/>
    <w:rsid w:val="00F2020B"/>
    <w:rsid w:val="00F22465"/>
    <w:rsid w:val="00F24890"/>
    <w:rsid w:val="00F26F25"/>
    <w:rsid w:val="00F304D1"/>
    <w:rsid w:val="00F33EBD"/>
    <w:rsid w:val="00F372C5"/>
    <w:rsid w:val="00F40BA8"/>
    <w:rsid w:val="00F51033"/>
    <w:rsid w:val="00F5115F"/>
    <w:rsid w:val="00F5766C"/>
    <w:rsid w:val="00F61781"/>
    <w:rsid w:val="00F62515"/>
    <w:rsid w:val="00F631B4"/>
    <w:rsid w:val="00F6332D"/>
    <w:rsid w:val="00F63F14"/>
    <w:rsid w:val="00F64E3C"/>
    <w:rsid w:val="00F70C58"/>
    <w:rsid w:val="00F732E4"/>
    <w:rsid w:val="00F738DD"/>
    <w:rsid w:val="00F756EA"/>
    <w:rsid w:val="00F77510"/>
    <w:rsid w:val="00F80DEB"/>
    <w:rsid w:val="00F81934"/>
    <w:rsid w:val="00F8363C"/>
    <w:rsid w:val="00F87B95"/>
    <w:rsid w:val="00F9284C"/>
    <w:rsid w:val="00F92E7D"/>
    <w:rsid w:val="00F93F6C"/>
    <w:rsid w:val="00F94D82"/>
    <w:rsid w:val="00FA7C6E"/>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BE3F56E-82B7-4AB7-985B-4AF3105A3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29267</Words>
  <Characters>166825</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2</cp:revision>
  <dcterms:created xsi:type="dcterms:W3CDTF">2020-09-01T15:01:00Z</dcterms:created>
  <dcterms:modified xsi:type="dcterms:W3CDTF">2020-09-01T15:01:00Z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