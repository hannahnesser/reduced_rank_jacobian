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commentRangeStart w:id="0"/>
      <w:commentRangeEnd w:id="0"/>
      <w:r w:rsidR="00E7099C">
        <w:rPr>
          <w:rStyle w:val="CommentReference"/>
        </w:rPr>
        <w:commentReference w:id="0"/>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AD6B048"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w:t>
      </w:r>
      <w:del w:id="1" w:author="Jacob, Daniel J." w:date="2020-09-13T21:35:00Z">
        <w:r w:rsidR="002F785E" w:rsidDel="00C559F7">
          <w:rPr>
            <w:rFonts w:ascii="Times New Roman" w:hAnsi="Times New Roman" w:cs="Times New Roman"/>
            <w:color w:val="000000" w:themeColor="text1"/>
            <w:sz w:val="22"/>
          </w:rPr>
          <w:delText xml:space="preserve">a </w:delText>
        </w:r>
      </w:del>
      <w:r w:rsidR="002F785E">
        <w:rPr>
          <w:rFonts w:ascii="Times New Roman" w:hAnsi="Times New Roman" w:cs="Times New Roman"/>
          <w:color w:val="000000" w:themeColor="text1"/>
          <w:sz w:val="22"/>
        </w:rPr>
        <w:t xml:space="preserve">reduced-dimension and </w:t>
      </w:r>
      <w:del w:id="2" w:author="Jacob, Daniel J." w:date="2020-09-13T21:35:00Z">
        <w:r w:rsidR="002F785E" w:rsidDel="00C559F7">
          <w:rPr>
            <w:rFonts w:ascii="Times New Roman" w:hAnsi="Times New Roman" w:cs="Times New Roman"/>
            <w:color w:val="000000" w:themeColor="text1"/>
            <w:sz w:val="22"/>
          </w:rPr>
          <w:delText xml:space="preserve">a </w:delText>
        </w:r>
      </w:del>
      <w:r w:rsidR="002F785E">
        <w:rPr>
          <w:rFonts w:ascii="Times New Roman" w:hAnsi="Times New Roman" w:cs="Times New Roman"/>
          <w:color w:val="000000" w:themeColor="text1"/>
          <w:sz w:val="22"/>
        </w:rPr>
        <w:t>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ins w:id="3" w:author="Jacob, Daniel J." w:date="2020-09-13T21:35:00Z">
        <w:r w:rsidR="00C559F7">
          <w:rPr>
            <w:rFonts w:ascii="Times New Roman" w:hAnsi="Times New Roman" w:cs="Times New Roman"/>
            <w:color w:val="000000" w:themeColor="text1"/>
            <w:sz w:val="22"/>
          </w:rPr>
          <w:t>s</w:t>
        </w:r>
      </w:ins>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 xml:space="preserve">resolution </w:t>
      </w:r>
      <w:ins w:id="4" w:author="Jacob, Daniel J." w:date="2020-09-13T21:36:00Z">
        <w:r w:rsidR="00C559F7">
          <w:rPr>
            <w:rFonts w:ascii="Times New Roman" w:hAnsi="Times New Roman" w:cs="Times New Roman"/>
            <w:color w:val="000000" w:themeColor="text1"/>
            <w:sz w:val="22"/>
          </w:rPr>
          <w:t>albeit inex</w:t>
        </w:r>
      </w:ins>
      <w:ins w:id="5" w:author="Jacob, Daniel J." w:date="2020-09-13T21:37:00Z">
        <w:r w:rsidR="00C559F7">
          <w:rPr>
            <w:rFonts w:ascii="Times New Roman" w:hAnsi="Times New Roman" w:cs="Times New Roman"/>
            <w:color w:val="000000" w:themeColor="text1"/>
            <w:sz w:val="22"/>
          </w:rPr>
          <w:t xml:space="preserve">act </w:t>
        </w:r>
      </w:ins>
      <w:r w:rsidR="00062FEC">
        <w:rPr>
          <w:rFonts w:ascii="Times New Roman" w:hAnsi="Times New Roman" w:cs="Times New Roman"/>
          <w:color w:val="000000" w:themeColor="text1"/>
          <w:sz w:val="22"/>
        </w:rPr>
        <w:t>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7F1516CC"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del w:id="6" w:author="Jacob, Daniel J." w:date="2020-09-13T19:16:00Z">
        <w:r w:rsidR="00B31FC9" w:rsidDel="00680FB8">
          <w:rPr>
            <w:rFonts w:ascii="Times New Roman" w:hAnsi="Times New Roman" w:cs="Times New Roman"/>
            <w:sz w:val="22"/>
          </w:rPr>
          <w:delText xml:space="preserve">While </w:delText>
        </w:r>
        <w:r w:rsidR="00776D82" w:rsidDel="00680FB8">
          <w:rPr>
            <w:rFonts w:ascii="Times New Roman" w:hAnsi="Times New Roman" w:cs="Times New Roman"/>
            <w:sz w:val="22"/>
          </w:rPr>
          <w:delText>m</w:delText>
        </w:r>
      </w:del>
      <w:ins w:id="7" w:author="Jacob, Daniel J." w:date="2020-09-13T19:16:00Z">
        <w:r w:rsidR="00680FB8">
          <w:rPr>
            <w:rFonts w:ascii="Times New Roman" w:hAnsi="Times New Roman" w:cs="Times New Roman"/>
            <w:sz w:val="22"/>
          </w:rPr>
          <w:t>M</w:t>
        </w:r>
      </w:ins>
      <w:r w:rsidR="00776D82">
        <w:rPr>
          <w:rFonts w:ascii="Times New Roman" w:hAnsi="Times New Roman" w:cs="Times New Roman"/>
          <w:sz w:val="22"/>
        </w:rPr>
        <w:t>ethods</w:t>
      </w:r>
      <w:r w:rsidR="00422E17">
        <w:rPr>
          <w:rFonts w:ascii="Times New Roman" w:hAnsi="Times New Roman" w:cs="Times New Roman"/>
          <w:sz w:val="22"/>
        </w:rPr>
        <w:t xml:space="preserve"> </w:t>
      </w:r>
      <w:del w:id="8" w:author="Jacob, Daniel J." w:date="2020-09-13T19:16:00Z">
        <w:r w:rsidR="00422E17" w:rsidDel="00680FB8">
          <w:rPr>
            <w:rFonts w:ascii="Times New Roman" w:hAnsi="Times New Roman" w:cs="Times New Roman"/>
            <w:sz w:val="22"/>
          </w:rPr>
          <w:delText xml:space="preserve">of </w:delText>
        </w:r>
      </w:del>
      <w:ins w:id="9" w:author="Jacob, Daniel J." w:date="2020-09-13T19:16:00Z">
        <w:r w:rsidR="00680FB8">
          <w:rPr>
            <w:rFonts w:ascii="Times New Roman" w:hAnsi="Times New Roman" w:cs="Times New Roman"/>
            <w:sz w:val="22"/>
          </w:rPr>
          <w:t xml:space="preserve">for </w:t>
        </w:r>
      </w:ins>
      <w:r w:rsidR="00422E17">
        <w:rPr>
          <w:rFonts w:ascii="Times New Roman" w:hAnsi="Times New Roman" w:cs="Times New Roman"/>
          <w:sz w:val="22"/>
        </w:rPr>
        <w:t>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1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10"/>
      <w:r w:rsidR="00A47035" w:rsidRPr="00FF3655">
        <w:rPr>
          <w:rStyle w:val="CommentReference"/>
          <w:color w:val="FF0000"/>
        </w:rPr>
        <w:commentReference w:id="10"/>
      </w:r>
      <w:del w:id="11" w:author="Jacob, Daniel J." w:date="2020-09-13T19:16:00Z">
        <w:r w:rsidR="00B31FC9" w:rsidRPr="00FF3655" w:rsidDel="00680FB8">
          <w:rPr>
            <w:rFonts w:ascii="Times New Roman" w:hAnsi="Times New Roman" w:cs="Times New Roman"/>
            <w:color w:val="FF0000"/>
            <w:sz w:val="22"/>
          </w:rPr>
          <w:delText>,</w:delText>
        </w:r>
        <w:r w:rsidR="00B31FC9" w:rsidDel="00680FB8">
          <w:rPr>
            <w:rFonts w:ascii="Times New Roman" w:hAnsi="Times New Roman" w:cs="Times New Roman"/>
            <w:sz w:val="22"/>
          </w:rPr>
          <w:delText xml:space="preserve"> </w:delText>
        </w:r>
        <w:r w:rsidR="00776D82" w:rsidDel="00680FB8">
          <w:rPr>
            <w:rFonts w:ascii="Times New Roman" w:hAnsi="Times New Roman" w:cs="Times New Roman"/>
            <w:sz w:val="22"/>
          </w:rPr>
          <w:delText>these approaches</w:delText>
        </w:r>
        <w:r w:rsidR="00B31FC9" w:rsidDel="00680FB8">
          <w:rPr>
            <w:rFonts w:ascii="Times New Roman" w:hAnsi="Times New Roman" w:cs="Times New Roman"/>
            <w:sz w:val="22"/>
          </w:rPr>
          <w:delText xml:space="preserve"> </w:delText>
        </w:r>
      </w:del>
      <w:ins w:id="12" w:author="Jacob, Daniel J." w:date="2020-09-13T19:17:00Z">
        <w:r w:rsidR="00680FB8">
          <w:rPr>
            <w:rFonts w:ascii="Times New Roman" w:hAnsi="Times New Roman" w:cs="Times New Roman"/>
            <w:sz w:val="22"/>
          </w:rPr>
          <w:t xml:space="preserve"> but </w:t>
        </w:r>
      </w:ins>
      <w:r w:rsidR="00B31FC9">
        <w:rPr>
          <w:rFonts w:ascii="Times New Roman" w:hAnsi="Times New Roman" w:cs="Times New Roman"/>
          <w:sz w:val="22"/>
        </w:rPr>
        <w:t>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26256E5"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6E41A3">
        <w:rPr>
          <w:rFonts w:ascii="Times New Roman" w:hAnsi="Times New Roman" w:cs="Times New Roman"/>
          <w:sz w:val="22"/>
        </w:rPr>
        <w:t>to</w:t>
      </w:r>
      <w:r w:rsidR="002A11C6">
        <w:rPr>
          <w:rFonts w:ascii="Times New Roman" w:hAnsi="Times New Roman" w:cs="Times New Roman"/>
          <w:sz w:val="22"/>
        </w:rPr>
        <w:t xml:space="preserve">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6E41A3">
        <w:rPr>
          <w:rFonts w:ascii="Times New Roman" w:hAnsi="Times New Roman" w:cs="Times New Roman"/>
          <w:sz w:val="22"/>
        </w:rPr>
        <w:t>and</w:t>
      </w:r>
      <w:r w:rsidR="00252ADF">
        <w:rPr>
          <w:rFonts w:ascii="Times New Roman" w:hAnsi="Times New Roman" w:cs="Times New Roman"/>
          <w:sz w:val="22"/>
        </w:rPr>
        <w:t xml:space="preserve"> </w:t>
      </w:r>
      <w:del w:id="13" w:author="Jacob, Daniel J." w:date="2020-09-13T19:18:00Z">
        <w:r w:rsidR="00724BBA" w:rsidDel="00680FB8">
          <w:rPr>
            <w:rFonts w:ascii="Times New Roman" w:hAnsi="Times New Roman" w:cs="Times New Roman"/>
            <w:sz w:val="22"/>
          </w:rPr>
          <w:delText xml:space="preserve">find </w:delText>
        </w:r>
      </w:del>
      <w:ins w:id="14" w:author="Jacob, Daniel J." w:date="2020-09-13T19:18:00Z">
        <w:r w:rsidR="00680FB8">
          <w:rPr>
            <w:rFonts w:ascii="Times New Roman" w:hAnsi="Times New Roman" w:cs="Times New Roman"/>
            <w:sz w:val="22"/>
          </w:rPr>
          <w:t xml:space="preserve">obtain </w:t>
        </w:r>
      </w:ins>
      <w:r w:rsidR="00724BBA">
        <w:rPr>
          <w:rFonts w:ascii="Times New Roman" w:hAnsi="Times New Roman" w:cs="Times New Roman"/>
          <w:sz w:val="22"/>
        </w:rPr>
        <w:t>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ins w:id="15" w:author="Jacob, Daniel J." w:date="2020-09-13T19:18:00Z">
        <w:r w:rsidR="00680FB8">
          <w:rPr>
            <w:rFonts w:ascii="Times New Roman" w:eastAsiaTheme="minorEastAsia" w:hAnsi="Times New Roman" w:cs="Times New Roman"/>
            <w:i/>
            <w:sz w:val="22"/>
          </w:rPr>
          <w:t xml:space="preserve"> </w:t>
        </w:r>
        <w:r w:rsidR="00680FB8">
          <w:rPr>
            <w:rFonts w:ascii="Times New Roman" w:eastAsiaTheme="minorEastAsia" w:hAnsi="Times New Roman" w:cs="Times New Roman"/>
            <w:iCs/>
            <w:sz w:val="22"/>
          </w:rPr>
          <w:t>+ 1</w:t>
        </w:r>
      </w:ins>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del w:id="16" w:author="Jacob, Daniel J." w:date="2020-09-13T19:19:00Z">
        <w:r w:rsidR="00252ADF" w:rsidDel="00680FB8">
          <w:rPr>
            <w:rFonts w:ascii="Times New Roman" w:eastAsiaTheme="minorEastAsia" w:hAnsi="Times New Roman" w:cs="Times New Roman"/>
            <w:sz w:val="22"/>
          </w:rPr>
          <w:delText>can be</w:delText>
        </w:r>
      </w:del>
      <w:ins w:id="17" w:author="Jacob, Daniel J." w:date="2020-09-13T19:19:00Z">
        <w:r w:rsidR="00680FB8">
          <w:rPr>
            <w:rFonts w:ascii="Times New Roman" w:eastAsiaTheme="minorEastAsia" w:hAnsi="Times New Roman" w:cs="Times New Roman"/>
            <w:sz w:val="22"/>
          </w:rPr>
          <w:t>are</w:t>
        </w:r>
      </w:ins>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0EBCF81"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commentRangeStart w:id="18"/>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4A24C8">
        <w:rPr>
          <w:rFonts w:ascii="Times New Roman" w:hAnsi="Times New Roman" w:cs="Times New Roman"/>
          <w:noProof/>
          <w:color w:val="FF0000"/>
          <w:sz w:val="22"/>
        </w:rPr>
        <w:t xml:space="preserve">(Hu et al. </w:t>
      </w:r>
      <w:r w:rsidR="00D07087" w:rsidRPr="008E508C">
        <w:rPr>
          <w:rFonts w:ascii="Times New Roman" w:hAnsi="Times New Roman" w:cs="Times New Roman"/>
          <w:noProof/>
          <w:color w:val="FF0000"/>
          <w:sz w:val="22"/>
        </w:rPr>
        <w:t>2018</w:t>
      </w:r>
      <w:r w:rsidR="00D07087" w:rsidRPr="00D07087">
        <w:rPr>
          <w:rFonts w:ascii="Times New Roman" w:hAnsi="Times New Roman" w:cs="Times New Roman"/>
          <w:noProof/>
          <w:sz w:val="22"/>
        </w:rPr>
        <w:t>)</w:t>
      </w:r>
      <w:r w:rsidR="00D04B69">
        <w:rPr>
          <w:rFonts w:ascii="Times New Roman" w:hAnsi="Times New Roman" w:cs="Times New Roman"/>
          <w:sz w:val="22"/>
        </w:rPr>
        <w:fldChar w:fldCharType="end"/>
      </w:r>
      <w:commentRangeEnd w:id="18"/>
      <w:r w:rsidR="008E508C">
        <w:rPr>
          <w:rStyle w:val="CommentReference"/>
        </w:rPr>
        <w:commentReference w:id="18"/>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31D942B0"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w:t>
      </w:r>
      <w:ins w:id="19" w:author="Jacob, Daniel J." w:date="2020-09-13T19:22:00Z">
        <w:r w:rsidR="00680FB8">
          <w:rPr>
            <w:rFonts w:ascii="Times New Roman" w:eastAsiaTheme="minorEastAsia" w:hAnsi="Times New Roman" w:cs="Times New Roman"/>
            <w:color w:val="000000" w:themeColor="text1"/>
            <w:sz w:val="22"/>
          </w:rPr>
          <w:t xml:space="preserve">are sufficient to </w:t>
        </w:r>
      </w:ins>
      <w:r w:rsidR="009C7438" w:rsidRPr="008979CB">
        <w:rPr>
          <w:rFonts w:ascii="Times New Roman" w:eastAsiaTheme="minorEastAsia" w:hAnsi="Times New Roman" w:cs="Times New Roman"/>
          <w:color w:val="000000" w:themeColor="text1"/>
          <w:sz w:val="22"/>
        </w:rPr>
        <w:t>explain the information content.</w:t>
      </w:r>
    </w:p>
    <w:p w14:paraId="394BCE52" w14:textId="77777777" w:rsidR="003D2597" w:rsidRDefault="003D2597" w:rsidP="0053318B">
      <w:pPr>
        <w:rPr>
          <w:rFonts w:ascii="Times New Roman" w:hAnsi="Times New Roman" w:cs="Times New Roman"/>
          <w:sz w:val="22"/>
        </w:rPr>
      </w:pPr>
    </w:p>
    <w:p w14:paraId="70A1E0C4" w14:textId="0A078004"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w:t>
      </w:r>
      <w:ins w:id="20" w:author="Jacob, Daniel J." w:date="2020-09-13T19:23:00Z">
        <w:r w:rsidR="00A73A8D">
          <w:rPr>
            <w:rFonts w:ascii="Times New Roman" w:hAnsi="Times New Roman" w:cs="Times New Roman"/>
            <w:sz w:val="22"/>
          </w:rPr>
          <w:t xml:space="preserve">while </w:t>
        </w:r>
      </w:ins>
      <w:r w:rsidR="00A2489F">
        <w:rPr>
          <w:rFonts w:ascii="Times New Roman" w:hAnsi="Times New Roman" w:cs="Times New Roman"/>
          <w:sz w:val="22"/>
        </w:rPr>
        <w:t xml:space="preserve">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11CF19F"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w:t>
      </w:r>
      <w:del w:id="21" w:author="Jacob, Daniel J." w:date="2020-09-13T19:24:00Z">
        <w:r w:rsidR="00494ECD" w:rsidDel="00A73A8D">
          <w:rPr>
            <w:rFonts w:ascii="Times New Roman" w:hAnsi="Times New Roman" w:cs="Times New Roman"/>
            <w:sz w:val="22"/>
          </w:rPr>
          <w:delText xml:space="preserve">the </w:delText>
        </w:r>
      </w:del>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del w:id="22" w:author="Jacob, Daniel J." w:date="2020-09-13T19:25:00Z">
        <w:r w:rsidDel="00A73A8D">
          <w:rPr>
            <w:rFonts w:ascii="Times New Roman" w:hAnsi="Times New Roman" w:cs="Times New Roman"/>
            <w:sz w:val="22"/>
          </w:rPr>
          <w:delText xml:space="preserve">although </w:delText>
        </w:r>
      </w:del>
      <w:ins w:id="23" w:author="Jacob, Daniel J." w:date="2020-09-13T19:25:00Z">
        <w:r w:rsidR="00A73A8D">
          <w:rPr>
            <w:rFonts w:ascii="Times New Roman" w:hAnsi="Times New Roman" w:cs="Times New Roman"/>
            <w:sz w:val="22"/>
          </w:rPr>
          <w:t xml:space="preserve">but </w:t>
        </w:r>
      </w:ins>
      <w:r>
        <w:rPr>
          <w:rFonts w:ascii="Times New Roman" w:hAnsi="Times New Roman" w:cs="Times New Roman"/>
          <w:sz w:val="22"/>
        </w:rPr>
        <w:t>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656277"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4C953231" w:rsidR="00AA5FC9" w:rsidRDefault="00A73A8D" w:rsidP="007A4AD3">
      <w:pPr>
        <w:rPr>
          <w:rFonts w:ascii="Times New Roman" w:hAnsi="Times New Roman" w:cs="Times New Roman"/>
          <w:sz w:val="22"/>
        </w:rPr>
      </w:pPr>
      <w:ins w:id="24" w:author="Jacob, Daniel J." w:date="2020-09-13T19:26:00Z">
        <w:r>
          <w:rPr>
            <w:rFonts w:ascii="Times New Roman" w:hAnsi="Times New Roman" w:cs="Times New Roman"/>
            <w:bCs/>
            <w:sz w:val="22"/>
          </w:rPr>
          <w:t xml:space="preserve">Here </w:t>
        </w:r>
      </w:ins>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ins w:id="25" w:author="Jacob, Daniel J." w:date="2020-09-13T19:26:00Z">
        <w:r>
          <w:rPr>
            <w:rFonts w:ascii="Times New Roman" w:hAnsi="Times New Roman" w:cs="Times New Roman"/>
            <w:sz w:val="22"/>
          </w:rPr>
          <w:t xml:space="preserve">which </w:t>
        </w:r>
      </w:ins>
      <w:r w:rsidR="003C155A">
        <w:rPr>
          <w:rFonts w:ascii="Times New Roman" w:hAnsi="Times New Roman" w:cs="Times New Roman"/>
          <w:sz w:val="22"/>
        </w:rPr>
        <w:t xml:space="preserve">collectively </w:t>
      </w:r>
      <w:ins w:id="26" w:author="Jacob, Daniel J." w:date="2020-09-13T19:26:00Z">
        <w:r>
          <w:rPr>
            <w:rFonts w:ascii="Times New Roman" w:hAnsi="Times New Roman" w:cs="Times New Roman"/>
            <w:sz w:val="22"/>
          </w:rPr>
          <w:t xml:space="preserve">represent </w:t>
        </w:r>
      </w:ins>
      <w:r w:rsidR="003C155A">
        <w:rPr>
          <w:rFonts w:ascii="Times New Roman" w:hAnsi="Times New Roman" w:cs="Times New Roman"/>
          <w:sz w:val="22"/>
        </w:rPr>
        <w:t>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ins w:id="27" w:author="Jacob, Daniel J." w:date="2020-09-13T19:27:00Z">
        <w:r>
          <w:rPr>
            <w:rFonts w:ascii="Times New Roman" w:hAnsi="Times New Roman" w:cs="Times New Roman"/>
            <w:sz w:val="22"/>
          </w:rPr>
          <w:t xml:space="preserve">see </w:t>
        </w:r>
      </w:ins>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656277"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656277"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15755E"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xml:space="preserve">, although the </w:t>
      </w:r>
      <w:commentRangeStart w:id="28"/>
      <w:del w:id="29" w:author="Jacob, Daniel J." w:date="2020-09-13T19:31:00Z">
        <w:r w:rsidR="00D201F9" w:rsidDel="00A73A8D">
          <w:rPr>
            <w:rFonts w:ascii="Times New Roman" w:hAnsi="Times New Roman" w:cs="Times New Roman"/>
            <w:sz w:val="22"/>
          </w:rPr>
          <w:delText>eigenvector</w:delText>
        </w:r>
      </w:del>
      <w:commentRangeEnd w:id="28"/>
      <w:r w:rsidR="00A73A8D">
        <w:rPr>
          <w:rStyle w:val="CommentReference"/>
        </w:rPr>
        <w:commentReference w:id="28"/>
      </w:r>
      <w:del w:id="30" w:author="Jacob, Daniel J." w:date="2020-09-13T19:31:00Z">
        <w:r w:rsidR="00D201F9" w:rsidDel="00A73A8D">
          <w:rPr>
            <w:rFonts w:ascii="Times New Roman" w:hAnsi="Times New Roman" w:cs="Times New Roman"/>
            <w:sz w:val="22"/>
          </w:rPr>
          <w:delText xml:space="preserve"> </w:delText>
        </w:r>
      </w:del>
      <w:r w:rsidR="00D201F9">
        <w:rPr>
          <w:rFonts w:ascii="Times New Roman" w:hAnsi="Times New Roman" w:cs="Times New Roman"/>
          <w:sz w:val="22"/>
        </w:rPr>
        <w:t>corrections generated in the non-discrete, reduced-dimension space (lower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6EDCD100"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del w:id="31" w:author="Jacob, Daniel J." w:date="2020-09-13T19:32:00Z">
        <w:r w:rsidR="008E09DE" w:rsidRPr="002315A1" w:rsidDel="00A73A8D">
          <w:rPr>
            <w:rFonts w:ascii="Times New Roman" w:eastAsiaTheme="minorEastAsia" w:hAnsi="Times New Roman" w:cs="Times New Roman"/>
            <w:color w:val="000000" w:themeColor="text1"/>
            <w:sz w:val="22"/>
          </w:rPr>
          <w:delText xml:space="preserve">Following </w:delText>
        </w:r>
      </w:del>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ins w:id="32" w:author="Jacob, Daniel J." w:date="2020-09-13T19:32:00Z">
        <w:r w:rsidR="00A73A8D">
          <w:rPr>
            <w:rFonts w:ascii="Times New Roman" w:eastAsiaTheme="minorEastAsia" w:hAnsi="Times New Roman" w:cs="Times New Roman"/>
            <w:color w:val="000000" w:themeColor="text1"/>
            <w:sz w:val="22"/>
          </w:rPr>
          <w:t xml:space="preserve"> show that</w:t>
        </w:r>
      </w:ins>
      <w:del w:id="33" w:author="Jacob, Daniel J." w:date="2020-09-13T19:32:00Z">
        <w:r w:rsidR="008E09DE" w:rsidRPr="002315A1" w:rsidDel="00A73A8D">
          <w:rPr>
            <w:rFonts w:ascii="Times New Roman" w:eastAsiaTheme="minorEastAsia" w:hAnsi="Times New Roman" w:cs="Times New Roman"/>
            <w:color w:val="000000" w:themeColor="text1"/>
            <w:sz w:val="22"/>
          </w:rPr>
          <w:delText>,</w:delText>
        </w:r>
      </w:del>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w:t>
      </w:r>
      <w:ins w:id="34" w:author="Jacob, Daniel J." w:date="2020-09-13T19:33:00Z">
        <w:r w:rsidR="00A73A8D">
          <w:rPr>
            <w:rFonts w:ascii="Times New Roman" w:hAnsi="Times New Roman" w:cs="Times New Roman"/>
            <w:sz w:val="22"/>
          </w:rPr>
          <w:t xml:space="preserve">further </w:t>
        </w:r>
      </w:ins>
      <w:r w:rsidR="00B93324">
        <w:rPr>
          <w:rFonts w:ascii="Times New Roman" w:hAnsi="Times New Roman" w:cs="Times New Roman"/>
          <w:sz w:val="22"/>
        </w:rPr>
        <w:t xml:space="preserve">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65627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C638B8B"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w:del w:id="35" w:author="Jacob, Daniel J." w:date="2020-09-13T19:38:00Z">
        <w:r w:rsidDel="005609B0">
          <w:rPr>
            <w:rFonts w:ascii="Times New Roman" w:hAnsi="Times New Roman" w:cs="Times New Roman"/>
            <w:sz w:val="22"/>
          </w:rPr>
          <w:delText xml:space="preserve">the diagonal elements </w:delText>
        </w:r>
        <w:commentRangeStart w:id="36"/>
        <w:r w:rsidDel="005609B0">
          <w:rPr>
            <w:rFonts w:ascii="Times New Roman" w:hAnsi="Times New Roman" w:cs="Times New Roman"/>
            <w:sz w:val="22"/>
          </w:rPr>
          <w:delText>of</w:delText>
        </w:r>
        <w:r w:rsidRPr="00BA0F6A" w:rsidDel="005609B0">
          <w:rPr>
            <w:rFonts w:ascii="Times New Roman" w:hAnsi="Times New Roman" w:cs="Times New Roman"/>
            <w:sz w:val="22"/>
          </w:rPr>
          <w:delText xml:space="preserve"> </w:delText>
        </w:r>
      </w:del>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ins w:id="37" w:author="Jacob, Daniel J." w:date="2020-09-13T19:38:00Z">
        <w:r w:rsidR="005609B0">
          <w:rPr>
            <w:rFonts w:ascii="Times New Roman" w:eastAsiaTheme="minorEastAsia" w:hAnsi="Times New Roman" w:cs="Times New Roman"/>
            <w:sz w:val="22"/>
          </w:rPr>
          <w:t>is a diagonal matrix of t</w:t>
        </w:r>
      </w:ins>
      <w:ins w:id="38" w:author="Jacob, Daniel J." w:date="2020-09-13T19:39:00Z">
        <w:r w:rsidR="005609B0">
          <w:rPr>
            <w:rFonts w:ascii="Times New Roman" w:eastAsiaTheme="minorEastAsia" w:hAnsi="Times New Roman" w:cs="Times New Roman"/>
            <w:sz w:val="22"/>
          </w:rPr>
          <w:t xml:space="preserve">he </w:t>
        </w:r>
      </w:ins>
      <w:del w:id="39" w:author="Jacob, Daniel J." w:date="2020-09-13T19:39:00Z">
        <w:r w:rsidDel="005609B0">
          <w:rPr>
            <w:rFonts w:ascii="Times New Roman" w:hAnsi="Times New Roman" w:cs="Times New Roman"/>
            <w:sz w:val="22"/>
          </w:rPr>
          <w:delText xml:space="preserve">are the </w:delText>
        </w:r>
        <w:r w:rsidR="00C00C46" w:rsidDel="005609B0">
          <w:rPr>
            <w:rFonts w:ascii="Times New Roman" w:hAnsi="Times New Roman" w:cs="Times New Roman"/>
            <w:sz w:val="22"/>
          </w:rPr>
          <w:delText xml:space="preserve">corresponding </w:delText>
        </w:r>
      </w:del>
      <w:r>
        <w:rPr>
          <w:rFonts w:ascii="Times New Roman" w:hAnsi="Times New Roman" w:cs="Times New Roman"/>
          <w:sz w:val="22"/>
        </w:rPr>
        <w:t xml:space="preserve">eigenvalues of </w:t>
      </w:r>
      <m:oMath>
        <m:r>
          <m:rPr>
            <m:sty m:val="b"/>
          </m:rPr>
          <w:rPr>
            <w:rFonts w:ascii="Cambria Math" w:hAnsi="Cambria Math" w:cs="Times New Roman"/>
            <w:sz w:val="22"/>
          </w:rPr>
          <m:t>Q</m:t>
        </m:r>
        <w:commentRangeEnd w:id="36"/>
        <m:r>
          <m:rPr>
            <m:sty m:val="p"/>
          </m:rPr>
          <w:rPr>
            <w:rStyle w:val="CommentReference"/>
          </w:rPr>
          <w:commentReference w:id="36"/>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656277"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656277"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3EE96686"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w:t>
      </w:r>
      <w:commentRangeStart w:id="40"/>
      <w:r w:rsidR="00A64F76">
        <w:rPr>
          <w:rFonts w:ascii="Times New Roman" w:eastAsiaTheme="minorEastAsia" w:hAnsi="Times New Roman" w:cs="Times New Roman"/>
          <w:sz w:val="22"/>
        </w:rPr>
        <w:t xml:space="preserve">diagonal </w:t>
      </w:r>
      <w:del w:id="41" w:author="Jacob, Daniel J." w:date="2020-09-13T19:39:00Z">
        <w:r w:rsidR="00A64F76" w:rsidDel="005609B0">
          <w:rPr>
            <w:rFonts w:ascii="Times New Roman" w:eastAsiaTheme="minorEastAsia" w:hAnsi="Times New Roman" w:cs="Times New Roman"/>
            <w:sz w:val="22"/>
          </w:rPr>
          <w:delText xml:space="preserve">of </w:delText>
        </w:r>
      </w:del>
      <w:ins w:id="42" w:author="Jacob, Daniel J." w:date="2020-09-13T19:39:00Z">
        <w:r w:rsidR="005609B0">
          <w:rPr>
            <w:rFonts w:ascii="Times New Roman" w:eastAsiaTheme="minorEastAsia" w:hAnsi="Times New Roman" w:cs="Times New Roman"/>
            <w:sz w:val="22"/>
          </w:rPr>
          <w:t>matrix</w:t>
        </w:r>
        <w:commentRangeEnd w:id="40"/>
        <w:r w:rsidR="005609B0">
          <w:rPr>
            <w:rStyle w:val="CommentReference"/>
          </w:rPr>
          <w:commentReference w:id="40"/>
        </w:r>
      </w:ins>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656277"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E6D2AF2"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del w:id="43" w:author="Jacob, Daniel J." w:date="2020-09-13T19:41:00Z">
        <w:r w:rsidR="001B50A2" w:rsidDel="005609B0">
          <w:rPr>
            <w:rFonts w:ascii="Times New Roman" w:eastAsiaTheme="minorEastAsia" w:hAnsi="Times New Roman" w:cs="Times New Roman"/>
            <w:sz w:val="22"/>
          </w:rPr>
          <w:delText>In the case of high-resolution inversions of chemical transport models,</w:delText>
        </w:r>
      </w:del>
      <w:ins w:id="44" w:author="Jacob, Daniel J." w:date="2020-09-13T19:41:00Z">
        <w:r w:rsidR="005609B0">
          <w:rPr>
            <w:rFonts w:ascii="Times New Roman" w:eastAsiaTheme="minorEastAsia" w:hAnsi="Times New Roman" w:cs="Times New Roman"/>
            <w:sz w:val="22"/>
          </w:rPr>
          <w:t>But</w:t>
        </w:r>
      </w:ins>
      <w:r w:rsidR="001B50A2">
        <w:rPr>
          <w:rFonts w:ascii="Times New Roman" w:eastAsiaTheme="minorEastAsia" w:hAnsi="Times New Roman" w:cs="Times New Roman"/>
          <w:sz w:val="22"/>
        </w:rPr>
        <w:t xml:space="preserve"> the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del w:id="45" w:author="Jacob, Daniel J." w:date="2020-09-13T19:41:00Z">
        <w:r w:rsidR="00CE2919" w:rsidDel="005609B0">
          <w:rPr>
            <w:rFonts w:ascii="Times New Roman" w:eastAsiaTheme="minorEastAsia" w:hAnsi="Times New Roman" w:cs="Times New Roman"/>
            <w:sz w:val="22"/>
          </w:rPr>
          <w:delText>substantially lower</w:delText>
        </w:r>
      </w:del>
      <w:ins w:id="46" w:author="Jacob, Daniel J." w:date="2020-09-13T19:41:00Z">
        <w:r w:rsidR="005609B0">
          <w:rPr>
            <w:rFonts w:ascii="Times New Roman" w:eastAsiaTheme="minorEastAsia" w:hAnsi="Times New Roman" w:cs="Times New Roman"/>
            <w:sz w:val="22"/>
          </w:rPr>
          <w:t>greatly reduced</w:t>
        </w:r>
      </w:ins>
      <w:r w:rsidR="00CE2919">
        <w:rPr>
          <w:rFonts w:ascii="Times New Roman" w:eastAsiaTheme="minorEastAsia" w:hAnsi="Times New Roman" w:cs="Times New Roman"/>
          <w:sz w:val="22"/>
        </w:rPr>
        <w:t xml:space="preserve">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ins w:id="47" w:author="Jacob, Daniel J." w:date="2020-09-13T19:42:00Z">
        <w:r w:rsidR="005609B0">
          <w:rPr>
            <w:rFonts w:ascii="Times New Roman" w:eastAsiaTheme="minorEastAsia" w:hAnsi="Times New Roman" w:cs="Times New Roman"/>
            <w:sz w:val="22"/>
          </w:rPr>
          <w:t xml:space="preserve">see </w:t>
        </w:r>
      </w:ins>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(upper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09758DF" w14:textId="77777777" w:rsidR="000D4779" w:rsidRDefault="00CE2919" w:rsidP="002178BA">
      <w:pPr>
        <w:rPr>
          <w:ins w:id="48" w:author="Jacob, Daniel J." w:date="2020-09-13T19:44:00Z"/>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w:t>
      </w:r>
      <w:del w:id="49" w:author="Jacob, Daniel J." w:date="2020-09-13T19:44:00Z">
        <w:r w:rsidR="00694608" w:rsidDel="000D4779">
          <w:rPr>
            <w:rFonts w:ascii="Times New Roman" w:eastAsiaTheme="minorEastAsia" w:hAnsi="Times New Roman" w:cs="Times New Roman"/>
            <w:bCs/>
            <w:sz w:val="22"/>
          </w:rPr>
          <w:delText>depends strongly on</w:delText>
        </w:r>
      </w:del>
      <w:ins w:id="50" w:author="Jacob, Daniel J." w:date="2020-09-13T19:44:00Z">
        <w:r w:rsidR="000D4779">
          <w:rPr>
            <w:rFonts w:ascii="Times New Roman" w:eastAsiaTheme="minorEastAsia" w:hAnsi="Times New Roman" w:cs="Times New Roman"/>
            <w:bCs/>
            <w:sz w:val="22"/>
          </w:rPr>
          <w:t>is largely defined by</w:t>
        </w:r>
      </w:ins>
      <w:r w:rsidR="00694608">
        <w:rPr>
          <w:rFonts w:ascii="Times New Roman" w:eastAsiaTheme="minorEastAsia" w:hAnsi="Times New Roman" w:cs="Times New Roman"/>
          <w:bCs/>
          <w:sz w:val="22"/>
        </w:rPr>
        <w:t xml:space="preserve">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2ABA200A" w14:textId="77777777" w:rsidR="000D4779" w:rsidRDefault="000D4779" w:rsidP="002178BA">
      <w:pPr>
        <w:rPr>
          <w:ins w:id="51" w:author="Jacob, Daniel J." w:date="2020-09-13T19:44:00Z"/>
          <w:rFonts w:ascii="Times New Roman" w:eastAsiaTheme="minorEastAsia" w:hAnsi="Times New Roman" w:cs="Times New Roman"/>
          <w:bCs/>
          <w:sz w:val="22"/>
        </w:rPr>
      </w:pPr>
    </w:p>
    <w:p w14:paraId="5EDE1DDB" w14:textId="5525EB20" w:rsidR="00872704" w:rsidRPr="00C32DA2" w:rsidRDefault="0089452B" w:rsidP="002178BA">
      <w:pPr>
        <w:rPr>
          <w:rFonts w:ascii="Times New Roman" w:eastAsiaTheme="minorEastAsia" w:hAnsi="Times New Roman" w:cs="Times New Roman"/>
          <w:i/>
          <w:sz w:val="22"/>
        </w:rPr>
      </w:pPr>
      <w:commentRangeStart w:id="52"/>
      <w:r>
        <w:rPr>
          <w:rFonts w:ascii="Times New Roman" w:eastAsiaTheme="minorEastAsia" w:hAnsi="Times New Roman" w:cs="Times New Roman"/>
          <w:sz w:val="22"/>
        </w:rPr>
        <w:t>I</w:t>
      </w:r>
      <w:commentRangeEnd w:id="52"/>
      <w:r w:rsidR="000D4779">
        <w:rPr>
          <w:rStyle w:val="CommentReference"/>
        </w:rPr>
        <w:commentReference w:id="52"/>
      </w:r>
      <w:r>
        <w:rPr>
          <w:rFonts w:ascii="Times New Roman" w:eastAsiaTheme="minorEastAsia" w:hAnsi="Times New Roman" w:cs="Times New Roman"/>
          <w:sz w:val="22"/>
        </w:rPr>
        <w:t>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 xml:space="preserve">emissions </w:t>
      </w:r>
      <w:r w:rsidR="0048071C" w:rsidRPr="008373D7">
        <w:rPr>
          <w:rFonts w:ascii="Times New Roman" w:eastAsiaTheme="minorEastAsia" w:hAnsi="Times New Roman" w:cs="Times New Roman"/>
          <w:color w:val="FF0000"/>
          <w:sz w:val="22"/>
        </w:rPr>
        <w:t>[kg</w:t>
      </w:r>
      <w:r w:rsidR="006734B3" w:rsidRPr="008373D7">
        <w:rPr>
          <w:rFonts w:ascii="Times New Roman" w:eastAsiaTheme="minorEastAsia" w:hAnsi="Times New Roman" w:cs="Times New Roman"/>
          <w:color w:val="FF0000"/>
          <w:sz w:val="22"/>
        </w:rPr>
        <w:t xml:space="preserve"> m</w:t>
      </w:r>
      <w:r w:rsidR="006734B3" w:rsidRPr="008373D7">
        <w:rPr>
          <w:rFonts w:ascii="Times New Roman" w:eastAsiaTheme="minorEastAsia" w:hAnsi="Times New Roman" w:cs="Times New Roman"/>
          <w:color w:val="FF0000"/>
          <w:sz w:val="22"/>
          <w:vertAlign w:val="superscript"/>
        </w:rPr>
        <w:t>-2</w:t>
      </w:r>
      <w:r w:rsidR="0048071C" w:rsidRPr="008373D7">
        <w:rPr>
          <w:rFonts w:ascii="Times New Roman" w:eastAsiaTheme="minorEastAsia" w:hAnsi="Times New Roman" w:cs="Times New Roman"/>
          <w:color w:val="FF0000"/>
          <w:sz w:val="22"/>
        </w:rPr>
        <w:t xml:space="preserve"> s</w:t>
      </w:r>
      <w:r w:rsidR="0048071C" w:rsidRPr="008373D7">
        <w:rPr>
          <w:rFonts w:ascii="Times New Roman" w:eastAsiaTheme="minorEastAsia" w:hAnsi="Times New Roman" w:cs="Times New Roman"/>
          <w:color w:val="FF0000"/>
          <w:sz w:val="22"/>
          <w:vertAlign w:val="superscript"/>
        </w:rPr>
        <w:t>-1</w:t>
      </w:r>
      <w:r w:rsidR="0048071C" w:rsidRPr="008373D7">
        <w:rPr>
          <w:rFonts w:ascii="Times New Roman" w:eastAsiaTheme="minorEastAsia" w:hAnsi="Times New Roman" w:cs="Times New Roman"/>
          <w:color w:val="FF0000"/>
          <w:sz w:val="22"/>
        </w:rPr>
        <w:t>]</w:t>
      </w:r>
      <w:r w:rsidR="0048071C">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sidR="006734B3">
        <w:rPr>
          <w:rFonts w:ascii="Times New Roman" w:eastAsiaTheme="minorEastAsia" w:hAnsi="Times New Roman" w:cs="Times New Roman"/>
          <w:sz w:val="22"/>
        </w:rPr>
        <w:t>mixing ratio</w:t>
      </w:r>
      <w:r w:rsidR="00E51367">
        <w:rPr>
          <w:rFonts w:ascii="Times New Roman" w:eastAsiaTheme="minorEastAsia" w:hAnsi="Times New Roman" w:cs="Times New Roman"/>
          <w:sz w:val="22"/>
        </w:rPr>
        <w:t xml:space="preserve"> enhancements </w:t>
      </w:r>
      <w:r w:rsidR="002315A1">
        <w:rPr>
          <w:rFonts w:ascii="Times New Roman" w:eastAsiaTheme="minorEastAsia" w:hAnsi="Times New Roman" w:cs="Times New Roman"/>
          <w:color w:val="FF0000"/>
          <w:sz w:val="22"/>
        </w:rPr>
        <w:t>[</w:t>
      </w:r>
      <w:r w:rsidR="006734B3">
        <w:rPr>
          <w:rFonts w:ascii="Times New Roman" w:eastAsiaTheme="minorEastAsia" w:hAnsi="Times New Roman" w:cs="Times New Roman"/>
          <w:color w:val="FF0000"/>
          <w:sz w:val="22"/>
        </w:rPr>
        <w:t>mol mol</w:t>
      </w:r>
      <w:r w:rsidR="006734B3">
        <w:rPr>
          <w:rFonts w:ascii="Times New Roman" w:eastAsiaTheme="minorEastAsia" w:hAnsi="Times New Roman" w:cs="Times New Roman"/>
          <w:color w:val="FF0000"/>
          <w:sz w:val="22"/>
          <w:vertAlign w:val="superscript"/>
        </w:rPr>
        <w:t>-1</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8F06BFD" w:rsidR="00EA75EE" w:rsidRPr="008C390F" w:rsidRDefault="00656277"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m:t>
                  </m:r>
                  <m:r>
                    <w:ins w:id="53" w:author="Jacob, Daniel J." w:date="2020-09-13T19:45:00Z">
                      <w:rPr>
                        <w:rFonts w:ascii="Cambria Math" w:eastAsiaTheme="minorEastAsia" w:hAnsi="Cambria Math" w:cs="Times New Roman"/>
                        <w:sz w:val="22"/>
                      </w:rPr>
                      <m:t>p</m:t>
                    </w:ins>
                  </m:r>
                  <m:r>
                    <w:del w:id="54" w:author="Jacob, Daniel J." w:date="2020-09-13T19:45:00Z">
                      <w:rPr>
                        <w:rFonts w:ascii="Cambria Math" w:eastAsiaTheme="minorEastAsia" w:hAnsi="Cambria Math" w:cs="Times New Roman"/>
                        <w:sz w:val="22"/>
                      </w:rPr>
                      <m:t>P</m:t>
                    </w:del>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75F28E95"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del w:id="55" w:author="Jacob, Daniel J." w:date="2020-09-13T19:46:00Z">
        <w:r w:rsidDel="000D4779">
          <w:rPr>
            <w:rFonts w:ascii="Times New Roman" w:eastAsiaTheme="minorEastAsia" w:hAnsi="Times New Roman" w:cs="Times New Roman"/>
            <w:sz w:val="22"/>
          </w:rPr>
          <w:delText xml:space="preserve">box </w:delText>
        </w:r>
      </w:del>
      <w:ins w:id="56" w:author="Jacob, Daniel J." w:date="2020-09-13T19:46:00Z">
        <w:r w:rsidR="000D4779">
          <w:rPr>
            <w:rFonts w:ascii="Times New Roman" w:eastAsiaTheme="minorEastAsia" w:hAnsi="Times New Roman" w:cs="Times New Roman"/>
            <w:sz w:val="22"/>
          </w:rPr>
          <w:t xml:space="preserve">cell </w:t>
        </w:r>
      </w:ins>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w:commentRangeStart w:id="57"/>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del w:id="58" w:author="Jacob, Daniel J." w:date="2020-09-13T19:47:00Z">
                <w:rPr>
                  <w:rFonts w:ascii="Cambria Math" w:eastAsiaTheme="minorEastAsia" w:hAnsi="Cambria Math" w:cs="Times New Roman"/>
                  <w:sz w:val="22"/>
                </w:rPr>
                <m:t>i</m:t>
              </w:del>
            </m:r>
            <m:r>
              <w:del w:id="59" w:author="Jacob, Daniel J." w:date="2020-09-13T19:48:00Z">
                <w:rPr>
                  <w:rFonts w:ascii="Cambria Math" w:eastAsiaTheme="minorEastAsia" w:hAnsi="Cambria Math" w:cs="Times New Roman"/>
                  <w:sz w:val="22"/>
                </w:rPr>
                <m:t>j</m:t>
              </w:del>
            </m:r>
            <m:r>
              <w:ins w:id="60" w:author="Jacob, Daniel J." w:date="2020-09-13T19:48:00Z">
                <w:rPr>
                  <w:rFonts w:ascii="Cambria Math" w:eastAsiaTheme="minorEastAsia" w:hAnsi="Cambria Math" w:cs="Times New Roman"/>
                  <w:sz w:val="22"/>
                </w:rPr>
                <m:t>jj</m:t>
              </w:ins>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w:t>
      </w:r>
      <w:del w:id="61" w:author="Jacob, Daniel J." w:date="2020-09-13T19:48:00Z">
        <w:r w:rsidR="009B04A9" w:rsidDel="000D4779">
          <w:rPr>
            <w:rFonts w:ascii="Times New Roman" w:eastAsiaTheme="minorEastAsia" w:hAnsi="Times New Roman" w:cs="Times New Roman"/>
            <w:sz w:val="22"/>
          </w:rPr>
          <w:delText>f</w:delText>
        </w:r>
        <w:commentRangeEnd w:id="57"/>
        <w:r w:rsidR="000D4779" w:rsidDel="000D4779">
          <w:rPr>
            <w:rStyle w:val="CommentReference"/>
          </w:rPr>
          <w:commentReference w:id="57"/>
        </w:r>
        <w:r w:rsidR="009B04A9" w:rsidDel="000D4779">
          <w:rPr>
            <w:rFonts w:ascii="Times New Roman" w:eastAsiaTheme="minorEastAsia" w:hAnsi="Times New Roman" w:cs="Times New Roman"/>
            <w:sz w:val="22"/>
          </w:rPr>
          <w:delText xml:space="preserve">or the </w:delText>
        </w:r>
        <w:r w:rsidR="005E4C58" w:rsidDel="000D4779">
          <w:rPr>
            <w:rFonts w:ascii="Times New Roman" w:eastAsiaTheme="minorEastAsia" w:hAnsi="Times New Roman" w:cs="Times New Roman"/>
            <w:sz w:val="22"/>
          </w:rPr>
          <w:delText xml:space="preserve">grid </w:delText>
        </w:r>
        <w:r w:rsidR="0089452B" w:rsidDel="000D4779">
          <w:rPr>
            <w:rFonts w:ascii="Times New Roman" w:eastAsiaTheme="minorEastAsia" w:hAnsi="Times New Roman" w:cs="Times New Roman"/>
            <w:sz w:val="22"/>
          </w:rPr>
          <w:delText>cell</w:delText>
        </w:r>
        <w:r w:rsidR="005E4C58" w:rsidDel="000D4779">
          <w:rPr>
            <w:rFonts w:ascii="Times New Roman" w:eastAsiaTheme="minorEastAsia" w:hAnsi="Times New Roman" w:cs="Times New Roman"/>
            <w:sz w:val="22"/>
          </w:rPr>
          <w:delText xml:space="preserve"> where the observation is found with</w:delText>
        </w:r>
      </w:del>
      <w:ins w:id="62" w:author="Jacob, Daniel J." w:date="2020-09-13T19:48:00Z">
        <w:r w:rsidR="000D4779">
          <w:rPr>
            <w:rFonts w:ascii="Times New Roman" w:eastAsiaTheme="minorEastAsia" w:hAnsi="Times New Roman" w:cs="Times New Roman"/>
            <w:sz w:val="22"/>
          </w:rPr>
          <w:t>and distribute</w:t>
        </w:r>
      </w:ins>
      <w:r w:rsidR="005E4C58">
        <w:rPr>
          <w:rFonts w:ascii="Times New Roman" w:eastAsiaTheme="minorEastAsia" w:hAnsi="Times New Roman" w:cs="Times New Roman"/>
          <w:sz w:val="22"/>
        </w:rPr>
        <w:t xml:space="preserve"> the remaining mass </w:t>
      </w:r>
      <w:del w:id="63" w:author="Jacob, Daniel J." w:date="2020-09-13T19:48:00Z">
        <w:r w:rsidR="005E4C58" w:rsidDel="000D4779">
          <w:rPr>
            <w:rFonts w:ascii="Times New Roman" w:eastAsiaTheme="minorEastAsia" w:hAnsi="Times New Roman" w:cs="Times New Roman"/>
            <w:sz w:val="22"/>
          </w:rPr>
          <w:delText xml:space="preserve">distributed </w:delText>
        </w:r>
      </w:del>
      <w:r w:rsidR="005E4C58">
        <w:rPr>
          <w:rFonts w:ascii="Times New Roman" w:eastAsiaTheme="minorEastAsia" w:hAnsi="Times New Roman" w:cs="Times New Roman"/>
          <w:sz w:val="22"/>
        </w:rPr>
        <w:t xml:space="preserve">over the three concentric rings surrounding </w:t>
      </w:r>
      <w:del w:id="64" w:author="Jacob, Daniel J." w:date="2020-09-13T19:48:00Z">
        <w:r w:rsidR="005E4C58" w:rsidDel="000D4779">
          <w:rPr>
            <w:rFonts w:ascii="Times New Roman" w:eastAsiaTheme="minorEastAsia" w:hAnsi="Times New Roman" w:cs="Times New Roman"/>
            <w:sz w:val="22"/>
          </w:rPr>
          <w:delText xml:space="preserve">that </w:delText>
        </w:r>
      </w:del>
      <w:ins w:id="65" w:author="Jacob, Daniel J." w:date="2020-09-13T19:48:00Z">
        <w:r w:rsidR="000D4779">
          <w:rPr>
            <w:rFonts w:ascii="Times New Roman" w:eastAsiaTheme="minorEastAsia" w:hAnsi="Times New Roman" w:cs="Times New Roman"/>
            <w:sz w:val="22"/>
          </w:rPr>
          <w:t>gr</w:t>
        </w:r>
      </w:ins>
      <w:ins w:id="66" w:author="Jacob, Daniel J." w:date="2020-09-13T19:49:00Z">
        <w:r w:rsidR="000D4779">
          <w:rPr>
            <w:rFonts w:ascii="Times New Roman" w:eastAsiaTheme="minorEastAsia" w:hAnsi="Times New Roman" w:cs="Times New Roman"/>
            <w:sz w:val="22"/>
          </w:rPr>
          <w:t xml:space="preserve">id </w:t>
        </w:r>
      </w:ins>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ins w:id="67" w:author="Jacob, Daniel J." w:date="2020-09-13T19:49:00Z">
        <w:r w:rsidR="000D4779">
          <w:rPr>
            <w:rFonts w:ascii="Times New Roman" w:eastAsiaTheme="minorEastAsia" w:hAnsi="Times New Roman" w:cs="Times New Roman"/>
            <w:i/>
            <w:iCs/>
            <w:sz w:val="22"/>
          </w:rPr>
          <w:t xml:space="preserve">j </w:t>
        </w:r>
      </w:ins>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w:t>
      </w:r>
      <w:ins w:id="68" w:author="Jacob, Daniel J." w:date="2020-09-13T19:49:00Z">
        <w:r w:rsidR="000D4779">
          <w:rPr>
            <w:rFonts w:ascii="Times New Roman" w:eastAsiaTheme="minorEastAsia" w:hAnsi="Times New Roman" w:cs="Times New Roman"/>
            <w:sz w:val="22"/>
          </w:rPr>
          <w:t xml:space="preserve">the </w:t>
        </w:r>
      </w:ins>
      <w:r w:rsidR="00B9145B">
        <w:rPr>
          <w:rFonts w:ascii="Times New Roman" w:eastAsiaTheme="minorEastAsia" w:hAnsi="Times New Roman" w:cs="Times New Roman"/>
          <w:sz w:val="22"/>
        </w:rPr>
        <w:t>outer ring</w:t>
      </w:r>
      <w:del w:id="69" w:author="Jacob, Daniel J." w:date="2020-09-13T19:49:00Z">
        <w:r w:rsidR="00B9145B" w:rsidDel="000D4779">
          <w:rPr>
            <w:rFonts w:ascii="Times New Roman" w:eastAsiaTheme="minorEastAsia" w:hAnsi="Times New Roman" w:cs="Times New Roman"/>
            <w:sz w:val="22"/>
          </w:rPr>
          <w:delText>, respectively</w:delText>
        </w:r>
      </w:del>
      <w:r w:rsidR="00B9145B">
        <w:rPr>
          <w:rFonts w:ascii="Times New Roman" w:eastAsiaTheme="minorEastAsia" w:hAnsi="Times New Roman" w:cs="Times New Roman"/>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2B71E38D"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del w:id="70" w:author="Jacob, Daniel J." w:date="2020-09-13T19:50:00Z">
        <w:r w:rsidRPr="00B67C69" w:rsidDel="000D4779">
          <w:rPr>
            <w:rFonts w:ascii="Times New Roman" w:hAnsi="Times New Roman" w:cs="Times New Roman"/>
            <w:color w:val="000000" w:themeColor="text1"/>
            <w:sz w:val="22"/>
          </w:rPr>
          <w:delText xml:space="preserve">aggregates </w:delText>
        </w:r>
      </w:del>
      <w:ins w:id="71" w:author="Jacob, Daniel J." w:date="2020-09-13T19:50:00Z">
        <w:r w:rsidR="000D4779">
          <w:rPr>
            <w:rFonts w:ascii="Times New Roman" w:hAnsi="Times New Roman" w:cs="Times New Roman"/>
            <w:color w:val="000000" w:themeColor="text1"/>
            <w:sz w:val="22"/>
          </w:rPr>
          <w:t>clu</w:t>
        </w:r>
      </w:ins>
      <w:ins w:id="72" w:author="Jacob, Daniel J." w:date="2020-09-13T19:51:00Z">
        <w:r w:rsidR="000D4779">
          <w:rPr>
            <w:rFonts w:ascii="Times New Roman" w:hAnsi="Times New Roman" w:cs="Times New Roman"/>
            <w:color w:val="000000" w:themeColor="text1"/>
            <w:sz w:val="22"/>
          </w:rPr>
          <w:t>sters</w:t>
        </w:r>
      </w:ins>
      <w:ins w:id="73" w:author="Jacob, Daniel J." w:date="2020-09-13T19:50:00Z">
        <w:r w:rsidR="000D4779" w:rsidRPr="00B67C69">
          <w:rPr>
            <w:rFonts w:ascii="Times New Roman" w:hAnsi="Times New Roman" w:cs="Times New Roman"/>
            <w:color w:val="000000" w:themeColor="text1"/>
            <w:sz w:val="22"/>
          </w:rPr>
          <w:t xml:space="preserve"> </w:t>
        </w:r>
      </w:ins>
      <w:r w:rsidRPr="00B67C69">
        <w:rPr>
          <w:rFonts w:ascii="Times New Roman" w:hAnsi="Times New Roman" w:cs="Times New Roman"/>
          <w:color w:val="000000" w:themeColor="text1"/>
          <w:sz w:val="22"/>
        </w:rPr>
        <w:t>grid cells elsewhere</w:t>
      </w:r>
      <w:r w:rsidR="008959C4" w:rsidRPr="00B67C69">
        <w:rPr>
          <w:rFonts w:ascii="Times New Roman" w:hAnsi="Times New Roman" w:cs="Times New Roman"/>
          <w:color w:val="000000" w:themeColor="text1"/>
          <w:sz w:val="22"/>
        </w:rPr>
        <w:t xml:space="preserve"> (upper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w:t>
      </w:r>
      <w:proofErr w:type="spellStart"/>
      <w:r w:rsidR="0089452B" w:rsidRPr="00B67C69">
        <w:rPr>
          <w:rFonts w:ascii="Times New Roman" w:hAnsi="Times New Roman" w:cs="Times New Roman"/>
          <w:color w:val="000000" w:themeColor="text1"/>
          <w:sz w:val="22"/>
        </w:rPr>
        <w:t>ing</w:t>
      </w:r>
      <w:proofErr w:type="spellEnd"/>
      <w:r w:rsidR="0089452B" w:rsidRPr="00B67C69">
        <w:rPr>
          <w:rFonts w:ascii="Times New Roman" w:hAnsi="Times New Roman" w:cs="Times New Roman"/>
          <w:color w:val="000000" w:themeColor="text1"/>
          <w:sz w:val="22"/>
        </w:rPr>
        <w:t xml:space="preserve">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6A7631C8"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proofErr w:type="spellStart"/>
      <w:r w:rsidR="00D133F8">
        <w:rPr>
          <w:rFonts w:ascii="Times New Roman" w:eastAsiaTheme="minorEastAsia" w:hAnsi="Times New Roman" w:cs="Times New Roman"/>
          <w:color w:val="000000" w:themeColor="text1"/>
          <w:sz w:val="22"/>
        </w:rPr>
        <w:t>ies</w:t>
      </w:r>
      <w:proofErr w:type="spellEnd"/>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 (Section 2.3)</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ins w:id="74" w:author="Jacob, Daniel J." w:date="2020-09-13T19:53:00Z">
        <w:r w:rsidR="000D4779">
          <w:rPr>
            <w:rFonts w:ascii="Times New Roman" w:eastAsiaTheme="minorEastAsia" w:hAnsi="Times New Roman" w:cs="Times New Roman"/>
            <w:color w:val="000000" w:themeColor="text1"/>
            <w:sz w:val="22"/>
          </w:rPr>
          <w:t>s</w:t>
        </w:r>
      </w:ins>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1B5E1A24"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w:t>
      </w:r>
      <w:r>
        <w:rPr>
          <w:rFonts w:ascii="Times New Roman" w:hAnsi="Times New Roman" w:cs="Times New Roman"/>
          <w:sz w:val="22"/>
        </w:rPr>
        <w:lastRenderedPageBreak/>
        <w:t>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656277"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46EDB39E"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proofErr w:type="spellStart"/>
      <w:r w:rsidR="00452E11">
        <w:rPr>
          <w:rFonts w:ascii="Times New Roman" w:eastAsiaTheme="minorEastAsia" w:hAnsi="Times New Roman" w:cs="Times New Roman"/>
          <w:sz w:val="22"/>
        </w:rPr>
        <w:t>ny</w:t>
      </w:r>
      <w:proofErr w:type="spellEnd"/>
      <w:r w:rsidR="00452E11">
        <w:rPr>
          <w:rFonts w:ascii="Times New Roman" w:eastAsiaTheme="minorEastAsia" w:hAnsi="Times New Roman" w:cs="Times New Roman"/>
          <w:sz w:val="22"/>
        </w:rPr>
        <w:t xml:space="preserve">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3013B711"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ins w:id="75" w:author="Jacob, Daniel J." w:date="2020-09-13T20:03:00Z">
        <w:r w:rsidR="009B5771">
          <w:rPr>
            <w:rFonts w:ascii="Times New Roman" w:eastAsiaTheme="minorEastAsia" w:hAnsi="Times New Roman" w:cs="Times New Roman"/>
            <w:sz w:val="22"/>
          </w:rPr>
          <w:t xml:space="preserve">(Section 2.3) </w:t>
        </w:r>
      </w:ins>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Start w:id="76"/>
      <w:commentRangeStart w:id="77"/>
      <w:del w:id="78" w:author="Jacob, Daniel J." w:date="2020-09-13T20:05:00Z">
        <w:r w:rsidR="00B012CE" w:rsidDel="009B5771">
          <w:rPr>
            <w:rFonts w:ascii="Times New Roman" w:eastAsiaTheme="minorEastAsia" w:hAnsi="Times New Roman" w:cs="Times New Roman"/>
            <w:sz w:val="22"/>
          </w:rPr>
          <w:delText xml:space="preserve">We use </w:delText>
        </w:r>
        <w:r w:rsidR="002B6192" w:rsidDel="009B5771">
          <w:rPr>
            <w:rFonts w:ascii="Times New Roman" w:eastAsiaTheme="minorEastAsia" w:hAnsi="Times New Roman" w:cs="Times New Roman"/>
            <w:sz w:val="22"/>
          </w:rPr>
          <w:delText>the</w:delText>
        </w:r>
        <w:r w:rsidR="00B012CE" w:rsidDel="009B5771">
          <w:rPr>
            <w:rFonts w:ascii="Times New Roman" w:eastAsiaTheme="minorEastAsia" w:hAnsi="Times New Roman" w:cs="Times New Roman"/>
            <w:sz w:val="22"/>
          </w:rPr>
          <w:delText xml:space="preserve"> </w:delText>
        </w:r>
        <w:r w:rsidR="002B6192" w:rsidDel="009B5771">
          <w:rPr>
            <w:rFonts w:ascii="Times New Roman" w:eastAsiaTheme="minorEastAsia" w:hAnsi="Times New Roman" w:cs="Times New Roman"/>
            <w:sz w:val="22"/>
          </w:rPr>
          <w:delText>stricter</w:delText>
        </w:r>
        <w:r w:rsidR="000B348C" w:rsidDel="009B5771">
          <w:rPr>
            <w:rFonts w:ascii="Times New Roman" w:eastAsiaTheme="minorEastAsia" w:hAnsi="Times New Roman" w:cs="Times New Roman"/>
            <w:sz w:val="22"/>
          </w:rPr>
          <w:delText xml:space="preserve"> </w:delText>
        </w:r>
        <w:r w:rsidR="00B012CE" w:rsidDel="009B5771">
          <w:rPr>
            <w:rFonts w:ascii="Times New Roman" w:eastAsiaTheme="minorEastAsia" w:hAnsi="Times New Roman" w:cs="Times New Roman"/>
            <w:sz w:val="22"/>
          </w:rPr>
          <w:delText xml:space="preserve">signal-to-noise </w:delText>
        </w:r>
        <w:r w:rsidR="002B6192" w:rsidDel="009B5771">
          <w:rPr>
            <w:rFonts w:ascii="Times New Roman" w:eastAsiaTheme="minorEastAsia" w:hAnsi="Times New Roman" w:cs="Times New Roman"/>
            <w:sz w:val="22"/>
          </w:rPr>
          <w:delText>criterion</w:delText>
        </w:r>
        <w:r w:rsidR="000B348C" w:rsidDel="009B5771">
          <w:rPr>
            <w:rFonts w:ascii="Times New Roman" w:eastAsiaTheme="minorEastAsia" w:hAnsi="Times New Roman" w:cs="Times New Roman"/>
            <w:sz w:val="22"/>
          </w:rPr>
          <w:delText xml:space="preserve"> to</w:delText>
        </w:r>
        <w:r w:rsidR="001B2699" w:rsidDel="009B5771">
          <w:rPr>
            <w:rFonts w:ascii="Times New Roman" w:eastAsiaTheme="minorEastAsia" w:hAnsi="Times New Roman" w:cs="Times New Roman"/>
            <w:sz w:val="22"/>
          </w:rPr>
          <w:delText xml:space="preserve"> account for </w:delText>
        </w:r>
        <w:r w:rsidR="00B012CE" w:rsidDel="009B5771">
          <w:rPr>
            <w:rFonts w:ascii="Times New Roman" w:eastAsiaTheme="minorEastAsia" w:hAnsi="Times New Roman" w:cs="Times New Roman"/>
            <w:sz w:val="22"/>
          </w:rPr>
          <w:delText>the errors in the initial estimate of the information content</w:delText>
        </w:r>
        <w:r w:rsidR="00503D75" w:rsidDel="009B5771">
          <w:rPr>
            <w:rFonts w:ascii="Times New Roman" w:eastAsiaTheme="minorEastAsia" w:hAnsi="Times New Roman" w:cs="Times New Roman"/>
            <w:sz w:val="22"/>
          </w:rPr>
          <w:delText>.</w:delText>
        </w:r>
        <w:commentRangeEnd w:id="76"/>
        <w:r w:rsidR="00C031B8" w:rsidDel="009B5771">
          <w:rPr>
            <w:rStyle w:val="CommentReference"/>
          </w:rPr>
          <w:commentReference w:id="76"/>
        </w:r>
      </w:del>
      <w:commentRangeEnd w:id="77"/>
      <w:r w:rsidR="009B5771">
        <w:rPr>
          <w:rStyle w:val="CommentReference"/>
        </w:rPr>
        <w:commentReference w:id="77"/>
      </w:r>
      <w:del w:id="79" w:author="Jacob, Daniel J." w:date="2020-09-13T20:05:00Z">
        <w:r w:rsidR="00503D75" w:rsidDel="009B5771">
          <w:rPr>
            <w:rFonts w:ascii="Times New Roman" w:eastAsiaTheme="minorEastAsia" w:hAnsi="Times New Roman" w:cs="Times New Roman"/>
            <w:bCs/>
            <w:sz w:val="22"/>
          </w:rPr>
          <w:delText xml:space="preserve"> </w:delText>
        </w:r>
      </w:del>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1D6943BC"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w:t>
      </w:r>
      <w:r w:rsidR="00E45A0C">
        <w:rPr>
          <w:rFonts w:ascii="Times New Roman" w:hAnsi="Times New Roman" w:cs="Times New Roman"/>
          <w:color w:val="000000" w:themeColor="text1"/>
          <w:sz w:val="22"/>
        </w:rPr>
        <w:lastRenderedPageBreak/>
        <w:t xml:space="preserve">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656277"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2684E8E3"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Pr>
          <w:rFonts w:ascii="Times New Roman" w:eastAsiaTheme="minorEastAsia" w:hAnsi="Times New Roman" w:cs="Times New Roman"/>
          <w:color w:val="000000" w:themeColor="text1"/>
          <w:sz w:val="22"/>
        </w:rPr>
        <w:t xml:space="preserve">, increasing </w:t>
      </w:r>
      <w:r w:rsidR="00A56B21" w:rsidRPr="000A6536">
        <w:rPr>
          <w:rFonts w:ascii="Times New Roman" w:eastAsiaTheme="minorEastAsia" w:hAnsi="Times New Roman" w:cs="Times New Roman"/>
          <w:color w:val="000000" w:themeColor="text1"/>
          <w:sz w:val="22"/>
        </w:rPr>
        <w:t xml:space="preserve">the </w:t>
      </w:r>
      <w:r w:rsidR="00366AAF">
        <w:rPr>
          <w:rFonts w:ascii="Times New Roman" w:eastAsiaTheme="minorEastAsia" w:hAnsi="Times New Roman" w:cs="Times New Roman"/>
          <w:color w:val="000000" w:themeColor="text1"/>
          <w:sz w:val="22"/>
        </w:rPr>
        <w:t xml:space="preserve">native-resolution </w:t>
      </w:r>
      <w:r w:rsidR="00A56B21" w:rsidRPr="000A6536">
        <w:rPr>
          <w:rFonts w:ascii="Times New Roman" w:eastAsiaTheme="minorEastAsia" w:hAnsi="Times New Roman" w:cs="Times New Roman"/>
          <w:color w:val="000000" w:themeColor="text1"/>
          <w:sz w:val="22"/>
        </w:rPr>
        <w:t>DOFS from 40 to 216.</w:t>
      </w:r>
      <w:r w:rsidR="0021389A">
        <w:rPr>
          <w:rFonts w:ascii="Times New Roman" w:eastAsiaTheme="minorEastAsia" w:hAnsi="Times New Roman" w:cs="Times New Roman"/>
          <w:color w:val="000000" w:themeColor="text1"/>
          <w:sz w:val="22"/>
        </w:rPr>
        <w:t xml:space="preserve"> </w:t>
      </w:r>
      <w:r w:rsidR="00E21BAB">
        <w:rPr>
          <w:rFonts w:ascii="Times New Roman" w:eastAsiaTheme="minorEastAsia" w:hAnsi="Times New Roman" w:cs="Times New Roman"/>
          <w:color w:val="000000" w:themeColor="text1"/>
          <w:sz w:val="22"/>
        </w:rPr>
        <w:t>Because of noise in the GOSAT data, this artificial</w:t>
      </w:r>
      <w:r w:rsidR="0021389A">
        <w:rPr>
          <w:rFonts w:ascii="Times New Roman" w:eastAsiaTheme="minorEastAsia" w:hAnsi="Times New Roman" w:cs="Times New Roman"/>
          <w:color w:val="000000" w:themeColor="text1"/>
          <w:sz w:val="22"/>
        </w:rPr>
        <w:t xml:space="preserve"> increase in </w:t>
      </w:r>
      <w:r w:rsidR="00E21BAB">
        <w:rPr>
          <w:rFonts w:ascii="Times New Roman" w:eastAsiaTheme="minorEastAsia" w:hAnsi="Times New Roman" w:cs="Times New Roman"/>
          <w:color w:val="000000" w:themeColor="text1"/>
          <w:sz w:val="22"/>
        </w:rPr>
        <w:t xml:space="preserve">information content results in </w:t>
      </w:r>
      <w:del w:id="80" w:author="Jacob, Daniel J." w:date="2020-09-13T20:11:00Z">
        <w:r w:rsidR="00E21BAB" w:rsidDel="005D232E">
          <w:rPr>
            <w:rFonts w:ascii="Times New Roman" w:eastAsiaTheme="minorEastAsia" w:hAnsi="Times New Roman" w:cs="Times New Roman"/>
            <w:color w:val="000000" w:themeColor="text1"/>
            <w:sz w:val="22"/>
          </w:rPr>
          <w:delText xml:space="preserve">an </w:delText>
        </w:r>
      </w:del>
      <w:r w:rsidR="00E21BAB">
        <w:rPr>
          <w:rFonts w:ascii="Times New Roman" w:eastAsiaTheme="minorEastAsia" w:hAnsi="Times New Roman" w:cs="Times New Roman"/>
          <w:color w:val="000000" w:themeColor="text1"/>
          <w:sz w:val="22"/>
        </w:rPr>
        <w:t xml:space="preserve">overfit </w:t>
      </w:r>
      <w:del w:id="81" w:author="Jacob, Daniel J." w:date="2020-09-13T20:11:00Z">
        <w:r w:rsidR="00E21BAB" w:rsidDel="005D232E">
          <w:rPr>
            <w:rFonts w:ascii="Times New Roman" w:eastAsiaTheme="minorEastAsia" w:hAnsi="Times New Roman" w:cs="Times New Roman"/>
            <w:color w:val="000000" w:themeColor="text1"/>
            <w:sz w:val="22"/>
          </w:rPr>
          <w:delText xml:space="preserve">that </w:delText>
        </w:r>
        <w:r w:rsidR="00824E2F" w:rsidDel="005D232E">
          <w:rPr>
            <w:rFonts w:ascii="Times New Roman" w:eastAsiaTheme="minorEastAsia" w:hAnsi="Times New Roman" w:cs="Times New Roman"/>
            <w:color w:val="000000" w:themeColor="text1"/>
            <w:sz w:val="22"/>
          </w:rPr>
          <w:delText>is inconsequential for</w:delText>
        </w:r>
        <w:r w:rsidR="00755CBA" w:rsidDel="005D232E">
          <w:rPr>
            <w:rFonts w:ascii="Times New Roman" w:eastAsiaTheme="minorEastAsia" w:hAnsi="Times New Roman" w:cs="Times New Roman"/>
            <w:color w:val="000000" w:themeColor="text1"/>
            <w:sz w:val="22"/>
          </w:rPr>
          <w:delText xml:space="preserve"> our</w:delText>
        </w:r>
      </w:del>
      <w:ins w:id="82" w:author="Jacob, Daniel J." w:date="2020-09-13T20:11:00Z">
        <w:r w:rsidR="005D232E">
          <w:rPr>
            <w:rFonts w:ascii="Times New Roman" w:eastAsiaTheme="minorEastAsia" w:hAnsi="Times New Roman" w:cs="Times New Roman"/>
            <w:color w:val="000000" w:themeColor="text1"/>
            <w:sz w:val="22"/>
          </w:rPr>
          <w:t xml:space="preserve">but we will ignore this for the purpose of </w:t>
        </w:r>
        <w:proofErr w:type="gramStart"/>
        <w:r w:rsidR="005D232E">
          <w:rPr>
            <w:rFonts w:ascii="Times New Roman" w:eastAsiaTheme="minorEastAsia" w:hAnsi="Times New Roman" w:cs="Times New Roman"/>
            <w:color w:val="000000" w:themeColor="text1"/>
            <w:sz w:val="22"/>
          </w:rPr>
          <w:t xml:space="preserve">our </w:t>
        </w:r>
      </w:ins>
      <w:r w:rsidR="00755CBA">
        <w:rPr>
          <w:rFonts w:ascii="Times New Roman" w:eastAsiaTheme="minorEastAsia" w:hAnsi="Times New Roman" w:cs="Times New Roman"/>
          <w:color w:val="000000" w:themeColor="text1"/>
          <w:sz w:val="22"/>
        </w:rPr>
        <w:t xml:space="preserve"> demonstration</w:t>
      </w:r>
      <w:proofErr w:type="gramEnd"/>
      <w:r w:rsidR="00755CBA">
        <w:rPr>
          <w:rFonts w:ascii="Times New Roman" w:eastAsiaTheme="minorEastAsia" w:hAnsi="Times New Roman" w:cs="Times New Roman"/>
          <w:color w:val="000000" w:themeColor="text1"/>
          <w:sz w:val="22"/>
        </w:rPr>
        <w:t>.</w:t>
      </w:r>
      <w:r w:rsidR="008530FC">
        <w:rPr>
          <w:rFonts w:ascii="Times New Roman" w:eastAsiaTheme="minorEastAsia" w:hAnsi="Times New Roman" w:cs="Times New Roman"/>
          <w:color w:val="000000" w:themeColor="text1"/>
          <w:sz w:val="22"/>
        </w:rPr>
        <w:t xml:space="preserve"> </w:t>
      </w:r>
      <w:commentRangeStart w:id="83"/>
      <w:del w:id="84" w:author="Jacob, Daniel J." w:date="2020-09-13T20:12:00Z">
        <w:r w:rsidR="00560545" w:rsidDel="005D232E">
          <w:rPr>
            <w:rFonts w:ascii="Times New Roman" w:eastAsiaTheme="minorEastAsia" w:hAnsi="Times New Roman" w:cs="Times New Roman"/>
            <w:color w:val="000000" w:themeColor="text1"/>
            <w:sz w:val="22"/>
          </w:rPr>
          <w:delText>All inversions solve for posterior scaling factors defined relative to the prior emissions.</w:delText>
        </w:r>
      </w:del>
      <w:commentRangeEnd w:id="83"/>
      <w:r w:rsidR="005D232E">
        <w:rPr>
          <w:rStyle w:val="CommentReference"/>
        </w:rPr>
        <w:commentReference w:id="83"/>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3F213330"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del w:id="85" w:author="Jacob, Daniel J." w:date="2020-09-13T20:16:00Z">
        <w:r w:rsidR="008530FC" w:rsidDel="005D232E">
          <w:rPr>
            <w:rFonts w:ascii="Times New Roman" w:hAnsi="Times New Roman" w:cs="Times New Roman"/>
            <w:color w:val="000000" w:themeColor="text1"/>
            <w:sz w:val="22"/>
          </w:rPr>
          <w:delText>This demonstration case is sufficiently short</w:delText>
        </w:r>
      </w:del>
      <w:ins w:id="86" w:author="Jacob, Daniel J." w:date="2020-09-13T20:16:00Z">
        <w:r w:rsidR="005D232E">
          <w:rPr>
            <w:rFonts w:ascii="Times New Roman" w:hAnsi="Times New Roman" w:cs="Times New Roman"/>
            <w:color w:val="000000" w:themeColor="text1"/>
            <w:sz w:val="22"/>
          </w:rPr>
          <w:t>The native resolution here is sufficiently coarse</w:t>
        </w:r>
      </w:ins>
      <w:r w:rsidR="008530FC">
        <w:rPr>
          <w:rFonts w:ascii="Times New Roman" w:hAnsi="Times New Roman" w:cs="Times New Roman"/>
          <w:color w:val="000000" w:themeColor="text1"/>
          <w:sz w:val="22"/>
        </w:rPr>
        <w:t xml:space="preserve"> that the native-resolution Jacobian matrix can be explicitly computed with 2099 model runs. </w:t>
      </w:r>
      <w:r w:rsidR="00E16148">
        <w:rPr>
          <w:rFonts w:ascii="Times New Roman" w:hAnsi="Times New Roman" w:cs="Times New Roman"/>
          <w:color w:val="000000" w:themeColor="text1"/>
          <w:sz w:val="22"/>
        </w:rPr>
        <w:t>After constructing th</w:t>
      </w:r>
      <w:ins w:id="87" w:author="Jacob, Daniel J." w:date="2020-09-13T20:15:00Z">
        <w:r w:rsidR="005D232E">
          <w:rPr>
            <w:rFonts w:ascii="Times New Roman" w:hAnsi="Times New Roman" w:cs="Times New Roman"/>
            <w:color w:val="000000" w:themeColor="text1"/>
            <w:sz w:val="22"/>
          </w:rPr>
          <w:t>is</w:t>
        </w:r>
      </w:ins>
      <w:del w:id="88" w:author="Jacob, Daniel J." w:date="2020-09-13T20:15:00Z">
        <w:r w:rsidR="00E16148" w:rsidDel="005D232E">
          <w:rPr>
            <w:rFonts w:ascii="Times New Roman" w:hAnsi="Times New Roman" w:cs="Times New Roman"/>
            <w:color w:val="000000" w:themeColor="text1"/>
            <w:sz w:val="22"/>
          </w:rPr>
          <w:delText>e</w:delText>
        </w:r>
      </w:del>
      <w:r w:rsidR="00E16148">
        <w:rPr>
          <w:rFonts w:ascii="Times New Roman" w:hAnsi="Times New Roman" w:cs="Times New Roman"/>
          <w:color w:val="000000" w:themeColor="text1"/>
          <w:sz w:val="22"/>
        </w:rPr>
        <w:t xml:space="preserve"> </w:t>
      </w:r>
      <w:r w:rsidR="006318E7">
        <w:rPr>
          <w:rFonts w:ascii="Times New Roman" w:hAnsi="Times New Roman" w:cs="Times New Roman"/>
          <w:color w:val="000000" w:themeColor="text1"/>
          <w:sz w:val="22"/>
        </w:rPr>
        <w:t xml:space="preserve">native-resolution Jacobian matrix, we use </w:t>
      </w:r>
      <w:ins w:id="89" w:author="Jacob, Daniel J." w:date="2020-09-13T20:17:00Z">
        <w:r w:rsidR="005D232E">
          <w:rPr>
            <w:rFonts w:ascii="Times New Roman" w:hAnsi="Times New Roman" w:cs="Times New Roman"/>
            <w:color w:val="000000" w:themeColor="text1"/>
            <w:sz w:val="22"/>
          </w:rPr>
          <w:t xml:space="preserve">it </w:t>
        </w:r>
      </w:ins>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ins w:id="90" w:author="Jacob, Daniel J." w:date="2020-09-13T20:17:00Z">
        <w:r w:rsidR="005D232E">
          <w:rPr>
            <w:rFonts w:ascii="Times New Roman" w:hAnsi="Times New Roman" w:cs="Times New Roman"/>
            <w:color w:val="000000" w:themeColor="text1"/>
            <w:sz w:val="22"/>
          </w:rPr>
          <w:t xml:space="preserve"> This allows us to conduct sensitivity studies described below.</w:t>
        </w:r>
      </w:ins>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44078175"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ins w:id="91" w:author="Jacob, Daniel J." w:date="2020-09-13T20:18:00Z">
        <w:r w:rsidR="005D232E">
          <w:rPr>
            <w:rFonts w:ascii="Times New Roman" w:eastAsiaTheme="minorEastAsia" w:hAnsi="Times New Roman" w:cs="Times New Roman"/>
            <w:sz w:val="22"/>
          </w:rPr>
          <w:t xml:space="preserve"> standard </w:t>
        </w:r>
        <w:proofErr w:type="spellStart"/>
        <w:r w:rsidR="005D232E">
          <w:rPr>
            <w:rFonts w:ascii="Times New Roman" w:eastAsiaTheme="minorEastAsia" w:hAnsi="Times New Roman" w:cs="Times New Roman"/>
            <w:sz w:val="22"/>
          </w:rPr>
          <w:t>devations</w:t>
        </w:r>
      </w:ins>
      <w:proofErr w:type="spellEnd"/>
      <w:del w:id="92" w:author="Jacob, Daniel J." w:date="2020-09-13T20:18:00Z">
        <w:r w:rsidR="002F70D8" w:rsidDel="005D232E">
          <w:rPr>
            <w:rFonts w:ascii="Times New Roman" w:eastAsiaTheme="minorEastAsia" w:hAnsi="Times New Roman" w:cs="Times New Roman"/>
            <w:sz w:val="22"/>
          </w:rPr>
          <w:delText>s</w:delText>
        </w:r>
      </w:del>
      <w:r w:rsidR="002F70D8">
        <w:rPr>
          <w:rFonts w:ascii="Times New Roman" w:eastAsiaTheme="minorEastAsia" w:hAnsi="Times New Roman" w:cs="Times New Roman"/>
          <w:sz w:val="22"/>
        </w:rPr>
        <w:t xml:space="preserve"> (lower left panel) and the observation density (lower 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w:t>
      </w:r>
      <w:ins w:id="93" w:author="Jacob, Daniel J." w:date="2020-09-13T20:19:00Z">
        <w:r w:rsidR="005D232E">
          <w:rPr>
            <w:rFonts w:ascii="Times New Roman" w:hAnsi="Times New Roman" w:cs="Times New Roman"/>
            <w:color w:val="000000" w:themeColor="text1"/>
            <w:sz w:val="22"/>
          </w:rPr>
          <w:t xml:space="preserve">Observation density is spatially variable depending on </w:t>
        </w:r>
      </w:ins>
      <w:del w:id="94" w:author="Jacob, Daniel J." w:date="2020-09-13T20:19:00Z">
        <w:r w:rsidR="001F24B6" w:rsidRPr="00773FCE" w:rsidDel="00326A1F">
          <w:rPr>
            <w:rFonts w:ascii="Times New Roman" w:hAnsi="Times New Roman" w:cs="Times New Roman"/>
            <w:color w:val="000000" w:themeColor="text1"/>
            <w:sz w:val="22"/>
          </w:rPr>
          <w:delText xml:space="preserve">The variability in </w:delText>
        </w:r>
        <w:r w:rsidR="002F70D8" w:rsidDel="00326A1F">
          <w:rPr>
            <w:rFonts w:ascii="Times New Roman" w:hAnsi="Times New Roman" w:cs="Times New Roman"/>
            <w:color w:val="000000" w:themeColor="text1"/>
            <w:sz w:val="22"/>
          </w:rPr>
          <w:delText xml:space="preserve">the GOSAT </w:delText>
        </w:r>
        <w:r w:rsidR="001F24B6" w:rsidRPr="00773FCE" w:rsidDel="00326A1F">
          <w:rPr>
            <w:rFonts w:ascii="Times New Roman" w:hAnsi="Times New Roman" w:cs="Times New Roman"/>
            <w:color w:val="000000" w:themeColor="text1"/>
            <w:sz w:val="22"/>
          </w:rPr>
          <w:delText xml:space="preserve">observation density is driven by </w:delText>
        </w:r>
      </w:del>
      <w:r w:rsidR="001F24B6" w:rsidRPr="00773FCE">
        <w:rPr>
          <w:rFonts w:ascii="Times New Roman" w:hAnsi="Times New Roman" w:cs="Times New Roman"/>
          <w:color w:val="000000" w:themeColor="text1"/>
          <w:sz w:val="22"/>
        </w:rPr>
        <w:t xml:space="preserve">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commentRangeStart w:id="95"/>
      <w:r w:rsidR="001F24B6" w:rsidRPr="00773FCE">
        <w:rPr>
          <w:rFonts w:ascii="Times New Roman" w:hAnsi="Times New Roman" w:cs="Times New Roman"/>
          <w:color w:val="000000" w:themeColor="text1"/>
          <w:sz w:val="22"/>
        </w:rPr>
        <w:t>.</w:t>
      </w:r>
      <w:commentRangeEnd w:id="95"/>
      <w:r w:rsidR="002F70D8">
        <w:rPr>
          <w:rStyle w:val="CommentReference"/>
        </w:rPr>
        <w:commentReference w:id="95"/>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08DF0F4F"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proofErr w:type="spellStart"/>
      <w:r w:rsidRPr="00773FCE">
        <w:rPr>
          <w:rFonts w:ascii="Times New Roman" w:hAnsi="Times New Roman" w:cs="Times New Roman"/>
          <w:color w:val="000000" w:themeColor="text1"/>
          <w:sz w:val="22"/>
        </w:rPr>
        <w:t>erived</w:t>
      </w:r>
      <w:proofErr w:type="spellEnd"/>
      <w:r w:rsidRPr="00773FCE">
        <w:rPr>
          <w:rFonts w:ascii="Times New Roman" w:hAnsi="Times New Roman" w:cs="Times New Roman"/>
          <w:color w:val="000000" w:themeColor="text1"/>
          <w:sz w:val="22"/>
        </w:rPr>
        <w:t xml:space="preserve">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del w:id="96" w:author="Jacob, Daniel J." w:date="2020-09-13T20:19:00Z">
        <w:r w:rsidR="001F24B6" w:rsidRPr="00773FCE" w:rsidDel="00326A1F">
          <w:rPr>
            <w:rFonts w:ascii="Times New Roman" w:hAnsi="Times New Roman" w:cs="Times New Roman"/>
            <w:color w:val="000000" w:themeColor="text1"/>
            <w:sz w:val="22"/>
          </w:rPr>
          <w:delText>While n</w:delText>
        </w:r>
      </w:del>
      <w:ins w:id="97" w:author="Jacob, Daniel J." w:date="2020-09-13T20:19:00Z">
        <w:r w:rsidR="00326A1F">
          <w:rPr>
            <w:rFonts w:ascii="Times New Roman" w:hAnsi="Times New Roman" w:cs="Times New Roman"/>
            <w:color w:val="000000" w:themeColor="text1"/>
            <w:sz w:val="22"/>
          </w:rPr>
          <w:t>N</w:t>
        </w:r>
      </w:ins>
      <w:r w:rsidR="001F24B6" w:rsidRPr="00773FCE">
        <w:rPr>
          <w:rFonts w:ascii="Times New Roman" w:hAnsi="Times New Roman" w:cs="Times New Roman"/>
          <w:color w:val="000000" w:themeColor="text1"/>
          <w:sz w:val="22"/>
        </w:rPr>
        <w:t xml:space="preserve">o forward model simulations were conducted to construct this initial estimate, </w:t>
      </w:r>
      <w:ins w:id="98" w:author="Jacob, Daniel J." w:date="2020-09-13T20:20:00Z">
        <w:r w:rsidR="00326A1F">
          <w:rPr>
            <w:rFonts w:ascii="Times New Roman" w:hAnsi="Times New Roman" w:cs="Times New Roman"/>
            <w:color w:val="000000" w:themeColor="text1"/>
            <w:sz w:val="22"/>
          </w:rPr>
          <w:t xml:space="preserve">yet </w:t>
        </w:r>
      </w:ins>
      <w:r w:rsidR="001F24B6" w:rsidRPr="00773FCE">
        <w:rPr>
          <w:rFonts w:ascii="Times New Roman" w:hAnsi="Times New Roman" w:cs="Times New Roman"/>
          <w:color w:val="000000" w:themeColor="text1"/>
          <w:sz w:val="22"/>
        </w:rPr>
        <w:t xml:space="preserve">the patterns of information content </w:t>
      </w:r>
      <w:del w:id="99" w:author="Jacob, Daniel J." w:date="2020-09-13T20:20:00Z">
        <w:r w:rsidR="001F24B6" w:rsidRPr="00773FCE" w:rsidDel="00326A1F">
          <w:rPr>
            <w:rFonts w:ascii="Times New Roman" w:hAnsi="Times New Roman" w:cs="Times New Roman"/>
            <w:color w:val="000000" w:themeColor="text1"/>
            <w:sz w:val="22"/>
          </w:rPr>
          <w:delText xml:space="preserve">as given by the sensitivities </w:delText>
        </w:r>
      </w:del>
      <w:r w:rsidR="001F24B6" w:rsidRPr="00773FCE">
        <w:rPr>
          <w:rFonts w:ascii="Times New Roman" w:hAnsi="Times New Roman" w:cs="Times New Roman"/>
          <w:color w:val="000000" w:themeColor="text1"/>
          <w:sz w:val="22"/>
        </w:rPr>
        <w:t xml:space="preserve">closely reproduce those given by the native-resolution averaging kernel matrix </w:t>
      </w:r>
      <w:r w:rsidR="001F24B6" w:rsidRPr="00773FCE">
        <w:rPr>
          <w:rFonts w:ascii="Times New Roman" w:hAnsi="Times New Roman" w:cs="Times New Roman"/>
          <w:b/>
          <w:bCs/>
          <w:color w:val="000000" w:themeColor="text1"/>
          <w:sz w:val="22"/>
        </w:rPr>
        <w:t>A</w:t>
      </w:r>
      <w:del w:id="100" w:author="Jacob, Daniel J." w:date="2020-09-13T20:20:00Z">
        <w:r w:rsidR="001F24B6" w:rsidRPr="00773FCE" w:rsidDel="00326A1F">
          <w:rPr>
            <w:rFonts w:ascii="Times New Roman" w:hAnsi="Times New Roman" w:cs="Times New Roman"/>
            <w:color w:val="000000" w:themeColor="text1"/>
            <w:sz w:val="22"/>
          </w:rPr>
          <w:delText xml:space="preserve"> because of the </w:delText>
        </w:r>
        <w:r w:rsidR="00773FCE" w:rsidRPr="00773FCE" w:rsidDel="00326A1F">
          <w:rPr>
            <w:rFonts w:ascii="Times New Roman" w:hAnsi="Times New Roman" w:cs="Times New Roman"/>
            <w:color w:val="000000" w:themeColor="text1"/>
            <w:sz w:val="22"/>
          </w:rPr>
          <w:delText xml:space="preserve">strong </w:delText>
        </w:r>
        <w:r w:rsidR="001F24B6" w:rsidRPr="00773FCE" w:rsidDel="00326A1F">
          <w:rPr>
            <w:rFonts w:ascii="Times New Roman" w:eastAsiaTheme="minorEastAsia" w:hAnsi="Times New Roman" w:cs="Times New Roman"/>
            <w:color w:val="000000" w:themeColor="text1"/>
            <w:sz w:val="22"/>
          </w:rPr>
          <w:delText xml:space="preserve">dependence on </w:delText>
        </w:r>
        <w:r w:rsidR="00773FCE" w:rsidRPr="00773FCE" w:rsidDel="00326A1F">
          <w:rPr>
            <w:rFonts w:ascii="Times New Roman" w:eastAsiaTheme="minorEastAsia" w:hAnsi="Times New Roman" w:cs="Times New Roman"/>
            <w:color w:val="000000" w:themeColor="text1"/>
            <w:sz w:val="22"/>
          </w:rPr>
          <w:delText xml:space="preserve">the prior error standard deviation and </w:delText>
        </w:r>
        <w:r w:rsidR="00107F95" w:rsidDel="00326A1F">
          <w:rPr>
            <w:rFonts w:ascii="Times New Roman" w:eastAsiaTheme="minorEastAsia" w:hAnsi="Times New Roman" w:cs="Times New Roman"/>
            <w:color w:val="000000" w:themeColor="text1"/>
            <w:sz w:val="22"/>
          </w:rPr>
          <w:delText xml:space="preserve">the </w:delText>
        </w:r>
        <w:r w:rsidR="00773FCE" w:rsidRPr="00773FCE" w:rsidDel="00326A1F">
          <w:rPr>
            <w:rFonts w:ascii="Times New Roman" w:eastAsiaTheme="minorEastAsia" w:hAnsi="Times New Roman" w:cs="Times New Roman"/>
            <w:color w:val="000000" w:themeColor="text1"/>
            <w:sz w:val="22"/>
          </w:rPr>
          <w:delText>observation density</w:delText>
        </w:r>
      </w:del>
      <w:r w:rsidR="00773FCE" w:rsidRPr="00773FCE">
        <w:rPr>
          <w:rFonts w:ascii="Times New Roman" w:eastAsiaTheme="minorEastAsia" w:hAnsi="Times New Roman" w:cs="Times New Roman"/>
          <w:color w:val="000000" w:themeColor="text1"/>
          <w:sz w:val="22"/>
        </w:rPr>
        <w:t>.</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193CE642"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commentRangeStart w:id="101"/>
      <w:del w:id="102" w:author="Jacob, Daniel J." w:date="2020-09-13T20:38:00Z">
        <w:r w:rsidDel="00B255FA">
          <w:rPr>
            <w:rFonts w:ascii="Times New Roman" w:eastAsiaTheme="minorEastAsia" w:hAnsi="Times New Roman" w:cs="Times New Roman"/>
            <w:color w:val="000000" w:themeColor="text1"/>
            <w:sz w:val="22"/>
          </w:rPr>
          <w:delText>75%</w:delText>
        </w:r>
      </w:del>
      <w:ins w:id="103" w:author="Jacob, Daniel J." w:date="2020-09-13T20:38:00Z">
        <w:r w:rsidR="00B255FA">
          <w:rPr>
            <w:rFonts w:ascii="Times New Roman" w:eastAsiaTheme="minorEastAsia" w:hAnsi="Times New Roman" w:cs="Times New Roman"/>
            <w:color w:val="000000" w:themeColor="text1"/>
            <w:sz w:val="22"/>
          </w:rPr>
          <w:t>a factor of 4</w:t>
        </w:r>
      </w:ins>
      <w:r>
        <w:rPr>
          <w:rFonts w:ascii="Times New Roman" w:eastAsiaTheme="minorEastAsia" w:hAnsi="Times New Roman" w:cs="Times New Roman"/>
          <w:color w:val="000000" w:themeColor="text1"/>
          <w:sz w:val="22"/>
        </w:rPr>
        <w:t xml:space="preserve"> r</w:t>
      </w:r>
      <w:commentRangeEnd w:id="101"/>
      <w:r w:rsidR="00B255FA">
        <w:rPr>
          <w:rStyle w:val="CommentReference"/>
        </w:rPr>
        <w:commentReference w:id="101"/>
      </w:r>
      <w:r>
        <w:rPr>
          <w:rFonts w:ascii="Times New Roman" w:eastAsiaTheme="minorEastAsia" w:hAnsi="Times New Roman" w:cs="Times New Roman"/>
          <w:color w:val="000000" w:themeColor="text1"/>
          <w:sz w:val="22"/>
        </w:rPr>
        <w:t>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F216FE">
        <w:rPr>
          <w:rFonts w:ascii="Times New Roman" w:eastAsiaTheme="minorEastAsia" w:hAnsi="Times New Roman" w:cs="Times New Roman"/>
          <w:color w:val="000000" w:themeColor="text1"/>
          <w:sz w:val="22"/>
        </w:rPr>
        <w:t>follow the methodology described in Section 2.4</w:t>
      </w:r>
      <w:r w:rsidR="00C32741">
        <w:rPr>
          <w:rFonts w:ascii="Times New Roman" w:eastAsiaTheme="minorEastAsia" w:hAnsi="Times New Roman" w:cs="Times New Roman"/>
          <w:color w:val="000000" w:themeColor="text1"/>
          <w:sz w:val="22"/>
        </w:rPr>
        <w:t>,</w:t>
      </w:r>
      <w:r w:rsidR="00F216FE">
        <w:rPr>
          <w:rFonts w:ascii="Times New Roman" w:eastAsiaTheme="minorEastAsia" w:hAnsi="Times New Roman" w:cs="Times New Roman"/>
          <w:color w:val="000000" w:themeColor="text1"/>
          <w:sz w:val="22"/>
        </w:rPr>
        <w:t xml:space="preserve"> add</w:t>
      </w:r>
      <w:r w:rsidR="00C32741">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w:t>
      </w:r>
      <w:r w:rsidR="00770481">
        <w:rPr>
          <w:rFonts w:ascii="Times New Roman" w:eastAsiaTheme="minorEastAsia" w:hAnsi="Times New Roman" w:cs="Times New Roman"/>
          <w:color w:val="000000" w:themeColor="text1"/>
          <w:sz w:val="22"/>
        </w:rPr>
        <w:t xml:space="preserve">50 </w:t>
      </w:r>
      <w:r w:rsidR="00F216FE">
        <w:rPr>
          <w:rFonts w:ascii="Times New Roman" w:eastAsiaTheme="minorEastAsia" w:hAnsi="Times New Roman" w:cs="Times New Roman"/>
          <w:color w:val="000000" w:themeColor="text1"/>
          <w:sz w:val="22"/>
        </w:rPr>
        <w:t xml:space="preserve">state vector elements to the grid at a </w:t>
      </w:r>
      <w:commentRangeStart w:id="104"/>
      <w:r w:rsidR="00F216FE">
        <w:rPr>
          <w:rFonts w:ascii="Times New Roman" w:eastAsiaTheme="minorEastAsia" w:hAnsi="Times New Roman" w:cs="Times New Roman"/>
          <w:color w:val="000000" w:themeColor="text1"/>
          <w:sz w:val="22"/>
        </w:rPr>
        <w:t>time</w:t>
      </w:r>
      <w:del w:id="105" w:author="Jacob, Daniel J." w:date="2020-09-13T20:39:00Z">
        <w:r w:rsidR="00F216FE" w:rsidDel="00B255FA">
          <w:rPr>
            <w:rFonts w:ascii="Times New Roman" w:eastAsiaTheme="minorEastAsia" w:hAnsi="Times New Roman" w:cs="Times New Roman"/>
            <w:color w:val="000000" w:themeColor="text1"/>
            <w:sz w:val="22"/>
          </w:rPr>
          <w:delText xml:space="preserve"> </w:delText>
        </w:r>
        <w:r w:rsidR="009B6ADC" w:rsidDel="00B255FA">
          <w:rPr>
            <w:rFonts w:ascii="Times New Roman" w:eastAsiaTheme="minorEastAsia" w:hAnsi="Times New Roman" w:cs="Times New Roman"/>
            <w:color w:val="000000" w:themeColor="text1"/>
            <w:sz w:val="22"/>
          </w:rPr>
          <w:delText xml:space="preserve">to reproduce </w:delText>
        </w:r>
        <w:r w:rsidR="00F216FE" w:rsidDel="00B255FA">
          <w:rPr>
            <w:rFonts w:ascii="Times New Roman" w:eastAsiaTheme="minorEastAsia" w:hAnsi="Times New Roman" w:cs="Times New Roman"/>
            <w:color w:val="000000" w:themeColor="text1"/>
            <w:sz w:val="22"/>
          </w:rPr>
          <w:delText xml:space="preserve">a </w:delText>
        </w:r>
        <w:r w:rsidR="009B6ADC" w:rsidDel="00B255FA">
          <w:rPr>
            <w:rFonts w:ascii="Times New Roman" w:eastAsiaTheme="minorEastAsia" w:hAnsi="Times New Roman" w:cs="Times New Roman"/>
            <w:color w:val="000000" w:themeColor="text1"/>
            <w:sz w:val="22"/>
          </w:rPr>
          <w:delText>parallel computing</w:delText>
        </w:r>
        <w:r w:rsidR="00F216FE" w:rsidDel="00B255FA">
          <w:rPr>
            <w:rFonts w:ascii="Times New Roman" w:eastAsiaTheme="minorEastAsia" w:hAnsi="Times New Roman" w:cs="Times New Roman"/>
            <w:color w:val="000000" w:themeColor="text1"/>
            <w:sz w:val="22"/>
          </w:rPr>
          <w:delText xml:space="preserve"> environment</w:delText>
        </w:r>
      </w:del>
      <w:commentRangeEnd w:id="104"/>
      <w:r w:rsidR="00B255FA">
        <w:rPr>
          <w:rStyle w:val="CommentReference"/>
        </w:rPr>
        <w:commentReference w:id="104"/>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The resulting multiscale grid is shown in the upper 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 xml:space="preserve">. </w:t>
      </w:r>
      <w:del w:id="106" w:author="Jacob, Daniel J." w:date="2020-09-13T20:46:00Z">
        <w:r w:rsidR="00A6735B" w:rsidRPr="003C70A4" w:rsidDel="00B255FA">
          <w:rPr>
            <w:rFonts w:ascii="Times New Roman" w:eastAsiaTheme="minorEastAsia" w:hAnsi="Times New Roman" w:cs="Times New Roman"/>
            <w:color w:val="000000" w:themeColor="text1"/>
            <w:sz w:val="22"/>
          </w:rPr>
          <w:delText>The grid maintains native resolution where information content is highest (upper left panel of Figure 2)</w:delText>
        </w:r>
        <w:r w:rsidR="00026171" w:rsidDel="00B255FA">
          <w:rPr>
            <w:rFonts w:ascii="Times New Roman" w:eastAsiaTheme="minorEastAsia" w:hAnsi="Times New Roman" w:cs="Times New Roman"/>
            <w:color w:val="000000" w:themeColor="text1"/>
            <w:sz w:val="22"/>
          </w:rPr>
          <w:delText>.</w:delText>
        </w:r>
        <w:r w:rsidR="00A6735B" w:rsidRPr="003C70A4" w:rsidDel="00B255FA">
          <w:rPr>
            <w:rFonts w:ascii="Times New Roman" w:eastAsiaTheme="minorEastAsia" w:hAnsi="Times New Roman" w:cs="Times New Roman"/>
            <w:color w:val="000000" w:themeColor="text1"/>
            <w:sz w:val="22"/>
          </w:rPr>
          <w:delText xml:space="preserve"> Grid cells are aggregated</w:delText>
        </w:r>
        <w:r w:rsidR="00F047A6" w:rsidDel="00B255FA">
          <w:rPr>
            <w:rFonts w:ascii="Times New Roman" w:eastAsiaTheme="minorEastAsia" w:hAnsi="Times New Roman" w:cs="Times New Roman"/>
            <w:color w:val="000000" w:themeColor="text1"/>
            <w:sz w:val="22"/>
          </w:rPr>
          <w:delText xml:space="preserve"> elsewhere</w:delText>
        </w:r>
        <w:r w:rsidR="00A6735B" w:rsidRPr="003C70A4" w:rsidDel="00B255FA">
          <w:rPr>
            <w:rFonts w:ascii="Times New Roman" w:eastAsiaTheme="minorEastAsia" w:hAnsi="Times New Roman" w:cs="Times New Roman"/>
            <w:color w:val="000000" w:themeColor="text1"/>
            <w:sz w:val="22"/>
          </w:rPr>
          <w:delText xml:space="preserve">. </w:delText>
        </w:r>
      </w:del>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w:t>
      </w:r>
      <w:r w:rsidR="00640C6C" w:rsidRPr="003C70A4">
        <w:rPr>
          <w:rFonts w:ascii="Times New Roman" w:eastAsiaTheme="minorEastAsia" w:hAnsi="Times New Roman" w:cs="Times New Roman"/>
          <w:color w:val="000000" w:themeColor="text1"/>
          <w:sz w:val="22"/>
        </w:rPr>
        <w:lastRenderedPageBreak/>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72A34E55"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using </w:t>
      </w:r>
      <w:r>
        <w:rPr>
          <w:rFonts w:ascii="Times New Roman" w:eastAsiaTheme="minorEastAsia" w:hAnsi="Times New Roman" w:cs="Times New Roman"/>
          <w:sz w:val="22"/>
        </w:rPr>
        <w:t xml:space="preserve">the initial eigenvalue spectrum to determine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del w:id="107" w:author="Jacob, Daniel J." w:date="2020-09-13T20:51:00Z">
        <w:r w:rsidR="00E56AA3" w:rsidDel="008B6071">
          <w:rPr>
            <w:rFonts w:ascii="Times New Roman" w:eastAsiaTheme="minorEastAsia" w:hAnsi="Times New Roman" w:cs="Times New Roman"/>
            <w:sz w:val="22"/>
          </w:rPr>
          <w:delText>, a 75% reduction from the 2099 simulations required for the native-resolution solution</w:delText>
        </w:r>
      </w:del>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F66E34">
        <w:rPr>
          <w:rFonts w:ascii="Times New Roman" w:eastAsiaTheme="minorEastAsia" w:hAnsi="Times New Roman" w:cs="Times New Roman"/>
          <w:sz w:val="22"/>
        </w:rPr>
        <w:t>.</w:t>
      </w:r>
    </w:p>
    <w:p w14:paraId="74B6D8DE" w14:textId="77777777" w:rsidR="005944B4" w:rsidRDefault="005944B4" w:rsidP="00A6735B">
      <w:pPr>
        <w:rPr>
          <w:rFonts w:ascii="Times New Roman" w:eastAsiaTheme="minorEastAsia" w:hAnsi="Times New Roman" w:cs="Times New Roman"/>
          <w:sz w:val="22"/>
        </w:rPr>
      </w:pPr>
    </w:p>
    <w:p w14:paraId="05085CB5" w14:textId="317F06D2"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del w:id="108" w:author="Jacob, Daniel J." w:date="2020-09-13T20:57:00Z">
        <w:r w:rsidR="001C5116" w:rsidRPr="00952887" w:rsidDel="008A4772">
          <w:rPr>
            <w:rFonts w:ascii="Times New Roman" w:eastAsiaTheme="minorEastAsia" w:hAnsi="Times New Roman" w:cs="Times New Roman"/>
            <w:color w:val="000000" w:themeColor="text1"/>
            <w:sz w:val="22"/>
          </w:rPr>
          <w:delText xml:space="preserve">The lower panel of </w:delText>
        </w:r>
      </w:del>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w:t>
      </w:r>
      <w:proofErr w:type="spellStart"/>
      <w:r w:rsidR="00D31405" w:rsidRPr="00952887">
        <w:rPr>
          <w:rFonts w:ascii="Times New Roman" w:eastAsiaTheme="minorEastAsia" w:hAnsi="Times New Roman" w:cs="Times New Roman"/>
          <w:color w:val="000000" w:themeColor="text1"/>
          <w:sz w:val="22"/>
        </w:rPr>
        <w:t>DOFS</w:t>
      </w:r>
      <w:del w:id="109" w:author="Jacob, Daniel J." w:date="2020-09-13T20:59:00Z">
        <w:r w:rsidR="00D31405" w:rsidRPr="00952887" w:rsidDel="008A4772">
          <w:rPr>
            <w:rFonts w:ascii="Times New Roman" w:eastAsiaTheme="minorEastAsia" w:hAnsi="Times New Roman" w:cs="Times New Roman"/>
            <w:color w:val="000000" w:themeColor="text1"/>
            <w:sz w:val="22"/>
          </w:rPr>
          <w:delText xml:space="preserve"> </w:delText>
        </w:r>
      </w:del>
      <w:ins w:id="110" w:author="Jacob, Daniel J." w:date="2020-09-13T20:59:00Z">
        <w:r w:rsidR="008A4772">
          <w:rPr>
            <w:rFonts w:ascii="Times New Roman" w:eastAsiaTheme="minorEastAsia" w:hAnsi="Times New Roman" w:cs="Times New Roman"/>
            <w:color w:val="000000" w:themeColor="text1"/>
            <w:sz w:val="22"/>
          </w:rPr>
          <w:t>at</w:t>
        </w:r>
        <w:proofErr w:type="spellEnd"/>
        <w:r w:rsidR="008A4772">
          <w:rPr>
            <w:rFonts w:ascii="Times New Roman" w:eastAsiaTheme="minorEastAsia" w:hAnsi="Times New Roman" w:cs="Times New Roman"/>
            <w:color w:val="000000" w:themeColor="text1"/>
            <w:sz w:val="22"/>
          </w:rPr>
          <w:t xml:space="preserve"> only 13% of the computational </w:t>
        </w:r>
      </w:ins>
      <w:ins w:id="111" w:author="Jacob, Daniel J." w:date="2020-09-13T21:01:00Z">
        <w:r w:rsidR="008A4772">
          <w:rPr>
            <w:rFonts w:ascii="Times New Roman" w:eastAsiaTheme="minorEastAsia" w:hAnsi="Times New Roman" w:cs="Times New Roman"/>
            <w:color w:val="000000" w:themeColor="text1"/>
            <w:sz w:val="22"/>
          </w:rPr>
          <w:t>cost</w:t>
        </w:r>
      </w:ins>
      <w:ins w:id="112" w:author="Jacob, Daniel J." w:date="2020-09-13T20:59:00Z">
        <w:r w:rsidR="008A4772">
          <w:rPr>
            <w:rFonts w:ascii="Times New Roman" w:eastAsiaTheme="minorEastAsia" w:hAnsi="Times New Roman" w:cs="Times New Roman"/>
            <w:color w:val="000000" w:themeColor="text1"/>
            <w:sz w:val="22"/>
          </w:rPr>
          <w:t xml:space="preserve">. </w:t>
        </w:r>
      </w:ins>
      <w:ins w:id="113" w:author="Jacob, Daniel J." w:date="2020-09-13T21:00:00Z">
        <w:r w:rsidR="008A4772">
          <w:rPr>
            <w:rFonts w:ascii="Times New Roman" w:eastAsiaTheme="minorEastAsia" w:hAnsi="Times New Roman" w:cs="Times New Roman"/>
            <w:color w:val="000000" w:themeColor="text1"/>
            <w:sz w:val="22"/>
          </w:rPr>
          <w:t>In our setup, with 537 forward model simulations, we achieve 72% of th</w:t>
        </w:r>
      </w:ins>
      <w:ins w:id="114" w:author="Jacob, Daniel J." w:date="2020-09-13T21:01:00Z">
        <w:r w:rsidR="008A4772">
          <w:rPr>
            <w:rFonts w:ascii="Times New Roman" w:eastAsiaTheme="minorEastAsia" w:hAnsi="Times New Roman" w:cs="Times New Roman"/>
            <w:color w:val="000000" w:themeColor="text1"/>
            <w:sz w:val="22"/>
          </w:rPr>
          <w:t xml:space="preserve">e native-resolution DOFS at a quarter of the computational cost. </w:t>
        </w:r>
      </w:ins>
      <w:del w:id="115" w:author="Jacob, Daniel J." w:date="2020-09-13T20:59:00Z">
        <w:r w:rsidR="00D31405" w:rsidRPr="00952887" w:rsidDel="008A4772">
          <w:rPr>
            <w:rFonts w:ascii="Times New Roman" w:eastAsiaTheme="minorEastAsia" w:hAnsi="Times New Roman" w:cs="Times New Roman"/>
            <w:color w:val="000000" w:themeColor="text1"/>
            <w:sz w:val="22"/>
          </w:rPr>
          <w:delText>and 70% of our reduced-rank DOFS</w:delText>
        </w:r>
      </w:del>
      <w:del w:id="116" w:author="Jacob, Daniel J." w:date="2020-09-13T21:00:00Z">
        <w:r w:rsidR="00D31405" w:rsidRPr="00952887" w:rsidDel="008A4772">
          <w:rPr>
            <w:rFonts w:ascii="Times New Roman" w:eastAsiaTheme="minorEastAsia" w:hAnsi="Times New Roman" w:cs="Times New Roman"/>
            <w:color w:val="000000" w:themeColor="text1"/>
            <w:sz w:val="22"/>
          </w:rPr>
          <w:delText>. After 1050 model simulations, the optimal reduced-rank inversion generates 181 DOFS, generating 84% of the native-resolution DOFS at half the computational cost.</w:delText>
        </w:r>
      </w:del>
      <w:del w:id="117" w:author="Jacob, Daniel J." w:date="2020-09-13T21:01:00Z">
        <w:r w:rsidR="00952887" w:rsidRPr="00952887" w:rsidDel="008A4772">
          <w:rPr>
            <w:rFonts w:ascii="Times New Roman" w:eastAsiaTheme="minorEastAsia" w:hAnsi="Times New Roman" w:cs="Times New Roman"/>
            <w:color w:val="000000" w:themeColor="text1"/>
            <w:sz w:val="22"/>
          </w:rPr>
          <w:delText xml:space="preserve"> This demonstrates the potential of the method to preserve information content while achieving large computational savings.</w:delText>
        </w:r>
      </w:del>
    </w:p>
    <w:p w14:paraId="11E0990D" w14:textId="3DF21E3B" w:rsidR="007C5A54" w:rsidRDefault="007C5A54" w:rsidP="00A6735B">
      <w:pPr>
        <w:rPr>
          <w:rFonts w:ascii="Times New Roman" w:eastAsiaTheme="minorEastAsia" w:hAnsi="Times New Roman" w:cs="Times New Roman"/>
          <w:sz w:val="22"/>
        </w:rPr>
      </w:pPr>
    </w:p>
    <w:p w14:paraId="7EB63AD8" w14:textId="6E8ECE64"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w:t>
      </w:r>
      <w:ins w:id="118" w:author="Jacob, Daniel J." w:date="2020-09-13T21:03:00Z">
        <w:r w:rsidR="008A4772">
          <w:rPr>
            <w:rFonts w:ascii="Times New Roman" w:eastAsiaTheme="minorEastAsia" w:hAnsi="Times New Roman" w:cs="Times New Roman"/>
            <w:sz w:val="22"/>
          </w:rPr>
          <w:t xml:space="preserve"> go </w:t>
        </w:r>
      </w:ins>
      <w:ins w:id="119" w:author="Jacob, Daniel J." w:date="2020-09-13T21:04:00Z">
        <w:r w:rsidR="008A4772">
          <w:rPr>
            <w:rFonts w:ascii="Times New Roman" w:eastAsiaTheme="minorEastAsia" w:hAnsi="Times New Roman" w:cs="Times New Roman"/>
            <w:sz w:val="22"/>
          </w:rPr>
          <w:t>on to</w:t>
        </w:r>
      </w:ins>
      <w:r>
        <w:rPr>
          <w:rFonts w:ascii="Times New Roman" w:eastAsiaTheme="minorEastAsia" w:hAnsi="Times New Roman" w:cs="Times New Roman"/>
          <w:sz w:val="22"/>
        </w:rPr>
        <w:t xml:space="preserve"> solve the inversion (equations (2) – (4)) using</w:t>
      </w:r>
      <w:ins w:id="120" w:author="Jacob, Daniel J." w:date="2020-09-13T21:04:00Z">
        <w:r w:rsidR="008A4772">
          <w:rPr>
            <w:rFonts w:ascii="Times New Roman" w:eastAsiaTheme="minorEastAsia" w:hAnsi="Times New Roman" w:cs="Times New Roman"/>
            <w:sz w:val="22"/>
          </w:rPr>
          <w:t xml:space="preserve"> the reduced-rank Jacobian matrix</w:t>
        </w:r>
      </w:ins>
      <w:r>
        <w:rPr>
          <w:rFonts w:ascii="Times New Roman" w:eastAsiaTheme="minorEastAsia"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3631D6E"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inversion</w:t>
      </w:r>
      <w:ins w:id="121" w:author="Jacob, Daniel J." w:date="2020-09-13T21:05:00Z">
        <w:r w:rsidR="008A4772">
          <w:rPr>
            <w:rFonts w:ascii="Times New Roman" w:eastAsiaTheme="minorEastAsia" w:hAnsi="Times New Roman" w:cs="Times New Roman"/>
            <w:color w:val="000000" w:themeColor="text1"/>
            <w:sz w:val="22"/>
          </w:rPr>
          <w:t xml:space="preserve"> result</w:t>
        </w:r>
      </w:ins>
      <w:r w:rsidR="0046053A" w:rsidRPr="00662FD2">
        <w:rPr>
          <w:rFonts w:ascii="Times New Roman" w:eastAsiaTheme="minorEastAsia" w:hAnsi="Times New Roman" w:cs="Times New Roman"/>
          <w:color w:val="000000" w:themeColor="text1"/>
          <w:sz w:val="22"/>
        </w:rPr>
        <w:t>s</w:t>
      </w:r>
      <w:ins w:id="122" w:author="Jacob, Daniel J." w:date="2020-09-13T21:08:00Z">
        <w:r w:rsidR="00E7099C">
          <w:rPr>
            <w:rFonts w:ascii="Times New Roman" w:eastAsiaTheme="minorEastAsia" w:hAnsi="Times New Roman" w:cs="Times New Roman"/>
            <w:color w:val="000000" w:themeColor="text1"/>
            <w:sz w:val="22"/>
          </w:rPr>
          <w:t xml:space="preserve">, for the </w:t>
        </w:r>
      </w:ins>
      <w:del w:id="123" w:author="Jacob, Daniel J." w:date="2020-09-13T21:08:00Z">
        <w:r w:rsidR="00B62108" w:rsidRPr="00662FD2" w:rsidDel="00E7099C">
          <w:rPr>
            <w:rFonts w:ascii="Times New Roman" w:eastAsiaTheme="minorEastAsia" w:hAnsi="Times New Roman" w:cs="Times New Roman"/>
            <w:color w:val="000000" w:themeColor="text1"/>
            <w:sz w:val="22"/>
          </w:rPr>
          <w:delText xml:space="preserve">. We </w:delText>
        </w:r>
        <w:r w:rsidRPr="00662FD2" w:rsidDel="00E7099C">
          <w:rPr>
            <w:rFonts w:ascii="Times New Roman" w:eastAsiaTheme="minorEastAsia" w:hAnsi="Times New Roman" w:cs="Times New Roman"/>
            <w:color w:val="000000" w:themeColor="text1"/>
            <w:sz w:val="22"/>
          </w:rPr>
          <w:delText xml:space="preserve">show the </w:delText>
        </w:r>
      </w:del>
      <w:r w:rsidRPr="00662FD2">
        <w:rPr>
          <w:rFonts w:ascii="Times New Roman" w:eastAsiaTheme="minorEastAsia" w:hAnsi="Times New Roman" w:cs="Times New Roman"/>
          <w:color w:val="000000" w:themeColor="text1"/>
          <w:sz w:val="22"/>
        </w:rPr>
        <w:t xml:space="preserve">elements </w:t>
      </w:r>
      <w:del w:id="124" w:author="Jacob, Daniel J." w:date="2020-09-13T21:09:00Z">
        <w:r w:rsidRPr="00662FD2" w:rsidDel="00E7099C">
          <w:rPr>
            <w:rFonts w:ascii="Times New Roman" w:eastAsiaTheme="minorEastAsia" w:hAnsi="Times New Roman" w:cs="Times New Roman"/>
            <w:color w:val="000000" w:themeColor="text1"/>
            <w:sz w:val="22"/>
          </w:rPr>
          <w:delText>of the</w:delText>
        </w:r>
      </w:del>
      <w:ins w:id="125" w:author="Jacob, Daniel J." w:date="2020-09-13T21:09:00Z">
        <w:r w:rsidR="00E7099C">
          <w:rPr>
            <w:rFonts w:ascii="Times New Roman" w:eastAsiaTheme="minorEastAsia" w:hAnsi="Times New Roman" w:cs="Times New Roman"/>
            <w:color w:val="000000" w:themeColor="text1"/>
            <w:sz w:val="22"/>
          </w:rPr>
          <w:t>with averaging kernel sensitivity greater than 0.01 in the</w:t>
        </w:r>
      </w:ins>
      <w:r w:rsidRPr="00662FD2">
        <w:rPr>
          <w:rFonts w:ascii="Times New Roman" w:eastAsiaTheme="minorEastAsia" w:hAnsi="Times New Roman" w:cs="Times New Roman"/>
          <w:color w:val="000000" w:themeColor="text1"/>
          <w:sz w:val="22"/>
        </w:rPr>
        <w:t xml:space="preserve"> </w:t>
      </w:r>
      <w:r w:rsidR="00855EE8" w:rsidRPr="00662FD2">
        <w:rPr>
          <w:rFonts w:ascii="Times New Roman" w:eastAsiaTheme="minorEastAsia" w:hAnsi="Times New Roman" w:cs="Times New Roman"/>
          <w:color w:val="000000" w:themeColor="text1"/>
          <w:sz w:val="22"/>
        </w:rPr>
        <w:t>reduced-rank inversion</w:t>
      </w:r>
      <w:del w:id="126" w:author="Jacob, Daniel J." w:date="2020-09-13T21:09:00Z">
        <w:r w:rsidRPr="00662FD2" w:rsidDel="00E7099C">
          <w:rPr>
            <w:rFonts w:ascii="Times New Roman" w:eastAsiaTheme="minorEastAsia" w:hAnsi="Times New Roman" w:cs="Times New Roman"/>
            <w:color w:val="000000" w:themeColor="text1"/>
            <w:sz w:val="22"/>
          </w:rPr>
          <w:delText xml:space="preserve"> subjected to the 0.01 averaging kernel sensitivity threshold and plotted against the corresponding native-resolution values</w:delText>
        </w:r>
      </w:del>
      <w:r w:rsidRPr="00662FD2">
        <w:rPr>
          <w:rFonts w:ascii="Times New Roman" w:eastAsiaTheme="minorEastAsia" w:hAnsi="Times New Roman" w:cs="Times New Roman"/>
          <w:color w:val="000000" w:themeColor="text1"/>
          <w:sz w:val="22"/>
        </w:rPr>
        <w:t xml:space="preserve">.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w:t>
      </w:r>
      <w:r w:rsidR="0046053A" w:rsidRPr="00662FD2">
        <w:rPr>
          <w:rFonts w:ascii="Times New Roman" w:eastAsiaTheme="minorEastAsia" w:hAnsi="Times New Roman" w:cs="Times New Roman"/>
          <w:color w:val="000000" w:themeColor="text1"/>
          <w:sz w:val="22"/>
        </w:rPr>
        <w:lastRenderedPageBreak/>
        <w:t xml:space="preserve">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44CEF1A3"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del w:id="127" w:author="Jacob, Daniel J." w:date="2020-09-13T21:12:00Z">
        <w:r w:rsidRPr="00DC1F36" w:rsidDel="00E7099C">
          <w:rPr>
            <w:rFonts w:ascii="Times New Roman" w:eastAsiaTheme="minorEastAsia" w:hAnsi="Times New Roman" w:cs="Times New Roman"/>
            <w:color w:val="000000" w:themeColor="text1"/>
            <w:sz w:val="22"/>
          </w:rPr>
          <w:delText>75%</w:delText>
        </w:r>
      </w:del>
      <w:ins w:id="128" w:author="Jacob, Daniel J." w:date="2020-09-13T21:12:00Z">
        <w:r w:rsidR="00E7099C">
          <w:rPr>
            <w:rFonts w:ascii="Times New Roman" w:eastAsiaTheme="minorEastAsia" w:hAnsi="Times New Roman" w:cs="Times New Roman"/>
            <w:color w:val="000000" w:themeColor="text1"/>
            <w:sz w:val="22"/>
          </w:rPr>
          <w:t>factor of 4</w:t>
        </w:r>
      </w:ins>
      <w:r w:rsidRPr="00DC1F36">
        <w:rPr>
          <w:rFonts w:ascii="Times New Roman" w:eastAsiaTheme="minorEastAsia" w:hAnsi="Times New Roman" w:cs="Times New Roman"/>
          <w:color w:val="000000" w:themeColor="text1"/>
          <w:sz w:val="22"/>
        </w:rPr>
        <w:t xml:space="preserve"> 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 </w:t>
      </w:r>
      <w:del w:id="129" w:author="Jacob, Daniel J." w:date="2020-09-13T21:12:00Z">
        <w:r w:rsidR="00A70BA7" w:rsidRPr="00DC1F36" w:rsidDel="00E7099C">
          <w:rPr>
            <w:rFonts w:ascii="Times New Roman" w:eastAsiaTheme="minorEastAsia" w:hAnsi="Times New Roman" w:cs="Times New Roman"/>
            <w:color w:val="000000" w:themeColor="text1"/>
            <w:sz w:val="22"/>
          </w:rPr>
          <w:delText>although the posterior scaling factors should only be interpreted where the averaging kernel sensitivities are sufficiently high</w:delText>
        </w:r>
      </w:del>
      <w:ins w:id="130" w:author="Jacob, Daniel J." w:date="2020-09-13T21:12:00Z">
        <w:r w:rsidR="00E7099C">
          <w:rPr>
            <w:rFonts w:ascii="Times New Roman" w:eastAsiaTheme="minorEastAsia" w:hAnsi="Times New Roman" w:cs="Times New Roman"/>
            <w:color w:val="000000" w:themeColor="text1"/>
            <w:sz w:val="22"/>
          </w:rPr>
          <w:t xml:space="preserve">but </w:t>
        </w:r>
      </w:ins>
      <w:ins w:id="131" w:author="Jacob, Daniel J." w:date="2020-09-13T21:13:00Z">
        <w:r w:rsidR="00E7099C">
          <w:rPr>
            <w:rFonts w:ascii="Times New Roman" w:eastAsiaTheme="minorEastAsia" w:hAnsi="Times New Roman" w:cs="Times New Roman"/>
            <w:color w:val="000000" w:themeColor="text1"/>
            <w:sz w:val="22"/>
          </w:rPr>
          <w:t>at the loss of information content and with aggregation error</w:t>
        </w:r>
      </w:ins>
      <w:r w:rsidR="00A70BA7" w:rsidRPr="00DC1F36">
        <w:rPr>
          <w:rFonts w:ascii="Times New Roman" w:eastAsiaTheme="minorEastAsia" w:hAnsi="Times New Roman" w:cs="Times New Roman"/>
          <w:color w:val="000000" w:themeColor="text1"/>
          <w:sz w:val="22"/>
        </w:rPr>
        <w:t>. The reduced-rank method generates higher DOFS and a higher resolution solution where the averaging kernel sensitivities are large.</w:t>
      </w:r>
      <w:del w:id="132" w:author="Jacob, Daniel J." w:date="2020-09-13T21:14:00Z">
        <w:r w:rsidR="00A70BA7" w:rsidRPr="00DC1F36" w:rsidDel="00E7099C">
          <w:rPr>
            <w:rFonts w:ascii="Times New Roman" w:eastAsiaTheme="minorEastAsia" w:hAnsi="Times New Roman" w:cs="Times New Roman"/>
            <w:color w:val="000000" w:themeColor="text1"/>
            <w:sz w:val="22"/>
          </w:rPr>
          <w:delText xml:space="preserve"> However, the reduced-rank Jacobian matrix approximation </w:delText>
        </w:r>
        <w:commentRangeStart w:id="133"/>
        <w:r w:rsidR="00A70BA7" w:rsidRPr="00DC1F36" w:rsidDel="00E7099C">
          <w:rPr>
            <w:rFonts w:ascii="Times New Roman" w:eastAsiaTheme="minorEastAsia" w:hAnsi="Times New Roman" w:cs="Times New Roman"/>
            <w:color w:val="000000" w:themeColor="text1"/>
            <w:sz w:val="22"/>
          </w:rPr>
          <w:delText xml:space="preserve">introduces additional errors to the inversion. </w:delText>
        </w:r>
      </w:del>
      <w:commentRangeEnd w:id="133"/>
      <w:r w:rsidR="00E7099C">
        <w:rPr>
          <w:rStyle w:val="CommentReference"/>
        </w:rPr>
        <w:commentReference w:id="133"/>
      </w:r>
      <w:del w:id="134" w:author="Jacob, Daniel J." w:date="2020-09-13T21:14:00Z">
        <w:r w:rsidR="00A70BA7" w:rsidRPr="00DC1F36" w:rsidDel="00E7099C">
          <w:rPr>
            <w:rFonts w:ascii="Times New Roman" w:eastAsiaTheme="minorEastAsia" w:hAnsi="Times New Roman" w:cs="Times New Roman"/>
            <w:color w:val="000000" w:themeColor="text1"/>
            <w:sz w:val="22"/>
          </w:rPr>
          <w:delText>When deciding between the two methods, the trade-off between resolution and precision should be considered</w:delText>
        </w:r>
      </w:del>
      <w:r w:rsidR="00A70BA7" w:rsidRPr="00DC1F36">
        <w:rPr>
          <w:rFonts w:ascii="Times New Roman" w:eastAsiaTheme="minorEastAsia" w:hAnsi="Times New Roman" w:cs="Times New Roman"/>
          <w:color w:val="000000" w:themeColor="text1"/>
          <w:sz w:val="22"/>
        </w:rPr>
        <w:t>.</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2082632A"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ins w:id="135" w:author="Jacob, Daniel J." w:date="2020-09-13T21:14:00Z">
        <w:r w:rsidR="00E7099C">
          <w:rPr>
            <w:rFonts w:ascii="Times" w:hAnsi="Times"/>
            <w:sz w:val="22"/>
            <w:szCs w:val="22"/>
          </w:rPr>
          <w:t xml:space="preserve"> in a </w:t>
        </w:r>
        <w:proofErr w:type="gramStart"/>
        <w:r w:rsidR="00E7099C">
          <w:rPr>
            <w:rFonts w:ascii="Times" w:hAnsi="Times"/>
            <w:sz w:val="22"/>
            <w:szCs w:val="22"/>
          </w:rPr>
          <w:t>ma</w:t>
        </w:r>
      </w:ins>
      <w:ins w:id="136" w:author="Jacob, Daniel J." w:date="2020-09-13T21:15:00Z">
        <w:r w:rsidR="00E7099C">
          <w:rPr>
            <w:rFonts w:ascii="Times" w:hAnsi="Times"/>
            <w:sz w:val="22"/>
            <w:szCs w:val="22"/>
          </w:rPr>
          <w:t xml:space="preserve">nner </w:t>
        </w:r>
      </w:ins>
      <w:r w:rsidR="007E775D">
        <w:rPr>
          <w:rFonts w:ascii="Times" w:hAnsi="Times"/>
          <w:sz w:val="22"/>
          <w:szCs w:val="22"/>
        </w:rPr>
        <w:t xml:space="preserve"> </w:t>
      </w:r>
      <w:r w:rsidR="000A7CFA">
        <w:rPr>
          <w:rFonts w:ascii="Times" w:hAnsi="Times"/>
          <w:sz w:val="22"/>
          <w:szCs w:val="22"/>
        </w:rPr>
        <w:t>that</w:t>
      </w:r>
      <w:proofErr w:type="gramEnd"/>
      <w:r w:rsidRPr="001C4211">
        <w:rPr>
          <w:rFonts w:ascii="Times" w:hAnsi="Times"/>
          <w:sz w:val="22"/>
          <w:szCs w:val="22"/>
        </w:rPr>
        <w:t xml:space="preserve"> maximi</w:t>
      </w:r>
      <w:r w:rsidR="000A7CFA">
        <w:rPr>
          <w:rFonts w:ascii="Times" w:hAnsi="Times"/>
          <w:sz w:val="22"/>
          <w:szCs w:val="22"/>
        </w:rPr>
        <w:t>ze</w:t>
      </w:r>
      <w:ins w:id="137" w:author="Jacob, Daniel J." w:date="2020-09-13T21:15:00Z">
        <w:r w:rsidR="00E7099C">
          <w:rPr>
            <w:rFonts w:ascii="Times" w:hAnsi="Times"/>
            <w:sz w:val="22"/>
            <w:szCs w:val="22"/>
          </w:rPr>
          <w:t>s</w:t>
        </w:r>
      </w:ins>
      <w:r w:rsidRPr="001C4211">
        <w:rPr>
          <w:rFonts w:ascii="Times" w:hAnsi="Times"/>
          <w:sz w:val="22"/>
          <w:szCs w:val="22"/>
        </w:rPr>
        <w:t xml:space="preserve"> information content</w:t>
      </w:r>
      <w:r w:rsidR="000A7CFA">
        <w:rPr>
          <w:rFonts w:ascii="Times" w:hAnsi="Times"/>
          <w:sz w:val="22"/>
          <w:szCs w:val="22"/>
        </w:rPr>
        <w:t xml:space="preserve"> and minimize</w:t>
      </w:r>
      <w:ins w:id="138" w:author="Jacob, Daniel J." w:date="2020-09-13T21:15:00Z">
        <w:r w:rsidR="00E7099C">
          <w:rPr>
            <w:rFonts w:ascii="Times" w:hAnsi="Times"/>
            <w:sz w:val="22"/>
            <w:szCs w:val="22"/>
          </w:rPr>
          <w:t>s</w:t>
        </w:r>
      </w:ins>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Although </w:t>
      </w:r>
      <w:del w:id="139" w:author="Jacob, Daniel J." w:date="2020-09-13T21:15:00Z">
        <w:r w:rsidR="00093327" w:rsidDel="00E7099C">
          <w:rPr>
            <w:rFonts w:ascii="Times" w:hAnsi="Times"/>
            <w:sz w:val="22"/>
            <w:szCs w:val="22"/>
          </w:rPr>
          <w:delText xml:space="preserve">we </w:delText>
        </w:r>
        <w:r w:rsidR="006C783B" w:rsidDel="00E7099C">
          <w:rPr>
            <w:rFonts w:ascii="Times" w:hAnsi="Times"/>
            <w:sz w:val="22"/>
            <w:szCs w:val="22"/>
          </w:rPr>
          <w:delText>consider</w:delText>
        </w:r>
      </w:del>
      <w:ins w:id="140" w:author="Jacob, Daniel J." w:date="2020-09-13T21:15:00Z">
        <w:r w:rsidR="00E7099C">
          <w:rPr>
            <w:rFonts w:ascii="Times" w:hAnsi="Times"/>
            <w:sz w:val="22"/>
            <w:szCs w:val="22"/>
          </w:rPr>
          <w:t xml:space="preserve">our </w:t>
        </w:r>
      </w:ins>
      <w:ins w:id="141" w:author="Jacob, Daniel J." w:date="2020-09-13T21:16:00Z">
        <w:r w:rsidR="00E7099C">
          <w:rPr>
            <w:rFonts w:ascii="Times" w:hAnsi="Times"/>
            <w:sz w:val="22"/>
            <w:szCs w:val="22"/>
          </w:rPr>
          <w:t>application here is</w:t>
        </w:r>
      </w:ins>
      <w:r w:rsidR="006C783B">
        <w:rPr>
          <w:rFonts w:ascii="Times" w:hAnsi="Times"/>
          <w:sz w:val="22"/>
          <w:szCs w:val="22"/>
        </w:rPr>
        <w:t xml:space="preserve">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6CA283E5"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w:t>
      </w:r>
      <w:del w:id="142" w:author="Jacob, Daniel J." w:date="2020-09-13T21:20:00Z">
        <w:r w:rsidR="005B0494" w:rsidDel="00E72457">
          <w:rPr>
            <w:rFonts w:ascii="Times" w:hAnsi="Times"/>
            <w:sz w:val="22"/>
            <w:szCs w:val="22"/>
          </w:rPr>
          <w:delText>and achieved a 75%</w:delText>
        </w:r>
      </w:del>
      <w:ins w:id="143" w:author="Jacob, Daniel J." w:date="2020-09-13T21:20:00Z">
        <w:r w:rsidR="00E72457">
          <w:rPr>
            <w:rFonts w:ascii="Times" w:hAnsi="Times"/>
            <w:sz w:val="22"/>
            <w:szCs w:val="22"/>
          </w:rPr>
          <w:t>at a factor of 4</w:t>
        </w:r>
      </w:ins>
      <w:r w:rsidR="005B0494">
        <w:rPr>
          <w:rFonts w:ascii="Times" w:hAnsi="Times"/>
          <w:sz w:val="22"/>
          <w:szCs w:val="22"/>
        </w:rPr>
        <w:t xml:space="preserve"> decrease in </w:t>
      </w:r>
      <w:r w:rsidRPr="001C4211">
        <w:rPr>
          <w:rFonts w:ascii="Times" w:hAnsi="Times"/>
          <w:sz w:val="22"/>
          <w:szCs w:val="22"/>
        </w:rPr>
        <w:t xml:space="preserve">computational cost.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w:t>
      </w:r>
      <w:r w:rsidRPr="001C4211">
        <w:rPr>
          <w:rFonts w:ascii="Times" w:hAnsi="Times"/>
          <w:sz w:val="22"/>
          <w:szCs w:val="22"/>
        </w:rPr>
        <w:lastRenderedPageBreak/>
        <w:t xml:space="preserve">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del w:id="144" w:author="Jacob, Daniel J." w:date="2020-09-13T21:21:00Z">
        <w:r w:rsidRPr="001C4211" w:rsidDel="00E72457">
          <w:rPr>
            <w:rFonts w:ascii="Times" w:hAnsi="Times"/>
            <w:sz w:val="22"/>
            <w:szCs w:val="22"/>
          </w:rPr>
          <w:delText xml:space="preserve">Because of the loss of information content, the error of the </w:delText>
        </w:r>
        <w:r w:rsidR="00CB129F" w:rsidDel="00E72457">
          <w:rPr>
            <w:rFonts w:ascii="Times" w:hAnsi="Times"/>
            <w:sz w:val="22"/>
            <w:szCs w:val="22"/>
          </w:rPr>
          <w:delText>reduced-rank</w:delText>
        </w:r>
        <w:r w:rsidRPr="001C4211" w:rsidDel="00E72457">
          <w:rPr>
            <w:rFonts w:ascii="Times" w:hAnsi="Times"/>
            <w:sz w:val="22"/>
            <w:szCs w:val="22"/>
          </w:rPr>
          <w:delText xml:space="preserve"> </w:delText>
        </w:r>
        <w:r w:rsidR="00CB129F" w:rsidDel="00E72457">
          <w:rPr>
            <w:rFonts w:ascii="Times" w:hAnsi="Times"/>
            <w:sz w:val="22"/>
            <w:szCs w:val="22"/>
          </w:rPr>
          <w:delText>emissions estimate</w:delText>
        </w:r>
        <w:r w:rsidRPr="001C4211" w:rsidDel="00E72457">
          <w:rPr>
            <w:rFonts w:ascii="Times" w:hAnsi="Times"/>
            <w:sz w:val="22"/>
            <w:szCs w:val="22"/>
          </w:rPr>
          <w:delText xml:space="preserve"> also increases. The </w:delText>
        </w:r>
        <w:r w:rsidR="00EE141E" w:rsidDel="00E72457">
          <w:rPr>
            <w:rFonts w:ascii="Times" w:hAnsi="Times"/>
            <w:sz w:val="22"/>
            <w:szCs w:val="22"/>
          </w:rPr>
          <w:delText xml:space="preserve">difference between the two methods is characterized by this </w:delText>
        </w:r>
        <w:r w:rsidRPr="001C4211" w:rsidDel="00E72457">
          <w:rPr>
            <w:rFonts w:ascii="Times" w:hAnsi="Times"/>
            <w:sz w:val="22"/>
            <w:szCs w:val="22"/>
          </w:rPr>
          <w:delText>trade-off between resolution and precision</w:delText>
        </w:r>
        <w:r w:rsidR="00EE141E" w:rsidDel="00E72457">
          <w:rPr>
            <w:rFonts w:ascii="Times" w:hAnsi="Times"/>
            <w:sz w:val="22"/>
            <w:szCs w:val="22"/>
          </w:rPr>
          <w:delText>.</w:delText>
        </w:r>
        <w:r w:rsidRPr="001C4211" w:rsidDel="00E72457">
          <w:rPr>
            <w:rFonts w:ascii="Times" w:hAnsi="Times"/>
            <w:sz w:val="22"/>
            <w:szCs w:val="22"/>
          </w:rPr>
          <w:delText xml:space="preserve"> </w:delText>
        </w:r>
      </w:del>
    </w:p>
    <w:p w14:paraId="64994E74" w14:textId="77777777" w:rsidR="001C4211" w:rsidRPr="001C4211" w:rsidRDefault="001C4211" w:rsidP="001C4211">
      <w:pPr>
        <w:rPr>
          <w:rFonts w:ascii="Times" w:hAnsi="Times"/>
          <w:sz w:val="22"/>
          <w:szCs w:val="22"/>
        </w:rPr>
      </w:pPr>
    </w:p>
    <w:p w14:paraId="4E06C3E0" w14:textId="0B2DF440"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 xml:space="preserve">instrument. However, the methane retrieval has only a ~3% retrieval success </w:t>
      </w:r>
      <w:proofErr w:type="spellStart"/>
      <w:proofErr w:type="gramStart"/>
      <w:r w:rsidR="00011E19">
        <w:rPr>
          <w:rFonts w:ascii="Times" w:hAnsi="Times"/>
          <w:sz w:val="22"/>
          <w:szCs w:val="22"/>
        </w:rPr>
        <w:t>rate</w:t>
      </w:r>
      <w:proofErr w:type="gramEnd"/>
      <w:del w:id="145" w:author="Hannah Nesser" w:date="2020-09-23T14:32:00Z">
        <w:r w:rsidR="00011E19" w:rsidDel="001E13F7">
          <w:rPr>
            <w:rFonts w:ascii="Times" w:hAnsi="Times"/>
            <w:sz w:val="22"/>
            <w:szCs w:val="22"/>
          </w:rPr>
          <w:delText xml:space="preserve"> </w:delText>
        </w:r>
        <w:commentRangeStart w:id="146"/>
        <w:r w:rsidR="00011E19" w:rsidDel="001E13F7">
          <w:rPr>
            <w:rFonts w:ascii="Times" w:hAnsi="Times"/>
            <w:sz w:val="22"/>
            <w:szCs w:val="22"/>
          </w:rPr>
          <w:delText>()</w:delText>
        </w:r>
        <w:commentRangeEnd w:id="146"/>
        <w:r w:rsidR="00011E19" w:rsidDel="001E13F7">
          <w:rPr>
            <w:rStyle w:val="CommentReference"/>
          </w:rPr>
          <w:commentReference w:id="146"/>
        </w:r>
        <w:r w:rsidR="00740D53" w:rsidDel="001E13F7">
          <w:rPr>
            <w:rFonts w:ascii="Times" w:hAnsi="Times"/>
            <w:sz w:val="22"/>
            <w:szCs w:val="22"/>
          </w:rPr>
          <w:delText>.</w:delText>
        </w:r>
        <w:r w:rsidR="00011E19" w:rsidDel="001E13F7">
          <w:rPr>
            <w:rFonts w:ascii="Times" w:hAnsi="Times"/>
            <w:sz w:val="22"/>
            <w:szCs w:val="22"/>
          </w:rPr>
          <w:delText xml:space="preserve"> </w:delText>
        </w:r>
      </w:del>
      <w:r w:rsidR="00011E19">
        <w:rPr>
          <w:rFonts w:ascii="Times" w:hAnsi="Times"/>
          <w:sz w:val="22"/>
          <w:szCs w:val="22"/>
        </w:rPr>
        <w:t>The</w:t>
      </w:r>
      <w:proofErr w:type="spellEnd"/>
      <w:r w:rsidR="00011E19">
        <w:rPr>
          <w:rFonts w:ascii="Times" w:hAnsi="Times"/>
          <w:sz w:val="22"/>
          <w:szCs w:val="22"/>
        </w:rPr>
        <w:t xml:space="preserv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1C05BC45"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w:t>
      </w:r>
      <w:del w:id="147" w:author="Jacob, Daniel J." w:date="2020-09-13T21:22:00Z">
        <w:r w:rsidRPr="00452027" w:rsidDel="00E72457">
          <w:rPr>
            <w:rFonts w:ascii="Times New Roman" w:hAnsi="Times New Roman" w:cs="Times New Roman"/>
            <w:color w:val="000000" w:themeColor="text1"/>
            <w:sz w:val="22"/>
          </w:rPr>
          <w:delText>O</w:delText>
        </w:r>
      </w:del>
      <w:r w:rsidRPr="00452027">
        <w:rPr>
          <w:rFonts w:ascii="Times New Roman" w:hAnsi="Times New Roman" w:cs="Times New Roman"/>
          <w:color w:val="000000" w:themeColor="text1"/>
          <w:sz w:val="22"/>
        </w:rPr>
        <w:t xml:space="preserve">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 xml:space="preserve">Michael Brenner, </w:t>
      </w:r>
      <w:r w:rsidR="00CB129F">
        <w:rPr>
          <w:rFonts w:ascii="Times New Roman" w:hAnsi="Times New Roman" w:cs="Times New Roman"/>
          <w:color w:val="000000" w:themeColor="text1"/>
          <w:sz w:val="22"/>
        </w:rPr>
        <w:t>Chris Rycroft</w:t>
      </w:r>
      <w:r w:rsidR="007661F5">
        <w:rPr>
          <w:rFonts w:ascii="Times New Roman" w:hAnsi="Times New Roman" w:cs="Times New Roman"/>
          <w:color w:val="000000" w:themeColor="text1"/>
          <w:sz w:val="22"/>
        </w:rPr>
        <w:t>, Jeremy Brandman, and Laurent White</w:t>
      </w:r>
      <w:commentRangeStart w:id="148"/>
      <w:commentRangeStart w:id="149"/>
      <w:r w:rsidRPr="00452027">
        <w:rPr>
          <w:rFonts w:ascii="Times New Roman" w:hAnsi="Times New Roman" w:cs="Times New Roman"/>
          <w:color w:val="000000" w:themeColor="text1"/>
          <w:sz w:val="22"/>
        </w:rPr>
        <w:t xml:space="preserve"> </w:t>
      </w:r>
      <w:commentRangeEnd w:id="148"/>
      <w:r w:rsidR="007661F5">
        <w:rPr>
          <w:rStyle w:val="CommentReference"/>
        </w:rPr>
        <w:commentReference w:id="148"/>
      </w:r>
      <w:commentRangeEnd w:id="149"/>
      <w:r w:rsidR="00E7099C">
        <w:rPr>
          <w:rStyle w:val="CommentReference"/>
        </w:rPr>
        <w:commentReference w:id="149"/>
      </w:r>
      <w:r w:rsidRPr="00452027">
        <w:rPr>
          <w:rFonts w:ascii="Times New Roman" w:hAnsi="Times New Roman" w:cs="Times New Roman"/>
          <w:color w:val="000000" w:themeColor="text1"/>
          <w:sz w:val="22"/>
        </w:rPr>
        <w:t>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4DD62915" w14:textId="651D3C04" w:rsidR="002F70D8" w:rsidRPr="002F70D8" w:rsidRDefault="00EC1A4E" w:rsidP="002F70D8">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F70D8" w:rsidRPr="002F70D8">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F70D8" w:rsidRPr="002F70D8">
        <w:rPr>
          <w:rFonts w:ascii="Times New Roman" w:hAnsi="Times New Roman" w:cs="Times New Roman"/>
          <w:i/>
          <w:iCs/>
          <w:noProof/>
          <w:sz w:val="22"/>
        </w:rPr>
        <w:t>Atmospheric Chemistry and Physics</w:t>
      </w:r>
      <w:r w:rsidR="002F70D8" w:rsidRPr="002F70D8">
        <w:rPr>
          <w:rFonts w:ascii="Times New Roman" w:hAnsi="Times New Roman" w:cs="Times New Roman"/>
          <w:noProof/>
          <w:sz w:val="22"/>
        </w:rPr>
        <w:t>. https://doi.org/10.5194/acp-15-113-2015.</w:t>
      </w:r>
    </w:p>
    <w:p w14:paraId="2BF2F21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https://doi.org/10.1002/jgrd.50480.</w:t>
      </w:r>
    </w:p>
    <w:p w14:paraId="223EC9B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https://doi.org/10.1029/2009JD012287.</w:t>
      </w:r>
    </w:p>
    <w:p w14:paraId="5DCDCF3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2F70D8">
        <w:rPr>
          <w:rFonts w:ascii="Times New Roman" w:hAnsi="Times New Roman" w:cs="Times New Roman"/>
          <w:i/>
          <w:iCs/>
          <w:noProof/>
          <w:sz w:val="22"/>
        </w:rPr>
        <w:t>Geoscientific Model Development Discussions</w:t>
      </w:r>
      <w:r w:rsidRPr="002F70D8">
        <w:rPr>
          <w:rFonts w:ascii="Times New Roman" w:hAnsi="Times New Roman" w:cs="Times New Roman"/>
          <w:noProof/>
          <w:sz w:val="22"/>
        </w:rPr>
        <w:t xml:space="preserve"> 10: 2141–56. https://doi.org/10.5194/gmd-2016-224.</w:t>
      </w:r>
    </w:p>
    <w:p w14:paraId="3B9276D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137 (658): 1340–56. https://doi.org/10.1002/qj.837.</w:t>
      </w:r>
    </w:p>
    <w:p w14:paraId="7CE639D2"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144 (711): 365–90. https://doi.org/10.1002/qj.3209.</w:t>
      </w:r>
    </w:p>
    <w:p w14:paraId="27452913"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Brasseur, Guy P., and Daniel J. Jacob. 2017. </w:t>
      </w:r>
      <w:r w:rsidRPr="002F70D8">
        <w:rPr>
          <w:rFonts w:ascii="Times New Roman" w:hAnsi="Times New Roman" w:cs="Times New Roman"/>
          <w:i/>
          <w:iCs/>
          <w:noProof/>
          <w:sz w:val="22"/>
        </w:rPr>
        <w:t>Modeling of Atmospheric Chemistry</w:t>
      </w:r>
      <w:r w:rsidRPr="002F70D8">
        <w:rPr>
          <w:rFonts w:ascii="Times New Roman" w:hAnsi="Times New Roman" w:cs="Times New Roman"/>
          <w:noProof/>
          <w:sz w:val="22"/>
        </w:rPr>
        <w:t>. Cambridge University Press.</w:t>
      </w:r>
    </w:p>
    <w:p w14:paraId="23457414"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Evensen, Geir. 2009. </w:t>
      </w:r>
      <w:r w:rsidRPr="002F70D8">
        <w:rPr>
          <w:rFonts w:ascii="Times New Roman" w:hAnsi="Times New Roman" w:cs="Times New Roman"/>
          <w:i/>
          <w:iCs/>
          <w:noProof/>
          <w:sz w:val="22"/>
        </w:rPr>
        <w:t>Data Assimilation: The Ensemble Kalman Filter</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Data Assimilation (Second Edition): The Ensemble Kalman Filter</w:t>
      </w:r>
      <w:r w:rsidRPr="002F70D8">
        <w:rPr>
          <w:rFonts w:ascii="Times New Roman" w:hAnsi="Times New Roman" w:cs="Times New Roman"/>
          <w:noProof/>
          <w:sz w:val="22"/>
        </w:rPr>
        <w:t>. https://doi.org/10.1007/978-3-642-03711-5.</w:t>
      </w:r>
    </w:p>
    <w:p w14:paraId="3A82E34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Henze, D. K., A. Hakami, and J. H. Seinfeld. 2007. “Development of the Adjoint of GEOS-Chem.” </w:t>
      </w:r>
      <w:r w:rsidRPr="002F70D8">
        <w:rPr>
          <w:rFonts w:ascii="Times New Roman" w:hAnsi="Times New Roman" w:cs="Times New Roman"/>
          <w:i/>
          <w:iCs/>
          <w:noProof/>
          <w:sz w:val="22"/>
        </w:rPr>
        <w:t>Atmospheric Chemistry and Physics Discussions</w:t>
      </w:r>
      <w:r w:rsidRPr="002F70D8">
        <w:rPr>
          <w:rFonts w:ascii="Times New Roman" w:hAnsi="Times New Roman" w:cs="Times New Roman"/>
          <w:noProof/>
          <w:sz w:val="22"/>
        </w:rPr>
        <w:t xml:space="preserve"> 7 (9): 2413–33. https://doi.org/10.5194/acpd-6-10591-2006.</w:t>
      </w:r>
    </w:p>
    <w:p w14:paraId="4A55131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https://doi.org/10.5194/acp-14-3991-2014.</w:t>
      </w:r>
    </w:p>
    <w:p w14:paraId="3CCA81C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F70D8">
        <w:rPr>
          <w:rFonts w:ascii="Times New Roman" w:hAnsi="Times New Roman" w:cs="Times New Roman"/>
          <w:i/>
          <w:iCs/>
          <w:noProof/>
          <w:sz w:val="22"/>
        </w:rPr>
        <w:t>Geophysical Research Letters</w:t>
      </w:r>
      <w:r w:rsidRPr="002F70D8">
        <w:rPr>
          <w:rFonts w:ascii="Times New Roman" w:hAnsi="Times New Roman" w:cs="Times New Roman"/>
          <w:noProof/>
          <w:sz w:val="22"/>
        </w:rPr>
        <w:t xml:space="preserve"> 45 (8): 3682–89. https://doi.org/10.1002/2018gl077259.</w:t>
      </w:r>
    </w:p>
    <w:p w14:paraId="3FE22F2C"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16 (22): 14371–96. https://doi.org/10.5194/acp-16-14371-2016.</w:t>
      </w:r>
    </w:p>
    <w:p w14:paraId="6338906F"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F70D8">
        <w:rPr>
          <w:rFonts w:ascii="Times New Roman" w:hAnsi="Times New Roman" w:cs="Times New Roman"/>
          <w:i/>
          <w:iCs/>
          <w:noProof/>
          <w:sz w:val="22"/>
        </w:rPr>
        <w:t xml:space="preserve">Atmospheric Chemistry </w:t>
      </w:r>
      <w:r w:rsidRPr="002F70D8">
        <w:rPr>
          <w:rFonts w:ascii="Times New Roman" w:hAnsi="Times New Roman" w:cs="Times New Roman"/>
          <w:i/>
          <w:iCs/>
          <w:noProof/>
          <w:sz w:val="22"/>
        </w:rPr>
        <w:lastRenderedPageBreak/>
        <w:t>and Physics Discussions</w:t>
      </w:r>
      <w:r w:rsidRPr="002F70D8">
        <w:rPr>
          <w:rFonts w:ascii="Times New Roman" w:hAnsi="Times New Roman" w:cs="Times New Roman"/>
          <w:noProof/>
          <w:sz w:val="22"/>
        </w:rPr>
        <w:t>, no. January: 1–36. https://doi.org/10.5194/acp-2018-1365.</w:t>
      </w:r>
    </w:p>
    <w:p w14:paraId="0C09F048"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https://doi.org/10.5194/acp-19-7859-2019.</w:t>
      </w:r>
    </w:p>
    <w:p w14:paraId="7453BA97"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https://doi.org/10.1002/2013JD019760.</w:t>
      </w:r>
    </w:p>
    <w:p w14:paraId="4B2A3B2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Rodgers, Clive D. 2000. </w:t>
      </w:r>
      <w:r w:rsidRPr="002F70D8">
        <w:rPr>
          <w:rFonts w:ascii="Times New Roman" w:hAnsi="Times New Roman" w:cs="Times New Roman"/>
          <w:i/>
          <w:iCs/>
          <w:noProof/>
          <w:sz w:val="22"/>
        </w:rPr>
        <w:t>Inverse Methods for Atmospheric Sounding: Theory and Practice</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World Scientific Publishing Co.Pte.Ltd.</w:t>
      </w:r>
    </w:p>
    <w:p w14:paraId="2E2C0A3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F70D8">
        <w:rPr>
          <w:rFonts w:ascii="Times New Roman" w:hAnsi="Times New Roman" w:cs="Times New Roman"/>
          <w:i/>
          <w:iCs/>
          <w:noProof/>
          <w:sz w:val="22"/>
        </w:rPr>
        <w:t>Earth System Science Data Discussions</w:t>
      </w:r>
      <w:r w:rsidRPr="002F70D8">
        <w:rPr>
          <w:rFonts w:ascii="Times New Roman" w:hAnsi="Times New Roman" w:cs="Times New Roman"/>
          <w:noProof/>
          <w:sz w:val="22"/>
        </w:rPr>
        <w:t>. https://doi.org/10.5194/essd-2019-128.</w:t>
      </w:r>
    </w:p>
    <w:p w14:paraId="6A9142B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F70D8">
        <w:rPr>
          <w:rFonts w:ascii="Times New Roman" w:hAnsi="Times New Roman" w:cs="Times New Roman"/>
          <w:i/>
          <w:iCs/>
          <w:noProof/>
          <w:sz w:val="22"/>
        </w:rPr>
        <w:t>SIAM Journal on Scientific Computing</w:t>
      </w:r>
      <w:r w:rsidRPr="002F70D8">
        <w:rPr>
          <w:rFonts w:ascii="Times New Roman" w:hAnsi="Times New Roman" w:cs="Times New Roman"/>
          <w:noProof/>
          <w:sz w:val="22"/>
        </w:rPr>
        <w:t xml:space="preserve"> 37 (6): 2451–87.</w:t>
      </w:r>
    </w:p>
    <w:p w14:paraId="61B932AE"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F70D8">
        <w:rPr>
          <w:rFonts w:ascii="Times New Roman" w:hAnsi="Times New Roman" w:cs="Times New Roman"/>
          <w:i/>
          <w:iCs/>
          <w:noProof/>
          <w:sz w:val="22"/>
        </w:rPr>
        <w:t>Atmospheric Environment</w:t>
      </w:r>
      <w:r w:rsidRPr="002F70D8">
        <w:rPr>
          <w:rFonts w:ascii="Times New Roman" w:hAnsi="Times New Roman" w:cs="Times New Roman"/>
          <w:noProof/>
          <w:sz w:val="22"/>
        </w:rPr>
        <w:t>. https://doi.org/10.1016/j.atmosenv.2013.05.051.</w:t>
      </w:r>
    </w:p>
    <w:p w14:paraId="18DA3300"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and D. J. Jacob. 2015. “Balancing Aggregation and Smoothing Errors in Inverse Models.”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7039–48. https://doi.org/10.5194/acp-15-7039-2015.</w:t>
      </w:r>
    </w:p>
    <w:p w14:paraId="05E34F2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7049–69. https://doi.org/10.5194/acp-15-7049-2015.</w:t>
      </w:r>
    </w:p>
    <w:p w14:paraId="7C60884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F70D8">
        <w:rPr>
          <w:rFonts w:ascii="Times New Roman" w:hAnsi="Times New Roman" w:cs="Times New Roman"/>
          <w:i/>
          <w:iCs/>
          <w:noProof/>
          <w:sz w:val="22"/>
        </w:rPr>
        <w:t>Remote Sensing of Environment</w:t>
      </w:r>
      <w:r w:rsidRPr="002F70D8">
        <w:rPr>
          <w:rFonts w:ascii="Times New Roman" w:hAnsi="Times New Roman" w:cs="Times New Roman"/>
          <w:noProof/>
          <w:sz w:val="22"/>
        </w:rPr>
        <w:t>. https://doi.org/10.1016/j.rse.2011.09.027.</w:t>
      </w:r>
    </w:p>
    <w:p w14:paraId="1E59B27D"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F70D8">
        <w:rPr>
          <w:rFonts w:ascii="Times New Roman" w:hAnsi="Times New Roman" w:cs="Times New Roman"/>
          <w:i/>
          <w:iCs/>
          <w:noProof/>
          <w:sz w:val="22"/>
        </w:rPr>
        <w:t>J. Geophys. Res. Atmos. Res.</w:t>
      </w:r>
      <w:r w:rsidRPr="002F70D8">
        <w:rPr>
          <w:rFonts w:ascii="Times New Roman" w:hAnsi="Times New Roman" w:cs="Times New Roman"/>
          <w:noProof/>
          <w:sz w:val="22"/>
        </w:rPr>
        <w:t>, 7741–56. https://doi.org/10.1002/2014JD021551.Received.</w:t>
      </w:r>
    </w:p>
    <w:p w14:paraId="1050D770" w14:textId="72212805" w:rsidR="00ED6D7B" w:rsidRPr="00ED6D7B" w:rsidRDefault="00EC1A4E" w:rsidP="002F70D8">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Daniel J." w:date="2020-09-13T21:16:00Z" w:initials="JDJ">
    <w:p w14:paraId="11D6862C" w14:textId="053C6336" w:rsidR="00E7099C" w:rsidRDefault="00E7099C">
      <w:pPr>
        <w:pStyle w:val="CommentText"/>
      </w:pPr>
      <w:r>
        <w:rPr>
          <w:rStyle w:val="CommentReference"/>
        </w:rPr>
        <w:annotationRef/>
      </w:r>
      <w:r>
        <w:t>Should we involve Rycroft? Did you have useful discussions with him? Do you think he could help us refine the paper?</w:t>
      </w:r>
    </w:p>
  </w:comment>
  <w:comment w:id="10" w:author="hannah.nesser@gmail.com" w:date="2020-06-30T10:09:00Z" w:initials="h">
    <w:p w14:paraId="504D613B" w14:textId="77777777" w:rsidR="005D232E" w:rsidRDefault="005D232E">
      <w:pPr>
        <w:pStyle w:val="CommentText"/>
      </w:pPr>
      <w:r>
        <w:rPr>
          <w:rStyle w:val="CommentReference"/>
        </w:rPr>
        <w:annotationRef/>
      </w:r>
      <w:r>
        <w:t>Update citations per Daniel’s comment:</w:t>
      </w:r>
    </w:p>
    <w:p w14:paraId="4B3F5454" w14:textId="77777777" w:rsidR="005D232E" w:rsidRDefault="005D232E">
      <w:pPr>
        <w:pStyle w:val="CommentText"/>
      </w:pPr>
    </w:p>
    <w:p w14:paraId="5BAE7BCE" w14:textId="74DAA010" w:rsidR="005D232E" w:rsidRDefault="005D232E">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8" w:author="Hannah Nesser" w:date="2020-08-27T00:03:00Z" w:initials="HN">
    <w:p w14:paraId="5D9A6CF8" w14:textId="0AFC2F96" w:rsidR="005D232E" w:rsidRDefault="005D232E">
      <w:pPr>
        <w:pStyle w:val="CommentText"/>
      </w:pPr>
      <w:r>
        <w:rPr>
          <w:rStyle w:val="CommentReference"/>
        </w:rPr>
        <w:annotationRef/>
      </w:r>
      <w:r>
        <w:t>Update to new retrieval paper</w:t>
      </w:r>
    </w:p>
  </w:comment>
  <w:comment w:id="28" w:author="Jacob, Daniel J." w:date="2020-09-13T19:31:00Z" w:initials="JDJ">
    <w:p w14:paraId="234B6295" w14:textId="5B5654C4" w:rsidR="005D232E" w:rsidRDefault="005D232E">
      <w:pPr>
        <w:pStyle w:val="CommentText"/>
      </w:pPr>
      <w:r>
        <w:rPr>
          <w:rStyle w:val="CommentReference"/>
        </w:rPr>
        <w:annotationRef/>
      </w:r>
      <w:r>
        <w:t>You haven’t told us that yet</w:t>
      </w:r>
    </w:p>
  </w:comment>
  <w:comment w:id="36" w:author="Jacob, Daniel J." w:date="2020-09-13T19:39:00Z" w:initials="JDJ">
    <w:p w14:paraId="2A065DB6" w14:textId="259FBFB9" w:rsidR="005D232E" w:rsidRDefault="005D232E">
      <w:pPr>
        <w:pStyle w:val="CommentText"/>
      </w:pPr>
      <w:r>
        <w:rPr>
          <w:rStyle w:val="CommentReference"/>
        </w:rPr>
        <w:annotationRef/>
      </w:r>
      <w:r>
        <w:t>Correct?</w:t>
      </w:r>
    </w:p>
  </w:comment>
  <w:comment w:id="40" w:author="Jacob, Daniel J." w:date="2020-09-13T19:39:00Z" w:initials="JDJ">
    <w:p w14:paraId="2E68CE25" w14:textId="2B62351A" w:rsidR="005D232E" w:rsidRDefault="005D232E">
      <w:pPr>
        <w:pStyle w:val="CommentText"/>
      </w:pPr>
      <w:r>
        <w:rPr>
          <w:rStyle w:val="CommentReference"/>
        </w:rPr>
        <w:annotationRef/>
      </w:r>
      <w:r>
        <w:t>Correct?</w:t>
      </w:r>
    </w:p>
  </w:comment>
  <w:comment w:id="52" w:author="Jacob, Daniel J." w:date="2020-09-13T19:44:00Z" w:initials="JDJ">
    <w:p w14:paraId="03A5E6C4" w14:textId="3CA37512" w:rsidR="005D232E" w:rsidRDefault="005D232E">
      <w:pPr>
        <w:pStyle w:val="CommentText"/>
      </w:pPr>
      <w:r>
        <w:rPr>
          <w:rStyle w:val="CommentReference"/>
        </w:rPr>
        <w:annotationRef/>
      </w:r>
      <w:r>
        <w:t>Paragraph break</w:t>
      </w:r>
    </w:p>
  </w:comment>
  <w:comment w:id="57" w:author="Jacob, Daniel J." w:date="2020-09-13T19:47:00Z" w:initials="JDJ">
    <w:p w14:paraId="5C051AA7" w14:textId="7C3017E5" w:rsidR="005D232E" w:rsidRDefault="005D232E">
      <w:pPr>
        <w:pStyle w:val="CommentText"/>
      </w:pPr>
      <w:r>
        <w:rPr>
          <w:rStyle w:val="CommentReference"/>
        </w:rPr>
        <w:annotationRef/>
      </w:r>
      <w:r>
        <w:t>Correct?</w:t>
      </w:r>
    </w:p>
  </w:comment>
  <w:comment w:id="76" w:author="Hannah Nesser" w:date="2020-09-01T08:59:00Z" w:initials="HN">
    <w:p w14:paraId="146C9CA6" w14:textId="2E04DA39" w:rsidR="005D232E" w:rsidRDefault="005D232E">
      <w:pPr>
        <w:pStyle w:val="CommentText"/>
      </w:pPr>
      <w:r>
        <w:rPr>
          <w:rStyle w:val="CommentReference"/>
        </w:rPr>
        <w:annotationRef/>
      </w:r>
      <w:r>
        <w:t xml:space="preserve">You’ve deleted this sentence twice now, so I thought it would be worth </w:t>
      </w:r>
      <w:proofErr w:type="gramStart"/>
      <w:r>
        <w:t>discussing—I</w:t>
      </w:r>
      <w:proofErr w:type="gramEnd"/>
      <w:r>
        <w:t xml:space="preserve"> think it’s important to explain why we SNR and then information content. Otherwise, I think the obvious question is “why two criteria? Why not just use the same one twice? If it works once, why not twice?”</w:t>
      </w:r>
    </w:p>
  </w:comment>
  <w:comment w:id="77" w:author="Jacob, Daniel J." w:date="2020-09-13T20:05:00Z" w:initials="JDJ">
    <w:p w14:paraId="522E9526" w14:textId="77777777" w:rsidR="005D232E" w:rsidRDefault="005D232E">
      <w:pPr>
        <w:pStyle w:val="CommentText"/>
      </w:pPr>
      <w:r>
        <w:rPr>
          <w:rStyle w:val="CommentReference"/>
        </w:rPr>
        <w:annotationRef/>
      </w:r>
      <w:r>
        <w:t>I’m deleting it again, for three reasons:</w:t>
      </w:r>
    </w:p>
    <w:p w14:paraId="368B3121" w14:textId="77777777" w:rsidR="005D232E" w:rsidRDefault="005D232E" w:rsidP="009B5771">
      <w:pPr>
        <w:pStyle w:val="CommentText"/>
        <w:numPr>
          <w:ilvl w:val="0"/>
          <w:numId w:val="35"/>
        </w:numPr>
      </w:pPr>
      <w:r>
        <w:t>I’m not convinced that the SNR criterion is stricter.</w:t>
      </w:r>
    </w:p>
    <w:p w14:paraId="658BB0CC" w14:textId="77777777" w:rsidR="005D232E" w:rsidRDefault="005D232E" w:rsidP="009B5771">
      <w:pPr>
        <w:pStyle w:val="CommentText"/>
        <w:numPr>
          <w:ilvl w:val="0"/>
          <w:numId w:val="35"/>
        </w:numPr>
      </w:pPr>
      <w:r>
        <w:t xml:space="preserve"> Even if it is, I’m not sure why it needs to be used.</w:t>
      </w:r>
    </w:p>
    <w:p w14:paraId="4A577E06" w14:textId="77777777" w:rsidR="005D232E" w:rsidRDefault="005D232E" w:rsidP="009B5771">
      <w:pPr>
        <w:pStyle w:val="CommentText"/>
        <w:numPr>
          <w:ilvl w:val="0"/>
          <w:numId w:val="35"/>
        </w:numPr>
      </w:pPr>
      <w:r>
        <w:t>Ultimately you can use any reasonable selection criterion and if SNR works for you that’s good enough for me.</w:t>
      </w:r>
    </w:p>
    <w:p w14:paraId="64C31772" w14:textId="41210A13" w:rsidR="005D232E" w:rsidRDefault="005D232E" w:rsidP="009B5771">
      <w:pPr>
        <w:pStyle w:val="CommentText"/>
      </w:pPr>
      <w:r>
        <w:t>We can discuss if you want.</w:t>
      </w:r>
    </w:p>
  </w:comment>
  <w:comment w:id="83" w:author="Jacob, Daniel J." w:date="2020-09-13T20:12:00Z" w:initials="JDJ">
    <w:p w14:paraId="77028B87" w14:textId="2CC8B894" w:rsidR="005D232E" w:rsidRDefault="005D232E">
      <w:pPr>
        <w:pStyle w:val="CommentText"/>
      </w:pPr>
      <w:r>
        <w:rPr>
          <w:rStyle w:val="CommentReference"/>
        </w:rPr>
        <w:annotationRef/>
      </w:r>
      <w:r>
        <w:t xml:space="preserve">DO we need to say this? If we </w:t>
      </w:r>
      <w:proofErr w:type="gramStart"/>
      <w:r>
        <w:t>do</w:t>
      </w:r>
      <w:proofErr w:type="gramEnd"/>
      <w:r>
        <w:t xml:space="preserve"> then keep.</w:t>
      </w:r>
    </w:p>
  </w:comment>
  <w:comment w:id="95" w:author="Hannah Nesser" w:date="2020-09-01T09:47:00Z" w:initials="HN">
    <w:p w14:paraId="276EFC9E" w14:textId="5EA21E71" w:rsidR="005D232E" w:rsidRDefault="005D232E">
      <w:pPr>
        <w:pStyle w:val="CommentText"/>
      </w:pPr>
      <w:r>
        <w:rPr>
          <w:rStyle w:val="CommentReference"/>
        </w:rPr>
        <w:annotationRef/>
      </w:r>
      <w:r>
        <w:t>Cite Parker 2020</w:t>
      </w:r>
    </w:p>
  </w:comment>
  <w:comment w:id="101" w:author="Jacob, Daniel J." w:date="2020-09-13T20:38:00Z" w:initials="JDJ">
    <w:p w14:paraId="73429435" w14:textId="02D6E2E6" w:rsidR="00B255FA" w:rsidRDefault="00B255FA">
      <w:pPr>
        <w:pStyle w:val="CommentText"/>
      </w:pPr>
      <w:r>
        <w:rPr>
          <w:rStyle w:val="CommentReference"/>
        </w:rPr>
        <w:annotationRef/>
      </w:r>
      <w:r>
        <w:t>More powerful</w:t>
      </w:r>
    </w:p>
  </w:comment>
  <w:comment w:id="104" w:author="Jacob, Daniel J." w:date="2020-09-13T20:45:00Z" w:initials="JDJ">
    <w:p w14:paraId="408BD5EA" w14:textId="795232F1" w:rsidR="00B255FA" w:rsidRDefault="00B255FA">
      <w:pPr>
        <w:pStyle w:val="CommentText"/>
      </w:pPr>
      <w:r>
        <w:rPr>
          <w:rStyle w:val="CommentReference"/>
        </w:rPr>
        <w:annotationRef/>
      </w:r>
      <w:r>
        <w:t>Not sure what that means and why it needs to be said.</w:t>
      </w:r>
    </w:p>
  </w:comment>
  <w:comment w:id="133" w:author="Jacob, Daniel J." w:date="2020-09-13T21:14:00Z" w:initials="JDJ">
    <w:p w14:paraId="34C5DF59" w14:textId="7E580FC6" w:rsidR="00E7099C" w:rsidRDefault="00E7099C">
      <w:pPr>
        <w:pStyle w:val="CommentText"/>
      </w:pPr>
      <w:r>
        <w:rPr>
          <w:rStyle w:val="CommentReference"/>
        </w:rPr>
        <w:annotationRef/>
      </w:r>
      <w:r>
        <w:t>I did not see this.</w:t>
      </w:r>
    </w:p>
  </w:comment>
  <w:comment w:id="146" w:author="Hannah Nesser" w:date="2020-09-03T00:01:00Z" w:initials="HN">
    <w:p w14:paraId="39421BEF" w14:textId="058BFFC6" w:rsidR="005D232E" w:rsidRDefault="005D232E">
      <w:pPr>
        <w:pStyle w:val="CommentText"/>
      </w:pPr>
      <w:r>
        <w:rPr>
          <w:rStyle w:val="CommentReference"/>
        </w:rPr>
        <w:annotationRef/>
      </w:r>
      <w:r>
        <w:t>Insert reference.</w:t>
      </w:r>
    </w:p>
  </w:comment>
  <w:comment w:id="148" w:author="Hannah Nesser" w:date="2020-09-03T14:52:00Z" w:initials="HN">
    <w:p w14:paraId="4A005143" w14:textId="110FD952" w:rsidR="005D232E" w:rsidRDefault="005D232E">
      <w:pPr>
        <w:pStyle w:val="CommentText"/>
      </w:pPr>
      <w:r>
        <w:rPr>
          <w:rStyle w:val="CommentReference"/>
        </w:rPr>
        <w:annotationRef/>
      </w:r>
      <w:r>
        <w:t>Let’s discuss acknowledgments protocol—should I contact Daven/Kevin/Michael/Chris/</w:t>
      </w:r>
      <w:proofErr w:type="spellStart"/>
      <w:r>
        <w:t>etc</w:t>
      </w:r>
      <w:proofErr w:type="spellEnd"/>
      <w:r>
        <w:t xml:space="preserve"> to make sure they’re okay with it? Also, let me know if there’s anyone I forgot.</w:t>
      </w:r>
    </w:p>
  </w:comment>
  <w:comment w:id="149" w:author="Jacob, Daniel J." w:date="2020-09-13T21:18:00Z" w:initials="JDJ">
    <w:p w14:paraId="1DE8B862" w14:textId="7A27F39D" w:rsidR="00E7099C" w:rsidRDefault="00E7099C">
      <w:pPr>
        <w:pStyle w:val="CommentText"/>
      </w:pPr>
      <w:r>
        <w:rPr>
          <w:rStyle w:val="CommentReference"/>
        </w:rPr>
        <w:annotationRef/>
      </w:r>
      <w:r w:rsidR="00E72457">
        <w:t xml:space="preserve">There’s no need to check with </w:t>
      </w:r>
      <w:proofErr w:type="spellStart"/>
      <w:r w:rsidR="00E72457">
        <w:t>acknowledgees</w:t>
      </w:r>
      <w:proofErr w:type="spellEnd"/>
      <w:r w:rsidR="00E72457">
        <w:t>.  Add Cynthia together with Jeremy and Laurent. Question about whether we should invite Rycroft to be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D6862C" w15:done="0"/>
  <w15:commentEx w15:paraId="5BAE7BCE" w15:done="0"/>
  <w15:commentEx w15:paraId="5D9A6CF8" w15:done="0"/>
  <w15:commentEx w15:paraId="234B6295" w15:done="0"/>
  <w15:commentEx w15:paraId="2A065DB6" w15:done="0"/>
  <w15:commentEx w15:paraId="2E68CE25" w15:done="0"/>
  <w15:commentEx w15:paraId="03A5E6C4" w15:done="0"/>
  <w15:commentEx w15:paraId="5C051AA7" w15:done="0"/>
  <w15:commentEx w15:paraId="146C9CA6" w15:done="0"/>
  <w15:commentEx w15:paraId="64C31772" w15:paraIdParent="146C9CA6" w15:done="0"/>
  <w15:commentEx w15:paraId="77028B87" w15:done="0"/>
  <w15:commentEx w15:paraId="276EFC9E" w15:done="0"/>
  <w15:commentEx w15:paraId="73429435" w15:done="0"/>
  <w15:commentEx w15:paraId="408BD5EA" w15:done="0"/>
  <w15:commentEx w15:paraId="34C5DF59" w15:done="0"/>
  <w15:commentEx w15:paraId="39421BEF" w15:done="0"/>
  <w15:commentEx w15:paraId="4A005143" w15:done="0"/>
  <w15:commentEx w15:paraId="1DE8B862" w15:paraIdParent="4A005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76EA" w16cex:dateUtc="2020-08-27T04:03:00Z"/>
  <w16cex:commentExtensible w16cex:durableId="22F88BF5" w16cex:dateUtc="2020-09-01T12:59:00Z"/>
  <w16cex:commentExtensible w16cex:durableId="22F89715" w16cex:dateUtc="2020-09-01T13:47:00Z"/>
  <w16cex:commentExtensible w16cex:durableId="22FAB0C5" w16cex:dateUtc="2020-09-03T04:01:00Z"/>
  <w16cex:commentExtensible w16cex:durableId="22FB81B2" w16cex:dateUtc="2020-09-03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D6862C" w16cid:durableId="23090AA6"/>
  <w16cid:commentId w16cid:paraId="5BAE7BCE" w16cid:durableId="22A58DC8"/>
  <w16cid:commentId w16cid:paraId="5D9A6CF8" w16cid:durableId="22F176EA"/>
  <w16cid:commentId w16cid:paraId="234B6295" w16cid:durableId="2308F20C"/>
  <w16cid:commentId w16cid:paraId="2A065DB6" w16cid:durableId="2308F3E6"/>
  <w16cid:commentId w16cid:paraId="2E68CE25" w16cid:durableId="2308F406"/>
  <w16cid:commentId w16cid:paraId="03A5E6C4" w16cid:durableId="2308F533"/>
  <w16cid:commentId w16cid:paraId="5C051AA7" w16cid:durableId="2308F5D4"/>
  <w16cid:commentId w16cid:paraId="146C9CA6" w16cid:durableId="22F88BF5"/>
  <w16cid:commentId w16cid:paraId="64C31772" w16cid:durableId="2308FA23"/>
  <w16cid:commentId w16cid:paraId="77028B87" w16cid:durableId="2308FBAA"/>
  <w16cid:commentId w16cid:paraId="276EFC9E" w16cid:durableId="22F89715"/>
  <w16cid:commentId w16cid:paraId="73429435" w16cid:durableId="230901C1"/>
  <w16cid:commentId w16cid:paraId="408BD5EA" w16cid:durableId="23090357"/>
  <w16cid:commentId w16cid:paraId="34C5DF59" w16cid:durableId="23090A34"/>
  <w16cid:commentId w16cid:paraId="39421BEF" w16cid:durableId="22FAB0C5"/>
  <w16cid:commentId w16cid:paraId="4A005143" w16cid:durableId="22FB81B2"/>
  <w16cid:commentId w16cid:paraId="1DE8B862" w16cid:durableId="23090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AC853" w14:textId="77777777" w:rsidR="00656277" w:rsidRDefault="00656277" w:rsidP="00605262">
      <w:r>
        <w:separator/>
      </w:r>
    </w:p>
  </w:endnote>
  <w:endnote w:type="continuationSeparator" w:id="0">
    <w:p w14:paraId="266A9989" w14:textId="77777777" w:rsidR="00656277" w:rsidRDefault="00656277"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7C774" w14:textId="77777777" w:rsidR="00656277" w:rsidRDefault="00656277" w:rsidP="00605262">
      <w:r>
        <w:separator/>
      </w:r>
    </w:p>
  </w:footnote>
  <w:footnote w:type="continuationSeparator" w:id="0">
    <w:p w14:paraId="0A6FFBB2" w14:textId="77777777" w:rsidR="00656277" w:rsidRDefault="00656277"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80B9F"/>
    <w:multiLevelType w:val="hybridMultilevel"/>
    <w:tmpl w:val="AE26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9"/>
  </w:num>
  <w:num w:numId="28">
    <w:abstractNumId w:val="11"/>
  </w:num>
  <w:num w:numId="29">
    <w:abstractNumId w:val="4"/>
  </w:num>
  <w:num w:numId="30">
    <w:abstractNumId w:val="3"/>
  </w:num>
  <w:num w:numId="31">
    <w:abstractNumId w:val="2"/>
  </w:num>
  <w:num w:numId="32">
    <w:abstractNumId w:val="10"/>
  </w:num>
  <w:num w:numId="33">
    <w:abstractNumId w:val="5"/>
  </w:num>
  <w:num w:numId="34">
    <w:abstractNumId w:val="8"/>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Daniel J.">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4779"/>
    <w:rsid w:val="000D57AF"/>
    <w:rsid w:val="000D75DB"/>
    <w:rsid w:val="000E1AF3"/>
    <w:rsid w:val="000E7B93"/>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13F7"/>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6A1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5"/>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09B0"/>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6E9C"/>
    <w:rsid w:val="005B7856"/>
    <w:rsid w:val="005C459A"/>
    <w:rsid w:val="005C667D"/>
    <w:rsid w:val="005C7815"/>
    <w:rsid w:val="005D0083"/>
    <w:rsid w:val="005D19E0"/>
    <w:rsid w:val="005D232E"/>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277"/>
    <w:rsid w:val="0065633A"/>
    <w:rsid w:val="00661A9F"/>
    <w:rsid w:val="00662FD2"/>
    <w:rsid w:val="00663813"/>
    <w:rsid w:val="00664457"/>
    <w:rsid w:val="00666AFF"/>
    <w:rsid w:val="00666B9C"/>
    <w:rsid w:val="006673A1"/>
    <w:rsid w:val="0067161A"/>
    <w:rsid w:val="006734B3"/>
    <w:rsid w:val="00674149"/>
    <w:rsid w:val="006755E3"/>
    <w:rsid w:val="00675A5E"/>
    <w:rsid w:val="00680FB8"/>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452B"/>
    <w:rsid w:val="008959C4"/>
    <w:rsid w:val="00896520"/>
    <w:rsid w:val="00896DDE"/>
    <w:rsid w:val="008979CB"/>
    <w:rsid w:val="008A0BAD"/>
    <w:rsid w:val="008A0C71"/>
    <w:rsid w:val="008A1178"/>
    <w:rsid w:val="008A2BE5"/>
    <w:rsid w:val="008A3280"/>
    <w:rsid w:val="008A4772"/>
    <w:rsid w:val="008A6B08"/>
    <w:rsid w:val="008B1713"/>
    <w:rsid w:val="008B5505"/>
    <w:rsid w:val="008B6071"/>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5771"/>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3A8D"/>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1983"/>
    <w:rsid w:val="00B03C3A"/>
    <w:rsid w:val="00B03C90"/>
    <w:rsid w:val="00B05179"/>
    <w:rsid w:val="00B0569A"/>
    <w:rsid w:val="00B11F1E"/>
    <w:rsid w:val="00B138B4"/>
    <w:rsid w:val="00B139D2"/>
    <w:rsid w:val="00B214B1"/>
    <w:rsid w:val="00B24F29"/>
    <w:rsid w:val="00B255FA"/>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389A"/>
    <w:rsid w:val="00C449BA"/>
    <w:rsid w:val="00C476D6"/>
    <w:rsid w:val="00C50FBE"/>
    <w:rsid w:val="00C515FC"/>
    <w:rsid w:val="00C559F7"/>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099C"/>
    <w:rsid w:val="00E7144D"/>
    <w:rsid w:val="00E71B05"/>
    <w:rsid w:val="00E72457"/>
    <w:rsid w:val="00E73C55"/>
    <w:rsid w:val="00E74B72"/>
    <w:rsid w:val="00E7598E"/>
    <w:rsid w:val="00E772C0"/>
    <w:rsid w:val="00E82332"/>
    <w:rsid w:val="00E874BA"/>
    <w:rsid w:val="00E878A8"/>
    <w:rsid w:val="00E93B95"/>
    <w:rsid w:val="00E93BEF"/>
    <w:rsid w:val="00E95D14"/>
    <w:rsid w:val="00E97FE5"/>
    <w:rsid w:val="00EA00A7"/>
    <w:rsid w:val="00EA33D5"/>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65DD481-8026-4B2F-9C51-7DA0660F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25135</Words>
  <Characters>143276</Characters>
  <Application>Microsoft Office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2020-09-23T22:36:00Z</dcterms:created>
  <dcterms:modified xsi:type="dcterms:W3CDTF">2020-09-23T22:36:00Z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